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610CE73C" w:rsidR="00135341" w:rsidRDefault="00135341" w:rsidP="00C46BEF">
      <w:r>
        <w:t>In this paper, we aim to estimate the burden of childhood asthma due to NO</w:t>
      </w:r>
      <w:r w:rsidRPr="00135341">
        <w:rPr>
          <w:vertAlign w:val="subscript"/>
        </w:rPr>
        <w:t>2</w:t>
      </w:r>
      <w:r>
        <w:t xml:space="preserve"> exposure using state specific asthma incidence rates and compare the change in estimate</w:t>
      </w:r>
      <w:r w:rsidR="00CA6BBB">
        <w:t>s</w:t>
      </w:r>
      <w:r>
        <w:t xml:space="preserve"> from those produced by </w:t>
      </w:r>
      <w:r>
        <w:fldChar w:fldCharType="begin"/>
      </w:r>
      <w:r w:rsidR="00C46BEF">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rsidR="00CA6BBB">
        <w:t xml:space="preserve"> using a flat national (country) asthma incidence rate, as is typically done (add Haneen’s European assessment, Susan Annenberg’s paper, Haneen’s Bradford two papers, and California and 10 European cities </w:t>
      </w:r>
      <w:commentRangeStart w:id="0"/>
      <w:r w:rsidR="00CA6BBB">
        <w:t>assessment</w:t>
      </w:r>
      <w:commentRangeEnd w:id="0"/>
      <w:r w:rsidR="0059002F">
        <w:rPr>
          <w:rStyle w:val="CommentReference"/>
        </w:rPr>
        <w:commentReference w:id="0"/>
      </w:r>
      <w:r w:rsidR="00CA6BBB">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3DD05AB9" w14:textId="12A1D9CD" w:rsidR="00863D01" w:rsidRDefault="00E23ED3" w:rsidP="004577A5">
      <w:r>
        <w:t>We included populated census blocks</w:t>
      </w:r>
      <w:r w:rsidR="006D44CA">
        <w:t xml:space="preserve"> of the contiguous United States (U.S.)</w:t>
      </w:r>
      <w:r>
        <w:t xml:space="preserve"> for the year 2010</w:t>
      </w:r>
      <w:r w:rsidR="00CA6BBB">
        <w:t>, as</w:t>
      </w:r>
      <w:r>
        <w:t xml:space="preserve"> obtained from the National Historical Geographic Information System (NHGIS) website </w:t>
      </w:r>
      <w:r>
        <w:fldChar w:fldCharType="begin"/>
      </w:r>
      <w:r w:rsidR="00C46BEF">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w:t>
      </w:r>
      <w:r w:rsidR="00CA6BBB">
        <w:t xml:space="preserve">the </w:t>
      </w:r>
      <w:r w:rsidR="004F11AE">
        <w:t xml:space="preserve">total population of children &lt;18 years, and whether the census block was designated as an urban or </w:t>
      </w:r>
      <w:r w:rsidR="00CA6BBB">
        <w:t xml:space="preserve">a </w:t>
      </w:r>
      <w:r w:rsidR="004F11AE">
        <w:t xml:space="preserve">rural </w:t>
      </w:r>
      <w:r w:rsidR="004F11AE" w:rsidRPr="004577A5">
        <w:t>block</w:t>
      </w:r>
      <w:r w:rsidR="00283533" w:rsidRPr="004577A5">
        <w:t>. Census-designated urban areas</w:t>
      </w:r>
      <w:r w:rsidR="00135341" w:rsidRPr="004577A5">
        <w:t xml:space="preserve"> are </w:t>
      </w:r>
      <w:r w:rsidR="004577A5" w:rsidRPr="004577A5">
        <w:t>defined using multiple criteria including total population thresholds, density, land use, and distance, with census blocks forming the basic geographical units of urban areas. Further urban areas are classified into two subtypes based on population thresholds including:</w:t>
      </w:r>
      <w:r w:rsidR="00135341" w:rsidRPr="004577A5">
        <w:t xml:space="preserve"> urban </w:t>
      </w:r>
      <w:r w:rsidR="004577A5" w:rsidRPr="004577A5">
        <w:t xml:space="preserve">clusters with a population threshold of </w:t>
      </w:r>
      <w:r w:rsidR="00135341" w:rsidRPr="004577A5">
        <w:rPr>
          <w:rFonts w:cstheme="minorHAnsi"/>
        </w:rPr>
        <w:t>≥2,500 and &lt;50,000</w:t>
      </w:r>
      <w:r w:rsidR="004577A5" w:rsidRPr="004577A5">
        <w:rPr>
          <w:rFonts w:cstheme="minorHAnsi"/>
        </w:rPr>
        <w:t xml:space="preserve">, or </w:t>
      </w:r>
      <w:r w:rsidR="00135341" w:rsidRPr="004577A5">
        <w:rPr>
          <w:rFonts w:cstheme="minorHAnsi"/>
        </w:rPr>
        <w:t xml:space="preserve">urbanized areas </w:t>
      </w:r>
      <w:r w:rsidR="004577A5" w:rsidRPr="004577A5">
        <w:t xml:space="preserve">with a population threshold of </w:t>
      </w:r>
      <w:r w:rsidR="00135341" w:rsidRPr="004577A5">
        <w:rPr>
          <w:rFonts w:cstheme="minorHAnsi"/>
        </w:rPr>
        <w:t>≥</w:t>
      </w:r>
      <w:r w:rsidR="00135341" w:rsidRPr="004577A5">
        <w:t>50,000 people</w:t>
      </w:r>
      <w:r w:rsidR="00135341">
        <w:t>.</w:t>
      </w:r>
      <w:r w:rsidR="004577A5">
        <w:t xml:space="preserve"> </w:t>
      </w:r>
      <w:r w:rsidR="004F11AE">
        <w:t>Median household income was available only for census block groups, which is a</w:t>
      </w:r>
      <w:r w:rsidR="00343B26">
        <w:t xml:space="preserve"> level higher than census </w:t>
      </w:r>
      <w:commentRangeStart w:id="1"/>
      <w:r w:rsidR="00343B26">
        <w:t>block</w:t>
      </w:r>
      <w:r w:rsidR="002843DE">
        <w:t>s</w:t>
      </w:r>
      <w:commentRangeEnd w:id="1"/>
      <w:r w:rsidR="002843DE">
        <w:rPr>
          <w:rStyle w:val="CommentReference"/>
        </w:rPr>
        <w:commentReference w:id="1"/>
      </w:r>
      <w:r w:rsidR="00015C82">
        <w:t xml:space="preserve"> </w:t>
      </w:r>
      <w:r w:rsidR="00015C82">
        <w:fldChar w:fldCharType="begin"/>
      </w:r>
      <w:r w:rsidR="00015C82">
        <w:instrText xml:space="preserve"> ADDIN EN.CITE &lt;EndNote&gt;&lt;Cite&gt;&lt;Author&gt;US Census Bureau&lt;/Author&gt;&lt;Year&gt;2017&lt;/Year&gt;&lt;RecNum&gt;47&lt;/RecNum&gt;&lt;DisplayText&gt;(US Census Bureau, 2017)&lt;/DisplayText&gt;&lt;record&gt;&lt;rec-number&gt;47&lt;/rec-number&gt;&lt;foreign-keys&gt;&lt;key app="EN" db-id="sepddp20s9p0fsetespvfzwjv0d9tat2092f" timestamp="1553104551"&gt;47&lt;/key&gt;&lt;/foreign-keys&gt;&lt;ref-type name="Web Page"&gt;12&lt;/ref-type&gt;&lt;contributors&gt;&lt;authors&gt;&lt;author&gt;US Census Bureau,  &lt;/author&gt;&lt;/authors&gt;&lt;/contributors&gt;&lt;titles&gt;&lt;title&gt;Census.gov&lt;/title&gt;&lt;/titles&gt;&lt;dates&gt;&lt;year&gt;2017&lt;/year&gt;&lt;/dates&gt;&lt;urls&gt;&lt;related-urls&gt;&lt;url&gt;https://www.census.gov/&lt;/url&gt;&lt;/related-urls&gt;&lt;/urls&gt;&lt;/record&gt;&lt;/Cite&gt;&lt;/EndNote&gt;</w:instrText>
      </w:r>
      <w:r w:rsidR="00015C82">
        <w:fldChar w:fldCharType="separate"/>
      </w:r>
      <w:r w:rsidR="00015C82">
        <w:rPr>
          <w:noProof/>
        </w:rPr>
        <w:t>(US Census Bureau, 2017)</w:t>
      </w:r>
      <w:r w:rsidR="00015C82">
        <w:fldChar w:fldCharType="end"/>
      </w:r>
      <w:r w:rsidR="002843DE">
        <w:t xml:space="preserve"> </w:t>
      </w:r>
      <w:r w:rsidR="00343B26">
        <w:t>.</w:t>
      </w:r>
      <w:r w:rsidR="004F11AE">
        <w:t xml:space="preserve"> </w:t>
      </w:r>
      <w:r w:rsidR="00343B26">
        <w:t xml:space="preserve">We </w:t>
      </w:r>
      <w:r w:rsidR="004F11AE">
        <w:t xml:space="preserve">divided </w:t>
      </w:r>
      <w:r w:rsidR="00343B26">
        <w:t xml:space="preserve">median household income </w:t>
      </w:r>
      <w:r w:rsidR="004F11AE">
        <w:t>into five categorize</w:t>
      </w:r>
      <w:r w:rsidR="00CB6391">
        <w:t>s consistent with two previous relevant publications</w:t>
      </w:r>
      <w:r w:rsidR="004F11AE">
        <w:t>: &lt;$20,000, $20,000 to &lt;$35,000, $35,000 to &lt;$50,000, $50,000 to &lt;$75,000 and ≥$75,000</w:t>
      </w:r>
      <w:r w:rsidR="00343B26">
        <w:t xml:space="preserve"> </w:t>
      </w:r>
      <w:commentRangeStart w:id="2"/>
      <w:r w:rsidR="00343B26">
        <w:fldChar w:fldCharType="begin"/>
      </w:r>
      <w:r w:rsidR="00015C82">
        <w:instrText xml:space="preserve"> ADDIN EN.CITE &lt;EndNote&gt;&lt;Cite&gt;&lt;Author&gt;Clark&lt;/Author&gt;&lt;Year&gt;2017&lt;/Year&gt;&lt;RecNum&gt;34&lt;/RecNum&gt;&lt;DisplayText&gt;(Alotaibi et al., 2019; Clark et al., 2017)&lt;/DisplayText&gt;&lt;record&gt;&lt;rec-number&gt;34&lt;/rec-number&gt;&lt;foreign-keys&gt;&lt;key app="EN" db-id="sepddp20s9p0fsetespvfzwjv0d9tat2092f" timestamp="1553104550"&gt;34&lt;/key&gt;&lt;/foreign-keys&gt;&lt;ref-type name="Journal Article"&gt;17&lt;/ref-type&gt;&lt;contributors&gt;&lt;authors&gt;&lt;author&gt;Clark, Lara P.&lt;/author&gt;&lt;author&gt;Millet, Dylan B.&lt;/author&gt;&lt;author&gt;Marshall, Julian D.&lt;/author&gt;&lt;/authors&gt;&lt;/contributors&gt;&lt;titles&gt;&lt;title&gt;Changes in transportation-related air pollution exposures by race-ethnicity and socioeconomic status: Outdoor nitrogen dioxide in the United States in 2000 and 2010&lt;/title&gt;&lt;secondary-title&gt;Environmental Health Perspectives&lt;/secondary-title&gt;&lt;/titles&gt;&lt;periodical&gt;&lt;full-title&gt;Environmental health perspectives&lt;/full-title&gt;&lt;/periodical&gt;&lt;pages&gt;1--10&lt;/pages&gt;&lt;volume&gt;125&lt;/volume&gt;&lt;number&gt;9&lt;/number&gt;&lt;dates&gt;&lt;year&gt;2017&lt;/year&gt;&lt;/dates&gt;&lt;isbn&gt;15529924&lt;/isbn&gt;&lt;accession-num&gt;Clark2017&lt;/accession-num&gt;&lt;urls&gt;&lt;/urls&gt;&lt;electronic-resource-num&gt;10.1289/EHP959&lt;/electronic-resource-num&gt;&lt;/record&gt;&lt;/Cite&gt;&lt;Cite&gt;&lt;Author&gt;Alotaibi&lt;/Author&gt;&lt;Year&gt;2019&lt;/Year&gt;&lt;RecNum&gt;419&lt;/RecNum&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rsidR="00343B26">
        <w:fldChar w:fldCharType="separate"/>
      </w:r>
      <w:r w:rsidR="00015C82">
        <w:rPr>
          <w:noProof/>
        </w:rPr>
        <w:t>(Alotaibi et al., 2019; Clark et al., 2017)</w:t>
      </w:r>
      <w:r w:rsidR="00343B26">
        <w:fldChar w:fldCharType="end"/>
      </w:r>
      <w:commentRangeEnd w:id="2"/>
      <w:r w:rsidR="00CB6391">
        <w:rPr>
          <w:rStyle w:val="CommentReference"/>
        </w:rPr>
        <w:commentReference w:id="2"/>
      </w:r>
      <w:r w:rsidR="004F11AE">
        <w:t>. There were 2</w:t>
      </w:r>
      <w:r w:rsidR="000C4671">
        <w:t>,</w:t>
      </w:r>
      <w:r w:rsidR="004F11AE">
        <w:t xml:space="preserve">686 (0.04%) census blocks with missing median income data in 2010 which were </w:t>
      </w:r>
      <w:r w:rsidR="00863D01">
        <w:t xml:space="preserve">assigned as </w:t>
      </w:r>
      <w:r w:rsidR="00343B26">
        <w:t>“Not defined”</w:t>
      </w:r>
      <w:r w:rsidR="00863D01">
        <w:t xml:space="preserve"> in </w:t>
      </w:r>
      <w:r w:rsidR="004F11AE">
        <w:t xml:space="preserve">the analysis of median household income. </w:t>
      </w:r>
      <w:r w:rsidR="004F11AE" w:rsidRPr="006326C4">
        <w:rPr>
          <w:highlight w:val="cyan"/>
        </w:rPr>
        <w:t>Table 1</w:t>
      </w:r>
      <w:r w:rsidR="004F11AE">
        <w:t xml:space="preserve"> summarizes the geographical and </w:t>
      </w:r>
      <w:r w:rsidR="00C928CB">
        <w:t>demographic data</w:t>
      </w:r>
      <w:r w:rsidR="000C4671">
        <w:t xml:space="preserve"> across all census blocks included in this analysis.</w:t>
      </w:r>
    </w:p>
    <w:p w14:paraId="63489C57" w14:textId="7BAA624D" w:rsidR="00D51405" w:rsidRPr="00077D15" w:rsidRDefault="00D51405" w:rsidP="00077D15">
      <w:pPr>
        <w:pStyle w:val="ListParagraph"/>
        <w:numPr>
          <w:ilvl w:val="0"/>
          <w:numId w:val="15"/>
        </w:numPr>
        <w:spacing w:line="256" w:lineRule="auto"/>
        <w:rPr>
          <w:b/>
          <w:bCs/>
        </w:rPr>
      </w:pPr>
      <w:r w:rsidRPr="00077D15">
        <w:rPr>
          <w:b/>
          <w:bCs/>
        </w:rPr>
        <w:t>Table 1: Census data description</w:t>
      </w:r>
      <w:r w:rsidR="00925857" w:rsidRPr="00077D15">
        <w:rPr>
          <w:b/>
          <w:bCs/>
        </w:rPr>
        <w:t>, year 2010</w:t>
      </w:r>
    </w:p>
    <w:tbl>
      <w:tblPr>
        <w:tblStyle w:val="TableGrid"/>
        <w:tblW w:w="5000" w:type="pct"/>
        <w:tblLook w:val="04A0" w:firstRow="1" w:lastRow="0" w:firstColumn="1" w:lastColumn="0" w:noHBand="0" w:noVBand="1"/>
      </w:tblPr>
      <w:tblGrid>
        <w:gridCol w:w="2025"/>
        <w:gridCol w:w="4926"/>
        <w:gridCol w:w="2399"/>
      </w:tblGrid>
      <w:tr w:rsidR="00D51405" w14:paraId="7994D453"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73A2AB64" w14:textId="77777777" w:rsidR="00D51405" w:rsidRDefault="00D51405" w:rsidP="00283533">
            <w:pPr>
              <w:rPr>
                <w:b/>
                <w:bCs/>
              </w:rPr>
            </w:pPr>
            <w:r>
              <w:rPr>
                <w:b/>
                <w:bCs/>
              </w:rPr>
              <w:t>Geographic characteristics</w:t>
            </w:r>
          </w:p>
        </w:tc>
        <w:tc>
          <w:tcPr>
            <w:tcW w:w="2634" w:type="pct"/>
            <w:tcBorders>
              <w:top w:val="single" w:sz="4" w:space="0" w:color="auto"/>
              <w:left w:val="single" w:sz="4" w:space="0" w:color="auto"/>
              <w:bottom w:val="single" w:sz="4" w:space="0" w:color="auto"/>
              <w:right w:val="single" w:sz="4" w:space="0" w:color="auto"/>
            </w:tcBorders>
            <w:hideMark/>
          </w:tcPr>
          <w:p w14:paraId="429609D9" w14:textId="77777777" w:rsidR="00D51405" w:rsidRDefault="00D51405" w:rsidP="00283533">
            <w:pPr>
              <w:rPr>
                <w:b/>
                <w:bCs/>
              </w:rPr>
            </w:pPr>
            <w:r>
              <w:rPr>
                <w:b/>
                <w:bCs/>
              </w:rPr>
              <w:t>Total populated census blocks</w:t>
            </w:r>
          </w:p>
        </w:tc>
        <w:tc>
          <w:tcPr>
            <w:tcW w:w="1283" w:type="pct"/>
            <w:tcBorders>
              <w:top w:val="single" w:sz="4" w:space="0" w:color="auto"/>
              <w:left w:val="single" w:sz="4" w:space="0" w:color="auto"/>
              <w:bottom w:val="single" w:sz="4" w:space="0" w:color="auto"/>
              <w:right w:val="single" w:sz="4" w:space="0" w:color="auto"/>
            </w:tcBorders>
            <w:hideMark/>
          </w:tcPr>
          <w:p w14:paraId="1104A0AD" w14:textId="77777777" w:rsidR="00D51405" w:rsidRDefault="00D51405" w:rsidP="00283533">
            <w:pPr>
              <w:jc w:val="right"/>
              <w:rPr>
                <w:rFonts w:ascii="Calibri" w:hAnsi="Calibri" w:cs="Calibri"/>
                <w:color w:val="000000"/>
              </w:rPr>
            </w:pPr>
            <w:r>
              <w:rPr>
                <w:rFonts w:ascii="Calibri" w:hAnsi="Calibri" w:cs="Calibri"/>
                <w:color w:val="000000"/>
              </w:rPr>
              <w:t>6,182,882</w:t>
            </w:r>
          </w:p>
        </w:tc>
      </w:tr>
      <w:tr w:rsidR="00D51405" w14:paraId="100DC0E0"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5DA27F4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3DFA45ED" w14:textId="77777777" w:rsidR="00D51405" w:rsidRDefault="00D51405" w:rsidP="00283533">
            <w:pPr>
              <w:rPr>
                <w:b/>
                <w:bCs/>
              </w:rPr>
            </w:pPr>
            <w:r>
              <w:rPr>
                <w:b/>
                <w:bCs/>
              </w:rPr>
              <w:t xml:space="preserve">Total census-designated urban </w:t>
            </w:r>
            <w:commentRangeStart w:id="3"/>
            <w:r>
              <w:rPr>
                <w:b/>
                <w:bCs/>
              </w:rPr>
              <w:t>areas</w:t>
            </w:r>
            <w:commentRangeEnd w:id="3"/>
            <w:r>
              <w:rPr>
                <w:rStyle w:val="CommentReference"/>
              </w:rPr>
              <w:commentReference w:id="3"/>
            </w:r>
          </w:p>
        </w:tc>
        <w:tc>
          <w:tcPr>
            <w:tcW w:w="1283" w:type="pct"/>
            <w:tcBorders>
              <w:top w:val="single" w:sz="4" w:space="0" w:color="auto"/>
              <w:left w:val="single" w:sz="4" w:space="0" w:color="auto"/>
              <w:bottom w:val="single" w:sz="4" w:space="0" w:color="auto"/>
              <w:right w:val="single" w:sz="4" w:space="0" w:color="auto"/>
            </w:tcBorders>
            <w:hideMark/>
          </w:tcPr>
          <w:p w14:paraId="45595B3B" w14:textId="77777777" w:rsidR="00D51405" w:rsidRDefault="00D51405" w:rsidP="00283533">
            <w:pPr>
              <w:jc w:val="right"/>
              <w:rPr>
                <w:rFonts w:ascii="Calibri" w:hAnsi="Calibri" w:cs="Calibri"/>
                <w:color w:val="000000"/>
              </w:rPr>
            </w:pPr>
            <w:r>
              <w:rPr>
                <w:rFonts w:ascii="Calibri" w:hAnsi="Calibri" w:cs="Calibri"/>
                <w:color w:val="000000"/>
              </w:rPr>
              <w:t>3,590,278</w:t>
            </w:r>
          </w:p>
        </w:tc>
      </w:tr>
      <w:tr w:rsidR="00D51405" w14:paraId="34B40CAB"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7AAD0E10" w14:textId="77777777" w:rsidR="00D51405" w:rsidRDefault="00D51405" w:rsidP="00283533">
            <w:pPr>
              <w:rPr>
                <w:b/>
                <w:bCs/>
              </w:rPr>
            </w:pPr>
            <w:r>
              <w:rPr>
                <w:b/>
                <w:bCs/>
              </w:rPr>
              <w:t>Demographic characteristics</w:t>
            </w:r>
          </w:p>
        </w:tc>
        <w:tc>
          <w:tcPr>
            <w:tcW w:w="2634" w:type="pct"/>
            <w:tcBorders>
              <w:top w:val="single" w:sz="4" w:space="0" w:color="auto"/>
              <w:left w:val="single" w:sz="4" w:space="0" w:color="auto"/>
              <w:bottom w:val="single" w:sz="4" w:space="0" w:color="auto"/>
              <w:right w:val="single" w:sz="4" w:space="0" w:color="auto"/>
            </w:tcBorders>
            <w:hideMark/>
          </w:tcPr>
          <w:p w14:paraId="5C0180F5" w14:textId="77777777" w:rsidR="00D51405" w:rsidRDefault="00D51405" w:rsidP="00283533">
            <w:pPr>
              <w:rPr>
                <w:b/>
                <w:bCs/>
              </w:rPr>
            </w:pPr>
            <w:r>
              <w:rPr>
                <w:b/>
                <w:bCs/>
              </w:rPr>
              <w:t>Total population</w:t>
            </w:r>
          </w:p>
        </w:tc>
        <w:tc>
          <w:tcPr>
            <w:tcW w:w="1283" w:type="pct"/>
            <w:tcBorders>
              <w:top w:val="single" w:sz="4" w:space="0" w:color="auto"/>
              <w:left w:val="single" w:sz="4" w:space="0" w:color="auto"/>
              <w:bottom w:val="single" w:sz="4" w:space="0" w:color="auto"/>
              <w:right w:val="single" w:sz="4" w:space="0" w:color="auto"/>
            </w:tcBorders>
            <w:vAlign w:val="bottom"/>
            <w:hideMark/>
          </w:tcPr>
          <w:p w14:paraId="40BD2EAA" w14:textId="77777777" w:rsidR="00D51405" w:rsidRDefault="00D51405" w:rsidP="00283533">
            <w:pPr>
              <w:jc w:val="right"/>
            </w:pPr>
            <w:r>
              <w:t>306,675,006</w:t>
            </w:r>
          </w:p>
        </w:tc>
      </w:tr>
      <w:tr w:rsidR="00D51405" w14:paraId="7E94F18D"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7A56DEF3"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71B40084" w14:textId="77777777" w:rsidR="00D51405" w:rsidRDefault="00D51405" w:rsidP="00283533">
            <w:pPr>
              <w:rPr>
                <w:b/>
                <w:bCs/>
              </w:rPr>
            </w:pPr>
            <w:r>
              <w:rPr>
                <w:b/>
                <w:bCs/>
              </w:rPr>
              <w:t>Total population of children (birth – 18)</w:t>
            </w:r>
          </w:p>
        </w:tc>
        <w:tc>
          <w:tcPr>
            <w:tcW w:w="1283" w:type="pct"/>
            <w:tcBorders>
              <w:top w:val="single" w:sz="4" w:space="0" w:color="auto"/>
              <w:left w:val="single" w:sz="4" w:space="0" w:color="auto"/>
              <w:bottom w:val="single" w:sz="4" w:space="0" w:color="auto"/>
              <w:right w:val="single" w:sz="4" w:space="0" w:color="auto"/>
            </w:tcBorders>
            <w:vAlign w:val="bottom"/>
            <w:hideMark/>
          </w:tcPr>
          <w:p w14:paraId="2184CC0E" w14:textId="77777777" w:rsidR="00D51405" w:rsidRDefault="00D51405" w:rsidP="00283533">
            <w:pPr>
              <w:jc w:val="right"/>
            </w:pPr>
            <w:r>
              <w:rPr>
                <w:rFonts w:ascii="Calibri" w:hAnsi="Calibri" w:cs="Calibri"/>
                <w:color w:val="000000"/>
              </w:rPr>
              <w:t>73,690,271 (24%)</w:t>
            </w:r>
          </w:p>
        </w:tc>
      </w:tr>
      <w:tr w:rsidR="00D51405" w14:paraId="3369E45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3039E77"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2CE318F8" w14:textId="77777777" w:rsidR="00D51405" w:rsidRDefault="00D51405" w:rsidP="00283533">
            <w:pPr>
              <w:rPr>
                <w:b/>
                <w:bCs/>
              </w:rPr>
            </w:pPr>
            <w:r>
              <w:rPr>
                <w:b/>
                <w:bCs/>
              </w:rPr>
              <w:t>Mean (range) number of children in census blocks</w:t>
            </w:r>
          </w:p>
        </w:tc>
        <w:tc>
          <w:tcPr>
            <w:tcW w:w="1283" w:type="pct"/>
            <w:tcBorders>
              <w:top w:val="single" w:sz="4" w:space="0" w:color="auto"/>
              <w:left w:val="single" w:sz="4" w:space="0" w:color="auto"/>
              <w:bottom w:val="single" w:sz="4" w:space="0" w:color="auto"/>
              <w:right w:val="single" w:sz="4" w:space="0" w:color="auto"/>
            </w:tcBorders>
            <w:hideMark/>
          </w:tcPr>
          <w:p w14:paraId="1F419E7D" w14:textId="77777777" w:rsidR="00D51405" w:rsidRDefault="00D51405" w:rsidP="00283533">
            <w:pPr>
              <w:jc w:val="right"/>
            </w:pPr>
            <w:r>
              <w:t>12 (0-2214)</w:t>
            </w:r>
          </w:p>
        </w:tc>
      </w:tr>
      <w:tr w:rsidR="00D51405" w14:paraId="59AFCD6C"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0068FF80" w14:textId="77777777" w:rsidR="00D51405" w:rsidRDefault="00D51405" w:rsidP="00283533">
            <w:pPr>
              <w:rPr>
                <w:b/>
                <w:bCs/>
              </w:rPr>
            </w:pPr>
            <w:r>
              <w:rPr>
                <w:b/>
                <w:bCs/>
              </w:rPr>
              <w:t>Population of children by living location</w:t>
            </w:r>
          </w:p>
        </w:tc>
        <w:tc>
          <w:tcPr>
            <w:tcW w:w="2634" w:type="pct"/>
            <w:tcBorders>
              <w:top w:val="single" w:sz="4" w:space="0" w:color="auto"/>
              <w:left w:val="single" w:sz="4" w:space="0" w:color="auto"/>
              <w:bottom w:val="single" w:sz="4" w:space="0" w:color="auto"/>
              <w:right w:val="single" w:sz="4" w:space="0" w:color="auto"/>
            </w:tcBorders>
            <w:hideMark/>
          </w:tcPr>
          <w:p w14:paraId="571E7F94" w14:textId="77777777" w:rsidR="00D51405" w:rsidRDefault="00D51405" w:rsidP="00283533">
            <w:pPr>
              <w:rPr>
                <w:b/>
                <w:bCs/>
              </w:rPr>
            </w:pPr>
            <w:r>
              <w:rPr>
                <w:b/>
                <w:bCs/>
              </w:rPr>
              <w:t>Rural</w:t>
            </w:r>
          </w:p>
        </w:tc>
        <w:tc>
          <w:tcPr>
            <w:tcW w:w="1283" w:type="pct"/>
            <w:tcBorders>
              <w:top w:val="single" w:sz="4" w:space="0" w:color="auto"/>
              <w:left w:val="single" w:sz="4" w:space="0" w:color="auto"/>
              <w:bottom w:val="single" w:sz="4" w:space="0" w:color="auto"/>
              <w:right w:val="single" w:sz="4" w:space="0" w:color="auto"/>
            </w:tcBorders>
            <w:vAlign w:val="bottom"/>
            <w:hideMark/>
          </w:tcPr>
          <w:p w14:paraId="481145CE" w14:textId="77777777" w:rsidR="00D51405" w:rsidRDefault="00D51405" w:rsidP="00283533">
            <w:pPr>
              <w:jc w:val="right"/>
              <w:rPr>
                <w:b/>
                <w:bCs/>
              </w:rPr>
            </w:pPr>
            <w:r>
              <w:rPr>
                <w:rFonts w:ascii="Calibri" w:hAnsi="Calibri" w:cs="Calibri"/>
                <w:color w:val="000000"/>
              </w:rPr>
              <w:t>13,763,183 (19%)</w:t>
            </w:r>
          </w:p>
        </w:tc>
      </w:tr>
      <w:tr w:rsidR="00D51405" w14:paraId="2286A08A"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48687D0E"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6B924D3D" w14:textId="77777777" w:rsidR="00D51405" w:rsidRDefault="00D51405" w:rsidP="00283533">
            <w:pPr>
              <w:rPr>
                <w:b/>
                <w:bCs/>
              </w:rPr>
            </w:pPr>
            <w:r>
              <w:rPr>
                <w:b/>
                <w:bCs/>
              </w:rPr>
              <w:t>Urban clusters (</w:t>
            </w:r>
            <w:r>
              <w:rPr>
                <w:rFonts w:cstheme="minorHAnsi"/>
                <w:b/>
                <w:bCs/>
              </w:rPr>
              <w:t>≥2,500 and &lt;50,000 people)</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6A9FE1E" w14:textId="77777777" w:rsidR="00D51405" w:rsidRDefault="00D51405" w:rsidP="00283533">
            <w:pPr>
              <w:jc w:val="right"/>
              <w:rPr>
                <w:b/>
                <w:bCs/>
              </w:rPr>
            </w:pPr>
            <w:r>
              <w:rPr>
                <w:rFonts w:ascii="Calibri" w:hAnsi="Calibri" w:cs="Calibri"/>
                <w:color w:val="000000"/>
              </w:rPr>
              <w:t>6,994,464 (9%)</w:t>
            </w:r>
          </w:p>
        </w:tc>
      </w:tr>
      <w:tr w:rsidR="00D51405" w14:paraId="074E22DC"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21C9873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4B55A5A5" w14:textId="77777777" w:rsidR="00D51405" w:rsidRDefault="00D51405" w:rsidP="00283533">
            <w:pPr>
              <w:rPr>
                <w:b/>
                <w:bCs/>
              </w:rPr>
            </w:pPr>
            <w:r>
              <w:rPr>
                <w:b/>
                <w:bCs/>
              </w:rPr>
              <w:t>Urbanized area (</w:t>
            </w:r>
            <w:r>
              <w:rPr>
                <w:rFonts w:cstheme="minorHAnsi"/>
                <w:b/>
                <w:bCs/>
              </w:rPr>
              <w:t>≥</w:t>
            </w:r>
            <w:r>
              <w:rPr>
                <w:b/>
                <w:bCs/>
              </w:rPr>
              <w:t>50,000 people)</w:t>
            </w:r>
          </w:p>
        </w:tc>
        <w:tc>
          <w:tcPr>
            <w:tcW w:w="1283" w:type="pct"/>
            <w:tcBorders>
              <w:top w:val="single" w:sz="4" w:space="0" w:color="auto"/>
              <w:left w:val="single" w:sz="4" w:space="0" w:color="auto"/>
              <w:bottom w:val="single" w:sz="4" w:space="0" w:color="auto"/>
              <w:right w:val="single" w:sz="4" w:space="0" w:color="auto"/>
            </w:tcBorders>
            <w:vAlign w:val="bottom"/>
            <w:hideMark/>
          </w:tcPr>
          <w:p w14:paraId="2FC08229" w14:textId="77777777" w:rsidR="00D51405" w:rsidRDefault="00D51405" w:rsidP="00283533">
            <w:pPr>
              <w:jc w:val="right"/>
              <w:rPr>
                <w:b/>
                <w:bCs/>
              </w:rPr>
            </w:pPr>
            <w:r>
              <w:rPr>
                <w:rFonts w:ascii="Calibri" w:hAnsi="Calibri" w:cs="Calibri"/>
                <w:color w:val="000000"/>
              </w:rPr>
              <w:t>52,932,624 (72%)</w:t>
            </w:r>
          </w:p>
        </w:tc>
      </w:tr>
      <w:tr w:rsidR="00D51405" w14:paraId="160E9C70"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5B9BFBBB" w14:textId="77777777" w:rsidR="00D51405" w:rsidRDefault="00D51405" w:rsidP="00283533">
            <w:pPr>
              <w:rPr>
                <w:b/>
                <w:bCs/>
              </w:rPr>
            </w:pPr>
            <w:r>
              <w:rPr>
                <w:b/>
                <w:bCs/>
              </w:rPr>
              <w:t>Population of children by median household income</w:t>
            </w:r>
          </w:p>
        </w:tc>
        <w:tc>
          <w:tcPr>
            <w:tcW w:w="2634" w:type="pct"/>
            <w:tcBorders>
              <w:top w:val="single" w:sz="4" w:space="0" w:color="auto"/>
              <w:left w:val="single" w:sz="4" w:space="0" w:color="auto"/>
              <w:bottom w:val="single" w:sz="4" w:space="0" w:color="auto"/>
              <w:right w:val="single" w:sz="4" w:space="0" w:color="auto"/>
            </w:tcBorders>
            <w:hideMark/>
          </w:tcPr>
          <w:p w14:paraId="0A151C6A" w14:textId="7FCFA688" w:rsidR="00D51405" w:rsidRDefault="00D51405" w:rsidP="00283533">
            <w:pPr>
              <w:rPr>
                <w:b/>
                <w:bCs/>
              </w:rPr>
            </w:pPr>
            <w:r>
              <w:rPr>
                <w:b/>
                <w:bCs/>
              </w:rPr>
              <w:t>&lt;</w:t>
            </w:r>
            <w:r w:rsidR="00015C82">
              <w:rPr>
                <w:b/>
                <w:bCs/>
              </w:rPr>
              <w:t>$</w:t>
            </w:r>
            <w:r>
              <w:rPr>
                <w:b/>
                <w:bCs/>
              </w:rPr>
              <w:t>20,000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6EFBC10" w14:textId="77777777" w:rsidR="00D51405" w:rsidRDefault="00D51405" w:rsidP="00283533">
            <w:pPr>
              <w:jc w:val="right"/>
              <w:rPr>
                <w:b/>
                <w:bCs/>
              </w:rPr>
            </w:pPr>
            <w:r>
              <w:rPr>
                <w:rFonts w:ascii="Calibri" w:hAnsi="Calibri" w:cs="Calibri"/>
                <w:color w:val="000000"/>
              </w:rPr>
              <w:t>2,614,804 (4%)</w:t>
            </w:r>
          </w:p>
        </w:tc>
      </w:tr>
      <w:tr w:rsidR="00D51405" w14:paraId="3980F5B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49943A5F"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56902581" w14:textId="7BB2568A" w:rsidR="00D51405" w:rsidRDefault="00015C82" w:rsidP="00283533">
            <w:pPr>
              <w:rPr>
                <w:b/>
                <w:bCs/>
              </w:rPr>
            </w:pPr>
            <w:r>
              <w:rPr>
                <w:b/>
                <w:bCs/>
              </w:rPr>
              <w:t>$</w:t>
            </w:r>
            <w:commentRangeStart w:id="4"/>
            <w:r w:rsidR="00D51405">
              <w:rPr>
                <w:b/>
                <w:bCs/>
              </w:rPr>
              <w:t>20</w:t>
            </w:r>
            <w:commentRangeEnd w:id="4"/>
            <w:r w:rsidR="00925857">
              <w:rPr>
                <w:rStyle w:val="CommentReference"/>
              </w:rPr>
              <w:commentReference w:id="4"/>
            </w:r>
            <w:r w:rsidR="00D51405">
              <w:rPr>
                <w:b/>
                <w:bCs/>
              </w:rPr>
              <w:t>,000 to &lt;</w:t>
            </w:r>
            <w:r>
              <w:rPr>
                <w:b/>
                <w:bCs/>
              </w:rPr>
              <w:t>$</w:t>
            </w:r>
            <w:r w:rsidR="00D51405">
              <w:rPr>
                <w:b/>
                <w:bCs/>
              </w:rPr>
              <w:t>35,000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72FB9B47" w14:textId="77777777" w:rsidR="00D51405" w:rsidRDefault="00D51405" w:rsidP="00283533">
            <w:pPr>
              <w:jc w:val="right"/>
              <w:rPr>
                <w:b/>
                <w:bCs/>
              </w:rPr>
            </w:pPr>
            <w:r>
              <w:rPr>
                <w:rFonts w:ascii="Calibri" w:hAnsi="Calibri" w:cs="Calibri"/>
                <w:color w:val="000000"/>
              </w:rPr>
              <w:t>12,770,843 (17%)</w:t>
            </w:r>
          </w:p>
        </w:tc>
      </w:tr>
      <w:tr w:rsidR="00D51405" w14:paraId="2DA9E37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235E6DB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78A45E05" w14:textId="03AEDF60" w:rsidR="00D51405" w:rsidRDefault="00015C82" w:rsidP="00283533">
            <w:pPr>
              <w:rPr>
                <w:b/>
                <w:bCs/>
              </w:rPr>
            </w:pPr>
            <w:r>
              <w:rPr>
                <w:b/>
                <w:bCs/>
              </w:rPr>
              <w:t>$</w:t>
            </w:r>
            <w:r w:rsidR="00D51405">
              <w:rPr>
                <w:b/>
                <w:bCs/>
              </w:rPr>
              <w:t>35,000 to &lt;</w:t>
            </w:r>
            <w:r>
              <w:rPr>
                <w:b/>
                <w:bCs/>
              </w:rPr>
              <w:t>$</w:t>
            </w:r>
            <w:r w:rsidR="00D51405">
              <w:rPr>
                <w:b/>
                <w:bCs/>
              </w:rPr>
              <w:t>50,000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54B7E3C5" w14:textId="77777777" w:rsidR="00D51405" w:rsidRDefault="00D51405" w:rsidP="00283533">
            <w:pPr>
              <w:jc w:val="right"/>
              <w:rPr>
                <w:b/>
                <w:bCs/>
              </w:rPr>
            </w:pPr>
            <w:r>
              <w:rPr>
                <w:rFonts w:ascii="Calibri" w:hAnsi="Calibri" w:cs="Calibri"/>
                <w:color w:val="000000"/>
              </w:rPr>
              <w:t>18,573,954 (25%)</w:t>
            </w:r>
          </w:p>
        </w:tc>
      </w:tr>
      <w:tr w:rsidR="00D51405" w14:paraId="7F9293CE"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69874EF3"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06ECA582" w14:textId="66BC276F" w:rsidR="00D51405" w:rsidRDefault="00015C82" w:rsidP="00283533">
            <w:pPr>
              <w:rPr>
                <w:b/>
                <w:bCs/>
              </w:rPr>
            </w:pPr>
            <w:r>
              <w:rPr>
                <w:b/>
                <w:bCs/>
              </w:rPr>
              <w:t>$</w:t>
            </w:r>
            <w:r w:rsidR="00D51405">
              <w:rPr>
                <w:b/>
                <w:bCs/>
              </w:rPr>
              <w:t>50,000 to &lt;</w:t>
            </w:r>
            <w:r>
              <w:rPr>
                <w:b/>
                <w:bCs/>
              </w:rPr>
              <w:t>$</w:t>
            </w:r>
            <w:r w:rsidR="00D51405">
              <w:rPr>
                <w:b/>
                <w:bCs/>
              </w:rPr>
              <w:t>75,000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3F962EEA" w14:textId="77777777" w:rsidR="00D51405" w:rsidRDefault="00D51405" w:rsidP="00283533">
            <w:pPr>
              <w:jc w:val="right"/>
              <w:rPr>
                <w:b/>
                <w:bCs/>
              </w:rPr>
            </w:pPr>
            <w:r>
              <w:rPr>
                <w:rFonts w:ascii="Calibri" w:hAnsi="Calibri" w:cs="Calibri"/>
                <w:color w:val="000000"/>
              </w:rPr>
              <w:t>21,953,876 (30%)</w:t>
            </w:r>
          </w:p>
        </w:tc>
      </w:tr>
      <w:tr w:rsidR="00D51405" w14:paraId="240E8CA8"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53D4D02"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0BC01348" w14:textId="06BF8086" w:rsidR="00D51405" w:rsidRDefault="00D51405" w:rsidP="00283533">
            <w:pPr>
              <w:rPr>
                <w:b/>
                <w:bCs/>
              </w:rPr>
            </w:pPr>
            <w:r>
              <w:rPr>
                <w:rFonts w:cstheme="minorHAnsi"/>
                <w:b/>
                <w:bCs/>
              </w:rPr>
              <w:t>≥</w:t>
            </w:r>
            <w:r w:rsidR="00015C82">
              <w:rPr>
                <w:rFonts w:cstheme="minorHAnsi"/>
                <w:b/>
                <w:bCs/>
              </w:rPr>
              <w:t>$</w:t>
            </w:r>
            <w:r>
              <w:rPr>
                <w:rFonts w:cstheme="minorHAnsi"/>
                <w:b/>
                <w:bCs/>
              </w:rPr>
              <w:t>75,000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2B0648E" w14:textId="77777777" w:rsidR="00D51405" w:rsidRDefault="00D51405" w:rsidP="00283533">
            <w:pPr>
              <w:jc w:val="right"/>
              <w:rPr>
                <w:b/>
                <w:bCs/>
              </w:rPr>
            </w:pPr>
            <w:r>
              <w:rPr>
                <w:rFonts w:ascii="Calibri" w:hAnsi="Calibri" w:cs="Calibri"/>
                <w:color w:val="000000"/>
              </w:rPr>
              <w:t>17,763,239 (24%)</w:t>
            </w:r>
          </w:p>
        </w:tc>
      </w:tr>
    </w:tbl>
    <w:p w14:paraId="5D36C02D" w14:textId="77777777" w:rsidR="00D51405" w:rsidRDefault="00D51405" w:rsidP="00D51405">
      <w:pPr>
        <w:rPr>
          <w:b/>
          <w:bCs/>
        </w:rPr>
      </w:pPr>
    </w:p>
    <w:p w14:paraId="3A86C71C" w14:textId="77777777" w:rsidR="00D51405" w:rsidRDefault="00D51405" w:rsidP="00343B26"/>
    <w:p w14:paraId="28D20AF6" w14:textId="77777777" w:rsidR="00C46BEF" w:rsidRPr="006D44CA" w:rsidRDefault="00C46BEF" w:rsidP="00C46BEF">
      <w:pPr>
        <w:rPr>
          <w:i/>
          <w:iCs/>
        </w:rPr>
      </w:pPr>
      <w:r w:rsidRPr="006D44CA">
        <w:rPr>
          <w:i/>
          <w:iCs/>
        </w:rPr>
        <w:t>NO</w:t>
      </w:r>
      <w:r w:rsidRPr="006D44CA">
        <w:rPr>
          <w:i/>
          <w:iCs/>
          <w:vertAlign w:val="subscript"/>
        </w:rPr>
        <w:t>2</w:t>
      </w:r>
      <w:r w:rsidRPr="006D44CA">
        <w:rPr>
          <w:i/>
          <w:iCs/>
        </w:rPr>
        <w:t xml:space="preserve"> exposure assessment</w:t>
      </w:r>
    </w:p>
    <w:p w14:paraId="1CFB4F65" w14:textId="0CE53D75" w:rsidR="00C46BEF" w:rsidRDefault="00C46BEF" w:rsidP="00C46BEF">
      <w:r>
        <w:lastRenderedPageBreak/>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utilizing Environmental Protection Agency (EPA), satellite data and several GIS covariates. 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NO</w:t>
      </w:r>
      <w:r w:rsidRPr="00AE376F">
        <w:rPr>
          <w:vertAlign w:val="subscript"/>
        </w:rPr>
        <w:t>2</w:t>
      </w:r>
      <w:r>
        <w:t xml:space="preserve"> concentrations were converted from ppb to ug/m</w:t>
      </w:r>
      <w:r w:rsidRPr="00097648">
        <w:rPr>
          <w:vertAlign w:val="superscript"/>
        </w:rPr>
        <w:t>3</w:t>
      </w:r>
      <w:r>
        <w:rPr>
          <w:vertAlign w:val="subscript"/>
        </w:rPr>
        <w:t xml:space="preserve"> </w:t>
      </w:r>
      <w:r>
        <w:t xml:space="preserve">through multiplying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 xml:space="preserve">. </w:t>
      </w:r>
    </w:p>
    <w:p w14:paraId="518C88CF" w14:textId="77777777" w:rsidR="00C46BEF" w:rsidRPr="006D44CA" w:rsidRDefault="00C46BEF" w:rsidP="00C46BEF">
      <w:pPr>
        <w:rPr>
          <w:i/>
          <w:iCs/>
        </w:rPr>
      </w:pPr>
      <w:r w:rsidRPr="006D44CA">
        <w:rPr>
          <w:i/>
          <w:iCs/>
        </w:rPr>
        <w:t>Concentration-response function</w:t>
      </w:r>
    </w:p>
    <w:p w14:paraId="2FE993DD" w14:textId="0CFD7832" w:rsidR="00C46BEF" w:rsidRPr="00C46BEF" w:rsidRDefault="00C46BEF" w:rsidP="00C46BEF">
      <w:r>
        <w:t>We used a concentration-response function (CRF) of 1.05 (95% CI = 1.02-1.07) per 4ug/m</w:t>
      </w:r>
      <w:r w:rsidRPr="00261ADB">
        <w:rPr>
          <w:vertAlign w:val="superscript"/>
        </w:rPr>
        <w:t>3</w:t>
      </w:r>
      <w:r>
        <w:rPr>
          <w:vertAlign w:val="superscript"/>
        </w:rPr>
        <w:t xml:space="preserve"> </w:t>
      </w:r>
      <w:r>
        <w:t>of NO</w:t>
      </w:r>
      <w:r w:rsidRPr="00261ADB">
        <w:rPr>
          <w:vertAlign w:val="subscript"/>
        </w:rPr>
        <w:t>2</w:t>
      </w:r>
      <w:r>
        <w:t xml:space="preserve">. The CRF was obtained from a meta-analysis of 20 studies examining the association between exposure to traffic-related air pollution (TRAP) and risk of developing asthma among children </w:t>
      </w:r>
      <w:r>
        <w:fldChar w:fldCharType="begin"/>
      </w:r>
      <w:r>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fldChar w:fldCharType="separate"/>
      </w:r>
      <w:r>
        <w:rPr>
          <w:noProof/>
        </w:rPr>
        <w:t>(Khreis et al., 2017)</w:t>
      </w:r>
      <w:r>
        <w:fldChar w:fldCharType="end"/>
      </w:r>
      <w:r>
        <w:t>.</w:t>
      </w:r>
      <w:r w:rsidR="002262A3">
        <w:t xml:space="preserve"> These CRF represent data from the most up-to-date and widest analysis on traffic-related air pollution and the onset of childhood asthma, and have been used in several published peer-reviewed burden of disease </w:t>
      </w:r>
      <w:commentRangeStart w:id="5"/>
      <w:r w:rsidR="002262A3">
        <w:t>assessments</w:t>
      </w:r>
      <w:commentRangeEnd w:id="5"/>
      <w:r w:rsidR="002262A3">
        <w:rPr>
          <w:rStyle w:val="CommentReference"/>
        </w:rPr>
        <w:commentReference w:id="5"/>
      </w:r>
      <w:r w:rsidR="002262A3">
        <w:t xml:space="preserve"> ().</w:t>
      </w:r>
    </w:p>
    <w:p w14:paraId="13CAD753" w14:textId="26F9F110" w:rsidR="00C928CB" w:rsidRPr="006D44CA" w:rsidRDefault="00C928CB" w:rsidP="004F11AE">
      <w:pPr>
        <w:rPr>
          <w:i/>
          <w:iCs/>
        </w:rPr>
      </w:pPr>
      <w:r w:rsidRPr="006D44CA">
        <w:rPr>
          <w:i/>
          <w:iCs/>
        </w:rPr>
        <w:t>Asthma incidence and prevalence rates</w:t>
      </w:r>
    </w:p>
    <w:p w14:paraId="3C6CDE0D" w14:textId="1938D3FD" w:rsidR="007237BE" w:rsidRDefault="004632DF" w:rsidP="00FD2815">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 xml:space="preserve">new childhood </w:t>
      </w:r>
      <w:r w:rsidR="00723A8D">
        <w:t xml:space="preserve">asthma </w:t>
      </w:r>
      <w:r>
        <w:t>cases</w:t>
      </w:r>
      <w:r w:rsidR="00EE6A98">
        <w:t xml:space="preserve"> </w:t>
      </w:r>
      <w:r>
        <w:t>and at-risk children</w:t>
      </w:r>
      <w:r w:rsidR="00EE6A98">
        <w:t xml:space="preserve"> for the year</w:t>
      </w:r>
      <w:r w:rsidR="00723A8D">
        <w:t>s</w:t>
      </w:r>
      <w:r w:rsidR="00EE6A98">
        <w:t xml:space="preserve">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A35474">
        <w:t>,</w:t>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w:t>
      </w:r>
      <w:r w:rsidR="00FD2815">
        <w:t>,</w:t>
      </w:r>
      <w:r w:rsidR="00C12F53">
        <w:t xml:space="preserve"> </w:t>
      </w:r>
      <w:r w:rsidR="00FD2815">
        <w:t>a</w:t>
      </w:r>
      <w:r w:rsidR="00D16657">
        <w:t xml:space="preserve">n </w:t>
      </w:r>
      <w:r w:rsidR="00C12F53">
        <w:t xml:space="preserve">asthma incident case </w:t>
      </w:r>
      <w:r w:rsidR="00FD2815">
        <w:t>is defined as</w:t>
      </w:r>
      <w:r w:rsidR="00C12F53">
        <w:t xml:space="preserve"> </w:t>
      </w:r>
      <w:r w:rsidR="00FD2815">
        <w:t xml:space="preserve">answering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who never had asthma</w:t>
      </w:r>
      <w:r w:rsidR="00D16657">
        <w:t xml:space="preserve"> (</w:t>
      </w:r>
      <w:r w:rsidR="00A35474">
        <w:t>i</w:t>
      </w:r>
      <w:r w:rsidR="00D16657">
        <w:t>.e. those who answered no to “Has a doctor, nurse, or other health professional ever said that the [name of child] has asthma?”)</w:t>
      </w:r>
      <w:r w:rsidR="00C46BEF">
        <w:t xml:space="preserve"> </w:t>
      </w:r>
      <w:r w:rsidR="00C46BEF" w:rsidRPr="00C46BEF">
        <w:rPr>
          <w:highlight w:val="cyan"/>
        </w:rPr>
        <w:t>(</w:t>
      </w:r>
      <w:commentRangeStart w:id="6"/>
      <w:r w:rsidR="00C46BEF" w:rsidRPr="00C46BEF">
        <w:rPr>
          <w:highlight w:val="cyan"/>
        </w:rPr>
        <w:t xml:space="preserve">Figure </w:t>
      </w:r>
      <w:commentRangeEnd w:id="6"/>
      <w:r w:rsidR="00A35474">
        <w:rPr>
          <w:rStyle w:val="CommentReference"/>
        </w:rPr>
        <w:commentReference w:id="6"/>
      </w:r>
      <w:r w:rsidR="00C46BEF" w:rsidRPr="00C46BEF">
        <w:rPr>
          <w:highlight w:val="cyan"/>
        </w:rPr>
        <w:t>1)</w:t>
      </w:r>
      <w:r w:rsidR="00D16657">
        <w:t>.</w:t>
      </w:r>
    </w:p>
    <w:p w14:paraId="41DFE588" w14:textId="11D38434" w:rsidR="00D16657" w:rsidRDefault="000F42B8" w:rsidP="00C46BEF">
      <w:pPr>
        <w:ind w:firstLine="720"/>
      </w:pPr>
      <w:r>
        <w:rPr>
          <w:i/>
          <w:iCs/>
        </w:rPr>
        <w:t>Data analysis</w:t>
      </w:r>
      <w:r w:rsidR="00D16657" w:rsidRPr="00D16657">
        <w:t xml:space="preserve"> </w:t>
      </w:r>
      <w:r w:rsidR="00C46BEF" w:rsidRPr="00C46BEF">
        <w:rPr>
          <w:i/>
          <w:iCs/>
        </w:rPr>
        <w:t>method</w:t>
      </w:r>
    </w:p>
    <w:p w14:paraId="3C9411C5" w14:textId="3242F92F" w:rsidR="00D16657" w:rsidRDefault="0009728A" w:rsidP="008F6100">
      <w:r>
        <w:t xml:space="preserve">We obtained </w:t>
      </w:r>
      <w:r w:rsidR="00945426">
        <w:t xml:space="preserve">the BRFSS and </w:t>
      </w:r>
      <w:r>
        <w:t>ACBS</w:t>
      </w:r>
      <w:r w:rsidR="00D5209D">
        <w:t xml:space="preserve"> child data sets for the years </w:t>
      </w:r>
      <w:r>
        <w:t xml:space="preserve">2006-2010 from the CDC </w:t>
      </w:r>
      <w:r w:rsidR="00C46BEF">
        <w:t xml:space="preserve">website </w:t>
      </w:r>
      <w:hyperlink r:id="rId7" w:history="1">
        <w:r w:rsidR="00945426">
          <w:rPr>
            <w:rStyle w:val="Hyperlink"/>
          </w:rPr>
          <w:t>https://www.cdc.gov/brfss/</w:t>
        </w:r>
      </w:hyperlink>
      <w:r w:rsidR="00D5209D">
        <w:t xml:space="preserve">. All analysis was conducted using R statistical software </w:t>
      </w:r>
      <w:r w:rsidR="00D5209D">
        <w:fldChar w:fldCharType="begin"/>
      </w:r>
      <w:r w:rsidR="00C46BEF">
        <w:instrText xml:space="preserve"> ADDIN EN.CITE &lt;EndNote&gt;&lt;Cite&gt;&lt;Author&gt;R Core Team&lt;/Author&gt;&lt;Year&gt;2018&lt;/Year&gt;&lt;RecNum&gt;61&lt;/RecNum&gt;&lt;DisplayText&gt;(R Core Team, 2018)&lt;/DisplayText&gt;&lt;record&gt;&lt;rec-number&gt;61&lt;/rec-number&gt;&lt;foreign-keys&gt;&lt;key app="EN" db-id="sepddp20s9p0fsetespvfzwjv0d9tat2092f" timestamp="1553104552"&gt;61&lt;/key&gt;&lt;/foreign-keys&gt;&lt;ref-type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Computing&lt;/title&gt;&lt;/titles&gt;&lt;dates&gt;&lt;year&gt;2018&lt;/year&gt;&lt;/dates&gt;&lt;publisher&gt;R Foundation for Statistical Computing&lt;/publisher&gt;&lt;urls&gt;&lt;related-urls&gt;&lt;url&gt;https://www.R-project.org/&lt;/url&gt;&lt;/related-urls&gt;&lt;/urls&gt;&lt;/record&gt;&lt;/Cite&gt;&lt;/EndNote&gt;</w:instrText>
      </w:r>
      <w:r w:rsidR="00D5209D">
        <w:fldChar w:fldCharType="separate"/>
      </w:r>
      <w:r w:rsidR="00D5209D">
        <w:rPr>
          <w:noProof/>
        </w:rPr>
        <w:t>(R Core Team, 2018)</w:t>
      </w:r>
      <w:r w:rsidR="00D5209D">
        <w:fldChar w:fldCharType="end"/>
      </w:r>
      <w:r w:rsidR="00D5209D">
        <w:t xml:space="preserve">. States </w:t>
      </w:r>
      <w:ins w:id="7" w:author="Alotaibi, Raed" w:date="2019-05-20T14:01:00Z">
        <w:r w:rsidR="008F6100">
          <w:t xml:space="preserve">and territories </w:t>
        </w:r>
      </w:ins>
      <w:r w:rsidR="00D5209D">
        <w:t>not within the contiguous U.S. were excluded from the analysis</w:t>
      </w:r>
      <w:ins w:id="8" w:author="Alotaibi, Raed" w:date="2019-05-20T14:00:00Z">
        <w:r w:rsidR="008F6100">
          <w:t>, namely Alaska</w:t>
        </w:r>
      </w:ins>
      <w:ins w:id="9" w:author="Alotaibi, Raed" w:date="2019-05-20T14:01:00Z">
        <w:r w:rsidR="008F6100">
          <w:t xml:space="preserve">, </w:t>
        </w:r>
      </w:ins>
      <w:ins w:id="10" w:author="Alotaibi, Raed" w:date="2019-05-20T14:00:00Z">
        <w:r w:rsidR="008F6100">
          <w:t>Hawaii</w:t>
        </w:r>
      </w:ins>
      <w:ins w:id="11" w:author="Alotaibi, Raed" w:date="2019-05-20T14:01:00Z">
        <w:r w:rsidR="008F6100">
          <w:t xml:space="preserve"> and Puerto Rico</w:t>
        </w:r>
      </w:ins>
      <w:r w:rsidR="00D5209D">
        <w:t xml:space="preserve">. </w:t>
      </w:r>
      <w:r w:rsidR="00863D01">
        <w:t xml:space="preserve">States with missing data from the BRFSS or ACBS were excluded for the year of missing </w:t>
      </w:r>
      <w:commentRangeStart w:id="12"/>
      <w:commentRangeStart w:id="13"/>
      <w:r w:rsidR="00863D01">
        <w:t>data</w:t>
      </w:r>
      <w:commentRangeEnd w:id="12"/>
      <w:r w:rsidR="00255B5F">
        <w:rPr>
          <w:rStyle w:val="CommentReference"/>
        </w:rPr>
        <w:commentReference w:id="12"/>
      </w:r>
      <w:commentRangeEnd w:id="13"/>
      <w:r w:rsidR="008F6100">
        <w:rPr>
          <w:rStyle w:val="CommentReference"/>
        </w:rPr>
        <w:commentReference w:id="13"/>
      </w:r>
      <w:del w:id="14" w:author="Alotaibi, Raed" w:date="2019-05-20T14:00:00Z">
        <w:r w:rsidR="008F6100" w:rsidDel="008F6100">
          <w:delText xml:space="preserve"> </w:delText>
        </w:r>
      </w:del>
      <w:r w:rsidR="00863D01">
        <w:t>.</w:t>
      </w:r>
    </w:p>
    <w:p w14:paraId="47EF65C5" w14:textId="41445E71" w:rsidR="0068303A" w:rsidRDefault="00D5209D" w:rsidP="00945426">
      <w:commentRangeStart w:id="15"/>
      <w:r>
        <w:t xml:space="preserve">Each </w:t>
      </w:r>
      <w:r w:rsidR="00945426">
        <w:t>sample was weighted</w:t>
      </w:r>
      <w:r>
        <w:t xml:space="preserve">; the sum of the BRFSS weights represents the total children population of the state, while the sum of the ACBS weights represent the total children with </w:t>
      </w:r>
      <w:r w:rsidR="00D625AB">
        <w:t>ever</w:t>
      </w:r>
      <w:r>
        <w:t xml:space="preserve"> asthma</w:t>
      </w:r>
      <w:commentRangeEnd w:id="15"/>
      <w:r w:rsidR="00DD11B5">
        <w:rPr>
          <w:rStyle w:val="CommentReference"/>
        </w:rPr>
        <w:commentReference w:id="15"/>
      </w:r>
      <w:r>
        <w:t>. We extracted the variable for the question “</w:t>
      </w:r>
      <w:r w:rsidRPr="00D5209D">
        <w:t>Has a doctor, nurse or other health professional EVER said that the child has asthma?</w:t>
      </w:r>
      <w:r>
        <w:t>” from the BRFSS data set and “</w:t>
      </w:r>
      <w:r w:rsidRPr="00D5209D">
        <w:t>How long ago was that?</w:t>
      </w:r>
      <w:r>
        <w:t>” from the ACBS data set</w:t>
      </w:r>
      <w:r w:rsidR="0068303A">
        <w:t>. The weights for each answer across available states was th</w:t>
      </w:r>
      <w:r w:rsidR="003B0E21">
        <w:t>e</w:t>
      </w:r>
      <w:r w:rsidR="0068303A">
        <w:t xml:space="preserve">n summed, which represents </w:t>
      </w:r>
      <w:r w:rsidR="00945426">
        <w:t>the</w:t>
      </w:r>
      <w:r w:rsidR="0068303A">
        <w:t xml:space="preserve"> population estimate of children </w:t>
      </w:r>
      <w:r w:rsidR="00945426">
        <w:t xml:space="preserve">for each answer </w:t>
      </w:r>
      <w:r w:rsidR="00945426" w:rsidRPr="00C46BEF">
        <w:rPr>
          <w:highlight w:val="cyan"/>
        </w:rPr>
        <w:t>(</w:t>
      </w:r>
      <w:commentRangeStart w:id="16"/>
      <w:r w:rsidR="00945426" w:rsidRPr="00C46BEF">
        <w:rPr>
          <w:highlight w:val="cyan"/>
        </w:rPr>
        <w:t xml:space="preserve">Table </w:t>
      </w:r>
      <w:commentRangeEnd w:id="16"/>
      <w:r w:rsidR="002A4C7D">
        <w:rPr>
          <w:rStyle w:val="CommentReference"/>
        </w:rPr>
        <w:commentReference w:id="16"/>
      </w:r>
      <w:r w:rsidR="00945426" w:rsidRPr="00C46BEF">
        <w:rPr>
          <w:highlight w:val="cyan"/>
        </w:rPr>
        <w:t>11 &amp; 12)</w:t>
      </w:r>
      <w:r w:rsidR="0068303A">
        <w:t>. We then estimated the following</w:t>
      </w:r>
      <w:r w:rsidR="00EC4AE2">
        <w:t xml:space="preserve"> for each state and year separately</w:t>
      </w:r>
      <w:r w:rsidR="0068303A">
        <w:t>:</w:t>
      </w:r>
    </w:p>
    <w:p w14:paraId="62FF5933" w14:textId="58EE5C26" w:rsidR="00EC4AE2" w:rsidRDefault="0068303A" w:rsidP="00AA6188">
      <w:pPr>
        <w:jc w:val="center"/>
      </w:pPr>
      <w:r>
        <w:t xml:space="preserve">At-risk children = </w:t>
      </w:r>
      <w:r w:rsidR="00EC4AE2">
        <w:t xml:space="preserve">Total </w:t>
      </w:r>
      <w:r w:rsidR="00AA6188">
        <w:t xml:space="preserve">incident cases </w:t>
      </w:r>
      <w:r w:rsidR="00EC4AE2">
        <w:t>+ Total children with never asthma.</w:t>
      </w:r>
    </w:p>
    <w:p w14:paraId="5DF9DDB4" w14:textId="44EE4FC8" w:rsidR="00D5209D" w:rsidRDefault="00EC4AE2" w:rsidP="00AA6188">
      <w:pPr>
        <w:jc w:val="center"/>
      </w:pPr>
      <w:r>
        <w:lastRenderedPageBreak/>
        <w:t>Asthma Incidence rate = Total</w:t>
      </w:r>
      <w:r w:rsidR="00AA6188">
        <w:t xml:space="preserve"> incident cases</w:t>
      </w:r>
      <w:r>
        <w:t xml:space="preserve"> / At-risk children.</w:t>
      </w:r>
    </w:p>
    <w:p w14:paraId="4A2627F2" w14:textId="0A856486" w:rsidR="00EC4AE2" w:rsidRDefault="00EC4AE2" w:rsidP="00AA6188">
      <w:pPr>
        <w:jc w:val="center"/>
      </w:pPr>
      <w:r>
        <w:t xml:space="preserve">Asthma prevalence rate = Ever asthma / Total </w:t>
      </w:r>
      <w:commentRangeStart w:id="17"/>
      <w:r>
        <w:t>children</w:t>
      </w:r>
      <w:commentRangeEnd w:id="17"/>
      <w:r w:rsidR="0078045B">
        <w:rPr>
          <w:rStyle w:val="CommentReference"/>
        </w:rPr>
        <w:commentReference w:id="17"/>
      </w:r>
      <w:r>
        <w:t>.</w:t>
      </w:r>
    </w:p>
    <w:p w14:paraId="30A0F2F1" w14:textId="76E7E7EB" w:rsidR="00B302AB" w:rsidRPr="000F42B8" w:rsidRDefault="00AA6188" w:rsidP="00C46BEF">
      <w:r>
        <w:t xml:space="preserve">The </w:t>
      </w:r>
      <w:r w:rsidR="00FD2815">
        <w:t xml:space="preserve">overall </w:t>
      </w:r>
      <w:r>
        <w:t xml:space="preserve">average asthma incident rate </w:t>
      </w:r>
      <w:r w:rsidR="00684D99">
        <w:t xml:space="preserve">was </w:t>
      </w:r>
      <w:r>
        <w:t xml:space="preserve">then estimated by taking the sum of incident case and dividing it with the sum of at-risk children across all available years. </w:t>
      </w:r>
      <w:r w:rsidR="00FD2815">
        <w:t xml:space="preserve">We then estimated the state-specific average asthma incidence rates for the years 2006 through 2010 </w:t>
      </w:r>
      <w:r>
        <w:t>following a similar fashion.</w:t>
      </w:r>
      <w:r w:rsidR="00FD2815" w:rsidRPr="00FD2815">
        <w:t xml:space="preserve"> </w:t>
      </w:r>
      <w:r w:rsidR="00FD2815">
        <w:t xml:space="preserve">Not all states participated in the ACBS each year. States that did not participate in the ACBCS were assigned the overall average asthma incidence rate. </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2CC50EB0" w:rsidR="00345BC9" w:rsidRDefault="00345BC9" w:rsidP="004F11AE">
      <w:r>
        <w:t xml:space="preserve">We estimated the at-risk children for each state by subtracting the total number of prevalent cases from the total </w:t>
      </w:r>
      <w:r w:rsidR="00357C38">
        <w:t xml:space="preserve">number of </w:t>
      </w:r>
      <w:r>
        <w:t>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1E33F78F" w:rsidR="00313E70" w:rsidRDefault="00313E70" w:rsidP="00C147C0">
      <w:r>
        <w:t>Where RR is the CRF and RR</w:t>
      </w:r>
      <w:r w:rsidRPr="00313E70">
        <w:rPr>
          <w:vertAlign w:val="subscript"/>
        </w:rPr>
        <w:t>unit</w:t>
      </w:r>
      <w:r>
        <w:t xml:space="preserve"> is the exposure unit for the CRF</w:t>
      </w:r>
      <w:r w:rsidR="008C1A31">
        <w:t xml:space="preserve"> as extracted </w:t>
      </w:r>
      <w:commentRangeStart w:id="18"/>
      <w:r w:rsidR="008C1A31">
        <w:t>from</w:t>
      </w:r>
      <w:del w:id="19" w:author="Alotaibi, Raed" w:date="2019-05-20T14:07:00Z">
        <w:r w:rsidR="008C1A31" w:rsidDel="00C147C0">
          <w:delText xml:space="preserve"> </w:delText>
        </w:r>
      </w:del>
      <w:commentRangeEnd w:id="18"/>
      <w:r w:rsidR="008C1A31">
        <w:rPr>
          <w:rStyle w:val="CommentReference"/>
        </w:rPr>
        <w:commentReference w:id="18"/>
      </w:r>
      <w:ins w:id="20" w:author="Alotaibi, Raed" w:date="2019-05-20T14:07:00Z">
        <w:r w:rsidR="00C147C0">
          <w:t xml:space="preserve"> </w:t>
        </w:r>
      </w:ins>
      <w:r w:rsidR="00C147C0">
        <w:fldChar w:fldCharType="begin"/>
      </w:r>
      <w:r w:rsidR="00C147C0">
        <w:instrText xml:space="preserve"> ADDIN EN.CITE &lt;EndNote&gt;&lt;Cite AuthorYear="1"&gt;&lt;Author&gt;Khreis&lt;/Author&gt;&lt;Year&gt;2017&lt;/Year&gt;&lt;RecNum&gt;5&lt;/RecNum&gt;&lt;DisplayText&gt;Khreis et al. (2017)&lt;/DisplayText&gt;&lt;record&gt;&lt;rec-number&gt;5&lt;/rec-number&gt;&lt;foreign-keys&gt;&lt;key app="EN" db-id="sepddp20s9p0fsetespvfzwjv0d9tat2092f" timestamp="1553104548"&gt;5&lt;/key&gt;&lt;/foreign-keys&gt;&lt;ref-type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C147C0">
        <w:fldChar w:fldCharType="separate"/>
      </w:r>
      <w:r w:rsidR="00C147C0">
        <w:rPr>
          <w:noProof/>
        </w:rPr>
        <w:t>Khreis et al. (2017)</w:t>
      </w:r>
      <w:r w:rsidR="00C147C0">
        <w:fldChar w:fldCharType="end"/>
      </w:r>
      <w:del w:id="21" w:author="Alotaibi, Raed" w:date="2019-05-20T14:06:00Z">
        <w:r w:rsidR="008C1A31" w:rsidDel="00C147C0">
          <w:delText>the</w:delText>
        </w:r>
      </w:del>
      <w:del w:id="22" w:author="Alotaibi, Raed" w:date="2019-05-20T14:07:00Z">
        <w:r w:rsidR="008C1A31" w:rsidDel="00C147C0">
          <w:delText xml:space="preserve"> meta-analysis</w:delText>
        </w:r>
      </w:del>
      <w:r>
        <w:t xml:space="preserve">.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39B91E87" w:rsidR="006D44CA" w:rsidRDefault="00313E70" w:rsidP="009250E9">
      <w:r>
        <w:t xml:space="preserve">The attributable number of asthma incident cases (AC) </w:t>
      </w:r>
      <w:r w:rsidR="008C1A31">
        <w:t xml:space="preserve">was </w:t>
      </w:r>
      <w:r>
        <w:t>estimated by multiplying the PAF with the number of incident asthma cases at each census block. The AC is then summed up to get the total AC.</w:t>
      </w:r>
    </w:p>
    <w:p w14:paraId="4F370B9F" w14:textId="26201484" w:rsidR="00C46BEF" w:rsidRDefault="00C46BEF" w:rsidP="0080038E">
      <w:pPr>
        <w:pStyle w:val="ListParagraph"/>
        <w:numPr>
          <w:ilvl w:val="0"/>
          <w:numId w:val="12"/>
        </w:numPr>
      </w:pPr>
      <w:r w:rsidRPr="00C46BEF">
        <w:rPr>
          <w:highlight w:val="green"/>
        </w:rPr>
        <w:t xml:space="preserve">Add graphic section </w:t>
      </w:r>
      <w:r>
        <w:rPr>
          <w:highlight w:val="green"/>
        </w:rPr>
        <w:t xml:space="preserve">describing analysis </w:t>
      </w:r>
      <w:r w:rsidRPr="0080038E">
        <w:rPr>
          <w:highlight w:val="green"/>
        </w:rPr>
        <w:t>flow</w:t>
      </w:r>
      <w:r w:rsidR="00863D01" w:rsidRPr="0080038E">
        <w:rPr>
          <w:highlight w:val="green"/>
        </w:rPr>
        <w:t xml:space="preserve"> (</w:t>
      </w:r>
      <w:r w:rsidR="0080038E" w:rsidRPr="0080038E">
        <w:rPr>
          <w:highlight w:val="green"/>
        </w:rPr>
        <w:t>Figure 1)</w:t>
      </w:r>
    </w:p>
    <w:p w14:paraId="6273D842" w14:textId="1A9B48AC" w:rsidR="009250E9" w:rsidRDefault="009250E9" w:rsidP="009250E9"/>
    <w:p w14:paraId="34B75231" w14:textId="248FB67A" w:rsidR="00C928CB" w:rsidRDefault="00D16991" w:rsidP="004F11AE">
      <w:pPr>
        <w:rPr>
          <w:b/>
          <w:bCs/>
        </w:rPr>
      </w:pPr>
      <w:r w:rsidRPr="00D16991">
        <w:rPr>
          <w:b/>
          <w:bCs/>
        </w:rPr>
        <w:t>Results</w:t>
      </w:r>
    </w:p>
    <w:p w14:paraId="2A1FAC80" w14:textId="2AAC5247" w:rsidR="008C1A31" w:rsidRDefault="008C1A31" w:rsidP="004205F7">
      <w:pPr>
        <w:rPr>
          <w:i/>
          <w:iCs/>
        </w:rPr>
      </w:pPr>
      <w:r>
        <w:rPr>
          <w:i/>
          <w:iCs/>
        </w:rPr>
        <w:t xml:space="preserve">NO2 concentrations and trends </w:t>
      </w:r>
    </w:p>
    <w:p w14:paraId="5754008C" w14:textId="0E13FE20" w:rsidR="004577A5" w:rsidRDefault="004577A5" w:rsidP="00BC7C6F">
      <w:pPr>
        <w:pPrChange w:id="23" w:author="Alotaibi, Raed" w:date="2019-05-20T14:40:00Z">
          <w:pPr/>
        </w:pPrChange>
      </w:pPr>
      <w:commentRangeStart w:id="24"/>
      <w:r>
        <w:t xml:space="preserve">The </w:t>
      </w:r>
      <w:commentRangeEnd w:id="24"/>
      <w:r>
        <w:rPr>
          <w:rStyle w:val="CommentReference"/>
        </w:rPr>
        <w:commentReference w:id="24"/>
      </w:r>
      <w:r>
        <w:t>mean (min-max) NO</w:t>
      </w:r>
      <w:r w:rsidRPr="002964D1">
        <w:rPr>
          <w:vertAlign w:val="subscript"/>
        </w:rPr>
        <w:t>2</w:t>
      </w:r>
      <w:r>
        <w:rPr>
          <w:vertAlign w:val="subscript"/>
        </w:rPr>
        <w:t xml:space="preserve"> </w:t>
      </w:r>
      <w:r>
        <w:t>concentrations were 13.3 (1.5-58.3) ug/m</w:t>
      </w:r>
      <w:r w:rsidRPr="002964D1">
        <w:rPr>
          <w:vertAlign w:val="superscript"/>
        </w:rPr>
        <w:t>3</w:t>
      </w:r>
      <w:del w:id="25" w:author="Alotaibi, Raed" w:date="2019-05-20T14:39:00Z">
        <w:r w:rsidDel="00BC7C6F">
          <w:delText xml:space="preserve"> </w:delText>
        </w:r>
        <w:r w:rsidRPr="002964D1" w:rsidDel="00BC7C6F">
          <w:rPr>
            <w:highlight w:val="cyan"/>
          </w:rPr>
          <w:delText>(Table 2)</w:delText>
        </w:r>
      </w:del>
      <w:r>
        <w:t>. By living location, the mean NO</w:t>
      </w:r>
      <w:r w:rsidRPr="002964D1">
        <w:rPr>
          <w:vertAlign w:val="subscript"/>
        </w:rPr>
        <w:t>2</w:t>
      </w:r>
      <w:r>
        <w:t xml:space="preserve"> concentrations was highest </w:t>
      </w:r>
      <w:r w:rsidRPr="00BC7C6F">
        <w:t xml:space="preserve">at </w:t>
      </w:r>
      <w:del w:id="26" w:author="Alotaibi, Raed" w:date="2019-05-20T14:34:00Z">
        <w:r w:rsidRPr="00BC7C6F" w:rsidDel="00BC7C6F">
          <w:rPr>
            <w:rPrChange w:id="27" w:author="Alotaibi, Raed" w:date="2019-05-20T14:36:00Z">
              <w:rPr>
                <w:highlight w:val="green"/>
              </w:rPr>
            </w:rPrChange>
          </w:rPr>
          <w:delText>(living location)</w:delText>
        </w:r>
      </w:del>
      <w:ins w:id="28" w:author="Alotaibi, Raed" w:date="2019-05-20T14:34:00Z">
        <w:r w:rsidR="00BC7C6F" w:rsidRPr="00BC7C6F">
          <w:rPr>
            <w:rPrChange w:id="29" w:author="Alotaibi, Raed" w:date="2019-05-20T14:36:00Z">
              <w:rPr>
                <w:highlight w:val="green"/>
              </w:rPr>
            </w:rPrChange>
          </w:rPr>
          <w:t>urbanized areas</w:t>
        </w:r>
      </w:ins>
      <w:ins w:id="30" w:author="Alotaibi, Raed" w:date="2019-05-20T14:35:00Z">
        <w:r w:rsidR="00BC7C6F" w:rsidRPr="00BC7C6F">
          <w:rPr>
            <w:rPrChange w:id="31" w:author="Alotaibi, Raed" w:date="2019-05-20T14:36:00Z">
              <w:rPr>
                <w:highlight w:val="green"/>
              </w:rPr>
            </w:rPrChange>
          </w:rPr>
          <w:t xml:space="preserve"> </w:t>
        </w:r>
      </w:ins>
      <w:del w:id="32" w:author="Alotaibi, Raed" w:date="2019-05-20T14:35:00Z">
        <w:r w:rsidRPr="00BC7C6F" w:rsidDel="00BC7C6F">
          <w:rPr>
            <w:rPrChange w:id="33" w:author="Alotaibi, Raed" w:date="2019-05-20T14:36:00Z">
              <w:rPr>
                <w:highlight w:val="green"/>
              </w:rPr>
            </w:rPrChange>
          </w:rPr>
          <w:delText>-</w:delText>
        </w:r>
      </w:del>
      <w:r w:rsidRPr="00BC7C6F">
        <w:rPr>
          <w:rPrChange w:id="34" w:author="Alotaibi, Raed" w:date="2019-05-20T14:36:00Z">
            <w:rPr>
              <w:highlight w:val="green"/>
            </w:rPr>
          </w:rPrChange>
        </w:rPr>
        <w:t>(</w:t>
      </w:r>
      <w:del w:id="35" w:author="Alotaibi, Raed" w:date="2019-05-20T14:35:00Z">
        <w:r w:rsidRPr="00BC7C6F" w:rsidDel="00BC7C6F">
          <w:rPr>
            <w:rPrChange w:id="36" w:author="Alotaibi, Raed" w:date="2019-05-20T14:36:00Z">
              <w:rPr>
                <w:highlight w:val="green"/>
              </w:rPr>
            </w:rPrChange>
          </w:rPr>
          <w:delText>NO</w:delText>
        </w:r>
        <w:r w:rsidRPr="00BC7C6F" w:rsidDel="00BC7C6F">
          <w:rPr>
            <w:vertAlign w:val="subscript"/>
            <w:rPrChange w:id="37" w:author="Alotaibi, Raed" w:date="2019-05-20T14:36:00Z">
              <w:rPr>
                <w:highlight w:val="green"/>
                <w:vertAlign w:val="subscript"/>
              </w:rPr>
            </w:rPrChange>
          </w:rPr>
          <w:delText>2</w:delText>
        </w:r>
        <w:r w:rsidRPr="00BC7C6F" w:rsidDel="00BC7C6F">
          <w:rPr>
            <w:rPrChange w:id="38" w:author="Alotaibi, Raed" w:date="2019-05-20T14:36:00Z">
              <w:rPr>
                <w:highlight w:val="green"/>
              </w:rPr>
            </w:rPrChange>
          </w:rPr>
          <w:delText xml:space="preserve"> conc</w:delText>
        </w:r>
      </w:del>
      <w:ins w:id="39" w:author="Alotaibi, Raed" w:date="2019-05-20T14:35:00Z">
        <w:r w:rsidR="00BC7C6F" w:rsidRPr="00BC7C6F">
          <w:rPr>
            <w:rPrChange w:id="40" w:author="Alotaibi, Raed" w:date="2019-05-20T14:36:00Z">
              <w:rPr>
                <w:highlight w:val="green"/>
              </w:rPr>
            </w:rPrChange>
          </w:rPr>
          <w:t xml:space="preserve">18.4 </w:t>
        </w:r>
        <w:r w:rsidR="00BC7C6F" w:rsidRPr="00BC7C6F">
          <w:rPr>
            <w:rPrChange w:id="41" w:author="Alotaibi, Raed" w:date="2019-05-20T14:36:00Z">
              <w:rPr>
                <w:highlight w:val="green"/>
              </w:rPr>
            </w:rPrChange>
          </w:rPr>
          <w:t>ug/m</w:t>
        </w:r>
        <w:r w:rsidR="00BC7C6F" w:rsidRPr="00BC7C6F">
          <w:rPr>
            <w:vertAlign w:val="superscript"/>
            <w:rPrChange w:id="42" w:author="Alotaibi, Raed" w:date="2019-05-20T14:36:00Z">
              <w:rPr>
                <w:highlight w:val="green"/>
                <w:vertAlign w:val="superscript"/>
              </w:rPr>
            </w:rPrChange>
          </w:rPr>
          <w:t>3</w:t>
        </w:r>
      </w:ins>
      <w:r w:rsidRPr="00BC7C6F">
        <w:rPr>
          <w:rPrChange w:id="43" w:author="Alotaibi, Raed" w:date="2019-05-20T14:36:00Z">
            <w:rPr>
              <w:highlight w:val="green"/>
            </w:rPr>
          </w:rPrChange>
        </w:rPr>
        <w:t>),</w:t>
      </w:r>
      <w:r w:rsidRPr="00BC7C6F">
        <w:t xml:space="preserve"> while mean NO</w:t>
      </w:r>
      <w:r w:rsidRPr="00BC7C6F">
        <w:rPr>
          <w:vertAlign w:val="subscript"/>
        </w:rPr>
        <w:t>2</w:t>
      </w:r>
      <w:r w:rsidRPr="00BC7C6F">
        <w:t xml:space="preserve"> concentration was highest among </w:t>
      </w:r>
      <w:del w:id="44" w:author="Alotaibi, Raed" w:date="2019-05-20T14:35:00Z">
        <w:r w:rsidRPr="00BC7C6F" w:rsidDel="00BC7C6F">
          <w:rPr>
            <w:rPrChange w:id="45" w:author="Alotaibi, Raed" w:date="2019-05-20T14:36:00Z">
              <w:rPr>
                <w:highlight w:val="green"/>
              </w:rPr>
            </w:rPrChange>
          </w:rPr>
          <w:delText>(income group)-(NO</w:delText>
        </w:r>
        <w:r w:rsidRPr="00BC7C6F" w:rsidDel="00BC7C6F">
          <w:rPr>
            <w:vertAlign w:val="subscript"/>
            <w:rPrChange w:id="46" w:author="Alotaibi, Raed" w:date="2019-05-20T14:36:00Z">
              <w:rPr>
                <w:highlight w:val="green"/>
                <w:vertAlign w:val="subscript"/>
              </w:rPr>
            </w:rPrChange>
          </w:rPr>
          <w:delText xml:space="preserve">2 </w:delText>
        </w:r>
        <w:r w:rsidRPr="00BC7C6F" w:rsidDel="00BC7C6F">
          <w:rPr>
            <w:rPrChange w:id="47" w:author="Alotaibi, Raed" w:date="2019-05-20T14:36:00Z">
              <w:rPr>
                <w:highlight w:val="green"/>
              </w:rPr>
            </w:rPrChange>
          </w:rPr>
          <w:delText>conc)</w:delText>
        </w:r>
      </w:del>
      <w:ins w:id="48" w:author="Alotaibi, Raed" w:date="2019-05-20T14:35:00Z">
        <w:r w:rsidR="00BC7C6F" w:rsidRPr="00BC7C6F">
          <w:t>median</w:t>
        </w:r>
        <w:r w:rsidR="00BC7C6F">
          <w:t xml:space="preserve"> income </w:t>
        </w:r>
      </w:ins>
      <w:ins w:id="49" w:author="Alotaibi, Raed" w:date="2019-05-20T14:37:00Z">
        <w:r w:rsidR="00BC7C6F">
          <w:t xml:space="preserve">group </w:t>
        </w:r>
      </w:ins>
      <w:ins w:id="50" w:author="Alotaibi, Raed" w:date="2019-05-20T14:35:00Z">
        <w:r w:rsidR="00BC7C6F">
          <w:t xml:space="preserve">of </w:t>
        </w:r>
        <w:r w:rsidR="00BC7C6F" w:rsidRPr="00BC7C6F">
          <w:rPr>
            <w:rFonts w:cstheme="minorHAnsi"/>
            <w:rPrChange w:id="51" w:author="Alotaibi, Raed" w:date="2019-05-20T14:35:00Z">
              <w:rPr>
                <w:rFonts w:cstheme="minorHAnsi"/>
                <w:b/>
                <w:bCs/>
              </w:rPr>
            </w:rPrChange>
          </w:rPr>
          <w:t>≥$75,000</w:t>
        </w:r>
        <w:r w:rsidR="00BC7C6F">
          <w:rPr>
            <w:rFonts w:cstheme="minorHAnsi"/>
          </w:rPr>
          <w:t xml:space="preserve"> (</w:t>
        </w:r>
      </w:ins>
      <w:ins w:id="52" w:author="Alotaibi, Raed" w:date="2019-05-20T14:36:00Z">
        <w:r w:rsidR="00BC7C6F">
          <w:rPr>
            <w:rFonts w:cstheme="minorHAnsi"/>
          </w:rPr>
          <w:t>16.5 ug/m</w:t>
        </w:r>
        <w:r w:rsidR="00BC7C6F" w:rsidRPr="00BC7C6F">
          <w:rPr>
            <w:rFonts w:cstheme="minorHAnsi"/>
            <w:vertAlign w:val="superscript"/>
            <w:rPrChange w:id="53" w:author="Alotaibi, Raed" w:date="2019-05-20T14:36:00Z">
              <w:rPr>
                <w:rFonts w:cstheme="minorHAnsi"/>
              </w:rPr>
            </w:rPrChange>
          </w:rPr>
          <w:t>3</w:t>
        </w:r>
        <w:r w:rsidR="00BC7C6F">
          <w:t>)</w:t>
        </w:r>
      </w:ins>
      <w:r>
        <w:t xml:space="preserve"> </w:t>
      </w:r>
      <w:r w:rsidRPr="002964D1">
        <w:rPr>
          <w:highlight w:val="cyan"/>
        </w:rPr>
        <w:t xml:space="preserve">(Table </w:t>
      </w:r>
      <w:del w:id="54" w:author="Alotaibi, Raed" w:date="2019-05-20T14:36:00Z">
        <w:r w:rsidRPr="002964D1" w:rsidDel="00BC7C6F">
          <w:rPr>
            <w:highlight w:val="cyan"/>
          </w:rPr>
          <w:delText>3</w:delText>
        </w:r>
        <w:r w:rsidDel="00BC7C6F">
          <w:rPr>
            <w:highlight w:val="cyan"/>
          </w:rPr>
          <w:delText xml:space="preserve"> </w:delText>
        </w:r>
      </w:del>
      <w:ins w:id="55" w:author="Alotaibi, Raed" w:date="2019-05-20T14:36:00Z">
        <w:r w:rsidR="00BC7C6F">
          <w:rPr>
            <w:highlight w:val="cyan"/>
          </w:rPr>
          <w:t>2</w:t>
        </w:r>
        <w:r w:rsidR="00BC7C6F">
          <w:rPr>
            <w:highlight w:val="cyan"/>
          </w:rPr>
          <w:t xml:space="preserve"> </w:t>
        </w:r>
      </w:ins>
      <w:r>
        <w:rPr>
          <w:highlight w:val="cyan"/>
        </w:rPr>
        <w:t xml:space="preserve">and </w:t>
      </w:r>
      <w:commentRangeStart w:id="56"/>
      <w:r>
        <w:rPr>
          <w:highlight w:val="cyan"/>
        </w:rPr>
        <w:t>Figure</w:t>
      </w:r>
      <w:commentRangeEnd w:id="56"/>
      <w:r>
        <w:rPr>
          <w:rStyle w:val="CommentReference"/>
        </w:rPr>
        <w:commentReference w:id="56"/>
      </w:r>
      <w:r>
        <w:rPr>
          <w:highlight w:val="cyan"/>
        </w:rPr>
        <w:t>s</w:t>
      </w:r>
      <w:del w:id="57" w:author="Alotaibi, Raed" w:date="2019-05-20T14:38:00Z">
        <w:r w:rsidDel="00BC7C6F">
          <w:rPr>
            <w:highlight w:val="cyan"/>
          </w:rPr>
          <w:delText xml:space="preserve"> </w:delText>
        </w:r>
      </w:del>
      <w:ins w:id="58" w:author="Alotaibi, Raed" w:date="2019-05-20T14:38:00Z">
        <w:r w:rsidR="00BC7C6F">
          <w:rPr>
            <w:highlight w:val="cyan"/>
          </w:rPr>
          <w:t xml:space="preserve"> S1-</w:t>
        </w:r>
      </w:ins>
      <w:ins w:id="59" w:author="Alotaibi, Raed" w:date="2019-05-20T14:39:00Z">
        <w:r w:rsidR="00BC7C6F">
          <w:rPr>
            <w:highlight w:val="cyan"/>
          </w:rPr>
          <w:t>S4</w:t>
        </w:r>
      </w:ins>
      <w:del w:id="60" w:author="Alotaibi, Raed" w:date="2019-05-20T14:38:00Z">
        <w:r w:rsidDel="00BC7C6F">
          <w:rPr>
            <w:highlight w:val="cyan"/>
          </w:rPr>
          <w:delText>2-5</w:delText>
        </w:r>
      </w:del>
      <w:r>
        <w:rPr>
          <w:highlight w:val="cyan"/>
        </w:rPr>
        <w:t>)</w:t>
      </w:r>
      <w:r>
        <w:t xml:space="preserve">. South Dakota had the lowest </w:t>
      </w:r>
      <w:commentRangeStart w:id="61"/>
      <w:del w:id="62" w:author="Alotaibi, Raed" w:date="2019-05-20T14:33:00Z">
        <w:r w:rsidRPr="000852BF" w:rsidDel="00BC7C6F">
          <w:rPr>
            <w:b/>
            <w:bCs/>
            <w:i/>
            <w:iCs/>
            <w:u w:val="single"/>
          </w:rPr>
          <w:delText>median</w:delText>
        </w:r>
        <w:r w:rsidDel="00BC7C6F">
          <w:delText xml:space="preserve"> </w:delText>
        </w:r>
      </w:del>
      <w:commentRangeEnd w:id="61"/>
      <w:ins w:id="63" w:author="Alotaibi, Raed" w:date="2019-05-20T14:33:00Z">
        <w:r w:rsidR="00BC7C6F" w:rsidRPr="00BC7C6F">
          <w:rPr>
            <w:b/>
            <w:bCs/>
            <w:u w:val="single"/>
            <w:rPrChange w:id="64" w:author="Alotaibi, Raed" w:date="2019-05-20T14:33:00Z">
              <w:rPr>
                <w:b/>
                <w:bCs/>
                <w:i/>
                <w:iCs/>
                <w:u w:val="single"/>
              </w:rPr>
            </w:rPrChange>
          </w:rPr>
          <w:t>mean</w:t>
        </w:r>
        <w:r w:rsidR="00BC7C6F">
          <w:t xml:space="preserve"> </w:t>
        </w:r>
      </w:ins>
      <w:r>
        <w:rPr>
          <w:rStyle w:val="CommentReference"/>
        </w:rPr>
        <w:commentReference w:id="61"/>
      </w:r>
      <w:r>
        <w:t>NO</w:t>
      </w:r>
      <w:r w:rsidRPr="000852BF">
        <w:rPr>
          <w:vertAlign w:val="subscript"/>
        </w:rPr>
        <w:t>2</w:t>
      </w:r>
      <w:r>
        <w:rPr>
          <w:vertAlign w:val="subscript"/>
        </w:rPr>
        <w:t xml:space="preserve"> </w:t>
      </w:r>
      <w:r>
        <w:t xml:space="preserve">concentration </w:t>
      </w:r>
      <w:r w:rsidRPr="00BC7C6F">
        <w:rPr>
          <w:rPrChange w:id="65" w:author="Alotaibi, Raed" w:date="2019-05-20T14:36:00Z">
            <w:rPr>
              <w:highlight w:val="green"/>
            </w:rPr>
          </w:rPrChange>
        </w:rPr>
        <w:t>(</w:t>
      </w:r>
      <w:del w:id="66" w:author="Alotaibi, Raed" w:date="2019-05-20T14:34:00Z">
        <w:r w:rsidRPr="00BC7C6F" w:rsidDel="00BC7C6F">
          <w:rPr>
            <w:rPrChange w:id="67" w:author="Alotaibi, Raed" w:date="2019-05-20T14:36:00Z">
              <w:rPr>
                <w:highlight w:val="green"/>
              </w:rPr>
            </w:rPrChange>
          </w:rPr>
          <w:delText>conc</w:delText>
        </w:r>
      </w:del>
      <w:ins w:id="68" w:author="Alotaibi, Raed" w:date="2019-05-20T14:34:00Z">
        <w:r w:rsidR="00BC7C6F" w:rsidRPr="00BC7C6F">
          <w:rPr>
            <w:rPrChange w:id="69" w:author="Alotaibi, Raed" w:date="2019-05-20T14:36:00Z">
              <w:rPr>
                <w:highlight w:val="green"/>
              </w:rPr>
            </w:rPrChange>
          </w:rPr>
          <w:t>5.2 ug/m</w:t>
        </w:r>
        <w:r w:rsidR="00BC7C6F" w:rsidRPr="00BC7C6F">
          <w:rPr>
            <w:vertAlign w:val="superscript"/>
            <w:rPrChange w:id="70" w:author="Alotaibi, Raed" w:date="2019-05-20T14:36:00Z">
              <w:rPr>
                <w:highlight w:val="green"/>
              </w:rPr>
            </w:rPrChange>
          </w:rPr>
          <w:t>3</w:t>
        </w:r>
      </w:ins>
      <w:r w:rsidRPr="00BC7C6F">
        <w:rPr>
          <w:rPrChange w:id="71" w:author="Alotaibi, Raed" w:date="2019-05-20T14:36:00Z">
            <w:rPr>
              <w:highlight w:val="green"/>
            </w:rPr>
          </w:rPrChange>
        </w:rPr>
        <w:t>)</w:t>
      </w:r>
      <w:r w:rsidRPr="00BC7C6F">
        <w:t>,</w:t>
      </w:r>
      <w:r>
        <w:t xml:space="preserve"> while the District of Columbia had the </w:t>
      </w:r>
      <w:r w:rsidRPr="00BC7C6F">
        <w:t xml:space="preserve">highest </w:t>
      </w:r>
      <w:r w:rsidRPr="00BC7C6F">
        <w:rPr>
          <w:rPrChange w:id="72" w:author="Alotaibi, Raed" w:date="2019-05-20T14:36:00Z">
            <w:rPr>
              <w:highlight w:val="green"/>
            </w:rPr>
          </w:rPrChange>
        </w:rPr>
        <w:t>(</w:t>
      </w:r>
      <w:del w:id="73" w:author="Alotaibi, Raed" w:date="2019-05-20T14:34:00Z">
        <w:r w:rsidRPr="00BC7C6F" w:rsidDel="00BC7C6F">
          <w:rPr>
            <w:rPrChange w:id="74" w:author="Alotaibi, Raed" w:date="2019-05-20T14:36:00Z">
              <w:rPr>
                <w:highlight w:val="green"/>
              </w:rPr>
            </w:rPrChange>
          </w:rPr>
          <w:delText>conc</w:delText>
        </w:r>
      </w:del>
      <w:ins w:id="75" w:author="Alotaibi, Raed" w:date="2019-05-20T14:34:00Z">
        <w:r w:rsidR="00BC7C6F" w:rsidRPr="00BC7C6F">
          <w:rPr>
            <w:rPrChange w:id="76" w:author="Alotaibi, Raed" w:date="2019-05-20T14:36:00Z">
              <w:rPr>
                <w:highlight w:val="green"/>
              </w:rPr>
            </w:rPrChange>
          </w:rPr>
          <w:t xml:space="preserve">26.3 </w:t>
        </w:r>
        <w:r w:rsidR="00BC7C6F" w:rsidRPr="00BC7C6F">
          <w:rPr>
            <w:rPrChange w:id="77" w:author="Alotaibi, Raed" w:date="2019-05-20T14:36:00Z">
              <w:rPr>
                <w:highlight w:val="green"/>
              </w:rPr>
            </w:rPrChange>
          </w:rPr>
          <w:t>ug/m</w:t>
        </w:r>
        <w:r w:rsidR="00BC7C6F" w:rsidRPr="00BC7C6F">
          <w:rPr>
            <w:vertAlign w:val="superscript"/>
            <w:rPrChange w:id="78" w:author="Alotaibi, Raed" w:date="2019-05-20T14:36:00Z">
              <w:rPr>
                <w:highlight w:val="green"/>
                <w:vertAlign w:val="superscript"/>
              </w:rPr>
            </w:rPrChange>
          </w:rPr>
          <w:t>3</w:t>
        </w:r>
      </w:ins>
      <w:r w:rsidRPr="00BC7C6F">
        <w:rPr>
          <w:rPrChange w:id="79" w:author="Alotaibi, Raed" w:date="2019-05-20T14:36:00Z">
            <w:rPr>
              <w:highlight w:val="green"/>
            </w:rPr>
          </w:rPrChange>
        </w:rPr>
        <w:t>)</w:t>
      </w:r>
      <w:r>
        <w:t xml:space="preserve"> </w:t>
      </w:r>
      <w:r w:rsidRPr="000852BF">
        <w:rPr>
          <w:highlight w:val="cyan"/>
        </w:rPr>
        <w:t xml:space="preserve">(Table </w:t>
      </w:r>
      <w:del w:id="80" w:author="Alotaibi, Raed" w:date="2019-05-20T14:40:00Z">
        <w:r w:rsidRPr="000852BF" w:rsidDel="00BC7C6F">
          <w:rPr>
            <w:highlight w:val="cyan"/>
          </w:rPr>
          <w:delText xml:space="preserve">4 </w:delText>
        </w:r>
      </w:del>
      <w:ins w:id="81" w:author="Alotaibi, Raed" w:date="2019-05-20T14:40:00Z">
        <w:r w:rsidR="00BC7C6F">
          <w:rPr>
            <w:highlight w:val="cyan"/>
          </w:rPr>
          <w:t>3</w:t>
        </w:r>
        <w:r w:rsidR="00BC7C6F" w:rsidRPr="000852BF">
          <w:rPr>
            <w:highlight w:val="cyan"/>
          </w:rPr>
          <w:t xml:space="preserve"> </w:t>
        </w:r>
      </w:ins>
      <w:r w:rsidRPr="000852BF">
        <w:rPr>
          <w:highlight w:val="cyan"/>
        </w:rPr>
        <w:t xml:space="preserve">and Figure </w:t>
      </w:r>
      <w:del w:id="82" w:author="Alotaibi, Raed" w:date="2019-05-20T14:39:00Z">
        <w:r w:rsidRPr="000852BF" w:rsidDel="00BC7C6F">
          <w:rPr>
            <w:highlight w:val="cyan"/>
          </w:rPr>
          <w:delText>6</w:delText>
        </w:r>
      </w:del>
      <w:ins w:id="83" w:author="Alotaibi, Raed" w:date="2019-05-20T14:39:00Z">
        <w:r w:rsidR="00BC7C6F">
          <w:rPr>
            <w:highlight w:val="cyan"/>
          </w:rPr>
          <w:t>S</w:t>
        </w:r>
        <w:r w:rsidR="00BC7C6F">
          <w:rPr>
            <w:highlight w:val="cyan"/>
          </w:rPr>
          <w:t>5</w:t>
        </w:r>
      </w:ins>
      <w:r w:rsidRPr="000852BF">
        <w:rPr>
          <w:highlight w:val="cyan"/>
        </w:rPr>
        <w:t>)</w:t>
      </w:r>
      <w:r>
        <w:t xml:space="preserve">. </w:t>
      </w:r>
      <w:r w:rsidRPr="00BC7C6F">
        <w:rPr>
          <w:highlight w:val="cyan"/>
          <w:rPrChange w:id="84" w:author="Alotaibi, Raed" w:date="2019-05-20T14:39:00Z">
            <w:rPr>
              <w:highlight w:val="cyan"/>
            </w:rPr>
          </w:rPrChange>
        </w:rPr>
        <w:t xml:space="preserve">Figures </w:t>
      </w:r>
      <w:del w:id="85" w:author="Alotaibi, Raed" w:date="2019-05-20T14:39:00Z">
        <w:r w:rsidRPr="00BC7C6F" w:rsidDel="00BC7C6F">
          <w:rPr>
            <w:highlight w:val="cyan"/>
            <w:rPrChange w:id="86" w:author="Alotaibi, Raed" w:date="2019-05-20T14:39:00Z">
              <w:rPr>
                <w:highlight w:val="cyan"/>
              </w:rPr>
            </w:rPrChange>
          </w:rPr>
          <w:delText>7</w:delText>
        </w:r>
      </w:del>
      <w:ins w:id="87" w:author="Alotaibi, Raed" w:date="2019-05-20T14:39:00Z">
        <w:r w:rsidR="00BC7C6F" w:rsidRPr="00BC7C6F">
          <w:rPr>
            <w:highlight w:val="cyan"/>
            <w:rPrChange w:id="88" w:author="Alotaibi, Raed" w:date="2019-05-20T14:39:00Z">
              <w:rPr>
                <w:highlight w:val="cyan"/>
              </w:rPr>
            </w:rPrChange>
          </w:rPr>
          <w:t>S6</w:t>
        </w:r>
      </w:ins>
      <w:r w:rsidRPr="00BC7C6F">
        <w:rPr>
          <w:highlight w:val="cyan"/>
          <w:rPrChange w:id="89" w:author="Alotaibi, Raed" w:date="2019-05-20T14:39:00Z">
            <w:rPr>
              <w:highlight w:val="cyan"/>
            </w:rPr>
          </w:rPrChange>
        </w:rPr>
        <w:t>-</w:t>
      </w:r>
      <w:del w:id="90" w:author="Alotaibi, Raed" w:date="2019-05-20T14:39:00Z">
        <w:r w:rsidRPr="00BC7C6F" w:rsidDel="00BC7C6F">
          <w:rPr>
            <w:highlight w:val="cyan"/>
            <w:rPrChange w:id="91" w:author="Alotaibi, Raed" w:date="2019-05-20T14:39:00Z">
              <w:rPr>
                <w:highlight w:val="cyan"/>
              </w:rPr>
            </w:rPrChange>
          </w:rPr>
          <w:delText>8</w:delText>
        </w:r>
        <w:r w:rsidRPr="00BC7C6F" w:rsidDel="00BC7C6F">
          <w:rPr>
            <w:highlight w:val="cyan"/>
            <w:rPrChange w:id="92" w:author="Alotaibi, Raed" w:date="2019-05-20T14:39:00Z">
              <w:rPr/>
            </w:rPrChange>
          </w:rPr>
          <w:delText xml:space="preserve"> </w:delText>
        </w:r>
      </w:del>
      <w:ins w:id="93" w:author="Alotaibi, Raed" w:date="2019-05-20T14:39:00Z">
        <w:r w:rsidR="00BC7C6F" w:rsidRPr="00BC7C6F">
          <w:rPr>
            <w:highlight w:val="cyan"/>
            <w:rPrChange w:id="94" w:author="Alotaibi, Raed" w:date="2019-05-20T14:39:00Z">
              <w:rPr/>
            </w:rPrChange>
          </w:rPr>
          <w:t>S7</w:t>
        </w:r>
        <w:r w:rsidR="00BC7C6F">
          <w:t xml:space="preserve"> </w:t>
        </w:r>
      </w:ins>
      <w:r>
        <w:t>shows NO</w:t>
      </w:r>
      <w:r w:rsidRPr="000852BF">
        <w:rPr>
          <w:vertAlign w:val="subscript"/>
        </w:rPr>
        <w:t>2</w:t>
      </w:r>
      <w:r>
        <w:t xml:space="preserve"> concentrations across living location and median household income for each state. </w:t>
      </w:r>
    </w:p>
    <w:p w14:paraId="3D372DC4" w14:textId="7840F80A" w:rsidR="004577A5" w:rsidRDefault="004577A5" w:rsidP="004577A5">
      <w:pPr>
        <w:rPr>
          <w:b/>
          <w:bCs/>
        </w:rPr>
      </w:pPr>
    </w:p>
    <w:p w14:paraId="08E38E73" w14:textId="36EDF720" w:rsidR="004577A5" w:rsidRDefault="00077D15" w:rsidP="00C147C0">
      <w:pPr>
        <w:pStyle w:val="ListParagraph"/>
        <w:numPr>
          <w:ilvl w:val="0"/>
          <w:numId w:val="15"/>
        </w:numPr>
        <w:spacing w:line="256" w:lineRule="auto"/>
        <w:rPr>
          <w:b/>
          <w:bCs/>
        </w:rPr>
      </w:pPr>
      <w:r>
        <w:rPr>
          <w:b/>
          <w:bCs/>
        </w:rPr>
        <w:t xml:space="preserve">Table 2: </w:t>
      </w:r>
      <w:del w:id="95" w:author="Alotaibi, Raed" w:date="2019-05-20T14:08:00Z">
        <w:r w:rsidR="004577A5" w:rsidDel="00C147C0">
          <w:rPr>
            <w:b/>
            <w:bCs/>
          </w:rPr>
          <w:delText xml:space="preserve">Air </w:delText>
        </w:r>
      </w:del>
      <w:ins w:id="96" w:author="Alotaibi, Raed" w:date="2019-05-20T14:08:00Z">
        <w:r w:rsidR="00C147C0">
          <w:rPr>
            <w:b/>
            <w:bCs/>
          </w:rPr>
          <w:t>NO</w:t>
        </w:r>
        <w:r w:rsidR="00C147C0" w:rsidRPr="00591FE9">
          <w:rPr>
            <w:b/>
            <w:bCs/>
            <w:vertAlign w:val="subscript"/>
          </w:rPr>
          <w:t>2</w:t>
        </w:r>
        <w:r w:rsidR="00C147C0">
          <w:rPr>
            <w:b/>
            <w:bCs/>
          </w:rPr>
          <w:t xml:space="preserve"> </w:t>
        </w:r>
      </w:ins>
      <w:del w:id="97" w:author="Alotaibi, Raed" w:date="2019-05-20T14:08:00Z">
        <w:r w:rsidR="004577A5" w:rsidDel="00C147C0">
          <w:rPr>
            <w:b/>
            <w:bCs/>
          </w:rPr>
          <w:delText xml:space="preserve">pollution </w:delText>
        </w:r>
      </w:del>
      <w:r w:rsidR="004577A5">
        <w:rPr>
          <w:b/>
          <w:bCs/>
        </w:rPr>
        <w:t>concentration by strata</w:t>
      </w:r>
    </w:p>
    <w:tbl>
      <w:tblPr>
        <w:tblStyle w:val="TableGrid"/>
        <w:tblW w:w="5000" w:type="pct"/>
        <w:tblLook w:val="04A0" w:firstRow="1" w:lastRow="0" w:firstColumn="1" w:lastColumn="0" w:noHBand="0" w:noVBand="1"/>
        <w:tblPrChange w:id="98" w:author="Alotaibi, Raed" w:date="2019-05-20T14:40:00Z">
          <w:tblPr>
            <w:tblStyle w:val="TableGrid"/>
            <w:tblW w:w="5238" w:type="pct"/>
            <w:tblLook w:val="04A0" w:firstRow="1" w:lastRow="0" w:firstColumn="1" w:lastColumn="0" w:noHBand="0" w:noVBand="1"/>
          </w:tblPr>
        </w:tblPrChange>
      </w:tblPr>
      <w:tblGrid>
        <w:gridCol w:w="1183"/>
        <w:gridCol w:w="2081"/>
        <w:gridCol w:w="952"/>
        <w:gridCol w:w="967"/>
        <w:gridCol w:w="1244"/>
        <w:gridCol w:w="1260"/>
        <w:gridCol w:w="827"/>
        <w:gridCol w:w="836"/>
        <w:tblGridChange w:id="99">
          <w:tblGrid>
            <w:gridCol w:w="1240"/>
            <w:gridCol w:w="2180"/>
            <w:gridCol w:w="997"/>
            <w:gridCol w:w="1013"/>
            <w:gridCol w:w="1303"/>
            <w:gridCol w:w="1320"/>
            <w:gridCol w:w="866"/>
            <w:gridCol w:w="876"/>
          </w:tblGrid>
        </w:tblGridChange>
      </w:tblGrid>
      <w:tr w:rsidR="00591FE9" w14:paraId="043C3802" w14:textId="4E1339DC" w:rsidTr="00BC7C6F">
        <w:tc>
          <w:tcPr>
            <w:tcW w:w="633" w:type="pct"/>
            <w:tcBorders>
              <w:top w:val="single" w:sz="4" w:space="0" w:color="auto"/>
              <w:left w:val="single" w:sz="4" w:space="0" w:color="auto"/>
              <w:bottom w:val="single" w:sz="4" w:space="0" w:color="auto"/>
              <w:right w:val="single" w:sz="4" w:space="0" w:color="auto"/>
            </w:tcBorders>
            <w:tcPrChange w:id="100" w:author="Alotaibi, Raed" w:date="2019-05-20T14:40:00Z">
              <w:tcPr>
                <w:tcW w:w="633" w:type="pct"/>
                <w:tcBorders>
                  <w:top w:val="single" w:sz="4" w:space="0" w:color="auto"/>
                  <w:left w:val="single" w:sz="4" w:space="0" w:color="auto"/>
                  <w:bottom w:val="single" w:sz="4" w:space="0" w:color="auto"/>
                  <w:right w:val="single" w:sz="4" w:space="0" w:color="auto"/>
                </w:tcBorders>
              </w:tcPr>
            </w:tcPrChange>
          </w:tcPr>
          <w:p w14:paraId="1CDC87E1" w14:textId="77777777" w:rsidR="00591FE9" w:rsidRDefault="00591FE9" w:rsidP="00591FE9"/>
        </w:tc>
        <w:tc>
          <w:tcPr>
            <w:tcW w:w="1113" w:type="pct"/>
            <w:tcBorders>
              <w:top w:val="single" w:sz="4" w:space="0" w:color="auto"/>
              <w:left w:val="single" w:sz="4" w:space="0" w:color="auto"/>
              <w:bottom w:val="single" w:sz="4" w:space="0" w:color="auto"/>
              <w:right w:val="single" w:sz="4" w:space="0" w:color="auto"/>
            </w:tcBorders>
            <w:tcPrChange w:id="101" w:author="Alotaibi, Raed" w:date="2019-05-20T14:40:00Z">
              <w:tcPr>
                <w:tcW w:w="1113" w:type="pct"/>
                <w:tcBorders>
                  <w:top w:val="single" w:sz="4" w:space="0" w:color="auto"/>
                  <w:left w:val="single" w:sz="4" w:space="0" w:color="auto"/>
                  <w:bottom w:val="single" w:sz="4" w:space="0" w:color="auto"/>
                  <w:right w:val="single" w:sz="4" w:space="0" w:color="auto"/>
                </w:tcBorders>
              </w:tcPr>
            </w:tcPrChange>
          </w:tcPr>
          <w:p w14:paraId="53557BC2" w14:textId="77777777" w:rsidR="00591FE9" w:rsidRDefault="00591FE9" w:rsidP="00591FE9"/>
        </w:tc>
        <w:tc>
          <w:tcPr>
            <w:tcW w:w="509" w:type="pct"/>
            <w:tcBorders>
              <w:top w:val="single" w:sz="4" w:space="0" w:color="auto"/>
              <w:left w:val="single" w:sz="4" w:space="0" w:color="auto"/>
              <w:bottom w:val="single" w:sz="4" w:space="0" w:color="auto"/>
              <w:right w:val="single" w:sz="4" w:space="0" w:color="auto"/>
            </w:tcBorders>
            <w:hideMark/>
            <w:tcPrChange w:id="102" w:author="Alotaibi, Raed" w:date="2019-05-20T14:40:00Z">
              <w:tcPr>
                <w:tcW w:w="509" w:type="pct"/>
                <w:tcBorders>
                  <w:top w:val="single" w:sz="4" w:space="0" w:color="auto"/>
                  <w:left w:val="single" w:sz="4" w:space="0" w:color="auto"/>
                  <w:bottom w:val="single" w:sz="4" w:space="0" w:color="auto"/>
                  <w:right w:val="single" w:sz="4" w:space="0" w:color="auto"/>
                </w:tcBorders>
                <w:hideMark/>
              </w:tcPr>
            </w:tcPrChange>
          </w:tcPr>
          <w:p w14:paraId="1179A416" w14:textId="77777777" w:rsidR="00591FE9" w:rsidRDefault="00591FE9" w:rsidP="00591FE9">
            <w:pPr>
              <w:rPr>
                <w:b/>
                <w:bCs/>
              </w:rPr>
            </w:pPr>
            <w:r>
              <w:rPr>
                <w:b/>
                <w:bCs/>
              </w:rPr>
              <w:t>Mean</w:t>
            </w:r>
          </w:p>
        </w:tc>
        <w:tc>
          <w:tcPr>
            <w:tcW w:w="517" w:type="pct"/>
            <w:tcBorders>
              <w:top w:val="single" w:sz="4" w:space="0" w:color="auto"/>
              <w:left w:val="single" w:sz="4" w:space="0" w:color="auto"/>
              <w:bottom w:val="single" w:sz="4" w:space="0" w:color="auto"/>
              <w:right w:val="single" w:sz="4" w:space="0" w:color="auto"/>
            </w:tcBorders>
            <w:hideMark/>
            <w:tcPrChange w:id="103" w:author="Alotaibi, Raed" w:date="2019-05-20T14:40:00Z">
              <w:tcPr>
                <w:tcW w:w="517" w:type="pct"/>
                <w:tcBorders>
                  <w:top w:val="single" w:sz="4" w:space="0" w:color="auto"/>
                  <w:left w:val="single" w:sz="4" w:space="0" w:color="auto"/>
                  <w:bottom w:val="single" w:sz="4" w:space="0" w:color="auto"/>
                  <w:right w:val="single" w:sz="4" w:space="0" w:color="auto"/>
                </w:tcBorders>
                <w:hideMark/>
              </w:tcPr>
            </w:tcPrChange>
          </w:tcPr>
          <w:p w14:paraId="029894F8" w14:textId="77777777" w:rsidR="00591FE9" w:rsidRDefault="00591FE9" w:rsidP="00591FE9">
            <w:pPr>
              <w:rPr>
                <w:b/>
                <w:bCs/>
              </w:rPr>
            </w:pPr>
            <w:r>
              <w:rPr>
                <w:b/>
                <w:bCs/>
              </w:rPr>
              <w:t>Min</w:t>
            </w:r>
          </w:p>
        </w:tc>
        <w:tc>
          <w:tcPr>
            <w:tcW w:w="665" w:type="pct"/>
            <w:tcBorders>
              <w:top w:val="single" w:sz="4" w:space="0" w:color="auto"/>
              <w:left w:val="single" w:sz="4" w:space="0" w:color="auto"/>
              <w:bottom w:val="single" w:sz="4" w:space="0" w:color="auto"/>
              <w:right w:val="single" w:sz="4" w:space="0" w:color="auto"/>
            </w:tcBorders>
            <w:hideMark/>
            <w:tcPrChange w:id="104" w:author="Alotaibi, Raed" w:date="2019-05-20T14:40:00Z">
              <w:tcPr>
                <w:tcW w:w="665" w:type="pct"/>
                <w:tcBorders>
                  <w:top w:val="single" w:sz="4" w:space="0" w:color="auto"/>
                  <w:left w:val="single" w:sz="4" w:space="0" w:color="auto"/>
                  <w:bottom w:val="single" w:sz="4" w:space="0" w:color="auto"/>
                  <w:right w:val="single" w:sz="4" w:space="0" w:color="auto"/>
                </w:tcBorders>
                <w:hideMark/>
              </w:tcPr>
            </w:tcPrChange>
          </w:tcPr>
          <w:p w14:paraId="3297B1AE" w14:textId="03115101" w:rsidR="00591FE9" w:rsidRDefault="00591FE9" w:rsidP="00591FE9">
            <w:pPr>
              <w:rPr>
                <w:b/>
                <w:bCs/>
              </w:rPr>
            </w:pPr>
            <w:ins w:id="105" w:author="Alotaibi, Raed" w:date="2019-05-20T14:22:00Z">
              <w:r>
                <w:rPr>
                  <w:b/>
                  <w:bCs/>
                </w:rPr>
                <w:t>25%</w:t>
              </w:r>
            </w:ins>
          </w:p>
        </w:tc>
        <w:tc>
          <w:tcPr>
            <w:tcW w:w="674" w:type="pct"/>
            <w:tcBorders>
              <w:top w:val="single" w:sz="4" w:space="0" w:color="auto"/>
              <w:left w:val="single" w:sz="4" w:space="0" w:color="auto"/>
              <w:bottom w:val="single" w:sz="4" w:space="0" w:color="auto"/>
              <w:right w:val="single" w:sz="4" w:space="0" w:color="auto"/>
            </w:tcBorders>
            <w:hideMark/>
            <w:tcPrChange w:id="106" w:author="Alotaibi, Raed" w:date="2019-05-20T14:40:00Z">
              <w:tcPr>
                <w:tcW w:w="674" w:type="pct"/>
                <w:tcBorders>
                  <w:top w:val="single" w:sz="4" w:space="0" w:color="auto"/>
                  <w:left w:val="single" w:sz="4" w:space="0" w:color="auto"/>
                  <w:bottom w:val="single" w:sz="4" w:space="0" w:color="auto"/>
                  <w:right w:val="single" w:sz="4" w:space="0" w:color="auto"/>
                </w:tcBorders>
                <w:hideMark/>
              </w:tcPr>
            </w:tcPrChange>
          </w:tcPr>
          <w:p w14:paraId="008833EA" w14:textId="75F528FA" w:rsidR="00591FE9" w:rsidRDefault="00591FE9" w:rsidP="00591FE9">
            <w:pPr>
              <w:rPr>
                <w:b/>
                <w:bCs/>
              </w:rPr>
            </w:pPr>
            <w:r>
              <w:rPr>
                <w:b/>
                <w:bCs/>
              </w:rPr>
              <w:t>Median</w:t>
            </w:r>
          </w:p>
        </w:tc>
        <w:tc>
          <w:tcPr>
            <w:tcW w:w="442" w:type="pct"/>
            <w:tcBorders>
              <w:top w:val="single" w:sz="4" w:space="0" w:color="auto"/>
              <w:left w:val="single" w:sz="4" w:space="0" w:color="auto"/>
              <w:bottom w:val="single" w:sz="4" w:space="0" w:color="auto"/>
              <w:right w:val="single" w:sz="4" w:space="0" w:color="auto"/>
            </w:tcBorders>
            <w:tcPrChange w:id="107" w:author="Alotaibi, Raed" w:date="2019-05-20T14:40:00Z">
              <w:tcPr>
                <w:tcW w:w="442" w:type="pct"/>
                <w:tcBorders>
                  <w:top w:val="single" w:sz="4" w:space="0" w:color="auto"/>
                  <w:left w:val="single" w:sz="4" w:space="0" w:color="auto"/>
                  <w:bottom w:val="single" w:sz="4" w:space="0" w:color="auto"/>
                  <w:right w:val="single" w:sz="4" w:space="0" w:color="auto"/>
                </w:tcBorders>
              </w:tcPr>
            </w:tcPrChange>
          </w:tcPr>
          <w:p w14:paraId="38FA0089" w14:textId="1F79AB65" w:rsidR="00591FE9" w:rsidRDefault="00591FE9" w:rsidP="00591FE9">
            <w:pPr>
              <w:rPr>
                <w:b/>
                <w:bCs/>
              </w:rPr>
            </w:pPr>
            <w:r>
              <w:rPr>
                <w:b/>
                <w:bCs/>
              </w:rPr>
              <w:t>75%</w:t>
            </w:r>
          </w:p>
        </w:tc>
        <w:tc>
          <w:tcPr>
            <w:tcW w:w="447" w:type="pct"/>
            <w:tcBorders>
              <w:top w:val="single" w:sz="4" w:space="0" w:color="auto"/>
              <w:left w:val="single" w:sz="4" w:space="0" w:color="auto"/>
              <w:bottom w:val="single" w:sz="4" w:space="0" w:color="auto"/>
              <w:right w:val="single" w:sz="4" w:space="0" w:color="auto"/>
            </w:tcBorders>
            <w:tcPrChange w:id="108" w:author="Alotaibi, Raed" w:date="2019-05-20T14:40:00Z">
              <w:tcPr>
                <w:tcW w:w="447" w:type="pct"/>
                <w:tcBorders>
                  <w:top w:val="single" w:sz="4" w:space="0" w:color="auto"/>
                  <w:left w:val="single" w:sz="4" w:space="0" w:color="auto"/>
                  <w:bottom w:val="single" w:sz="4" w:space="0" w:color="auto"/>
                  <w:right w:val="single" w:sz="4" w:space="0" w:color="auto"/>
                </w:tcBorders>
              </w:tcPr>
            </w:tcPrChange>
          </w:tcPr>
          <w:p w14:paraId="529F9226" w14:textId="0C0FBCA5" w:rsidR="00591FE9" w:rsidRDefault="00591FE9" w:rsidP="00591FE9">
            <w:pPr>
              <w:rPr>
                <w:ins w:id="109" w:author="Alotaibi, Raed" w:date="2019-05-20T14:22:00Z"/>
                <w:b/>
                <w:bCs/>
              </w:rPr>
            </w:pPr>
            <w:ins w:id="110" w:author="Alotaibi, Raed" w:date="2019-05-20T14:22:00Z">
              <w:r>
                <w:rPr>
                  <w:b/>
                  <w:bCs/>
                </w:rPr>
                <w:t>Max</w:t>
              </w:r>
            </w:ins>
          </w:p>
        </w:tc>
      </w:tr>
      <w:tr w:rsidR="00591FE9" w14:paraId="1596453F" w14:textId="4EB6A4DB" w:rsidTr="00BC7C6F">
        <w:tc>
          <w:tcPr>
            <w:tcW w:w="633" w:type="pct"/>
            <w:tcBorders>
              <w:top w:val="single" w:sz="4" w:space="0" w:color="auto"/>
              <w:left w:val="single" w:sz="4" w:space="0" w:color="auto"/>
              <w:bottom w:val="single" w:sz="4" w:space="0" w:color="auto"/>
              <w:right w:val="single" w:sz="4" w:space="0" w:color="auto"/>
            </w:tcBorders>
            <w:hideMark/>
            <w:tcPrChange w:id="111" w:author="Alotaibi, Raed" w:date="2019-05-20T14:40:00Z">
              <w:tcPr>
                <w:tcW w:w="633" w:type="pct"/>
                <w:tcBorders>
                  <w:top w:val="single" w:sz="4" w:space="0" w:color="auto"/>
                  <w:left w:val="single" w:sz="4" w:space="0" w:color="auto"/>
                  <w:bottom w:val="single" w:sz="4" w:space="0" w:color="auto"/>
                  <w:right w:val="single" w:sz="4" w:space="0" w:color="auto"/>
                </w:tcBorders>
                <w:hideMark/>
              </w:tcPr>
            </w:tcPrChange>
          </w:tcPr>
          <w:p w14:paraId="153D4759" w14:textId="77777777" w:rsidR="00591FE9" w:rsidRDefault="00591FE9" w:rsidP="00591FE9">
            <w:pPr>
              <w:rPr>
                <w:b/>
                <w:bCs/>
              </w:rPr>
            </w:pPr>
            <w:r>
              <w:rPr>
                <w:b/>
                <w:bCs/>
              </w:rPr>
              <w:t>Total</w:t>
            </w:r>
          </w:p>
        </w:tc>
        <w:tc>
          <w:tcPr>
            <w:tcW w:w="1113" w:type="pct"/>
            <w:tcBorders>
              <w:top w:val="single" w:sz="4" w:space="0" w:color="auto"/>
              <w:left w:val="single" w:sz="4" w:space="0" w:color="auto"/>
              <w:bottom w:val="single" w:sz="4" w:space="0" w:color="auto"/>
              <w:right w:val="single" w:sz="4" w:space="0" w:color="auto"/>
            </w:tcBorders>
            <w:tcPrChange w:id="112" w:author="Alotaibi, Raed" w:date="2019-05-20T14:40:00Z">
              <w:tcPr>
                <w:tcW w:w="1113" w:type="pct"/>
                <w:tcBorders>
                  <w:top w:val="single" w:sz="4" w:space="0" w:color="auto"/>
                  <w:left w:val="single" w:sz="4" w:space="0" w:color="auto"/>
                  <w:bottom w:val="single" w:sz="4" w:space="0" w:color="auto"/>
                  <w:right w:val="single" w:sz="4" w:space="0" w:color="auto"/>
                </w:tcBorders>
              </w:tcPr>
            </w:tcPrChange>
          </w:tcPr>
          <w:p w14:paraId="6AE6DD28" w14:textId="77777777" w:rsidR="00591FE9" w:rsidRDefault="00591FE9" w:rsidP="00591FE9">
            <w:pPr>
              <w:rPr>
                <w:b/>
                <w:bCs/>
              </w:rPr>
            </w:pPr>
          </w:p>
        </w:tc>
        <w:tc>
          <w:tcPr>
            <w:tcW w:w="509" w:type="pct"/>
            <w:tcBorders>
              <w:top w:val="single" w:sz="4" w:space="0" w:color="auto"/>
              <w:left w:val="single" w:sz="4" w:space="0" w:color="auto"/>
              <w:bottom w:val="single" w:sz="4" w:space="0" w:color="auto"/>
              <w:right w:val="single" w:sz="4" w:space="0" w:color="auto"/>
            </w:tcBorders>
            <w:vAlign w:val="bottom"/>
            <w:tcPrChange w:id="113"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35BF2E77" w14:textId="0DC65416" w:rsidR="00591FE9" w:rsidRDefault="00591FE9" w:rsidP="00591FE9">
            <w:ins w:id="114" w:author="Alotaibi, Raed" w:date="2019-05-20T14:29:00Z">
              <w:r>
                <w:rPr>
                  <w:rFonts w:ascii="Calibri" w:hAnsi="Calibri" w:cs="Calibri"/>
                  <w:color w:val="000000"/>
                </w:rPr>
                <w:t>13.2</w:t>
              </w:r>
            </w:ins>
          </w:p>
        </w:tc>
        <w:tc>
          <w:tcPr>
            <w:tcW w:w="517" w:type="pct"/>
            <w:tcBorders>
              <w:top w:val="single" w:sz="4" w:space="0" w:color="auto"/>
              <w:left w:val="single" w:sz="4" w:space="0" w:color="auto"/>
              <w:bottom w:val="single" w:sz="4" w:space="0" w:color="auto"/>
              <w:right w:val="single" w:sz="4" w:space="0" w:color="auto"/>
            </w:tcBorders>
            <w:vAlign w:val="bottom"/>
            <w:tcPrChange w:id="115"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02665CAE" w14:textId="0C947C47" w:rsidR="00591FE9" w:rsidRDefault="00591FE9" w:rsidP="00591FE9">
            <w:ins w:id="116" w:author="Alotaibi, Raed" w:date="2019-05-20T14:29:00Z">
              <w:r>
                <w:rPr>
                  <w:rFonts w:ascii="Calibri" w:hAnsi="Calibri" w:cs="Calibri"/>
                  <w:color w:val="000000"/>
                </w:rPr>
                <w:t>1.5</w:t>
              </w:r>
            </w:ins>
          </w:p>
        </w:tc>
        <w:tc>
          <w:tcPr>
            <w:tcW w:w="665" w:type="pct"/>
            <w:tcBorders>
              <w:top w:val="single" w:sz="4" w:space="0" w:color="auto"/>
              <w:left w:val="single" w:sz="4" w:space="0" w:color="auto"/>
              <w:bottom w:val="single" w:sz="4" w:space="0" w:color="auto"/>
              <w:right w:val="single" w:sz="4" w:space="0" w:color="auto"/>
            </w:tcBorders>
            <w:vAlign w:val="bottom"/>
            <w:tcPrChange w:id="117"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2BFE43B2" w14:textId="377070AF" w:rsidR="00591FE9" w:rsidRDefault="00591FE9" w:rsidP="00591FE9">
            <w:ins w:id="118" w:author="Alotaibi, Raed" w:date="2019-05-20T14:29:00Z">
              <w:r>
                <w:rPr>
                  <w:rFonts w:ascii="Calibri" w:hAnsi="Calibri" w:cs="Calibri"/>
                  <w:color w:val="000000"/>
                </w:rPr>
                <w:t>7.9</w:t>
              </w:r>
            </w:ins>
          </w:p>
        </w:tc>
        <w:tc>
          <w:tcPr>
            <w:tcW w:w="674" w:type="pct"/>
            <w:tcBorders>
              <w:top w:val="single" w:sz="4" w:space="0" w:color="auto"/>
              <w:left w:val="single" w:sz="4" w:space="0" w:color="auto"/>
              <w:bottom w:val="single" w:sz="4" w:space="0" w:color="auto"/>
              <w:right w:val="single" w:sz="4" w:space="0" w:color="auto"/>
            </w:tcBorders>
            <w:vAlign w:val="bottom"/>
            <w:tcPrChange w:id="119"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5477DE41" w14:textId="6F9FA896" w:rsidR="00591FE9" w:rsidRDefault="00591FE9" w:rsidP="00591FE9">
            <w:ins w:id="120" w:author="Alotaibi, Raed" w:date="2019-05-20T14:29:00Z">
              <w:r>
                <w:rPr>
                  <w:rFonts w:ascii="Calibri" w:hAnsi="Calibri" w:cs="Calibri"/>
                  <w:color w:val="000000"/>
                </w:rPr>
                <w:t>11.4</w:t>
              </w:r>
            </w:ins>
          </w:p>
        </w:tc>
        <w:tc>
          <w:tcPr>
            <w:tcW w:w="442" w:type="pct"/>
            <w:tcBorders>
              <w:top w:val="single" w:sz="4" w:space="0" w:color="auto"/>
              <w:left w:val="single" w:sz="4" w:space="0" w:color="auto"/>
              <w:bottom w:val="single" w:sz="4" w:space="0" w:color="auto"/>
              <w:right w:val="single" w:sz="4" w:space="0" w:color="auto"/>
            </w:tcBorders>
            <w:vAlign w:val="bottom"/>
            <w:tcPrChange w:id="121"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394D8B56" w14:textId="5B13797A" w:rsidR="00591FE9" w:rsidRDefault="00591FE9" w:rsidP="00591FE9">
            <w:pPr>
              <w:rPr>
                <w:ins w:id="122" w:author="Alotaibi, Raed" w:date="2019-05-20T14:22:00Z"/>
              </w:rPr>
            </w:pPr>
            <w:ins w:id="123" w:author="Alotaibi, Raed" w:date="2019-05-20T14:29:00Z">
              <w:r>
                <w:rPr>
                  <w:rFonts w:ascii="Calibri" w:hAnsi="Calibri" w:cs="Calibri"/>
                  <w:color w:val="000000"/>
                </w:rPr>
                <w:t>16.6</w:t>
              </w:r>
            </w:ins>
          </w:p>
        </w:tc>
        <w:tc>
          <w:tcPr>
            <w:tcW w:w="447" w:type="pct"/>
            <w:tcBorders>
              <w:top w:val="single" w:sz="4" w:space="0" w:color="auto"/>
              <w:left w:val="single" w:sz="4" w:space="0" w:color="auto"/>
              <w:bottom w:val="single" w:sz="4" w:space="0" w:color="auto"/>
              <w:right w:val="single" w:sz="4" w:space="0" w:color="auto"/>
            </w:tcBorders>
            <w:vAlign w:val="bottom"/>
            <w:tcPrChange w:id="124" w:author="Alotaibi, Raed" w:date="2019-05-20T14:40:00Z">
              <w:tcPr>
                <w:tcW w:w="448" w:type="pct"/>
                <w:tcBorders>
                  <w:top w:val="single" w:sz="4" w:space="0" w:color="auto"/>
                  <w:left w:val="single" w:sz="4" w:space="0" w:color="auto"/>
                  <w:bottom w:val="single" w:sz="4" w:space="0" w:color="auto"/>
                  <w:right w:val="single" w:sz="4" w:space="0" w:color="auto"/>
                </w:tcBorders>
                <w:vAlign w:val="bottom"/>
              </w:tcPr>
            </w:tcPrChange>
          </w:tcPr>
          <w:p w14:paraId="4FDF325C" w14:textId="1528283F" w:rsidR="00591FE9" w:rsidRDefault="00591FE9" w:rsidP="00591FE9">
            <w:pPr>
              <w:rPr>
                <w:ins w:id="125" w:author="Alotaibi, Raed" w:date="2019-05-20T14:22:00Z"/>
              </w:rPr>
            </w:pPr>
            <w:ins w:id="126" w:author="Alotaibi, Raed" w:date="2019-05-20T14:29:00Z">
              <w:r>
                <w:rPr>
                  <w:rFonts w:ascii="Calibri" w:hAnsi="Calibri" w:cs="Calibri"/>
                  <w:color w:val="000000"/>
                </w:rPr>
                <w:t>58.3</w:t>
              </w:r>
            </w:ins>
          </w:p>
        </w:tc>
      </w:tr>
      <w:tr w:rsidR="00591FE9" w14:paraId="489843ED" w14:textId="409BD43B" w:rsidTr="00BC7C6F">
        <w:tc>
          <w:tcPr>
            <w:tcW w:w="633" w:type="pct"/>
            <w:vMerge w:val="restart"/>
            <w:tcBorders>
              <w:top w:val="single" w:sz="4" w:space="0" w:color="auto"/>
              <w:left w:val="single" w:sz="4" w:space="0" w:color="auto"/>
              <w:bottom w:val="single" w:sz="4" w:space="0" w:color="auto"/>
              <w:right w:val="single" w:sz="4" w:space="0" w:color="auto"/>
            </w:tcBorders>
            <w:vAlign w:val="center"/>
            <w:hideMark/>
            <w:tcPrChange w:id="127" w:author="Alotaibi, Raed" w:date="2019-05-20T14:40:00Z">
              <w:tcPr>
                <w:tcW w:w="633" w:type="pct"/>
                <w:vMerge w:val="restart"/>
                <w:tcBorders>
                  <w:top w:val="single" w:sz="4" w:space="0" w:color="auto"/>
                  <w:left w:val="single" w:sz="4" w:space="0" w:color="auto"/>
                  <w:bottom w:val="single" w:sz="4" w:space="0" w:color="auto"/>
                  <w:right w:val="single" w:sz="4" w:space="0" w:color="auto"/>
                </w:tcBorders>
                <w:vAlign w:val="center"/>
                <w:hideMark/>
              </w:tcPr>
            </w:tcPrChange>
          </w:tcPr>
          <w:p w14:paraId="40EB4F5D" w14:textId="77777777" w:rsidR="00591FE9" w:rsidRDefault="00591FE9" w:rsidP="00591FE9">
            <w:pPr>
              <w:rPr>
                <w:b/>
                <w:bCs/>
              </w:rPr>
            </w:pPr>
            <w:r>
              <w:rPr>
                <w:b/>
                <w:bCs/>
              </w:rPr>
              <w:t>By living location</w:t>
            </w:r>
          </w:p>
        </w:tc>
        <w:tc>
          <w:tcPr>
            <w:tcW w:w="1113" w:type="pct"/>
            <w:tcBorders>
              <w:top w:val="single" w:sz="4" w:space="0" w:color="auto"/>
              <w:left w:val="single" w:sz="4" w:space="0" w:color="auto"/>
              <w:bottom w:val="single" w:sz="4" w:space="0" w:color="auto"/>
              <w:right w:val="single" w:sz="4" w:space="0" w:color="auto"/>
            </w:tcBorders>
            <w:vAlign w:val="bottom"/>
            <w:hideMark/>
            <w:tcPrChange w:id="128" w:author="Alotaibi, Raed" w:date="2019-05-20T14:40:00Z">
              <w:tcPr>
                <w:tcW w:w="1113" w:type="pct"/>
                <w:tcBorders>
                  <w:top w:val="single" w:sz="4" w:space="0" w:color="auto"/>
                  <w:left w:val="single" w:sz="4" w:space="0" w:color="auto"/>
                  <w:bottom w:val="single" w:sz="4" w:space="0" w:color="auto"/>
                  <w:right w:val="single" w:sz="4" w:space="0" w:color="auto"/>
                </w:tcBorders>
                <w:vAlign w:val="bottom"/>
                <w:hideMark/>
              </w:tcPr>
            </w:tcPrChange>
          </w:tcPr>
          <w:p w14:paraId="1E507595" w14:textId="77777777" w:rsidR="00591FE9" w:rsidRDefault="00591FE9" w:rsidP="00591FE9">
            <w:pPr>
              <w:rPr>
                <w:b/>
                <w:bCs/>
              </w:rPr>
            </w:pPr>
            <w:r>
              <w:rPr>
                <w:rFonts w:ascii="Calibri" w:hAnsi="Calibri" w:cs="Calibri"/>
                <w:b/>
                <w:bCs/>
                <w:color w:val="000000"/>
              </w:rPr>
              <w:t>Rural</w:t>
            </w:r>
          </w:p>
        </w:tc>
        <w:tc>
          <w:tcPr>
            <w:tcW w:w="509" w:type="pct"/>
            <w:tcBorders>
              <w:top w:val="single" w:sz="4" w:space="0" w:color="auto"/>
              <w:left w:val="single" w:sz="4" w:space="0" w:color="auto"/>
              <w:bottom w:val="single" w:sz="4" w:space="0" w:color="auto"/>
              <w:right w:val="single" w:sz="4" w:space="0" w:color="auto"/>
            </w:tcBorders>
            <w:vAlign w:val="bottom"/>
            <w:tcPrChange w:id="129"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0FBBA3F5" w14:textId="409CB415" w:rsidR="00591FE9" w:rsidRDefault="00591FE9" w:rsidP="00591FE9">
            <w:ins w:id="130" w:author="Alotaibi, Raed" w:date="2019-05-20T14:29:00Z">
              <w:r>
                <w:rPr>
                  <w:rFonts w:ascii="Calibri" w:hAnsi="Calibri" w:cs="Calibri"/>
                  <w:color w:val="000000"/>
                </w:rPr>
                <w:t>8.0</w:t>
              </w:r>
            </w:ins>
          </w:p>
        </w:tc>
        <w:tc>
          <w:tcPr>
            <w:tcW w:w="517" w:type="pct"/>
            <w:tcBorders>
              <w:top w:val="single" w:sz="4" w:space="0" w:color="auto"/>
              <w:left w:val="single" w:sz="4" w:space="0" w:color="auto"/>
              <w:bottom w:val="single" w:sz="4" w:space="0" w:color="auto"/>
              <w:right w:val="single" w:sz="4" w:space="0" w:color="auto"/>
            </w:tcBorders>
            <w:vAlign w:val="bottom"/>
            <w:tcPrChange w:id="131"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2C8DA4C7" w14:textId="56B55023" w:rsidR="00591FE9" w:rsidRDefault="00591FE9" w:rsidP="00591FE9">
            <w:ins w:id="132" w:author="Alotaibi, Raed" w:date="2019-05-20T14:29:00Z">
              <w:r>
                <w:rPr>
                  <w:rFonts w:ascii="Calibri" w:hAnsi="Calibri" w:cs="Calibri"/>
                  <w:color w:val="000000"/>
                </w:rPr>
                <w:t>1.5</w:t>
              </w:r>
            </w:ins>
          </w:p>
        </w:tc>
        <w:tc>
          <w:tcPr>
            <w:tcW w:w="665" w:type="pct"/>
            <w:tcBorders>
              <w:top w:val="single" w:sz="4" w:space="0" w:color="auto"/>
              <w:left w:val="single" w:sz="4" w:space="0" w:color="auto"/>
              <w:bottom w:val="single" w:sz="4" w:space="0" w:color="auto"/>
              <w:right w:val="single" w:sz="4" w:space="0" w:color="auto"/>
            </w:tcBorders>
            <w:vAlign w:val="bottom"/>
            <w:tcPrChange w:id="133"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50F737AA" w14:textId="04D025A3" w:rsidR="00591FE9" w:rsidRDefault="00591FE9" w:rsidP="00591FE9">
            <w:ins w:id="134" w:author="Alotaibi, Raed" w:date="2019-05-20T14:29:00Z">
              <w:r>
                <w:rPr>
                  <w:rFonts w:ascii="Calibri" w:hAnsi="Calibri" w:cs="Calibri"/>
                  <w:color w:val="000000"/>
                </w:rPr>
                <w:t>6.0</w:t>
              </w:r>
            </w:ins>
          </w:p>
        </w:tc>
        <w:tc>
          <w:tcPr>
            <w:tcW w:w="674" w:type="pct"/>
            <w:tcBorders>
              <w:top w:val="single" w:sz="4" w:space="0" w:color="auto"/>
              <w:left w:val="single" w:sz="4" w:space="0" w:color="auto"/>
              <w:bottom w:val="single" w:sz="4" w:space="0" w:color="auto"/>
              <w:right w:val="single" w:sz="4" w:space="0" w:color="auto"/>
            </w:tcBorders>
            <w:vAlign w:val="bottom"/>
            <w:tcPrChange w:id="135"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371F58A3" w14:textId="4040864D" w:rsidR="00591FE9" w:rsidRDefault="00591FE9" w:rsidP="00591FE9">
            <w:ins w:id="136" w:author="Alotaibi, Raed" w:date="2019-05-20T14:29:00Z">
              <w:r>
                <w:rPr>
                  <w:rFonts w:ascii="Calibri" w:hAnsi="Calibri" w:cs="Calibri"/>
                  <w:color w:val="000000"/>
                </w:rPr>
                <w:t>7.8</w:t>
              </w:r>
            </w:ins>
          </w:p>
        </w:tc>
        <w:tc>
          <w:tcPr>
            <w:tcW w:w="442" w:type="pct"/>
            <w:tcBorders>
              <w:top w:val="single" w:sz="4" w:space="0" w:color="auto"/>
              <w:left w:val="single" w:sz="4" w:space="0" w:color="auto"/>
              <w:bottom w:val="single" w:sz="4" w:space="0" w:color="auto"/>
              <w:right w:val="single" w:sz="4" w:space="0" w:color="auto"/>
            </w:tcBorders>
            <w:vAlign w:val="bottom"/>
            <w:tcPrChange w:id="137"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3601B9EF" w14:textId="066D18A2" w:rsidR="00591FE9" w:rsidRDefault="00591FE9" w:rsidP="00591FE9">
            <w:pPr>
              <w:rPr>
                <w:ins w:id="138" w:author="Alotaibi, Raed" w:date="2019-05-20T14:22:00Z"/>
              </w:rPr>
            </w:pPr>
            <w:ins w:id="139" w:author="Alotaibi, Raed" w:date="2019-05-20T14:29:00Z">
              <w:r>
                <w:rPr>
                  <w:rFonts w:ascii="Calibri" w:hAnsi="Calibri" w:cs="Calibri"/>
                  <w:color w:val="000000"/>
                </w:rPr>
                <w:t>9.8</w:t>
              </w:r>
            </w:ins>
          </w:p>
        </w:tc>
        <w:tc>
          <w:tcPr>
            <w:tcW w:w="447" w:type="pct"/>
            <w:tcBorders>
              <w:top w:val="single" w:sz="4" w:space="0" w:color="auto"/>
              <w:left w:val="single" w:sz="4" w:space="0" w:color="auto"/>
              <w:bottom w:val="single" w:sz="4" w:space="0" w:color="auto"/>
              <w:right w:val="single" w:sz="4" w:space="0" w:color="auto"/>
            </w:tcBorders>
            <w:vAlign w:val="bottom"/>
            <w:tcPrChange w:id="140"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3529A8FC" w14:textId="2256BE78" w:rsidR="00591FE9" w:rsidRDefault="00591FE9" w:rsidP="00591FE9">
            <w:pPr>
              <w:rPr>
                <w:ins w:id="141" w:author="Alotaibi, Raed" w:date="2019-05-20T14:22:00Z"/>
              </w:rPr>
            </w:pPr>
            <w:ins w:id="142" w:author="Alotaibi, Raed" w:date="2019-05-20T14:29:00Z">
              <w:r>
                <w:rPr>
                  <w:rFonts w:ascii="Calibri" w:hAnsi="Calibri" w:cs="Calibri"/>
                  <w:color w:val="000000"/>
                </w:rPr>
                <w:t>37.7</w:t>
              </w:r>
            </w:ins>
          </w:p>
        </w:tc>
      </w:tr>
      <w:tr w:rsidR="00591FE9" w14:paraId="1DDD938F" w14:textId="1A44A550"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143"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1472A55B"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vAlign w:val="bottom"/>
            <w:hideMark/>
            <w:tcPrChange w:id="144" w:author="Alotaibi, Raed" w:date="2019-05-20T14:40:00Z">
              <w:tcPr>
                <w:tcW w:w="1113" w:type="pct"/>
                <w:tcBorders>
                  <w:top w:val="single" w:sz="4" w:space="0" w:color="auto"/>
                  <w:left w:val="single" w:sz="4" w:space="0" w:color="auto"/>
                  <w:bottom w:val="single" w:sz="4" w:space="0" w:color="auto"/>
                  <w:right w:val="single" w:sz="4" w:space="0" w:color="auto"/>
                </w:tcBorders>
                <w:vAlign w:val="bottom"/>
                <w:hideMark/>
              </w:tcPr>
            </w:tcPrChange>
          </w:tcPr>
          <w:p w14:paraId="0D3E47C3" w14:textId="77777777" w:rsidR="00591FE9" w:rsidRDefault="00591FE9" w:rsidP="00591FE9">
            <w:pPr>
              <w:rPr>
                <w:b/>
                <w:bCs/>
              </w:rPr>
            </w:pPr>
            <w:r>
              <w:rPr>
                <w:rFonts w:ascii="Calibri" w:hAnsi="Calibri" w:cs="Calibri"/>
                <w:b/>
                <w:bCs/>
                <w:color w:val="000000"/>
              </w:rPr>
              <w:t>Urban cluster</w:t>
            </w:r>
          </w:p>
        </w:tc>
        <w:tc>
          <w:tcPr>
            <w:tcW w:w="509" w:type="pct"/>
            <w:tcBorders>
              <w:top w:val="single" w:sz="4" w:space="0" w:color="auto"/>
              <w:left w:val="single" w:sz="4" w:space="0" w:color="auto"/>
              <w:bottom w:val="single" w:sz="4" w:space="0" w:color="auto"/>
              <w:right w:val="single" w:sz="4" w:space="0" w:color="auto"/>
            </w:tcBorders>
            <w:vAlign w:val="bottom"/>
            <w:tcPrChange w:id="145"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2953C40E" w14:textId="74D5BD3C" w:rsidR="00591FE9" w:rsidRDefault="00591FE9" w:rsidP="00591FE9">
            <w:ins w:id="146" w:author="Alotaibi, Raed" w:date="2019-05-20T14:29:00Z">
              <w:r>
                <w:rPr>
                  <w:rFonts w:ascii="Calibri" w:hAnsi="Calibri" w:cs="Calibri"/>
                  <w:color w:val="000000"/>
                </w:rPr>
                <w:t>12.0</w:t>
              </w:r>
            </w:ins>
          </w:p>
        </w:tc>
        <w:tc>
          <w:tcPr>
            <w:tcW w:w="517" w:type="pct"/>
            <w:tcBorders>
              <w:top w:val="single" w:sz="4" w:space="0" w:color="auto"/>
              <w:left w:val="single" w:sz="4" w:space="0" w:color="auto"/>
              <w:bottom w:val="single" w:sz="4" w:space="0" w:color="auto"/>
              <w:right w:val="single" w:sz="4" w:space="0" w:color="auto"/>
            </w:tcBorders>
            <w:vAlign w:val="bottom"/>
            <w:tcPrChange w:id="147"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0D951A1E" w14:textId="46C9971D" w:rsidR="00591FE9" w:rsidRDefault="00591FE9" w:rsidP="00591FE9">
            <w:ins w:id="148" w:author="Alotaibi, Raed" w:date="2019-05-20T14:29:00Z">
              <w:r>
                <w:rPr>
                  <w:rFonts w:ascii="Calibri" w:hAnsi="Calibri" w:cs="Calibri"/>
                  <w:color w:val="000000"/>
                </w:rPr>
                <w:t>1.6</w:t>
              </w:r>
            </w:ins>
          </w:p>
        </w:tc>
        <w:tc>
          <w:tcPr>
            <w:tcW w:w="665" w:type="pct"/>
            <w:tcBorders>
              <w:top w:val="single" w:sz="4" w:space="0" w:color="auto"/>
              <w:left w:val="single" w:sz="4" w:space="0" w:color="auto"/>
              <w:bottom w:val="single" w:sz="4" w:space="0" w:color="auto"/>
              <w:right w:val="single" w:sz="4" w:space="0" w:color="auto"/>
            </w:tcBorders>
            <w:vAlign w:val="bottom"/>
            <w:tcPrChange w:id="149"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2C1799E3" w14:textId="3EB7182A" w:rsidR="00591FE9" w:rsidRDefault="00591FE9" w:rsidP="00591FE9">
            <w:ins w:id="150" w:author="Alotaibi, Raed" w:date="2019-05-20T14:29:00Z">
              <w:r>
                <w:rPr>
                  <w:rFonts w:ascii="Calibri" w:hAnsi="Calibri" w:cs="Calibri"/>
                  <w:color w:val="000000"/>
                </w:rPr>
                <w:t>9.6</w:t>
              </w:r>
            </w:ins>
          </w:p>
        </w:tc>
        <w:tc>
          <w:tcPr>
            <w:tcW w:w="674" w:type="pct"/>
            <w:tcBorders>
              <w:top w:val="single" w:sz="4" w:space="0" w:color="auto"/>
              <w:left w:val="single" w:sz="4" w:space="0" w:color="auto"/>
              <w:bottom w:val="single" w:sz="4" w:space="0" w:color="auto"/>
              <w:right w:val="single" w:sz="4" w:space="0" w:color="auto"/>
            </w:tcBorders>
            <w:vAlign w:val="bottom"/>
            <w:tcPrChange w:id="151"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20775AA8" w14:textId="1126DAED" w:rsidR="00591FE9" w:rsidRDefault="00591FE9" w:rsidP="00591FE9">
            <w:ins w:id="152" w:author="Alotaibi, Raed" w:date="2019-05-20T14:29:00Z">
              <w:r>
                <w:rPr>
                  <w:rFonts w:ascii="Calibri" w:hAnsi="Calibri" w:cs="Calibri"/>
                  <w:color w:val="000000"/>
                </w:rPr>
                <w:t>11.9</w:t>
              </w:r>
            </w:ins>
          </w:p>
        </w:tc>
        <w:tc>
          <w:tcPr>
            <w:tcW w:w="442" w:type="pct"/>
            <w:tcBorders>
              <w:top w:val="single" w:sz="4" w:space="0" w:color="auto"/>
              <w:left w:val="single" w:sz="4" w:space="0" w:color="auto"/>
              <w:bottom w:val="single" w:sz="4" w:space="0" w:color="auto"/>
              <w:right w:val="single" w:sz="4" w:space="0" w:color="auto"/>
            </w:tcBorders>
            <w:vAlign w:val="bottom"/>
            <w:tcPrChange w:id="153"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67C8DC65" w14:textId="1AA97D82" w:rsidR="00591FE9" w:rsidRDefault="00591FE9" w:rsidP="00591FE9">
            <w:pPr>
              <w:rPr>
                <w:ins w:id="154" w:author="Alotaibi, Raed" w:date="2019-05-20T14:22:00Z"/>
              </w:rPr>
            </w:pPr>
            <w:ins w:id="155" w:author="Alotaibi, Raed" w:date="2019-05-20T14:29:00Z">
              <w:r>
                <w:rPr>
                  <w:rFonts w:ascii="Calibri" w:hAnsi="Calibri" w:cs="Calibri"/>
                  <w:color w:val="000000"/>
                </w:rPr>
                <w:t>14.2</w:t>
              </w:r>
            </w:ins>
          </w:p>
        </w:tc>
        <w:tc>
          <w:tcPr>
            <w:tcW w:w="447" w:type="pct"/>
            <w:tcBorders>
              <w:top w:val="single" w:sz="4" w:space="0" w:color="auto"/>
              <w:left w:val="single" w:sz="4" w:space="0" w:color="auto"/>
              <w:bottom w:val="single" w:sz="4" w:space="0" w:color="auto"/>
              <w:right w:val="single" w:sz="4" w:space="0" w:color="auto"/>
            </w:tcBorders>
            <w:vAlign w:val="bottom"/>
            <w:tcPrChange w:id="156"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5686B8C4" w14:textId="73409BAC" w:rsidR="00591FE9" w:rsidRDefault="00591FE9" w:rsidP="00591FE9">
            <w:pPr>
              <w:rPr>
                <w:ins w:id="157" w:author="Alotaibi, Raed" w:date="2019-05-20T14:22:00Z"/>
              </w:rPr>
            </w:pPr>
            <w:ins w:id="158" w:author="Alotaibi, Raed" w:date="2019-05-20T14:29:00Z">
              <w:r>
                <w:rPr>
                  <w:rFonts w:ascii="Calibri" w:hAnsi="Calibri" w:cs="Calibri"/>
                  <w:color w:val="000000"/>
                </w:rPr>
                <w:t>35.6</w:t>
              </w:r>
            </w:ins>
          </w:p>
        </w:tc>
      </w:tr>
      <w:tr w:rsidR="00591FE9" w14:paraId="5B2EC4FE" w14:textId="096B14B8"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159"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58729516"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vAlign w:val="bottom"/>
            <w:hideMark/>
            <w:tcPrChange w:id="160" w:author="Alotaibi, Raed" w:date="2019-05-20T14:40:00Z">
              <w:tcPr>
                <w:tcW w:w="1113" w:type="pct"/>
                <w:tcBorders>
                  <w:top w:val="single" w:sz="4" w:space="0" w:color="auto"/>
                  <w:left w:val="single" w:sz="4" w:space="0" w:color="auto"/>
                  <w:bottom w:val="single" w:sz="4" w:space="0" w:color="auto"/>
                  <w:right w:val="single" w:sz="4" w:space="0" w:color="auto"/>
                </w:tcBorders>
                <w:vAlign w:val="bottom"/>
                <w:hideMark/>
              </w:tcPr>
            </w:tcPrChange>
          </w:tcPr>
          <w:p w14:paraId="3ECE596A" w14:textId="77777777" w:rsidR="00591FE9" w:rsidRDefault="00591FE9" w:rsidP="00591FE9">
            <w:pPr>
              <w:rPr>
                <w:b/>
                <w:bCs/>
              </w:rPr>
            </w:pPr>
            <w:r>
              <w:rPr>
                <w:rFonts w:ascii="Calibri" w:hAnsi="Calibri" w:cs="Calibri"/>
                <w:b/>
                <w:bCs/>
                <w:color w:val="000000"/>
              </w:rPr>
              <w:t>Urbanized area</w:t>
            </w:r>
          </w:p>
        </w:tc>
        <w:tc>
          <w:tcPr>
            <w:tcW w:w="509" w:type="pct"/>
            <w:tcBorders>
              <w:top w:val="single" w:sz="4" w:space="0" w:color="auto"/>
              <w:left w:val="single" w:sz="4" w:space="0" w:color="auto"/>
              <w:bottom w:val="single" w:sz="4" w:space="0" w:color="auto"/>
              <w:right w:val="single" w:sz="4" w:space="0" w:color="auto"/>
            </w:tcBorders>
            <w:vAlign w:val="bottom"/>
            <w:tcPrChange w:id="161"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0D490AFB" w14:textId="10A0FF36" w:rsidR="00591FE9" w:rsidRDefault="00591FE9" w:rsidP="00591FE9">
            <w:ins w:id="162" w:author="Alotaibi, Raed" w:date="2019-05-20T14:29:00Z">
              <w:r>
                <w:rPr>
                  <w:rFonts w:ascii="Calibri" w:hAnsi="Calibri" w:cs="Calibri"/>
                  <w:color w:val="000000"/>
                </w:rPr>
                <w:t>18.4</w:t>
              </w:r>
            </w:ins>
          </w:p>
        </w:tc>
        <w:tc>
          <w:tcPr>
            <w:tcW w:w="517" w:type="pct"/>
            <w:tcBorders>
              <w:top w:val="single" w:sz="4" w:space="0" w:color="auto"/>
              <w:left w:val="single" w:sz="4" w:space="0" w:color="auto"/>
              <w:bottom w:val="single" w:sz="4" w:space="0" w:color="auto"/>
              <w:right w:val="single" w:sz="4" w:space="0" w:color="auto"/>
            </w:tcBorders>
            <w:vAlign w:val="bottom"/>
            <w:tcPrChange w:id="163"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4636FFFF" w14:textId="0B6B797C" w:rsidR="00591FE9" w:rsidRDefault="00591FE9" w:rsidP="00591FE9">
            <w:ins w:id="164" w:author="Alotaibi, Raed" w:date="2019-05-20T14:29:00Z">
              <w:r>
                <w:rPr>
                  <w:rFonts w:ascii="Calibri" w:hAnsi="Calibri" w:cs="Calibri"/>
                  <w:color w:val="000000"/>
                </w:rPr>
                <w:t>2.6</w:t>
              </w:r>
            </w:ins>
          </w:p>
        </w:tc>
        <w:tc>
          <w:tcPr>
            <w:tcW w:w="665" w:type="pct"/>
            <w:tcBorders>
              <w:top w:val="single" w:sz="4" w:space="0" w:color="auto"/>
              <w:left w:val="single" w:sz="4" w:space="0" w:color="auto"/>
              <w:bottom w:val="single" w:sz="4" w:space="0" w:color="auto"/>
              <w:right w:val="single" w:sz="4" w:space="0" w:color="auto"/>
            </w:tcBorders>
            <w:vAlign w:val="bottom"/>
            <w:tcPrChange w:id="165"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4707B80C" w14:textId="35204CBC" w:rsidR="00591FE9" w:rsidRDefault="00591FE9" w:rsidP="00591FE9">
            <w:ins w:id="166" w:author="Alotaibi, Raed" w:date="2019-05-20T14:29:00Z">
              <w:r>
                <w:rPr>
                  <w:rFonts w:ascii="Calibri" w:hAnsi="Calibri" w:cs="Calibri"/>
                  <w:color w:val="000000"/>
                </w:rPr>
                <w:t>13.0</w:t>
              </w:r>
            </w:ins>
          </w:p>
        </w:tc>
        <w:tc>
          <w:tcPr>
            <w:tcW w:w="674" w:type="pct"/>
            <w:tcBorders>
              <w:top w:val="single" w:sz="4" w:space="0" w:color="auto"/>
              <w:left w:val="single" w:sz="4" w:space="0" w:color="auto"/>
              <w:bottom w:val="single" w:sz="4" w:space="0" w:color="auto"/>
              <w:right w:val="single" w:sz="4" w:space="0" w:color="auto"/>
            </w:tcBorders>
            <w:vAlign w:val="bottom"/>
            <w:tcPrChange w:id="167"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0E2C791B" w14:textId="332C9519" w:rsidR="00591FE9" w:rsidRDefault="00591FE9" w:rsidP="00591FE9">
            <w:ins w:id="168" w:author="Alotaibi, Raed" w:date="2019-05-20T14:29:00Z">
              <w:r>
                <w:rPr>
                  <w:rFonts w:ascii="Calibri" w:hAnsi="Calibri" w:cs="Calibri"/>
                  <w:color w:val="000000"/>
                </w:rPr>
                <w:t>17.0</w:t>
              </w:r>
            </w:ins>
          </w:p>
        </w:tc>
        <w:tc>
          <w:tcPr>
            <w:tcW w:w="442" w:type="pct"/>
            <w:tcBorders>
              <w:top w:val="single" w:sz="4" w:space="0" w:color="auto"/>
              <w:left w:val="single" w:sz="4" w:space="0" w:color="auto"/>
              <w:bottom w:val="single" w:sz="4" w:space="0" w:color="auto"/>
              <w:right w:val="single" w:sz="4" w:space="0" w:color="auto"/>
            </w:tcBorders>
            <w:vAlign w:val="bottom"/>
            <w:tcPrChange w:id="169"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0A3E53C4" w14:textId="5060C0E4" w:rsidR="00591FE9" w:rsidRDefault="00591FE9" w:rsidP="00591FE9">
            <w:pPr>
              <w:rPr>
                <w:ins w:id="170" w:author="Alotaibi, Raed" w:date="2019-05-20T14:22:00Z"/>
              </w:rPr>
            </w:pPr>
            <w:ins w:id="171" w:author="Alotaibi, Raed" w:date="2019-05-20T14:29:00Z">
              <w:r>
                <w:rPr>
                  <w:rFonts w:ascii="Calibri" w:hAnsi="Calibri" w:cs="Calibri"/>
                  <w:color w:val="000000"/>
                </w:rPr>
                <w:t>22.1</w:t>
              </w:r>
            </w:ins>
          </w:p>
        </w:tc>
        <w:tc>
          <w:tcPr>
            <w:tcW w:w="447" w:type="pct"/>
            <w:tcBorders>
              <w:top w:val="single" w:sz="4" w:space="0" w:color="auto"/>
              <w:left w:val="single" w:sz="4" w:space="0" w:color="auto"/>
              <w:bottom w:val="single" w:sz="4" w:space="0" w:color="auto"/>
              <w:right w:val="single" w:sz="4" w:space="0" w:color="auto"/>
            </w:tcBorders>
            <w:vAlign w:val="bottom"/>
            <w:tcPrChange w:id="172"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6C067E54" w14:textId="2AD4B861" w:rsidR="00591FE9" w:rsidRDefault="00591FE9" w:rsidP="00591FE9">
            <w:pPr>
              <w:rPr>
                <w:ins w:id="173" w:author="Alotaibi, Raed" w:date="2019-05-20T14:22:00Z"/>
              </w:rPr>
            </w:pPr>
            <w:ins w:id="174" w:author="Alotaibi, Raed" w:date="2019-05-20T14:29:00Z">
              <w:r>
                <w:rPr>
                  <w:rFonts w:ascii="Calibri" w:hAnsi="Calibri" w:cs="Calibri"/>
                  <w:color w:val="000000"/>
                </w:rPr>
                <w:t>58.3</w:t>
              </w:r>
            </w:ins>
          </w:p>
        </w:tc>
      </w:tr>
      <w:tr w:rsidR="00591FE9" w14:paraId="531BF407" w14:textId="50295227" w:rsidTr="00BC7C6F">
        <w:tc>
          <w:tcPr>
            <w:tcW w:w="633" w:type="pct"/>
            <w:vMerge w:val="restart"/>
            <w:tcBorders>
              <w:top w:val="single" w:sz="4" w:space="0" w:color="auto"/>
              <w:left w:val="single" w:sz="4" w:space="0" w:color="auto"/>
              <w:bottom w:val="single" w:sz="4" w:space="0" w:color="auto"/>
              <w:right w:val="single" w:sz="4" w:space="0" w:color="auto"/>
            </w:tcBorders>
            <w:vAlign w:val="center"/>
            <w:hideMark/>
            <w:tcPrChange w:id="175" w:author="Alotaibi, Raed" w:date="2019-05-20T14:40:00Z">
              <w:tcPr>
                <w:tcW w:w="633" w:type="pct"/>
                <w:vMerge w:val="restart"/>
                <w:tcBorders>
                  <w:top w:val="single" w:sz="4" w:space="0" w:color="auto"/>
                  <w:left w:val="single" w:sz="4" w:space="0" w:color="auto"/>
                  <w:bottom w:val="single" w:sz="4" w:space="0" w:color="auto"/>
                  <w:right w:val="single" w:sz="4" w:space="0" w:color="auto"/>
                </w:tcBorders>
                <w:vAlign w:val="center"/>
                <w:hideMark/>
              </w:tcPr>
            </w:tcPrChange>
          </w:tcPr>
          <w:p w14:paraId="2C48295A" w14:textId="77777777" w:rsidR="00591FE9" w:rsidRDefault="00591FE9" w:rsidP="00591FE9">
            <w:pPr>
              <w:rPr>
                <w:b/>
                <w:bCs/>
              </w:rPr>
            </w:pPr>
            <w:r>
              <w:rPr>
                <w:b/>
                <w:bCs/>
              </w:rPr>
              <w:t>By median household income</w:t>
            </w:r>
          </w:p>
        </w:tc>
        <w:tc>
          <w:tcPr>
            <w:tcW w:w="1113" w:type="pct"/>
            <w:tcBorders>
              <w:top w:val="single" w:sz="4" w:space="0" w:color="auto"/>
              <w:left w:val="single" w:sz="4" w:space="0" w:color="auto"/>
              <w:bottom w:val="single" w:sz="4" w:space="0" w:color="auto"/>
              <w:right w:val="single" w:sz="4" w:space="0" w:color="auto"/>
            </w:tcBorders>
            <w:hideMark/>
            <w:tcPrChange w:id="176"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67673CCE" w14:textId="77777777" w:rsidR="00591FE9" w:rsidRDefault="00591FE9" w:rsidP="00591FE9">
            <w:pPr>
              <w:rPr>
                <w:b/>
                <w:bCs/>
              </w:rPr>
            </w:pPr>
            <w:r>
              <w:rPr>
                <w:b/>
                <w:bCs/>
              </w:rPr>
              <w:t>&lt;$20,000</w:t>
            </w:r>
          </w:p>
        </w:tc>
        <w:tc>
          <w:tcPr>
            <w:tcW w:w="509" w:type="pct"/>
            <w:tcBorders>
              <w:top w:val="single" w:sz="4" w:space="0" w:color="auto"/>
              <w:left w:val="single" w:sz="4" w:space="0" w:color="auto"/>
              <w:bottom w:val="single" w:sz="4" w:space="0" w:color="auto"/>
              <w:right w:val="single" w:sz="4" w:space="0" w:color="auto"/>
            </w:tcBorders>
            <w:vAlign w:val="bottom"/>
            <w:tcPrChange w:id="177"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7E94A63D" w14:textId="3DB23B01" w:rsidR="00591FE9" w:rsidRDefault="00591FE9" w:rsidP="00591FE9">
            <w:ins w:id="178" w:author="Alotaibi, Raed" w:date="2019-05-20T14:29:00Z">
              <w:r>
                <w:rPr>
                  <w:rFonts w:ascii="Calibri" w:hAnsi="Calibri" w:cs="Calibri"/>
                  <w:color w:val="000000"/>
                </w:rPr>
                <w:t>16.1</w:t>
              </w:r>
            </w:ins>
          </w:p>
        </w:tc>
        <w:tc>
          <w:tcPr>
            <w:tcW w:w="517" w:type="pct"/>
            <w:tcBorders>
              <w:top w:val="single" w:sz="4" w:space="0" w:color="auto"/>
              <w:left w:val="single" w:sz="4" w:space="0" w:color="auto"/>
              <w:bottom w:val="single" w:sz="4" w:space="0" w:color="auto"/>
              <w:right w:val="single" w:sz="4" w:space="0" w:color="auto"/>
            </w:tcBorders>
            <w:vAlign w:val="bottom"/>
            <w:tcPrChange w:id="179"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27BA7895" w14:textId="798E6010" w:rsidR="00591FE9" w:rsidRDefault="00591FE9" w:rsidP="00591FE9">
            <w:ins w:id="180" w:author="Alotaibi, Raed" w:date="2019-05-20T14:29:00Z">
              <w:r>
                <w:rPr>
                  <w:rFonts w:ascii="Calibri" w:hAnsi="Calibri" w:cs="Calibri"/>
                  <w:color w:val="000000"/>
                </w:rPr>
                <w:t>2.0</w:t>
              </w:r>
            </w:ins>
          </w:p>
        </w:tc>
        <w:tc>
          <w:tcPr>
            <w:tcW w:w="665" w:type="pct"/>
            <w:tcBorders>
              <w:top w:val="single" w:sz="4" w:space="0" w:color="auto"/>
              <w:left w:val="single" w:sz="4" w:space="0" w:color="auto"/>
              <w:bottom w:val="single" w:sz="4" w:space="0" w:color="auto"/>
              <w:right w:val="single" w:sz="4" w:space="0" w:color="auto"/>
            </w:tcBorders>
            <w:vAlign w:val="bottom"/>
            <w:tcPrChange w:id="181"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37B0C0E0" w14:textId="660849AF" w:rsidR="00591FE9" w:rsidRDefault="00591FE9" w:rsidP="00591FE9">
            <w:ins w:id="182" w:author="Alotaibi, Raed" w:date="2019-05-20T14:29:00Z">
              <w:r>
                <w:rPr>
                  <w:rFonts w:ascii="Calibri" w:hAnsi="Calibri" w:cs="Calibri"/>
                  <w:color w:val="000000"/>
                </w:rPr>
                <w:t>10.4</w:t>
              </w:r>
            </w:ins>
          </w:p>
        </w:tc>
        <w:tc>
          <w:tcPr>
            <w:tcW w:w="674" w:type="pct"/>
            <w:tcBorders>
              <w:top w:val="single" w:sz="4" w:space="0" w:color="auto"/>
              <w:left w:val="single" w:sz="4" w:space="0" w:color="auto"/>
              <w:bottom w:val="single" w:sz="4" w:space="0" w:color="auto"/>
              <w:right w:val="single" w:sz="4" w:space="0" w:color="auto"/>
            </w:tcBorders>
            <w:vAlign w:val="bottom"/>
            <w:tcPrChange w:id="183"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12E41590" w14:textId="66FFB2C9" w:rsidR="00591FE9" w:rsidRDefault="00591FE9" w:rsidP="00591FE9">
            <w:ins w:id="184" w:author="Alotaibi, Raed" w:date="2019-05-20T14:29:00Z">
              <w:r>
                <w:rPr>
                  <w:rFonts w:ascii="Calibri" w:hAnsi="Calibri" w:cs="Calibri"/>
                  <w:color w:val="000000"/>
                </w:rPr>
                <w:t>14.9</w:t>
              </w:r>
            </w:ins>
          </w:p>
        </w:tc>
        <w:tc>
          <w:tcPr>
            <w:tcW w:w="442" w:type="pct"/>
            <w:tcBorders>
              <w:top w:val="single" w:sz="4" w:space="0" w:color="auto"/>
              <w:left w:val="single" w:sz="4" w:space="0" w:color="auto"/>
              <w:bottom w:val="single" w:sz="4" w:space="0" w:color="auto"/>
              <w:right w:val="single" w:sz="4" w:space="0" w:color="auto"/>
            </w:tcBorders>
            <w:vAlign w:val="bottom"/>
            <w:tcPrChange w:id="185"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353A43E6" w14:textId="7A7ABEA7" w:rsidR="00591FE9" w:rsidRDefault="00591FE9" w:rsidP="00591FE9">
            <w:pPr>
              <w:rPr>
                <w:ins w:id="186" w:author="Alotaibi, Raed" w:date="2019-05-20T14:22:00Z"/>
              </w:rPr>
            </w:pPr>
            <w:ins w:id="187" w:author="Alotaibi, Raed" w:date="2019-05-20T14:29:00Z">
              <w:r>
                <w:rPr>
                  <w:rFonts w:ascii="Calibri" w:hAnsi="Calibri" w:cs="Calibri"/>
                  <w:color w:val="000000"/>
                </w:rPr>
                <w:t>20.1</w:t>
              </w:r>
            </w:ins>
          </w:p>
        </w:tc>
        <w:tc>
          <w:tcPr>
            <w:tcW w:w="447" w:type="pct"/>
            <w:tcBorders>
              <w:top w:val="single" w:sz="4" w:space="0" w:color="auto"/>
              <w:left w:val="single" w:sz="4" w:space="0" w:color="auto"/>
              <w:bottom w:val="single" w:sz="4" w:space="0" w:color="auto"/>
              <w:right w:val="single" w:sz="4" w:space="0" w:color="auto"/>
            </w:tcBorders>
            <w:vAlign w:val="bottom"/>
            <w:tcPrChange w:id="188"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5C4182E6" w14:textId="51F1139D" w:rsidR="00591FE9" w:rsidRDefault="00591FE9" w:rsidP="00591FE9">
            <w:pPr>
              <w:rPr>
                <w:ins w:id="189" w:author="Alotaibi, Raed" w:date="2019-05-20T14:22:00Z"/>
              </w:rPr>
            </w:pPr>
            <w:ins w:id="190" w:author="Alotaibi, Raed" w:date="2019-05-20T14:29:00Z">
              <w:r>
                <w:rPr>
                  <w:rFonts w:ascii="Calibri" w:hAnsi="Calibri" w:cs="Calibri"/>
                  <w:color w:val="000000"/>
                </w:rPr>
                <w:t>56.8</w:t>
              </w:r>
            </w:ins>
          </w:p>
        </w:tc>
      </w:tr>
      <w:tr w:rsidR="00591FE9" w14:paraId="0C2D1604" w14:textId="58479E80"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191"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726D8BA7"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192"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6F938113" w14:textId="77777777" w:rsidR="00591FE9" w:rsidRDefault="00591FE9" w:rsidP="00591FE9">
            <w:pPr>
              <w:rPr>
                <w:b/>
                <w:bCs/>
              </w:rPr>
            </w:pPr>
            <w:r>
              <w:rPr>
                <w:b/>
                <w:bCs/>
              </w:rPr>
              <w:t>$20,000 to &lt;$35,000</w:t>
            </w:r>
          </w:p>
        </w:tc>
        <w:tc>
          <w:tcPr>
            <w:tcW w:w="509" w:type="pct"/>
            <w:tcBorders>
              <w:top w:val="single" w:sz="4" w:space="0" w:color="auto"/>
              <w:left w:val="single" w:sz="4" w:space="0" w:color="auto"/>
              <w:bottom w:val="single" w:sz="4" w:space="0" w:color="auto"/>
              <w:right w:val="single" w:sz="4" w:space="0" w:color="auto"/>
            </w:tcBorders>
            <w:vAlign w:val="bottom"/>
            <w:tcPrChange w:id="193"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08CB960A" w14:textId="288A4D1F" w:rsidR="00591FE9" w:rsidRDefault="00591FE9" w:rsidP="00591FE9">
            <w:ins w:id="194" w:author="Alotaibi, Raed" w:date="2019-05-20T14:29:00Z">
              <w:r>
                <w:rPr>
                  <w:rFonts w:ascii="Calibri" w:hAnsi="Calibri" w:cs="Calibri"/>
                  <w:color w:val="000000"/>
                </w:rPr>
                <w:t>13.2</w:t>
              </w:r>
            </w:ins>
          </w:p>
        </w:tc>
        <w:tc>
          <w:tcPr>
            <w:tcW w:w="517" w:type="pct"/>
            <w:tcBorders>
              <w:top w:val="single" w:sz="4" w:space="0" w:color="auto"/>
              <w:left w:val="single" w:sz="4" w:space="0" w:color="auto"/>
              <w:bottom w:val="single" w:sz="4" w:space="0" w:color="auto"/>
              <w:right w:val="single" w:sz="4" w:space="0" w:color="auto"/>
            </w:tcBorders>
            <w:vAlign w:val="bottom"/>
            <w:tcPrChange w:id="195"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0547B2E9" w14:textId="5CBD64FE" w:rsidR="00591FE9" w:rsidRDefault="00591FE9" w:rsidP="00591FE9">
            <w:ins w:id="196" w:author="Alotaibi, Raed" w:date="2019-05-20T14:29:00Z">
              <w:r>
                <w:rPr>
                  <w:rFonts w:ascii="Calibri" w:hAnsi="Calibri" w:cs="Calibri"/>
                  <w:color w:val="000000"/>
                </w:rPr>
                <w:t>1.6</w:t>
              </w:r>
            </w:ins>
          </w:p>
        </w:tc>
        <w:tc>
          <w:tcPr>
            <w:tcW w:w="665" w:type="pct"/>
            <w:tcBorders>
              <w:top w:val="single" w:sz="4" w:space="0" w:color="auto"/>
              <w:left w:val="single" w:sz="4" w:space="0" w:color="auto"/>
              <w:bottom w:val="single" w:sz="4" w:space="0" w:color="auto"/>
              <w:right w:val="single" w:sz="4" w:space="0" w:color="auto"/>
            </w:tcBorders>
            <w:vAlign w:val="bottom"/>
            <w:tcPrChange w:id="197"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2AA74DBE" w14:textId="68D85018" w:rsidR="00591FE9" w:rsidRDefault="00591FE9" w:rsidP="00591FE9">
            <w:ins w:id="198" w:author="Alotaibi, Raed" w:date="2019-05-20T14:29:00Z">
              <w:r>
                <w:rPr>
                  <w:rFonts w:ascii="Calibri" w:hAnsi="Calibri" w:cs="Calibri"/>
                  <w:color w:val="000000"/>
                </w:rPr>
                <w:t>8.1</w:t>
              </w:r>
            </w:ins>
          </w:p>
        </w:tc>
        <w:tc>
          <w:tcPr>
            <w:tcW w:w="674" w:type="pct"/>
            <w:tcBorders>
              <w:top w:val="single" w:sz="4" w:space="0" w:color="auto"/>
              <w:left w:val="single" w:sz="4" w:space="0" w:color="auto"/>
              <w:bottom w:val="single" w:sz="4" w:space="0" w:color="auto"/>
              <w:right w:val="single" w:sz="4" w:space="0" w:color="auto"/>
            </w:tcBorders>
            <w:vAlign w:val="bottom"/>
            <w:tcPrChange w:id="199"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6F5E353B" w14:textId="4D85912B" w:rsidR="00591FE9" w:rsidRDefault="00591FE9" w:rsidP="00591FE9">
            <w:ins w:id="200" w:author="Alotaibi, Raed" w:date="2019-05-20T14:29:00Z">
              <w:r>
                <w:rPr>
                  <w:rFonts w:ascii="Calibri" w:hAnsi="Calibri" w:cs="Calibri"/>
                  <w:color w:val="000000"/>
                </w:rPr>
                <w:t>11.7</w:t>
              </w:r>
            </w:ins>
          </w:p>
        </w:tc>
        <w:tc>
          <w:tcPr>
            <w:tcW w:w="442" w:type="pct"/>
            <w:tcBorders>
              <w:top w:val="single" w:sz="4" w:space="0" w:color="auto"/>
              <w:left w:val="single" w:sz="4" w:space="0" w:color="auto"/>
              <w:bottom w:val="single" w:sz="4" w:space="0" w:color="auto"/>
              <w:right w:val="single" w:sz="4" w:space="0" w:color="auto"/>
            </w:tcBorders>
            <w:vAlign w:val="bottom"/>
            <w:tcPrChange w:id="201"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4AF58E78" w14:textId="181F0068" w:rsidR="00591FE9" w:rsidRDefault="00591FE9" w:rsidP="00591FE9">
            <w:pPr>
              <w:rPr>
                <w:ins w:id="202" w:author="Alotaibi, Raed" w:date="2019-05-20T14:22:00Z"/>
              </w:rPr>
            </w:pPr>
            <w:ins w:id="203" w:author="Alotaibi, Raed" w:date="2019-05-20T14:29:00Z">
              <w:r>
                <w:rPr>
                  <w:rFonts w:ascii="Calibri" w:hAnsi="Calibri" w:cs="Calibri"/>
                  <w:color w:val="000000"/>
                </w:rPr>
                <w:t>16.7</w:t>
              </w:r>
            </w:ins>
          </w:p>
        </w:tc>
        <w:tc>
          <w:tcPr>
            <w:tcW w:w="447" w:type="pct"/>
            <w:tcBorders>
              <w:top w:val="single" w:sz="4" w:space="0" w:color="auto"/>
              <w:left w:val="single" w:sz="4" w:space="0" w:color="auto"/>
              <w:bottom w:val="single" w:sz="4" w:space="0" w:color="auto"/>
              <w:right w:val="single" w:sz="4" w:space="0" w:color="auto"/>
            </w:tcBorders>
            <w:vAlign w:val="bottom"/>
            <w:tcPrChange w:id="204"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4E987262" w14:textId="785F4AD4" w:rsidR="00591FE9" w:rsidRDefault="00591FE9" w:rsidP="00591FE9">
            <w:pPr>
              <w:rPr>
                <w:ins w:id="205" w:author="Alotaibi, Raed" w:date="2019-05-20T14:22:00Z"/>
              </w:rPr>
            </w:pPr>
            <w:ins w:id="206" w:author="Alotaibi, Raed" w:date="2019-05-20T14:29:00Z">
              <w:r>
                <w:rPr>
                  <w:rFonts w:ascii="Calibri" w:hAnsi="Calibri" w:cs="Calibri"/>
                  <w:color w:val="000000"/>
                </w:rPr>
                <w:t>58.3</w:t>
              </w:r>
            </w:ins>
          </w:p>
        </w:tc>
      </w:tr>
      <w:tr w:rsidR="00591FE9" w14:paraId="6D9BBB69" w14:textId="49690A4B"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07"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38B25B6A"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208"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2D69C1AF" w14:textId="77777777" w:rsidR="00591FE9" w:rsidRDefault="00591FE9" w:rsidP="00591FE9">
            <w:pPr>
              <w:rPr>
                <w:b/>
                <w:bCs/>
              </w:rPr>
            </w:pPr>
            <w:r>
              <w:rPr>
                <w:b/>
                <w:bCs/>
              </w:rPr>
              <w:t>$35,000 to &lt;$50,000</w:t>
            </w:r>
          </w:p>
        </w:tc>
        <w:tc>
          <w:tcPr>
            <w:tcW w:w="509" w:type="pct"/>
            <w:tcBorders>
              <w:top w:val="single" w:sz="4" w:space="0" w:color="auto"/>
              <w:left w:val="single" w:sz="4" w:space="0" w:color="auto"/>
              <w:bottom w:val="single" w:sz="4" w:space="0" w:color="auto"/>
              <w:right w:val="single" w:sz="4" w:space="0" w:color="auto"/>
            </w:tcBorders>
            <w:vAlign w:val="bottom"/>
            <w:tcPrChange w:id="209"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4D3817B0" w14:textId="7AC697EE" w:rsidR="00591FE9" w:rsidRDefault="00591FE9" w:rsidP="00591FE9">
            <w:ins w:id="210" w:author="Alotaibi, Raed" w:date="2019-05-20T14:29:00Z">
              <w:r>
                <w:rPr>
                  <w:rFonts w:ascii="Calibri" w:hAnsi="Calibri" w:cs="Calibri"/>
                  <w:color w:val="000000"/>
                </w:rPr>
                <w:t>11.8</w:t>
              </w:r>
            </w:ins>
          </w:p>
        </w:tc>
        <w:tc>
          <w:tcPr>
            <w:tcW w:w="517" w:type="pct"/>
            <w:tcBorders>
              <w:top w:val="single" w:sz="4" w:space="0" w:color="auto"/>
              <w:left w:val="single" w:sz="4" w:space="0" w:color="auto"/>
              <w:bottom w:val="single" w:sz="4" w:space="0" w:color="auto"/>
              <w:right w:val="single" w:sz="4" w:space="0" w:color="auto"/>
            </w:tcBorders>
            <w:vAlign w:val="bottom"/>
            <w:tcPrChange w:id="211"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7BF18EDB" w14:textId="2FBF7B79" w:rsidR="00591FE9" w:rsidRDefault="00591FE9" w:rsidP="00591FE9">
            <w:ins w:id="212" w:author="Alotaibi, Raed" w:date="2019-05-20T14:29:00Z">
              <w:r>
                <w:rPr>
                  <w:rFonts w:ascii="Calibri" w:hAnsi="Calibri" w:cs="Calibri"/>
                  <w:color w:val="000000"/>
                </w:rPr>
                <w:t>1.5</w:t>
              </w:r>
            </w:ins>
          </w:p>
        </w:tc>
        <w:tc>
          <w:tcPr>
            <w:tcW w:w="665" w:type="pct"/>
            <w:tcBorders>
              <w:top w:val="single" w:sz="4" w:space="0" w:color="auto"/>
              <w:left w:val="single" w:sz="4" w:space="0" w:color="auto"/>
              <w:bottom w:val="single" w:sz="4" w:space="0" w:color="auto"/>
              <w:right w:val="single" w:sz="4" w:space="0" w:color="auto"/>
            </w:tcBorders>
            <w:vAlign w:val="bottom"/>
            <w:tcPrChange w:id="213"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7D02522E" w14:textId="5FF0AE17" w:rsidR="00591FE9" w:rsidRDefault="00591FE9" w:rsidP="00591FE9">
            <w:ins w:id="214" w:author="Alotaibi, Raed" w:date="2019-05-20T14:29:00Z">
              <w:r>
                <w:rPr>
                  <w:rFonts w:ascii="Calibri" w:hAnsi="Calibri" w:cs="Calibri"/>
                  <w:color w:val="000000"/>
                </w:rPr>
                <w:t>7.0</w:t>
              </w:r>
            </w:ins>
          </w:p>
        </w:tc>
        <w:tc>
          <w:tcPr>
            <w:tcW w:w="674" w:type="pct"/>
            <w:tcBorders>
              <w:top w:val="single" w:sz="4" w:space="0" w:color="auto"/>
              <w:left w:val="single" w:sz="4" w:space="0" w:color="auto"/>
              <w:bottom w:val="single" w:sz="4" w:space="0" w:color="auto"/>
              <w:right w:val="single" w:sz="4" w:space="0" w:color="auto"/>
            </w:tcBorders>
            <w:vAlign w:val="bottom"/>
            <w:tcPrChange w:id="215"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5D179AD5" w14:textId="2F53A018" w:rsidR="00591FE9" w:rsidRDefault="00591FE9" w:rsidP="00591FE9">
            <w:ins w:id="216" w:author="Alotaibi, Raed" w:date="2019-05-20T14:29:00Z">
              <w:r>
                <w:rPr>
                  <w:rFonts w:ascii="Calibri" w:hAnsi="Calibri" w:cs="Calibri"/>
                  <w:color w:val="000000"/>
                </w:rPr>
                <w:t>10.0</w:t>
              </w:r>
            </w:ins>
          </w:p>
        </w:tc>
        <w:tc>
          <w:tcPr>
            <w:tcW w:w="442" w:type="pct"/>
            <w:tcBorders>
              <w:top w:val="single" w:sz="4" w:space="0" w:color="auto"/>
              <w:left w:val="single" w:sz="4" w:space="0" w:color="auto"/>
              <w:bottom w:val="single" w:sz="4" w:space="0" w:color="auto"/>
              <w:right w:val="single" w:sz="4" w:space="0" w:color="auto"/>
            </w:tcBorders>
            <w:vAlign w:val="bottom"/>
            <w:tcPrChange w:id="217"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1FB99130" w14:textId="3631763C" w:rsidR="00591FE9" w:rsidRDefault="00591FE9" w:rsidP="00591FE9">
            <w:pPr>
              <w:rPr>
                <w:ins w:id="218" w:author="Alotaibi, Raed" w:date="2019-05-20T14:22:00Z"/>
              </w:rPr>
            </w:pPr>
            <w:ins w:id="219" w:author="Alotaibi, Raed" w:date="2019-05-20T14:29:00Z">
              <w:r>
                <w:rPr>
                  <w:rFonts w:ascii="Calibri" w:hAnsi="Calibri" w:cs="Calibri"/>
                  <w:color w:val="000000"/>
                </w:rPr>
                <w:t>14.5</w:t>
              </w:r>
            </w:ins>
          </w:p>
        </w:tc>
        <w:tc>
          <w:tcPr>
            <w:tcW w:w="447" w:type="pct"/>
            <w:tcBorders>
              <w:top w:val="single" w:sz="4" w:space="0" w:color="auto"/>
              <w:left w:val="single" w:sz="4" w:space="0" w:color="auto"/>
              <w:bottom w:val="single" w:sz="4" w:space="0" w:color="auto"/>
              <w:right w:val="single" w:sz="4" w:space="0" w:color="auto"/>
            </w:tcBorders>
            <w:vAlign w:val="bottom"/>
            <w:tcPrChange w:id="220"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5DBCC047" w14:textId="2291BA82" w:rsidR="00591FE9" w:rsidRDefault="00591FE9" w:rsidP="00591FE9">
            <w:pPr>
              <w:rPr>
                <w:ins w:id="221" w:author="Alotaibi, Raed" w:date="2019-05-20T14:22:00Z"/>
              </w:rPr>
            </w:pPr>
            <w:ins w:id="222" w:author="Alotaibi, Raed" w:date="2019-05-20T14:29:00Z">
              <w:r>
                <w:rPr>
                  <w:rFonts w:ascii="Calibri" w:hAnsi="Calibri" w:cs="Calibri"/>
                  <w:color w:val="000000"/>
                </w:rPr>
                <w:t>58.0</w:t>
              </w:r>
            </w:ins>
          </w:p>
        </w:tc>
      </w:tr>
      <w:tr w:rsidR="00591FE9" w14:paraId="63C14065" w14:textId="2D294640"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23"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0A71A9C7"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224"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458AE9DF" w14:textId="77777777" w:rsidR="00591FE9" w:rsidRDefault="00591FE9" w:rsidP="00591FE9">
            <w:pPr>
              <w:rPr>
                <w:b/>
                <w:bCs/>
              </w:rPr>
            </w:pPr>
            <w:r>
              <w:rPr>
                <w:b/>
                <w:bCs/>
              </w:rPr>
              <w:t>$50,000 to &lt;$75,000</w:t>
            </w:r>
          </w:p>
        </w:tc>
        <w:tc>
          <w:tcPr>
            <w:tcW w:w="509" w:type="pct"/>
            <w:tcBorders>
              <w:top w:val="single" w:sz="4" w:space="0" w:color="auto"/>
              <w:left w:val="single" w:sz="4" w:space="0" w:color="auto"/>
              <w:bottom w:val="single" w:sz="4" w:space="0" w:color="auto"/>
              <w:right w:val="single" w:sz="4" w:space="0" w:color="auto"/>
            </w:tcBorders>
            <w:vAlign w:val="bottom"/>
            <w:tcPrChange w:id="225"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7D3ADAC9" w14:textId="4BACD77B" w:rsidR="00591FE9" w:rsidRDefault="00591FE9" w:rsidP="00591FE9">
            <w:ins w:id="226" w:author="Alotaibi, Raed" w:date="2019-05-20T14:29:00Z">
              <w:r>
                <w:rPr>
                  <w:rFonts w:ascii="Calibri" w:hAnsi="Calibri" w:cs="Calibri"/>
                  <w:color w:val="000000"/>
                </w:rPr>
                <w:t>12.8</w:t>
              </w:r>
            </w:ins>
          </w:p>
        </w:tc>
        <w:tc>
          <w:tcPr>
            <w:tcW w:w="517" w:type="pct"/>
            <w:tcBorders>
              <w:top w:val="single" w:sz="4" w:space="0" w:color="auto"/>
              <w:left w:val="single" w:sz="4" w:space="0" w:color="auto"/>
              <w:bottom w:val="single" w:sz="4" w:space="0" w:color="auto"/>
              <w:right w:val="single" w:sz="4" w:space="0" w:color="auto"/>
            </w:tcBorders>
            <w:vAlign w:val="bottom"/>
            <w:tcPrChange w:id="227"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55E85BDC" w14:textId="40D363BF" w:rsidR="00591FE9" w:rsidRDefault="00591FE9" w:rsidP="00591FE9">
            <w:ins w:id="228" w:author="Alotaibi, Raed" w:date="2019-05-20T14:29:00Z">
              <w:r>
                <w:rPr>
                  <w:rFonts w:ascii="Calibri" w:hAnsi="Calibri" w:cs="Calibri"/>
                  <w:color w:val="000000"/>
                </w:rPr>
                <w:t>1.6</w:t>
              </w:r>
            </w:ins>
          </w:p>
        </w:tc>
        <w:tc>
          <w:tcPr>
            <w:tcW w:w="665" w:type="pct"/>
            <w:tcBorders>
              <w:top w:val="single" w:sz="4" w:space="0" w:color="auto"/>
              <w:left w:val="single" w:sz="4" w:space="0" w:color="auto"/>
              <w:bottom w:val="single" w:sz="4" w:space="0" w:color="auto"/>
              <w:right w:val="single" w:sz="4" w:space="0" w:color="auto"/>
            </w:tcBorders>
            <w:vAlign w:val="bottom"/>
            <w:tcPrChange w:id="229"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4E18F717" w14:textId="08A67CF8" w:rsidR="00591FE9" w:rsidRDefault="00591FE9" w:rsidP="00591FE9">
            <w:ins w:id="230" w:author="Alotaibi, Raed" w:date="2019-05-20T14:29:00Z">
              <w:r>
                <w:rPr>
                  <w:rFonts w:ascii="Calibri" w:hAnsi="Calibri" w:cs="Calibri"/>
                  <w:color w:val="000000"/>
                </w:rPr>
                <w:t>7.6</w:t>
              </w:r>
            </w:ins>
          </w:p>
        </w:tc>
        <w:tc>
          <w:tcPr>
            <w:tcW w:w="674" w:type="pct"/>
            <w:tcBorders>
              <w:top w:val="single" w:sz="4" w:space="0" w:color="auto"/>
              <w:left w:val="single" w:sz="4" w:space="0" w:color="auto"/>
              <w:bottom w:val="single" w:sz="4" w:space="0" w:color="auto"/>
              <w:right w:val="single" w:sz="4" w:space="0" w:color="auto"/>
            </w:tcBorders>
            <w:vAlign w:val="bottom"/>
            <w:tcPrChange w:id="231"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2ECC03F9" w14:textId="7614DCC1" w:rsidR="00591FE9" w:rsidRDefault="00591FE9" w:rsidP="00591FE9">
            <w:ins w:id="232" w:author="Alotaibi, Raed" w:date="2019-05-20T14:29:00Z">
              <w:r>
                <w:rPr>
                  <w:rFonts w:ascii="Calibri" w:hAnsi="Calibri" w:cs="Calibri"/>
                  <w:color w:val="000000"/>
                </w:rPr>
                <w:t>10.8</w:t>
              </w:r>
            </w:ins>
          </w:p>
        </w:tc>
        <w:tc>
          <w:tcPr>
            <w:tcW w:w="442" w:type="pct"/>
            <w:tcBorders>
              <w:top w:val="single" w:sz="4" w:space="0" w:color="auto"/>
              <w:left w:val="single" w:sz="4" w:space="0" w:color="auto"/>
              <w:bottom w:val="single" w:sz="4" w:space="0" w:color="auto"/>
              <w:right w:val="single" w:sz="4" w:space="0" w:color="auto"/>
            </w:tcBorders>
            <w:vAlign w:val="bottom"/>
            <w:tcPrChange w:id="233"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7FCA6F9A" w14:textId="1965CDD4" w:rsidR="00591FE9" w:rsidRDefault="00591FE9" w:rsidP="00591FE9">
            <w:pPr>
              <w:rPr>
                <w:ins w:id="234" w:author="Alotaibi, Raed" w:date="2019-05-20T14:22:00Z"/>
              </w:rPr>
            </w:pPr>
            <w:ins w:id="235" w:author="Alotaibi, Raed" w:date="2019-05-20T14:29:00Z">
              <w:r>
                <w:rPr>
                  <w:rFonts w:ascii="Calibri" w:hAnsi="Calibri" w:cs="Calibri"/>
                  <w:color w:val="000000"/>
                </w:rPr>
                <w:t>15.7</w:t>
              </w:r>
            </w:ins>
          </w:p>
        </w:tc>
        <w:tc>
          <w:tcPr>
            <w:tcW w:w="447" w:type="pct"/>
            <w:tcBorders>
              <w:top w:val="single" w:sz="4" w:space="0" w:color="auto"/>
              <w:left w:val="single" w:sz="4" w:space="0" w:color="auto"/>
              <w:bottom w:val="single" w:sz="4" w:space="0" w:color="auto"/>
              <w:right w:val="single" w:sz="4" w:space="0" w:color="auto"/>
            </w:tcBorders>
            <w:vAlign w:val="bottom"/>
            <w:tcPrChange w:id="236"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2378D2A7" w14:textId="7195FF47" w:rsidR="00591FE9" w:rsidRDefault="00591FE9" w:rsidP="00591FE9">
            <w:pPr>
              <w:rPr>
                <w:ins w:id="237" w:author="Alotaibi, Raed" w:date="2019-05-20T14:22:00Z"/>
              </w:rPr>
            </w:pPr>
            <w:ins w:id="238" w:author="Alotaibi, Raed" w:date="2019-05-20T14:29:00Z">
              <w:r>
                <w:rPr>
                  <w:rFonts w:ascii="Calibri" w:hAnsi="Calibri" w:cs="Calibri"/>
                  <w:color w:val="000000"/>
                </w:rPr>
                <w:t>55.7</w:t>
              </w:r>
            </w:ins>
          </w:p>
        </w:tc>
      </w:tr>
      <w:tr w:rsidR="00591FE9" w14:paraId="677E2B66" w14:textId="6D361C7E"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39"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07D053D6"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240"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5E2CF6DB" w14:textId="77777777" w:rsidR="00591FE9" w:rsidRDefault="00591FE9" w:rsidP="00591FE9">
            <w:pPr>
              <w:rPr>
                <w:b/>
                <w:bCs/>
              </w:rPr>
            </w:pPr>
            <w:r>
              <w:rPr>
                <w:rFonts w:cstheme="minorHAnsi"/>
                <w:b/>
                <w:bCs/>
              </w:rPr>
              <w:t>≥$75,000</w:t>
            </w:r>
          </w:p>
        </w:tc>
        <w:tc>
          <w:tcPr>
            <w:tcW w:w="509" w:type="pct"/>
            <w:tcBorders>
              <w:top w:val="single" w:sz="4" w:space="0" w:color="auto"/>
              <w:left w:val="single" w:sz="4" w:space="0" w:color="auto"/>
              <w:bottom w:val="single" w:sz="4" w:space="0" w:color="auto"/>
              <w:right w:val="single" w:sz="4" w:space="0" w:color="auto"/>
            </w:tcBorders>
            <w:vAlign w:val="bottom"/>
            <w:tcPrChange w:id="241" w:author="Alotaibi, Raed" w:date="2019-05-20T14:40:00Z">
              <w:tcPr>
                <w:tcW w:w="509" w:type="pct"/>
                <w:tcBorders>
                  <w:top w:val="single" w:sz="4" w:space="0" w:color="auto"/>
                  <w:left w:val="single" w:sz="4" w:space="0" w:color="auto"/>
                  <w:bottom w:val="single" w:sz="4" w:space="0" w:color="auto"/>
                  <w:right w:val="single" w:sz="4" w:space="0" w:color="auto"/>
                </w:tcBorders>
              </w:tcPr>
            </w:tcPrChange>
          </w:tcPr>
          <w:p w14:paraId="7E071FA6" w14:textId="226F28A7" w:rsidR="00591FE9" w:rsidRDefault="00591FE9" w:rsidP="00591FE9">
            <w:ins w:id="242" w:author="Alotaibi, Raed" w:date="2019-05-20T14:29:00Z">
              <w:r>
                <w:rPr>
                  <w:rFonts w:ascii="Calibri" w:hAnsi="Calibri" w:cs="Calibri"/>
                  <w:color w:val="000000"/>
                </w:rPr>
                <w:t>16.5</w:t>
              </w:r>
            </w:ins>
          </w:p>
        </w:tc>
        <w:tc>
          <w:tcPr>
            <w:tcW w:w="517" w:type="pct"/>
            <w:tcBorders>
              <w:top w:val="single" w:sz="4" w:space="0" w:color="auto"/>
              <w:left w:val="single" w:sz="4" w:space="0" w:color="auto"/>
              <w:bottom w:val="single" w:sz="4" w:space="0" w:color="auto"/>
              <w:right w:val="single" w:sz="4" w:space="0" w:color="auto"/>
            </w:tcBorders>
            <w:vAlign w:val="bottom"/>
            <w:tcPrChange w:id="243" w:author="Alotaibi, Raed" w:date="2019-05-20T14:40:00Z">
              <w:tcPr>
                <w:tcW w:w="517" w:type="pct"/>
                <w:tcBorders>
                  <w:top w:val="single" w:sz="4" w:space="0" w:color="auto"/>
                  <w:left w:val="single" w:sz="4" w:space="0" w:color="auto"/>
                  <w:bottom w:val="single" w:sz="4" w:space="0" w:color="auto"/>
                  <w:right w:val="single" w:sz="4" w:space="0" w:color="auto"/>
                </w:tcBorders>
              </w:tcPr>
            </w:tcPrChange>
          </w:tcPr>
          <w:p w14:paraId="72561950" w14:textId="1D774AD6" w:rsidR="00591FE9" w:rsidRDefault="00591FE9" w:rsidP="00591FE9">
            <w:ins w:id="244" w:author="Alotaibi, Raed" w:date="2019-05-20T14:29:00Z">
              <w:r>
                <w:rPr>
                  <w:rFonts w:ascii="Calibri" w:hAnsi="Calibri" w:cs="Calibri"/>
                  <w:color w:val="000000"/>
                </w:rPr>
                <w:t>2.1</w:t>
              </w:r>
            </w:ins>
          </w:p>
        </w:tc>
        <w:tc>
          <w:tcPr>
            <w:tcW w:w="665" w:type="pct"/>
            <w:tcBorders>
              <w:top w:val="single" w:sz="4" w:space="0" w:color="auto"/>
              <w:left w:val="single" w:sz="4" w:space="0" w:color="auto"/>
              <w:bottom w:val="single" w:sz="4" w:space="0" w:color="auto"/>
              <w:right w:val="single" w:sz="4" w:space="0" w:color="auto"/>
            </w:tcBorders>
            <w:vAlign w:val="bottom"/>
            <w:tcPrChange w:id="245" w:author="Alotaibi, Raed" w:date="2019-05-20T14:40:00Z">
              <w:tcPr>
                <w:tcW w:w="665" w:type="pct"/>
                <w:tcBorders>
                  <w:top w:val="single" w:sz="4" w:space="0" w:color="auto"/>
                  <w:left w:val="single" w:sz="4" w:space="0" w:color="auto"/>
                  <w:bottom w:val="single" w:sz="4" w:space="0" w:color="auto"/>
                  <w:right w:val="single" w:sz="4" w:space="0" w:color="auto"/>
                </w:tcBorders>
              </w:tcPr>
            </w:tcPrChange>
          </w:tcPr>
          <w:p w14:paraId="6C16158F" w14:textId="047EC81E" w:rsidR="00591FE9" w:rsidRDefault="00591FE9" w:rsidP="00591FE9">
            <w:ins w:id="246" w:author="Alotaibi, Raed" w:date="2019-05-20T14:29:00Z">
              <w:r>
                <w:rPr>
                  <w:rFonts w:ascii="Calibri" w:hAnsi="Calibri" w:cs="Calibri"/>
                  <w:color w:val="000000"/>
                </w:rPr>
                <w:t>10.9</w:t>
              </w:r>
            </w:ins>
          </w:p>
        </w:tc>
        <w:tc>
          <w:tcPr>
            <w:tcW w:w="674" w:type="pct"/>
            <w:tcBorders>
              <w:top w:val="single" w:sz="4" w:space="0" w:color="auto"/>
              <w:left w:val="single" w:sz="4" w:space="0" w:color="auto"/>
              <w:bottom w:val="single" w:sz="4" w:space="0" w:color="auto"/>
              <w:right w:val="single" w:sz="4" w:space="0" w:color="auto"/>
            </w:tcBorders>
            <w:vAlign w:val="bottom"/>
            <w:tcPrChange w:id="247" w:author="Alotaibi, Raed" w:date="2019-05-20T14:40:00Z">
              <w:tcPr>
                <w:tcW w:w="674" w:type="pct"/>
                <w:tcBorders>
                  <w:top w:val="single" w:sz="4" w:space="0" w:color="auto"/>
                  <w:left w:val="single" w:sz="4" w:space="0" w:color="auto"/>
                  <w:bottom w:val="single" w:sz="4" w:space="0" w:color="auto"/>
                  <w:right w:val="single" w:sz="4" w:space="0" w:color="auto"/>
                </w:tcBorders>
              </w:tcPr>
            </w:tcPrChange>
          </w:tcPr>
          <w:p w14:paraId="264606C3" w14:textId="0ECFC83F" w:rsidR="00591FE9" w:rsidRDefault="00591FE9" w:rsidP="00591FE9">
            <w:ins w:id="248" w:author="Alotaibi, Raed" w:date="2019-05-20T14:29:00Z">
              <w:r>
                <w:rPr>
                  <w:rFonts w:ascii="Calibri" w:hAnsi="Calibri" w:cs="Calibri"/>
                  <w:color w:val="000000"/>
                </w:rPr>
                <w:t>14.9</w:t>
              </w:r>
            </w:ins>
          </w:p>
        </w:tc>
        <w:tc>
          <w:tcPr>
            <w:tcW w:w="442" w:type="pct"/>
            <w:tcBorders>
              <w:top w:val="single" w:sz="4" w:space="0" w:color="auto"/>
              <w:left w:val="single" w:sz="4" w:space="0" w:color="auto"/>
              <w:bottom w:val="single" w:sz="4" w:space="0" w:color="auto"/>
              <w:right w:val="single" w:sz="4" w:space="0" w:color="auto"/>
            </w:tcBorders>
            <w:vAlign w:val="bottom"/>
            <w:tcPrChange w:id="249" w:author="Alotaibi, Raed" w:date="2019-05-20T14:40:00Z">
              <w:tcPr>
                <w:tcW w:w="442" w:type="pct"/>
                <w:tcBorders>
                  <w:top w:val="single" w:sz="4" w:space="0" w:color="auto"/>
                  <w:left w:val="single" w:sz="4" w:space="0" w:color="auto"/>
                  <w:bottom w:val="single" w:sz="4" w:space="0" w:color="auto"/>
                  <w:right w:val="single" w:sz="4" w:space="0" w:color="auto"/>
                </w:tcBorders>
              </w:tcPr>
            </w:tcPrChange>
          </w:tcPr>
          <w:p w14:paraId="6F099787" w14:textId="5441C5D8" w:rsidR="00591FE9" w:rsidRDefault="00591FE9" w:rsidP="00591FE9">
            <w:pPr>
              <w:rPr>
                <w:ins w:id="250" w:author="Alotaibi, Raed" w:date="2019-05-20T14:22:00Z"/>
              </w:rPr>
            </w:pPr>
            <w:ins w:id="251" w:author="Alotaibi, Raed" w:date="2019-05-20T14:29:00Z">
              <w:r>
                <w:rPr>
                  <w:rFonts w:ascii="Calibri" w:hAnsi="Calibri" w:cs="Calibri"/>
                  <w:color w:val="000000"/>
                </w:rPr>
                <w:t>20.6</w:t>
              </w:r>
            </w:ins>
          </w:p>
        </w:tc>
        <w:tc>
          <w:tcPr>
            <w:tcW w:w="447" w:type="pct"/>
            <w:tcBorders>
              <w:top w:val="single" w:sz="4" w:space="0" w:color="auto"/>
              <w:left w:val="single" w:sz="4" w:space="0" w:color="auto"/>
              <w:bottom w:val="single" w:sz="4" w:space="0" w:color="auto"/>
              <w:right w:val="single" w:sz="4" w:space="0" w:color="auto"/>
            </w:tcBorders>
            <w:vAlign w:val="bottom"/>
            <w:tcPrChange w:id="252" w:author="Alotaibi, Raed" w:date="2019-05-20T14:40:00Z">
              <w:tcPr>
                <w:tcW w:w="447" w:type="pct"/>
                <w:tcBorders>
                  <w:top w:val="single" w:sz="4" w:space="0" w:color="auto"/>
                  <w:left w:val="single" w:sz="4" w:space="0" w:color="auto"/>
                  <w:bottom w:val="single" w:sz="4" w:space="0" w:color="auto"/>
                  <w:right w:val="single" w:sz="4" w:space="0" w:color="auto"/>
                </w:tcBorders>
              </w:tcPr>
            </w:tcPrChange>
          </w:tcPr>
          <w:p w14:paraId="4FF00715" w14:textId="7A4FC8B5" w:rsidR="00591FE9" w:rsidRDefault="00591FE9" w:rsidP="00591FE9">
            <w:ins w:id="253" w:author="Alotaibi, Raed" w:date="2019-05-20T14:29:00Z">
              <w:r>
                <w:rPr>
                  <w:rFonts w:ascii="Calibri" w:hAnsi="Calibri" w:cs="Calibri"/>
                  <w:color w:val="000000"/>
                </w:rPr>
                <w:t>55.5</w:t>
              </w:r>
            </w:ins>
          </w:p>
        </w:tc>
      </w:tr>
    </w:tbl>
    <w:p w14:paraId="6E53C99C" w14:textId="77777777" w:rsidR="004577A5" w:rsidRDefault="004577A5" w:rsidP="004577A5">
      <w:pPr>
        <w:rPr>
          <w:b/>
          <w:bCs/>
        </w:rPr>
      </w:pPr>
    </w:p>
    <w:p w14:paraId="1F6A528C" w14:textId="63457BEE" w:rsidR="004577A5" w:rsidRDefault="00077D15" w:rsidP="00C147C0">
      <w:pPr>
        <w:pStyle w:val="ListParagraph"/>
        <w:numPr>
          <w:ilvl w:val="0"/>
          <w:numId w:val="15"/>
        </w:numPr>
        <w:spacing w:line="256" w:lineRule="auto"/>
        <w:rPr>
          <w:b/>
          <w:bCs/>
        </w:rPr>
      </w:pPr>
      <w:r>
        <w:rPr>
          <w:b/>
          <w:bCs/>
        </w:rPr>
        <w:t xml:space="preserve">Table 3: </w:t>
      </w:r>
      <w:del w:id="254" w:author="Alotaibi, Raed" w:date="2019-05-20T14:08:00Z">
        <w:r w:rsidR="004577A5" w:rsidDel="00C147C0">
          <w:rPr>
            <w:b/>
            <w:bCs/>
          </w:rPr>
          <w:delText>Air pollution</w:delText>
        </w:r>
      </w:del>
      <w:ins w:id="255" w:author="Alotaibi, Raed" w:date="2019-05-20T14:08:00Z">
        <w:r w:rsidR="00C147C0">
          <w:rPr>
            <w:b/>
            <w:bCs/>
          </w:rPr>
          <w:t>NO</w:t>
        </w:r>
        <w:r w:rsidR="00C147C0" w:rsidRPr="00C147C0">
          <w:rPr>
            <w:b/>
            <w:bCs/>
            <w:vertAlign w:val="subscript"/>
            <w:rPrChange w:id="256" w:author="Alotaibi, Raed" w:date="2019-05-20T14:08:00Z">
              <w:rPr>
                <w:b/>
                <w:bCs/>
              </w:rPr>
            </w:rPrChange>
          </w:rPr>
          <w:t>2</w:t>
        </w:r>
      </w:ins>
      <w:r w:rsidR="004577A5">
        <w:rPr>
          <w:b/>
          <w:bCs/>
        </w:rPr>
        <w:t xml:space="preserve"> concentration by state</w:t>
      </w:r>
      <w:bookmarkStart w:id="257" w:name="_GoBack"/>
      <w:bookmarkEnd w:id="257"/>
    </w:p>
    <w:tbl>
      <w:tblPr>
        <w:tblStyle w:val="TableGrid"/>
        <w:tblW w:w="5000" w:type="pct"/>
        <w:tblLook w:val="04A0" w:firstRow="1" w:lastRow="0" w:firstColumn="1" w:lastColumn="0" w:noHBand="0" w:noVBand="1"/>
        <w:tblPrChange w:id="258" w:author="Alotaibi, Raed" w:date="2019-05-20T14:32:00Z">
          <w:tblPr>
            <w:tblStyle w:val="TableGrid"/>
            <w:tblW w:w="0" w:type="auto"/>
            <w:tblLook w:val="04A0" w:firstRow="1" w:lastRow="0" w:firstColumn="1" w:lastColumn="0" w:noHBand="0" w:noVBand="1"/>
          </w:tblPr>
        </w:tblPrChange>
      </w:tblPr>
      <w:tblGrid>
        <w:gridCol w:w="2409"/>
        <w:gridCol w:w="1157"/>
        <w:gridCol w:w="1158"/>
        <w:gridCol w:w="1158"/>
        <w:gridCol w:w="1158"/>
        <w:gridCol w:w="1158"/>
        <w:gridCol w:w="1152"/>
        <w:tblGridChange w:id="259">
          <w:tblGrid>
            <w:gridCol w:w="2000"/>
            <w:gridCol w:w="960"/>
            <w:gridCol w:w="960"/>
            <w:gridCol w:w="960"/>
            <w:gridCol w:w="960"/>
            <w:gridCol w:w="960"/>
            <w:gridCol w:w="960"/>
          </w:tblGrid>
        </w:tblGridChange>
      </w:tblGrid>
      <w:tr w:rsidR="00591FE9" w:rsidRPr="00591FE9" w14:paraId="6212E0B8" w14:textId="77777777" w:rsidTr="00591FE9">
        <w:trPr>
          <w:trHeight w:val="300"/>
          <w:ins w:id="260" w:author="Alotaibi, Raed" w:date="2019-05-20T14:32:00Z"/>
          <w:trPrChange w:id="261" w:author="Alotaibi, Raed" w:date="2019-05-20T14:32:00Z">
            <w:trPr>
              <w:trHeight w:val="300"/>
            </w:trPr>
          </w:trPrChange>
        </w:trPr>
        <w:tc>
          <w:tcPr>
            <w:tcW w:w="1289" w:type="pct"/>
            <w:noWrap/>
            <w:hideMark/>
            <w:tcPrChange w:id="262" w:author="Alotaibi, Raed" w:date="2019-05-20T14:32:00Z">
              <w:tcPr>
                <w:tcW w:w="2000" w:type="dxa"/>
                <w:noWrap/>
                <w:hideMark/>
              </w:tcPr>
            </w:tcPrChange>
          </w:tcPr>
          <w:p w14:paraId="1E744C4B" w14:textId="77777777" w:rsidR="00591FE9" w:rsidRPr="00591FE9" w:rsidRDefault="00591FE9" w:rsidP="00591FE9">
            <w:pPr>
              <w:rPr>
                <w:ins w:id="263" w:author="Alotaibi, Raed" w:date="2019-05-20T14:32:00Z"/>
              </w:rPr>
            </w:pPr>
            <w:ins w:id="264" w:author="Alotaibi, Raed" w:date="2019-05-20T14:32:00Z">
              <w:r w:rsidRPr="00591FE9">
                <w:t>State</w:t>
              </w:r>
            </w:ins>
          </w:p>
        </w:tc>
        <w:tc>
          <w:tcPr>
            <w:tcW w:w="619" w:type="pct"/>
            <w:noWrap/>
            <w:hideMark/>
            <w:tcPrChange w:id="265" w:author="Alotaibi, Raed" w:date="2019-05-20T14:32:00Z">
              <w:tcPr>
                <w:tcW w:w="960" w:type="dxa"/>
                <w:noWrap/>
                <w:hideMark/>
              </w:tcPr>
            </w:tcPrChange>
          </w:tcPr>
          <w:p w14:paraId="6E9F89DF" w14:textId="77777777" w:rsidR="00591FE9" w:rsidRPr="00591FE9" w:rsidRDefault="00591FE9" w:rsidP="00591FE9">
            <w:pPr>
              <w:rPr>
                <w:ins w:id="266" w:author="Alotaibi, Raed" w:date="2019-05-20T14:32:00Z"/>
              </w:rPr>
            </w:pPr>
            <w:ins w:id="267" w:author="Alotaibi, Raed" w:date="2019-05-20T14:32:00Z">
              <w:r w:rsidRPr="00591FE9">
                <w:t>Mean</w:t>
              </w:r>
            </w:ins>
          </w:p>
        </w:tc>
        <w:tc>
          <w:tcPr>
            <w:tcW w:w="619" w:type="pct"/>
            <w:noWrap/>
            <w:hideMark/>
            <w:tcPrChange w:id="268" w:author="Alotaibi, Raed" w:date="2019-05-20T14:32:00Z">
              <w:tcPr>
                <w:tcW w:w="960" w:type="dxa"/>
                <w:noWrap/>
                <w:hideMark/>
              </w:tcPr>
            </w:tcPrChange>
          </w:tcPr>
          <w:p w14:paraId="79792BCA" w14:textId="77777777" w:rsidR="00591FE9" w:rsidRPr="00591FE9" w:rsidRDefault="00591FE9" w:rsidP="00591FE9">
            <w:pPr>
              <w:rPr>
                <w:ins w:id="269" w:author="Alotaibi, Raed" w:date="2019-05-20T14:32:00Z"/>
              </w:rPr>
            </w:pPr>
            <w:ins w:id="270" w:author="Alotaibi, Raed" w:date="2019-05-20T14:32:00Z">
              <w:r w:rsidRPr="00591FE9">
                <w:t>Min</w:t>
              </w:r>
            </w:ins>
          </w:p>
        </w:tc>
        <w:tc>
          <w:tcPr>
            <w:tcW w:w="619" w:type="pct"/>
            <w:noWrap/>
            <w:hideMark/>
            <w:tcPrChange w:id="271" w:author="Alotaibi, Raed" w:date="2019-05-20T14:32:00Z">
              <w:tcPr>
                <w:tcW w:w="960" w:type="dxa"/>
                <w:noWrap/>
                <w:hideMark/>
              </w:tcPr>
            </w:tcPrChange>
          </w:tcPr>
          <w:p w14:paraId="3891E749" w14:textId="77777777" w:rsidR="00591FE9" w:rsidRPr="00591FE9" w:rsidRDefault="00591FE9" w:rsidP="00591FE9">
            <w:pPr>
              <w:rPr>
                <w:ins w:id="272" w:author="Alotaibi, Raed" w:date="2019-05-20T14:32:00Z"/>
              </w:rPr>
            </w:pPr>
            <w:ins w:id="273" w:author="Alotaibi, Raed" w:date="2019-05-20T14:32:00Z">
              <w:r w:rsidRPr="00591FE9">
                <w:t>25%</w:t>
              </w:r>
            </w:ins>
          </w:p>
        </w:tc>
        <w:tc>
          <w:tcPr>
            <w:tcW w:w="619" w:type="pct"/>
            <w:noWrap/>
            <w:hideMark/>
            <w:tcPrChange w:id="274" w:author="Alotaibi, Raed" w:date="2019-05-20T14:32:00Z">
              <w:tcPr>
                <w:tcW w:w="960" w:type="dxa"/>
                <w:noWrap/>
                <w:hideMark/>
              </w:tcPr>
            </w:tcPrChange>
          </w:tcPr>
          <w:p w14:paraId="50629B95" w14:textId="77777777" w:rsidR="00591FE9" w:rsidRPr="00591FE9" w:rsidRDefault="00591FE9" w:rsidP="00591FE9">
            <w:pPr>
              <w:rPr>
                <w:ins w:id="275" w:author="Alotaibi, Raed" w:date="2019-05-20T14:32:00Z"/>
              </w:rPr>
            </w:pPr>
            <w:ins w:id="276" w:author="Alotaibi, Raed" w:date="2019-05-20T14:32:00Z">
              <w:r w:rsidRPr="00591FE9">
                <w:t>Median</w:t>
              </w:r>
            </w:ins>
          </w:p>
        </w:tc>
        <w:tc>
          <w:tcPr>
            <w:tcW w:w="619" w:type="pct"/>
            <w:noWrap/>
            <w:hideMark/>
            <w:tcPrChange w:id="277" w:author="Alotaibi, Raed" w:date="2019-05-20T14:32:00Z">
              <w:tcPr>
                <w:tcW w:w="960" w:type="dxa"/>
                <w:noWrap/>
                <w:hideMark/>
              </w:tcPr>
            </w:tcPrChange>
          </w:tcPr>
          <w:p w14:paraId="71F78894" w14:textId="77777777" w:rsidR="00591FE9" w:rsidRPr="00591FE9" w:rsidRDefault="00591FE9" w:rsidP="00591FE9">
            <w:pPr>
              <w:rPr>
                <w:ins w:id="278" w:author="Alotaibi, Raed" w:date="2019-05-20T14:32:00Z"/>
              </w:rPr>
            </w:pPr>
            <w:ins w:id="279" w:author="Alotaibi, Raed" w:date="2019-05-20T14:32:00Z">
              <w:r w:rsidRPr="00591FE9">
                <w:t>75%</w:t>
              </w:r>
            </w:ins>
          </w:p>
        </w:tc>
        <w:tc>
          <w:tcPr>
            <w:tcW w:w="619" w:type="pct"/>
            <w:noWrap/>
            <w:hideMark/>
            <w:tcPrChange w:id="280" w:author="Alotaibi, Raed" w:date="2019-05-20T14:32:00Z">
              <w:tcPr>
                <w:tcW w:w="960" w:type="dxa"/>
                <w:noWrap/>
                <w:hideMark/>
              </w:tcPr>
            </w:tcPrChange>
          </w:tcPr>
          <w:p w14:paraId="403F93B8" w14:textId="77777777" w:rsidR="00591FE9" w:rsidRPr="00591FE9" w:rsidRDefault="00591FE9" w:rsidP="00591FE9">
            <w:pPr>
              <w:rPr>
                <w:ins w:id="281" w:author="Alotaibi, Raed" w:date="2019-05-20T14:32:00Z"/>
              </w:rPr>
            </w:pPr>
            <w:ins w:id="282" w:author="Alotaibi, Raed" w:date="2019-05-20T14:32:00Z">
              <w:r w:rsidRPr="00591FE9">
                <w:t>Max</w:t>
              </w:r>
            </w:ins>
          </w:p>
        </w:tc>
      </w:tr>
      <w:tr w:rsidR="00591FE9" w:rsidRPr="00591FE9" w14:paraId="5678D54F" w14:textId="77777777" w:rsidTr="00591FE9">
        <w:trPr>
          <w:trHeight w:val="300"/>
          <w:ins w:id="283" w:author="Alotaibi, Raed" w:date="2019-05-20T14:32:00Z"/>
          <w:trPrChange w:id="284" w:author="Alotaibi, Raed" w:date="2019-05-20T14:32:00Z">
            <w:trPr>
              <w:trHeight w:val="300"/>
            </w:trPr>
          </w:trPrChange>
        </w:trPr>
        <w:tc>
          <w:tcPr>
            <w:tcW w:w="1289" w:type="pct"/>
            <w:noWrap/>
            <w:hideMark/>
            <w:tcPrChange w:id="285" w:author="Alotaibi, Raed" w:date="2019-05-20T14:32:00Z">
              <w:tcPr>
                <w:tcW w:w="2000" w:type="dxa"/>
                <w:noWrap/>
                <w:hideMark/>
              </w:tcPr>
            </w:tcPrChange>
          </w:tcPr>
          <w:p w14:paraId="0943DBBF" w14:textId="77777777" w:rsidR="00591FE9" w:rsidRPr="00591FE9" w:rsidRDefault="00591FE9" w:rsidP="00591FE9">
            <w:pPr>
              <w:rPr>
                <w:ins w:id="286" w:author="Alotaibi, Raed" w:date="2019-05-20T14:32:00Z"/>
              </w:rPr>
            </w:pPr>
            <w:ins w:id="287" w:author="Alotaibi, Raed" w:date="2019-05-20T14:32:00Z">
              <w:r w:rsidRPr="00591FE9">
                <w:t>Alabama</w:t>
              </w:r>
            </w:ins>
          </w:p>
        </w:tc>
        <w:tc>
          <w:tcPr>
            <w:tcW w:w="619" w:type="pct"/>
            <w:noWrap/>
            <w:hideMark/>
            <w:tcPrChange w:id="288" w:author="Alotaibi, Raed" w:date="2019-05-20T14:32:00Z">
              <w:tcPr>
                <w:tcW w:w="960" w:type="dxa"/>
                <w:noWrap/>
                <w:hideMark/>
              </w:tcPr>
            </w:tcPrChange>
          </w:tcPr>
          <w:p w14:paraId="0B51ED41" w14:textId="77777777" w:rsidR="00591FE9" w:rsidRPr="00591FE9" w:rsidRDefault="00591FE9" w:rsidP="00591FE9">
            <w:pPr>
              <w:rPr>
                <w:ins w:id="289" w:author="Alotaibi, Raed" w:date="2019-05-20T14:32:00Z"/>
              </w:rPr>
            </w:pPr>
            <w:ins w:id="290" w:author="Alotaibi, Raed" w:date="2019-05-20T14:32:00Z">
              <w:r w:rsidRPr="00591FE9">
                <w:t>10.3</w:t>
              </w:r>
            </w:ins>
          </w:p>
        </w:tc>
        <w:tc>
          <w:tcPr>
            <w:tcW w:w="619" w:type="pct"/>
            <w:noWrap/>
            <w:hideMark/>
            <w:tcPrChange w:id="291" w:author="Alotaibi, Raed" w:date="2019-05-20T14:32:00Z">
              <w:tcPr>
                <w:tcW w:w="960" w:type="dxa"/>
                <w:noWrap/>
                <w:hideMark/>
              </w:tcPr>
            </w:tcPrChange>
          </w:tcPr>
          <w:p w14:paraId="6107994C" w14:textId="77777777" w:rsidR="00591FE9" w:rsidRPr="00591FE9" w:rsidRDefault="00591FE9" w:rsidP="00591FE9">
            <w:pPr>
              <w:rPr>
                <w:ins w:id="292" w:author="Alotaibi, Raed" w:date="2019-05-20T14:32:00Z"/>
              </w:rPr>
            </w:pPr>
            <w:ins w:id="293" w:author="Alotaibi, Raed" w:date="2019-05-20T14:32:00Z">
              <w:r w:rsidRPr="00591FE9">
                <w:t>3.0</w:t>
              </w:r>
            </w:ins>
          </w:p>
        </w:tc>
        <w:tc>
          <w:tcPr>
            <w:tcW w:w="619" w:type="pct"/>
            <w:noWrap/>
            <w:hideMark/>
            <w:tcPrChange w:id="294" w:author="Alotaibi, Raed" w:date="2019-05-20T14:32:00Z">
              <w:tcPr>
                <w:tcW w:w="960" w:type="dxa"/>
                <w:noWrap/>
                <w:hideMark/>
              </w:tcPr>
            </w:tcPrChange>
          </w:tcPr>
          <w:p w14:paraId="7B90EBC5" w14:textId="77777777" w:rsidR="00591FE9" w:rsidRPr="00591FE9" w:rsidRDefault="00591FE9" w:rsidP="00591FE9">
            <w:pPr>
              <w:rPr>
                <w:ins w:id="295" w:author="Alotaibi, Raed" w:date="2019-05-20T14:32:00Z"/>
              </w:rPr>
            </w:pPr>
            <w:ins w:id="296" w:author="Alotaibi, Raed" w:date="2019-05-20T14:32:00Z">
              <w:r w:rsidRPr="00591FE9">
                <w:t>7.1</w:t>
              </w:r>
            </w:ins>
          </w:p>
        </w:tc>
        <w:tc>
          <w:tcPr>
            <w:tcW w:w="619" w:type="pct"/>
            <w:noWrap/>
            <w:hideMark/>
            <w:tcPrChange w:id="297" w:author="Alotaibi, Raed" w:date="2019-05-20T14:32:00Z">
              <w:tcPr>
                <w:tcW w:w="960" w:type="dxa"/>
                <w:noWrap/>
                <w:hideMark/>
              </w:tcPr>
            </w:tcPrChange>
          </w:tcPr>
          <w:p w14:paraId="01B1EBBE" w14:textId="77777777" w:rsidR="00591FE9" w:rsidRPr="00591FE9" w:rsidRDefault="00591FE9" w:rsidP="00591FE9">
            <w:pPr>
              <w:rPr>
                <w:ins w:id="298" w:author="Alotaibi, Raed" w:date="2019-05-20T14:32:00Z"/>
              </w:rPr>
            </w:pPr>
            <w:ins w:id="299" w:author="Alotaibi, Raed" w:date="2019-05-20T14:32:00Z">
              <w:r w:rsidRPr="00591FE9">
                <w:t>9.3</w:t>
              </w:r>
            </w:ins>
          </w:p>
        </w:tc>
        <w:tc>
          <w:tcPr>
            <w:tcW w:w="619" w:type="pct"/>
            <w:noWrap/>
            <w:hideMark/>
            <w:tcPrChange w:id="300" w:author="Alotaibi, Raed" w:date="2019-05-20T14:32:00Z">
              <w:tcPr>
                <w:tcW w:w="960" w:type="dxa"/>
                <w:noWrap/>
                <w:hideMark/>
              </w:tcPr>
            </w:tcPrChange>
          </w:tcPr>
          <w:p w14:paraId="21AD7F37" w14:textId="77777777" w:rsidR="00591FE9" w:rsidRPr="00591FE9" w:rsidRDefault="00591FE9" w:rsidP="00591FE9">
            <w:pPr>
              <w:rPr>
                <w:ins w:id="301" w:author="Alotaibi, Raed" w:date="2019-05-20T14:32:00Z"/>
              </w:rPr>
            </w:pPr>
            <w:ins w:id="302" w:author="Alotaibi, Raed" w:date="2019-05-20T14:32:00Z">
              <w:r w:rsidRPr="00591FE9">
                <w:t>12.5</w:t>
              </w:r>
            </w:ins>
          </w:p>
        </w:tc>
        <w:tc>
          <w:tcPr>
            <w:tcW w:w="619" w:type="pct"/>
            <w:noWrap/>
            <w:hideMark/>
            <w:tcPrChange w:id="303" w:author="Alotaibi, Raed" w:date="2019-05-20T14:32:00Z">
              <w:tcPr>
                <w:tcW w:w="960" w:type="dxa"/>
                <w:noWrap/>
                <w:hideMark/>
              </w:tcPr>
            </w:tcPrChange>
          </w:tcPr>
          <w:p w14:paraId="17F61463" w14:textId="77777777" w:rsidR="00591FE9" w:rsidRPr="00591FE9" w:rsidRDefault="00591FE9" w:rsidP="00591FE9">
            <w:pPr>
              <w:rPr>
                <w:ins w:id="304" w:author="Alotaibi, Raed" w:date="2019-05-20T14:32:00Z"/>
              </w:rPr>
            </w:pPr>
            <w:ins w:id="305" w:author="Alotaibi, Raed" w:date="2019-05-20T14:32:00Z">
              <w:r w:rsidRPr="00591FE9">
                <w:t>33.8</w:t>
              </w:r>
            </w:ins>
          </w:p>
        </w:tc>
      </w:tr>
      <w:tr w:rsidR="00591FE9" w:rsidRPr="00591FE9" w14:paraId="678B1713" w14:textId="77777777" w:rsidTr="00591FE9">
        <w:trPr>
          <w:trHeight w:val="300"/>
          <w:ins w:id="306" w:author="Alotaibi, Raed" w:date="2019-05-20T14:32:00Z"/>
          <w:trPrChange w:id="307" w:author="Alotaibi, Raed" w:date="2019-05-20T14:32:00Z">
            <w:trPr>
              <w:trHeight w:val="300"/>
            </w:trPr>
          </w:trPrChange>
        </w:trPr>
        <w:tc>
          <w:tcPr>
            <w:tcW w:w="1289" w:type="pct"/>
            <w:noWrap/>
            <w:hideMark/>
            <w:tcPrChange w:id="308" w:author="Alotaibi, Raed" w:date="2019-05-20T14:32:00Z">
              <w:tcPr>
                <w:tcW w:w="2000" w:type="dxa"/>
                <w:noWrap/>
                <w:hideMark/>
              </w:tcPr>
            </w:tcPrChange>
          </w:tcPr>
          <w:p w14:paraId="749C0C24" w14:textId="77777777" w:rsidR="00591FE9" w:rsidRPr="00591FE9" w:rsidRDefault="00591FE9" w:rsidP="00591FE9">
            <w:pPr>
              <w:rPr>
                <w:ins w:id="309" w:author="Alotaibi, Raed" w:date="2019-05-20T14:32:00Z"/>
              </w:rPr>
            </w:pPr>
            <w:ins w:id="310" w:author="Alotaibi, Raed" w:date="2019-05-20T14:32:00Z">
              <w:r w:rsidRPr="00591FE9">
                <w:t>Arizona</w:t>
              </w:r>
            </w:ins>
          </w:p>
        </w:tc>
        <w:tc>
          <w:tcPr>
            <w:tcW w:w="619" w:type="pct"/>
            <w:noWrap/>
            <w:hideMark/>
            <w:tcPrChange w:id="311" w:author="Alotaibi, Raed" w:date="2019-05-20T14:32:00Z">
              <w:tcPr>
                <w:tcW w:w="960" w:type="dxa"/>
                <w:noWrap/>
                <w:hideMark/>
              </w:tcPr>
            </w:tcPrChange>
          </w:tcPr>
          <w:p w14:paraId="218AB61E" w14:textId="77777777" w:rsidR="00591FE9" w:rsidRPr="00591FE9" w:rsidRDefault="00591FE9" w:rsidP="00591FE9">
            <w:pPr>
              <w:rPr>
                <w:ins w:id="312" w:author="Alotaibi, Raed" w:date="2019-05-20T14:32:00Z"/>
              </w:rPr>
            </w:pPr>
            <w:ins w:id="313" w:author="Alotaibi, Raed" w:date="2019-05-20T14:32:00Z">
              <w:r w:rsidRPr="00591FE9">
                <w:t>17.0</w:t>
              </w:r>
            </w:ins>
          </w:p>
        </w:tc>
        <w:tc>
          <w:tcPr>
            <w:tcW w:w="619" w:type="pct"/>
            <w:noWrap/>
            <w:hideMark/>
            <w:tcPrChange w:id="314" w:author="Alotaibi, Raed" w:date="2019-05-20T14:32:00Z">
              <w:tcPr>
                <w:tcW w:w="960" w:type="dxa"/>
                <w:noWrap/>
                <w:hideMark/>
              </w:tcPr>
            </w:tcPrChange>
          </w:tcPr>
          <w:p w14:paraId="61796C3F" w14:textId="77777777" w:rsidR="00591FE9" w:rsidRPr="00591FE9" w:rsidRDefault="00591FE9" w:rsidP="00591FE9">
            <w:pPr>
              <w:rPr>
                <w:ins w:id="315" w:author="Alotaibi, Raed" w:date="2019-05-20T14:32:00Z"/>
              </w:rPr>
            </w:pPr>
            <w:ins w:id="316" w:author="Alotaibi, Raed" w:date="2019-05-20T14:32:00Z">
              <w:r w:rsidRPr="00591FE9">
                <w:t>4.6</w:t>
              </w:r>
            </w:ins>
          </w:p>
        </w:tc>
        <w:tc>
          <w:tcPr>
            <w:tcW w:w="619" w:type="pct"/>
            <w:noWrap/>
            <w:hideMark/>
            <w:tcPrChange w:id="317" w:author="Alotaibi, Raed" w:date="2019-05-20T14:32:00Z">
              <w:tcPr>
                <w:tcW w:w="960" w:type="dxa"/>
                <w:noWrap/>
                <w:hideMark/>
              </w:tcPr>
            </w:tcPrChange>
          </w:tcPr>
          <w:p w14:paraId="0A3A9471" w14:textId="77777777" w:rsidR="00591FE9" w:rsidRPr="00591FE9" w:rsidRDefault="00591FE9" w:rsidP="00591FE9">
            <w:pPr>
              <w:rPr>
                <w:ins w:id="318" w:author="Alotaibi, Raed" w:date="2019-05-20T14:32:00Z"/>
              </w:rPr>
            </w:pPr>
            <w:ins w:id="319" w:author="Alotaibi, Raed" w:date="2019-05-20T14:32:00Z">
              <w:r w:rsidRPr="00591FE9">
                <w:t>10.1</w:t>
              </w:r>
            </w:ins>
          </w:p>
        </w:tc>
        <w:tc>
          <w:tcPr>
            <w:tcW w:w="619" w:type="pct"/>
            <w:noWrap/>
            <w:hideMark/>
            <w:tcPrChange w:id="320" w:author="Alotaibi, Raed" w:date="2019-05-20T14:32:00Z">
              <w:tcPr>
                <w:tcW w:w="960" w:type="dxa"/>
                <w:noWrap/>
                <w:hideMark/>
              </w:tcPr>
            </w:tcPrChange>
          </w:tcPr>
          <w:p w14:paraId="045D6794" w14:textId="77777777" w:rsidR="00591FE9" w:rsidRPr="00591FE9" w:rsidRDefault="00591FE9" w:rsidP="00591FE9">
            <w:pPr>
              <w:rPr>
                <w:ins w:id="321" w:author="Alotaibi, Raed" w:date="2019-05-20T14:32:00Z"/>
              </w:rPr>
            </w:pPr>
            <w:ins w:id="322" w:author="Alotaibi, Raed" w:date="2019-05-20T14:32:00Z">
              <w:r w:rsidRPr="00591FE9">
                <w:t>15.1</w:t>
              </w:r>
            </w:ins>
          </w:p>
        </w:tc>
        <w:tc>
          <w:tcPr>
            <w:tcW w:w="619" w:type="pct"/>
            <w:noWrap/>
            <w:hideMark/>
            <w:tcPrChange w:id="323" w:author="Alotaibi, Raed" w:date="2019-05-20T14:32:00Z">
              <w:tcPr>
                <w:tcW w:w="960" w:type="dxa"/>
                <w:noWrap/>
                <w:hideMark/>
              </w:tcPr>
            </w:tcPrChange>
          </w:tcPr>
          <w:p w14:paraId="0E5B58E8" w14:textId="77777777" w:rsidR="00591FE9" w:rsidRPr="00591FE9" w:rsidRDefault="00591FE9" w:rsidP="00591FE9">
            <w:pPr>
              <w:rPr>
                <w:ins w:id="324" w:author="Alotaibi, Raed" w:date="2019-05-20T14:32:00Z"/>
              </w:rPr>
            </w:pPr>
            <w:ins w:id="325" w:author="Alotaibi, Raed" w:date="2019-05-20T14:32:00Z">
              <w:r w:rsidRPr="00591FE9">
                <w:t>23.4</w:t>
              </w:r>
            </w:ins>
          </w:p>
        </w:tc>
        <w:tc>
          <w:tcPr>
            <w:tcW w:w="619" w:type="pct"/>
            <w:noWrap/>
            <w:hideMark/>
            <w:tcPrChange w:id="326" w:author="Alotaibi, Raed" w:date="2019-05-20T14:32:00Z">
              <w:tcPr>
                <w:tcW w:w="960" w:type="dxa"/>
                <w:noWrap/>
                <w:hideMark/>
              </w:tcPr>
            </w:tcPrChange>
          </w:tcPr>
          <w:p w14:paraId="616E8256" w14:textId="77777777" w:rsidR="00591FE9" w:rsidRPr="00591FE9" w:rsidRDefault="00591FE9" w:rsidP="00591FE9">
            <w:pPr>
              <w:rPr>
                <w:ins w:id="327" w:author="Alotaibi, Raed" w:date="2019-05-20T14:32:00Z"/>
              </w:rPr>
            </w:pPr>
            <w:ins w:id="328" w:author="Alotaibi, Raed" w:date="2019-05-20T14:32:00Z">
              <w:r w:rsidRPr="00591FE9">
                <w:t>45.9</w:t>
              </w:r>
            </w:ins>
          </w:p>
        </w:tc>
      </w:tr>
      <w:tr w:rsidR="00591FE9" w:rsidRPr="00591FE9" w14:paraId="67CB03AC" w14:textId="77777777" w:rsidTr="00591FE9">
        <w:trPr>
          <w:trHeight w:val="300"/>
          <w:ins w:id="329" w:author="Alotaibi, Raed" w:date="2019-05-20T14:32:00Z"/>
          <w:trPrChange w:id="330" w:author="Alotaibi, Raed" w:date="2019-05-20T14:32:00Z">
            <w:trPr>
              <w:trHeight w:val="300"/>
            </w:trPr>
          </w:trPrChange>
        </w:trPr>
        <w:tc>
          <w:tcPr>
            <w:tcW w:w="1289" w:type="pct"/>
            <w:noWrap/>
            <w:hideMark/>
            <w:tcPrChange w:id="331" w:author="Alotaibi, Raed" w:date="2019-05-20T14:32:00Z">
              <w:tcPr>
                <w:tcW w:w="2000" w:type="dxa"/>
                <w:noWrap/>
                <w:hideMark/>
              </w:tcPr>
            </w:tcPrChange>
          </w:tcPr>
          <w:p w14:paraId="5E011B14" w14:textId="77777777" w:rsidR="00591FE9" w:rsidRPr="00591FE9" w:rsidRDefault="00591FE9" w:rsidP="00591FE9">
            <w:pPr>
              <w:rPr>
                <w:ins w:id="332" w:author="Alotaibi, Raed" w:date="2019-05-20T14:32:00Z"/>
              </w:rPr>
            </w:pPr>
            <w:ins w:id="333" w:author="Alotaibi, Raed" w:date="2019-05-20T14:32:00Z">
              <w:r w:rsidRPr="00591FE9">
                <w:t>Arkansas</w:t>
              </w:r>
            </w:ins>
          </w:p>
        </w:tc>
        <w:tc>
          <w:tcPr>
            <w:tcW w:w="619" w:type="pct"/>
            <w:noWrap/>
            <w:hideMark/>
            <w:tcPrChange w:id="334" w:author="Alotaibi, Raed" w:date="2019-05-20T14:32:00Z">
              <w:tcPr>
                <w:tcW w:w="960" w:type="dxa"/>
                <w:noWrap/>
                <w:hideMark/>
              </w:tcPr>
            </w:tcPrChange>
          </w:tcPr>
          <w:p w14:paraId="6B78ACAC" w14:textId="77777777" w:rsidR="00591FE9" w:rsidRPr="00591FE9" w:rsidRDefault="00591FE9" w:rsidP="00591FE9">
            <w:pPr>
              <w:rPr>
                <w:ins w:id="335" w:author="Alotaibi, Raed" w:date="2019-05-20T14:32:00Z"/>
              </w:rPr>
            </w:pPr>
            <w:ins w:id="336" w:author="Alotaibi, Raed" w:date="2019-05-20T14:32:00Z">
              <w:r w:rsidRPr="00591FE9">
                <w:t>9.3</w:t>
              </w:r>
            </w:ins>
          </w:p>
        </w:tc>
        <w:tc>
          <w:tcPr>
            <w:tcW w:w="619" w:type="pct"/>
            <w:noWrap/>
            <w:hideMark/>
            <w:tcPrChange w:id="337" w:author="Alotaibi, Raed" w:date="2019-05-20T14:32:00Z">
              <w:tcPr>
                <w:tcW w:w="960" w:type="dxa"/>
                <w:noWrap/>
                <w:hideMark/>
              </w:tcPr>
            </w:tcPrChange>
          </w:tcPr>
          <w:p w14:paraId="0F853D98" w14:textId="77777777" w:rsidR="00591FE9" w:rsidRPr="00591FE9" w:rsidRDefault="00591FE9" w:rsidP="00591FE9">
            <w:pPr>
              <w:rPr>
                <w:ins w:id="338" w:author="Alotaibi, Raed" w:date="2019-05-20T14:32:00Z"/>
              </w:rPr>
            </w:pPr>
            <w:ins w:id="339" w:author="Alotaibi, Raed" w:date="2019-05-20T14:32:00Z">
              <w:r w:rsidRPr="00591FE9">
                <w:t>3.2</w:t>
              </w:r>
            </w:ins>
          </w:p>
        </w:tc>
        <w:tc>
          <w:tcPr>
            <w:tcW w:w="619" w:type="pct"/>
            <w:noWrap/>
            <w:hideMark/>
            <w:tcPrChange w:id="340" w:author="Alotaibi, Raed" w:date="2019-05-20T14:32:00Z">
              <w:tcPr>
                <w:tcW w:w="960" w:type="dxa"/>
                <w:noWrap/>
                <w:hideMark/>
              </w:tcPr>
            </w:tcPrChange>
          </w:tcPr>
          <w:p w14:paraId="0598B47B" w14:textId="77777777" w:rsidR="00591FE9" w:rsidRPr="00591FE9" w:rsidRDefault="00591FE9" w:rsidP="00591FE9">
            <w:pPr>
              <w:rPr>
                <w:ins w:id="341" w:author="Alotaibi, Raed" w:date="2019-05-20T14:32:00Z"/>
              </w:rPr>
            </w:pPr>
            <w:ins w:id="342" w:author="Alotaibi, Raed" w:date="2019-05-20T14:32:00Z">
              <w:r w:rsidRPr="00591FE9">
                <w:t>6.2</w:t>
              </w:r>
            </w:ins>
          </w:p>
        </w:tc>
        <w:tc>
          <w:tcPr>
            <w:tcW w:w="619" w:type="pct"/>
            <w:noWrap/>
            <w:hideMark/>
            <w:tcPrChange w:id="343" w:author="Alotaibi, Raed" w:date="2019-05-20T14:32:00Z">
              <w:tcPr>
                <w:tcW w:w="960" w:type="dxa"/>
                <w:noWrap/>
                <w:hideMark/>
              </w:tcPr>
            </w:tcPrChange>
          </w:tcPr>
          <w:p w14:paraId="4E50985E" w14:textId="77777777" w:rsidR="00591FE9" w:rsidRPr="00591FE9" w:rsidRDefault="00591FE9" w:rsidP="00591FE9">
            <w:pPr>
              <w:rPr>
                <w:ins w:id="344" w:author="Alotaibi, Raed" w:date="2019-05-20T14:32:00Z"/>
              </w:rPr>
            </w:pPr>
            <w:ins w:id="345" w:author="Alotaibi, Raed" w:date="2019-05-20T14:32:00Z">
              <w:r w:rsidRPr="00591FE9">
                <w:t>8.1</w:t>
              </w:r>
            </w:ins>
          </w:p>
        </w:tc>
        <w:tc>
          <w:tcPr>
            <w:tcW w:w="619" w:type="pct"/>
            <w:noWrap/>
            <w:hideMark/>
            <w:tcPrChange w:id="346" w:author="Alotaibi, Raed" w:date="2019-05-20T14:32:00Z">
              <w:tcPr>
                <w:tcW w:w="960" w:type="dxa"/>
                <w:noWrap/>
                <w:hideMark/>
              </w:tcPr>
            </w:tcPrChange>
          </w:tcPr>
          <w:p w14:paraId="04F22525" w14:textId="77777777" w:rsidR="00591FE9" w:rsidRPr="00591FE9" w:rsidRDefault="00591FE9" w:rsidP="00591FE9">
            <w:pPr>
              <w:rPr>
                <w:ins w:id="347" w:author="Alotaibi, Raed" w:date="2019-05-20T14:32:00Z"/>
              </w:rPr>
            </w:pPr>
            <w:ins w:id="348" w:author="Alotaibi, Raed" w:date="2019-05-20T14:32:00Z">
              <w:r w:rsidRPr="00591FE9">
                <w:t>11.6</w:t>
              </w:r>
            </w:ins>
          </w:p>
        </w:tc>
        <w:tc>
          <w:tcPr>
            <w:tcW w:w="619" w:type="pct"/>
            <w:noWrap/>
            <w:hideMark/>
            <w:tcPrChange w:id="349" w:author="Alotaibi, Raed" w:date="2019-05-20T14:32:00Z">
              <w:tcPr>
                <w:tcW w:w="960" w:type="dxa"/>
                <w:noWrap/>
                <w:hideMark/>
              </w:tcPr>
            </w:tcPrChange>
          </w:tcPr>
          <w:p w14:paraId="5887AB7F" w14:textId="77777777" w:rsidR="00591FE9" w:rsidRPr="00591FE9" w:rsidRDefault="00591FE9" w:rsidP="00591FE9">
            <w:pPr>
              <w:rPr>
                <w:ins w:id="350" w:author="Alotaibi, Raed" w:date="2019-05-20T14:32:00Z"/>
              </w:rPr>
            </w:pPr>
            <w:ins w:id="351" w:author="Alotaibi, Raed" w:date="2019-05-20T14:32:00Z">
              <w:r w:rsidRPr="00591FE9">
                <w:t>28.0</w:t>
              </w:r>
            </w:ins>
          </w:p>
        </w:tc>
      </w:tr>
      <w:tr w:rsidR="00591FE9" w:rsidRPr="00591FE9" w14:paraId="4FE9E547" w14:textId="77777777" w:rsidTr="00591FE9">
        <w:trPr>
          <w:trHeight w:val="300"/>
          <w:ins w:id="352" w:author="Alotaibi, Raed" w:date="2019-05-20T14:32:00Z"/>
          <w:trPrChange w:id="353" w:author="Alotaibi, Raed" w:date="2019-05-20T14:32:00Z">
            <w:trPr>
              <w:trHeight w:val="300"/>
            </w:trPr>
          </w:trPrChange>
        </w:trPr>
        <w:tc>
          <w:tcPr>
            <w:tcW w:w="1289" w:type="pct"/>
            <w:noWrap/>
            <w:hideMark/>
            <w:tcPrChange w:id="354" w:author="Alotaibi, Raed" w:date="2019-05-20T14:32:00Z">
              <w:tcPr>
                <w:tcW w:w="2000" w:type="dxa"/>
                <w:noWrap/>
                <w:hideMark/>
              </w:tcPr>
            </w:tcPrChange>
          </w:tcPr>
          <w:p w14:paraId="7258C3D5" w14:textId="77777777" w:rsidR="00591FE9" w:rsidRPr="00591FE9" w:rsidRDefault="00591FE9" w:rsidP="00591FE9">
            <w:pPr>
              <w:rPr>
                <w:ins w:id="355" w:author="Alotaibi, Raed" w:date="2019-05-20T14:32:00Z"/>
              </w:rPr>
            </w:pPr>
            <w:ins w:id="356" w:author="Alotaibi, Raed" w:date="2019-05-20T14:32:00Z">
              <w:r w:rsidRPr="00591FE9">
                <w:t>California</w:t>
              </w:r>
            </w:ins>
          </w:p>
        </w:tc>
        <w:tc>
          <w:tcPr>
            <w:tcW w:w="619" w:type="pct"/>
            <w:noWrap/>
            <w:hideMark/>
            <w:tcPrChange w:id="357" w:author="Alotaibi, Raed" w:date="2019-05-20T14:32:00Z">
              <w:tcPr>
                <w:tcW w:w="960" w:type="dxa"/>
                <w:noWrap/>
                <w:hideMark/>
              </w:tcPr>
            </w:tcPrChange>
          </w:tcPr>
          <w:p w14:paraId="525DC73A" w14:textId="77777777" w:rsidR="00591FE9" w:rsidRPr="00591FE9" w:rsidRDefault="00591FE9" w:rsidP="00591FE9">
            <w:pPr>
              <w:rPr>
                <w:ins w:id="358" w:author="Alotaibi, Raed" w:date="2019-05-20T14:32:00Z"/>
              </w:rPr>
            </w:pPr>
            <w:ins w:id="359" w:author="Alotaibi, Raed" w:date="2019-05-20T14:32:00Z">
              <w:r w:rsidRPr="00591FE9">
                <w:t>21.1</w:t>
              </w:r>
            </w:ins>
          </w:p>
        </w:tc>
        <w:tc>
          <w:tcPr>
            <w:tcW w:w="619" w:type="pct"/>
            <w:noWrap/>
            <w:hideMark/>
            <w:tcPrChange w:id="360" w:author="Alotaibi, Raed" w:date="2019-05-20T14:32:00Z">
              <w:tcPr>
                <w:tcW w:w="960" w:type="dxa"/>
                <w:noWrap/>
                <w:hideMark/>
              </w:tcPr>
            </w:tcPrChange>
          </w:tcPr>
          <w:p w14:paraId="72B0D7DB" w14:textId="77777777" w:rsidR="00591FE9" w:rsidRPr="00591FE9" w:rsidRDefault="00591FE9" w:rsidP="00591FE9">
            <w:pPr>
              <w:rPr>
                <w:ins w:id="361" w:author="Alotaibi, Raed" w:date="2019-05-20T14:32:00Z"/>
              </w:rPr>
            </w:pPr>
            <w:ins w:id="362" w:author="Alotaibi, Raed" w:date="2019-05-20T14:32:00Z">
              <w:r w:rsidRPr="00591FE9">
                <w:t>1.6</w:t>
              </w:r>
            </w:ins>
          </w:p>
        </w:tc>
        <w:tc>
          <w:tcPr>
            <w:tcW w:w="619" w:type="pct"/>
            <w:noWrap/>
            <w:hideMark/>
            <w:tcPrChange w:id="363" w:author="Alotaibi, Raed" w:date="2019-05-20T14:32:00Z">
              <w:tcPr>
                <w:tcW w:w="960" w:type="dxa"/>
                <w:noWrap/>
                <w:hideMark/>
              </w:tcPr>
            </w:tcPrChange>
          </w:tcPr>
          <w:p w14:paraId="0555D9F5" w14:textId="77777777" w:rsidR="00591FE9" w:rsidRPr="00591FE9" w:rsidRDefault="00591FE9" w:rsidP="00591FE9">
            <w:pPr>
              <w:rPr>
                <w:ins w:id="364" w:author="Alotaibi, Raed" w:date="2019-05-20T14:32:00Z"/>
              </w:rPr>
            </w:pPr>
            <w:ins w:id="365" w:author="Alotaibi, Raed" w:date="2019-05-20T14:32:00Z">
              <w:r w:rsidRPr="00591FE9">
                <w:t>12.7</w:t>
              </w:r>
            </w:ins>
          </w:p>
        </w:tc>
        <w:tc>
          <w:tcPr>
            <w:tcW w:w="619" w:type="pct"/>
            <w:noWrap/>
            <w:hideMark/>
            <w:tcPrChange w:id="366" w:author="Alotaibi, Raed" w:date="2019-05-20T14:32:00Z">
              <w:tcPr>
                <w:tcW w:w="960" w:type="dxa"/>
                <w:noWrap/>
                <w:hideMark/>
              </w:tcPr>
            </w:tcPrChange>
          </w:tcPr>
          <w:p w14:paraId="499746F9" w14:textId="77777777" w:rsidR="00591FE9" w:rsidRPr="00591FE9" w:rsidRDefault="00591FE9" w:rsidP="00591FE9">
            <w:pPr>
              <w:rPr>
                <w:ins w:id="367" w:author="Alotaibi, Raed" w:date="2019-05-20T14:32:00Z"/>
              </w:rPr>
            </w:pPr>
            <w:ins w:id="368" w:author="Alotaibi, Raed" w:date="2019-05-20T14:32:00Z">
              <w:r w:rsidRPr="00591FE9">
                <w:t>19.3</w:t>
              </w:r>
            </w:ins>
          </w:p>
        </w:tc>
        <w:tc>
          <w:tcPr>
            <w:tcW w:w="619" w:type="pct"/>
            <w:noWrap/>
            <w:hideMark/>
            <w:tcPrChange w:id="369" w:author="Alotaibi, Raed" w:date="2019-05-20T14:32:00Z">
              <w:tcPr>
                <w:tcW w:w="960" w:type="dxa"/>
                <w:noWrap/>
                <w:hideMark/>
              </w:tcPr>
            </w:tcPrChange>
          </w:tcPr>
          <w:p w14:paraId="4B8A966C" w14:textId="77777777" w:rsidR="00591FE9" w:rsidRPr="00591FE9" w:rsidRDefault="00591FE9" w:rsidP="00591FE9">
            <w:pPr>
              <w:rPr>
                <w:ins w:id="370" w:author="Alotaibi, Raed" w:date="2019-05-20T14:32:00Z"/>
              </w:rPr>
            </w:pPr>
            <w:ins w:id="371" w:author="Alotaibi, Raed" w:date="2019-05-20T14:32:00Z">
              <w:r w:rsidRPr="00591FE9">
                <w:t>27.9</w:t>
              </w:r>
            </w:ins>
          </w:p>
        </w:tc>
        <w:tc>
          <w:tcPr>
            <w:tcW w:w="619" w:type="pct"/>
            <w:noWrap/>
            <w:hideMark/>
            <w:tcPrChange w:id="372" w:author="Alotaibi, Raed" w:date="2019-05-20T14:32:00Z">
              <w:tcPr>
                <w:tcW w:w="960" w:type="dxa"/>
                <w:noWrap/>
                <w:hideMark/>
              </w:tcPr>
            </w:tcPrChange>
          </w:tcPr>
          <w:p w14:paraId="1EB99084" w14:textId="77777777" w:rsidR="00591FE9" w:rsidRPr="00591FE9" w:rsidRDefault="00591FE9" w:rsidP="00591FE9">
            <w:pPr>
              <w:rPr>
                <w:ins w:id="373" w:author="Alotaibi, Raed" w:date="2019-05-20T14:32:00Z"/>
              </w:rPr>
            </w:pPr>
            <w:ins w:id="374" w:author="Alotaibi, Raed" w:date="2019-05-20T14:32:00Z">
              <w:r w:rsidRPr="00591FE9">
                <w:t>58.3</w:t>
              </w:r>
            </w:ins>
          </w:p>
        </w:tc>
      </w:tr>
      <w:tr w:rsidR="00591FE9" w:rsidRPr="00591FE9" w14:paraId="542834DB" w14:textId="77777777" w:rsidTr="00591FE9">
        <w:trPr>
          <w:trHeight w:val="300"/>
          <w:ins w:id="375" w:author="Alotaibi, Raed" w:date="2019-05-20T14:32:00Z"/>
          <w:trPrChange w:id="376" w:author="Alotaibi, Raed" w:date="2019-05-20T14:32:00Z">
            <w:trPr>
              <w:trHeight w:val="300"/>
            </w:trPr>
          </w:trPrChange>
        </w:trPr>
        <w:tc>
          <w:tcPr>
            <w:tcW w:w="1289" w:type="pct"/>
            <w:noWrap/>
            <w:hideMark/>
            <w:tcPrChange w:id="377" w:author="Alotaibi, Raed" w:date="2019-05-20T14:32:00Z">
              <w:tcPr>
                <w:tcW w:w="2000" w:type="dxa"/>
                <w:noWrap/>
                <w:hideMark/>
              </w:tcPr>
            </w:tcPrChange>
          </w:tcPr>
          <w:p w14:paraId="5B0DC004" w14:textId="77777777" w:rsidR="00591FE9" w:rsidRPr="00591FE9" w:rsidRDefault="00591FE9" w:rsidP="00591FE9">
            <w:pPr>
              <w:rPr>
                <w:ins w:id="378" w:author="Alotaibi, Raed" w:date="2019-05-20T14:32:00Z"/>
              </w:rPr>
            </w:pPr>
            <w:ins w:id="379" w:author="Alotaibi, Raed" w:date="2019-05-20T14:32:00Z">
              <w:r w:rsidRPr="00591FE9">
                <w:t>Colorado</w:t>
              </w:r>
            </w:ins>
          </w:p>
        </w:tc>
        <w:tc>
          <w:tcPr>
            <w:tcW w:w="619" w:type="pct"/>
            <w:noWrap/>
            <w:hideMark/>
            <w:tcPrChange w:id="380" w:author="Alotaibi, Raed" w:date="2019-05-20T14:32:00Z">
              <w:tcPr>
                <w:tcW w:w="960" w:type="dxa"/>
                <w:noWrap/>
                <w:hideMark/>
              </w:tcPr>
            </w:tcPrChange>
          </w:tcPr>
          <w:p w14:paraId="398C3085" w14:textId="77777777" w:rsidR="00591FE9" w:rsidRPr="00591FE9" w:rsidRDefault="00591FE9" w:rsidP="00591FE9">
            <w:pPr>
              <w:rPr>
                <w:ins w:id="381" w:author="Alotaibi, Raed" w:date="2019-05-20T14:32:00Z"/>
              </w:rPr>
            </w:pPr>
            <w:ins w:id="382" w:author="Alotaibi, Raed" w:date="2019-05-20T14:32:00Z">
              <w:r w:rsidRPr="00591FE9">
                <w:t>18.1</w:t>
              </w:r>
            </w:ins>
          </w:p>
        </w:tc>
        <w:tc>
          <w:tcPr>
            <w:tcW w:w="619" w:type="pct"/>
            <w:noWrap/>
            <w:hideMark/>
            <w:tcPrChange w:id="383" w:author="Alotaibi, Raed" w:date="2019-05-20T14:32:00Z">
              <w:tcPr>
                <w:tcW w:w="960" w:type="dxa"/>
                <w:noWrap/>
                <w:hideMark/>
              </w:tcPr>
            </w:tcPrChange>
          </w:tcPr>
          <w:p w14:paraId="522E3AB4" w14:textId="77777777" w:rsidR="00591FE9" w:rsidRPr="00591FE9" w:rsidRDefault="00591FE9" w:rsidP="00591FE9">
            <w:pPr>
              <w:rPr>
                <w:ins w:id="384" w:author="Alotaibi, Raed" w:date="2019-05-20T14:32:00Z"/>
              </w:rPr>
            </w:pPr>
            <w:ins w:id="385" w:author="Alotaibi, Raed" w:date="2019-05-20T14:32:00Z">
              <w:r w:rsidRPr="00591FE9">
                <w:t>3.4</w:t>
              </w:r>
            </w:ins>
          </w:p>
        </w:tc>
        <w:tc>
          <w:tcPr>
            <w:tcW w:w="619" w:type="pct"/>
            <w:noWrap/>
            <w:hideMark/>
            <w:tcPrChange w:id="386" w:author="Alotaibi, Raed" w:date="2019-05-20T14:32:00Z">
              <w:tcPr>
                <w:tcW w:w="960" w:type="dxa"/>
                <w:noWrap/>
                <w:hideMark/>
              </w:tcPr>
            </w:tcPrChange>
          </w:tcPr>
          <w:p w14:paraId="528EE3CE" w14:textId="77777777" w:rsidR="00591FE9" w:rsidRPr="00591FE9" w:rsidRDefault="00591FE9" w:rsidP="00591FE9">
            <w:pPr>
              <w:rPr>
                <w:ins w:id="387" w:author="Alotaibi, Raed" w:date="2019-05-20T14:32:00Z"/>
              </w:rPr>
            </w:pPr>
            <w:ins w:id="388" w:author="Alotaibi, Raed" w:date="2019-05-20T14:32:00Z">
              <w:r w:rsidRPr="00591FE9">
                <w:t>9.3</w:t>
              </w:r>
            </w:ins>
          </w:p>
        </w:tc>
        <w:tc>
          <w:tcPr>
            <w:tcW w:w="619" w:type="pct"/>
            <w:noWrap/>
            <w:hideMark/>
            <w:tcPrChange w:id="389" w:author="Alotaibi, Raed" w:date="2019-05-20T14:32:00Z">
              <w:tcPr>
                <w:tcW w:w="960" w:type="dxa"/>
                <w:noWrap/>
                <w:hideMark/>
              </w:tcPr>
            </w:tcPrChange>
          </w:tcPr>
          <w:p w14:paraId="4EC63C90" w14:textId="77777777" w:rsidR="00591FE9" w:rsidRPr="00591FE9" w:rsidRDefault="00591FE9" w:rsidP="00591FE9">
            <w:pPr>
              <w:rPr>
                <w:ins w:id="390" w:author="Alotaibi, Raed" w:date="2019-05-20T14:32:00Z"/>
              </w:rPr>
            </w:pPr>
            <w:ins w:id="391" w:author="Alotaibi, Raed" w:date="2019-05-20T14:32:00Z">
              <w:r w:rsidRPr="00591FE9">
                <w:t>15.2</w:t>
              </w:r>
            </w:ins>
          </w:p>
        </w:tc>
        <w:tc>
          <w:tcPr>
            <w:tcW w:w="619" w:type="pct"/>
            <w:noWrap/>
            <w:hideMark/>
            <w:tcPrChange w:id="392" w:author="Alotaibi, Raed" w:date="2019-05-20T14:32:00Z">
              <w:tcPr>
                <w:tcW w:w="960" w:type="dxa"/>
                <w:noWrap/>
                <w:hideMark/>
              </w:tcPr>
            </w:tcPrChange>
          </w:tcPr>
          <w:p w14:paraId="260E3B47" w14:textId="77777777" w:rsidR="00591FE9" w:rsidRPr="00591FE9" w:rsidRDefault="00591FE9" w:rsidP="00591FE9">
            <w:pPr>
              <w:rPr>
                <w:ins w:id="393" w:author="Alotaibi, Raed" w:date="2019-05-20T14:32:00Z"/>
              </w:rPr>
            </w:pPr>
            <w:ins w:id="394" w:author="Alotaibi, Raed" w:date="2019-05-20T14:32:00Z">
              <w:r w:rsidRPr="00591FE9">
                <w:t>24.8</w:t>
              </w:r>
            </w:ins>
          </w:p>
        </w:tc>
        <w:tc>
          <w:tcPr>
            <w:tcW w:w="619" w:type="pct"/>
            <w:noWrap/>
            <w:hideMark/>
            <w:tcPrChange w:id="395" w:author="Alotaibi, Raed" w:date="2019-05-20T14:32:00Z">
              <w:tcPr>
                <w:tcW w:w="960" w:type="dxa"/>
                <w:noWrap/>
                <w:hideMark/>
              </w:tcPr>
            </w:tcPrChange>
          </w:tcPr>
          <w:p w14:paraId="0B04D9E7" w14:textId="77777777" w:rsidR="00591FE9" w:rsidRPr="00591FE9" w:rsidRDefault="00591FE9" w:rsidP="00591FE9">
            <w:pPr>
              <w:rPr>
                <w:ins w:id="396" w:author="Alotaibi, Raed" w:date="2019-05-20T14:32:00Z"/>
              </w:rPr>
            </w:pPr>
            <w:ins w:id="397" w:author="Alotaibi, Raed" w:date="2019-05-20T14:32:00Z">
              <w:r w:rsidRPr="00591FE9">
                <w:t>56.9</w:t>
              </w:r>
            </w:ins>
          </w:p>
        </w:tc>
      </w:tr>
      <w:tr w:rsidR="00591FE9" w:rsidRPr="00591FE9" w14:paraId="1C1CCAD1" w14:textId="77777777" w:rsidTr="00591FE9">
        <w:trPr>
          <w:trHeight w:val="300"/>
          <w:ins w:id="398" w:author="Alotaibi, Raed" w:date="2019-05-20T14:32:00Z"/>
          <w:trPrChange w:id="399" w:author="Alotaibi, Raed" w:date="2019-05-20T14:32:00Z">
            <w:trPr>
              <w:trHeight w:val="300"/>
            </w:trPr>
          </w:trPrChange>
        </w:trPr>
        <w:tc>
          <w:tcPr>
            <w:tcW w:w="1289" w:type="pct"/>
            <w:noWrap/>
            <w:hideMark/>
            <w:tcPrChange w:id="400" w:author="Alotaibi, Raed" w:date="2019-05-20T14:32:00Z">
              <w:tcPr>
                <w:tcW w:w="2000" w:type="dxa"/>
                <w:noWrap/>
                <w:hideMark/>
              </w:tcPr>
            </w:tcPrChange>
          </w:tcPr>
          <w:p w14:paraId="25808968" w14:textId="77777777" w:rsidR="00591FE9" w:rsidRPr="00591FE9" w:rsidRDefault="00591FE9" w:rsidP="00591FE9">
            <w:pPr>
              <w:rPr>
                <w:ins w:id="401" w:author="Alotaibi, Raed" w:date="2019-05-20T14:32:00Z"/>
              </w:rPr>
            </w:pPr>
            <w:ins w:id="402" w:author="Alotaibi, Raed" w:date="2019-05-20T14:32:00Z">
              <w:r w:rsidRPr="00591FE9">
                <w:t>Connecticut</w:t>
              </w:r>
            </w:ins>
          </w:p>
        </w:tc>
        <w:tc>
          <w:tcPr>
            <w:tcW w:w="619" w:type="pct"/>
            <w:noWrap/>
            <w:hideMark/>
            <w:tcPrChange w:id="403" w:author="Alotaibi, Raed" w:date="2019-05-20T14:32:00Z">
              <w:tcPr>
                <w:tcW w:w="960" w:type="dxa"/>
                <w:noWrap/>
                <w:hideMark/>
              </w:tcPr>
            </w:tcPrChange>
          </w:tcPr>
          <w:p w14:paraId="4F241812" w14:textId="77777777" w:rsidR="00591FE9" w:rsidRPr="00591FE9" w:rsidRDefault="00591FE9" w:rsidP="00591FE9">
            <w:pPr>
              <w:rPr>
                <w:ins w:id="404" w:author="Alotaibi, Raed" w:date="2019-05-20T14:32:00Z"/>
              </w:rPr>
            </w:pPr>
            <w:ins w:id="405" w:author="Alotaibi, Raed" w:date="2019-05-20T14:32:00Z">
              <w:r w:rsidRPr="00591FE9">
                <w:t>15.6</w:t>
              </w:r>
            </w:ins>
          </w:p>
        </w:tc>
        <w:tc>
          <w:tcPr>
            <w:tcW w:w="619" w:type="pct"/>
            <w:noWrap/>
            <w:hideMark/>
            <w:tcPrChange w:id="406" w:author="Alotaibi, Raed" w:date="2019-05-20T14:32:00Z">
              <w:tcPr>
                <w:tcW w:w="960" w:type="dxa"/>
                <w:noWrap/>
                <w:hideMark/>
              </w:tcPr>
            </w:tcPrChange>
          </w:tcPr>
          <w:p w14:paraId="36BC5AB5" w14:textId="77777777" w:rsidR="00591FE9" w:rsidRPr="00591FE9" w:rsidRDefault="00591FE9" w:rsidP="00591FE9">
            <w:pPr>
              <w:rPr>
                <w:ins w:id="407" w:author="Alotaibi, Raed" w:date="2019-05-20T14:32:00Z"/>
              </w:rPr>
            </w:pPr>
            <w:ins w:id="408" w:author="Alotaibi, Raed" w:date="2019-05-20T14:32:00Z">
              <w:r w:rsidRPr="00591FE9">
                <w:t>7.3</w:t>
              </w:r>
            </w:ins>
          </w:p>
        </w:tc>
        <w:tc>
          <w:tcPr>
            <w:tcW w:w="619" w:type="pct"/>
            <w:noWrap/>
            <w:hideMark/>
            <w:tcPrChange w:id="409" w:author="Alotaibi, Raed" w:date="2019-05-20T14:32:00Z">
              <w:tcPr>
                <w:tcW w:w="960" w:type="dxa"/>
                <w:noWrap/>
                <w:hideMark/>
              </w:tcPr>
            </w:tcPrChange>
          </w:tcPr>
          <w:p w14:paraId="72F0A85E" w14:textId="77777777" w:rsidR="00591FE9" w:rsidRPr="00591FE9" w:rsidRDefault="00591FE9" w:rsidP="00591FE9">
            <w:pPr>
              <w:rPr>
                <w:ins w:id="410" w:author="Alotaibi, Raed" w:date="2019-05-20T14:32:00Z"/>
              </w:rPr>
            </w:pPr>
            <w:ins w:id="411" w:author="Alotaibi, Raed" w:date="2019-05-20T14:32:00Z">
              <w:r w:rsidRPr="00591FE9">
                <w:t>11.9</w:t>
              </w:r>
            </w:ins>
          </w:p>
        </w:tc>
        <w:tc>
          <w:tcPr>
            <w:tcW w:w="619" w:type="pct"/>
            <w:noWrap/>
            <w:hideMark/>
            <w:tcPrChange w:id="412" w:author="Alotaibi, Raed" w:date="2019-05-20T14:32:00Z">
              <w:tcPr>
                <w:tcW w:w="960" w:type="dxa"/>
                <w:noWrap/>
                <w:hideMark/>
              </w:tcPr>
            </w:tcPrChange>
          </w:tcPr>
          <w:p w14:paraId="15781D74" w14:textId="77777777" w:rsidR="00591FE9" w:rsidRPr="00591FE9" w:rsidRDefault="00591FE9" w:rsidP="00591FE9">
            <w:pPr>
              <w:rPr>
                <w:ins w:id="413" w:author="Alotaibi, Raed" w:date="2019-05-20T14:32:00Z"/>
              </w:rPr>
            </w:pPr>
            <w:ins w:id="414" w:author="Alotaibi, Raed" w:date="2019-05-20T14:32:00Z">
              <w:r w:rsidRPr="00591FE9">
                <w:t>15.0</w:t>
              </w:r>
            </w:ins>
          </w:p>
        </w:tc>
        <w:tc>
          <w:tcPr>
            <w:tcW w:w="619" w:type="pct"/>
            <w:noWrap/>
            <w:hideMark/>
            <w:tcPrChange w:id="415" w:author="Alotaibi, Raed" w:date="2019-05-20T14:32:00Z">
              <w:tcPr>
                <w:tcW w:w="960" w:type="dxa"/>
                <w:noWrap/>
                <w:hideMark/>
              </w:tcPr>
            </w:tcPrChange>
          </w:tcPr>
          <w:p w14:paraId="3C0EB5FF" w14:textId="77777777" w:rsidR="00591FE9" w:rsidRPr="00591FE9" w:rsidRDefault="00591FE9" w:rsidP="00591FE9">
            <w:pPr>
              <w:rPr>
                <w:ins w:id="416" w:author="Alotaibi, Raed" w:date="2019-05-20T14:32:00Z"/>
              </w:rPr>
            </w:pPr>
            <w:ins w:id="417" w:author="Alotaibi, Raed" w:date="2019-05-20T14:32:00Z">
              <w:r w:rsidRPr="00591FE9">
                <w:t>18.6</w:t>
              </w:r>
            </w:ins>
          </w:p>
        </w:tc>
        <w:tc>
          <w:tcPr>
            <w:tcW w:w="619" w:type="pct"/>
            <w:noWrap/>
            <w:hideMark/>
            <w:tcPrChange w:id="418" w:author="Alotaibi, Raed" w:date="2019-05-20T14:32:00Z">
              <w:tcPr>
                <w:tcW w:w="960" w:type="dxa"/>
                <w:noWrap/>
                <w:hideMark/>
              </w:tcPr>
            </w:tcPrChange>
          </w:tcPr>
          <w:p w14:paraId="1B68BCB9" w14:textId="77777777" w:rsidR="00591FE9" w:rsidRPr="00591FE9" w:rsidRDefault="00591FE9" w:rsidP="00591FE9">
            <w:pPr>
              <w:rPr>
                <w:ins w:id="419" w:author="Alotaibi, Raed" w:date="2019-05-20T14:32:00Z"/>
              </w:rPr>
            </w:pPr>
            <w:ins w:id="420" w:author="Alotaibi, Raed" w:date="2019-05-20T14:32:00Z">
              <w:r w:rsidRPr="00591FE9">
                <w:t>36.2</w:t>
              </w:r>
            </w:ins>
          </w:p>
        </w:tc>
      </w:tr>
      <w:tr w:rsidR="00591FE9" w:rsidRPr="00591FE9" w14:paraId="4596CD8F" w14:textId="77777777" w:rsidTr="00591FE9">
        <w:trPr>
          <w:trHeight w:val="300"/>
          <w:ins w:id="421" w:author="Alotaibi, Raed" w:date="2019-05-20T14:32:00Z"/>
          <w:trPrChange w:id="422" w:author="Alotaibi, Raed" w:date="2019-05-20T14:32:00Z">
            <w:trPr>
              <w:trHeight w:val="300"/>
            </w:trPr>
          </w:trPrChange>
        </w:trPr>
        <w:tc>
          <w:tcPr>
            <w:tcW w:w="1289" w:type="pct"/>
            <w:noWrap/>
            <w:hideMark/>
            <w:tcPrChange w:id="423" w:author="Alotaibi, Raed" w:date="2019-05-20T14:32:00Z">
              <w:tcPr>
                <w:tcW w:w="2000" w:type="dxa"/>
                <w:noWrap/>
                <w:hideMark/>
              </w:tcPr>
            </w:tcPrChange>
          </w:tcPr>
          <w:p w14:paraId="179D83F4" w14:textId="77777777" w:rsidR="00591FE9" w:rsidRPr="00591FE9" w:rsidRDefault="00591FE9" w:rsidP="00591FE9">
            <w:pPr>
              <w:rPr>
                <w:ins w:id="424" w:author="Alotaibi, Raed" w:date="2019-05-20T14:32:00Z"/>
              </w:rPr>
            </w:pPr>
            <w:ins w:id="425" w:author="Alotaibi, Raed" w:date="2019-05-20T14:32:00Z">
              <w:r w:rsidRPr="00591FE9">
                <w:t>Delaware</w:t>
              </w:r>
            </w:ins>
          </w:p>
        </w:tc>
        <w:tc>
          <w:tcPr>
            <w:tcW w:w="619" w:type="pct"/>
            <w:noWrap/>
            <w:hideMark/>
            <w:tcPrChange w:id="426" w:author="Alotaibi, Raed" w:date="2019-05-20T14:32:00Z">
              <w:tcPr>
                <w:tcW w:w="960" w:type="dxa"/>
                <w:noWrap/>
                <w:hideMark/>
              </w:tcPr>
            </w:tcPrChange>
          </w:tcPr>
          <w:p w14:paraId="10DBDAD2" w14:textId="77777777" w:rsidR="00591FE9" w:rsidRPr="00591FE9" w:rsidRDefault="00591FE9" w:rsidP="00591FE9">
            <w:pPr>
              <w:rPr>
                <w:ins w:id="427" w:author="Alotaibi, Raed" w:date="2019-05-20T14:32:00Z"/>
              </w:rPr>
            </w:pPr>
            <w:ins w:id="428" w:author="Alotaibi, Raed" w:date="2019-05-20T14:32:00Z">
              <w:r w:rsidRPr="00591FE9">
                <w:t>13.2</w:t>
              </w:r>
            </w:ins>
          </w:p>
        </w:tc>
        <w:tc>
          <w:tcPr>
            <w:tcW w:w="619" w:type="pct"/>
            <w:noWrap/>
            <w:hideMark/>
            <w:tcPrChange w:id="429" w:author="Alotaibi, Raed" w:date="2019-05-20T14:32:00Z">
              <w:tcPr>
                <w:tcW w:w="960" w:type="dxa"/>
                <w:noWrap/>
                <w:hideMark/>
              </w:tcPr>
            </w:tcPrChange>
          </w:tcPr>
          <w:p w14:paraId="5D666016" w14:textId="77777777" w:rsidR="00591FE9" w:rsidRPr="00591FE9" w:rsidRDefault="00591FE9" w:rsidP="00591FE9">
            <w:pPr>
              <w:rPr>
                <w:ins w:id="430" w:author="Alotaibi, Raed" w:date="2019-05-20T14:32:00Z"/>
              </w:rPr>
            </w:pPr>
            <w:ins w:id="431" w:author="Alotaibi, Raed" w:date="2019-05-20T14:32:00Z">
              <w:r w:rsidRPr="00591FE9">
                <w:t>7.1</w:t>
              </w:r>
            </w:ins>
          </w:p>
        </w:tc>
        <w:tc>
          <w:tcPr>
            <w:tcW w:w="619" w:type="pct"/>
            <w:noWrap/>
            <w:hideMark/>
            <w:tcPrChange w:id="432" w:author="Alotaibi, Raed" w:date="2019-05-20T14:32:00Z">
              <w:tcPr>
                <w:tcW w:w="960" w:type="dxa"/>
                <w:noWrap/>
                <w:hideMark/>
              </w:tcPr>
            </w:tcPrChange>
          </w:tcPr>
          <w:p w14:paraId="3B8115DE" w14:textId="77777777" w:rsidR="00591FE9" w:rsidRPr="00591FE9" w:rsidRDefault="00591FE9" w:rsidP="00591FE9">
            <w:pPr>
              <w:rPr>
                <w:ins w:id="433" w:author="Alotaibi, Raed" w:date="2019-05-20T14:32:00Z"/>
              </w:rPr>
            </w:pPr>
            <w:ins w:id="434" w:author="Alotaibi, Raed" w:date="2019-05-20T14:32:00Z">
              <w:r w:rsidRPr="00591FE9">
                <w:t>9.3</w:t>
              </w:r>
            </w:ins>
          </w:p>
        </w:tc>
        <w:tc>
          <w:tcPr>
            <w:tcW w:w="619" w:type="pct"/>
            <w:noWrap/>
            <w:hideMark/>
            <w:tcPrChange w:id="435" w:author="Alotaibi, Raed" w:date="2019-05-20T14:32:00Z">
              <w:tcPr>
                <w:tcW w:w="960" w:type="dxa"/>
                <w:noWrap/>
                <w:hideMark/>
              </w:tcPr>
            </w:tcPrChange>
          </w:tcPr>
          <w:p w14:paraId="6230B260" w14:textId="77777777" w:rsidR="00591FE9" w:rsidRPr="00591FE9" w:rsidRDefault="00591FE9" w:rsidP="00591FE9">
            <w:pPr>
              <w:rPr>
                <w:ins w:id="436" w:author="Alotaibi, Raed" w:date="2019-05-20T14:32:00Z"/>
              </w:rPr>
            </w:pPr>
            <w:ins w:id="437" w:author="Alotaibi, Raed" w:date="2019-05-20T14:32:00Z">
              <w:r w:rsidRPr="00591FE9">
                <w:t>11.6</w:t>
              </w:r>
            </w:ins>
          </w:p>
        </w:tc>
        <w:tc>
          <w:tcPr>
            <w:tcW w:w="619" w:type="pct"/>
            <w:noWrap/>
            <w:hideMark/>
            <w:tcPrChange w:id="438" w:author="Alotaibi, Raed" w:date="2019-05-20T14:32:00Z">
              <w:tcPr>
                <w:tcW w:w="960" w:type="dxa"/>
                <w:noWrap/>
                <w:hideMark/>
              </w:tcPr>
            </w:tcPrChange>
          </w:tcPr>
          <w:p w14:paraId="0137E6B8" w14:textId="77777777" w:rsidR="00591FE9" w:rsidRPr="00591FE9" w:rsidRDefault="00591FE9" w:rsidP="00591FE9">
            <w:pPr>
              <w:rPr>
                <w:ins w:id="439" w:author="Alotaibi, Raed" w:date="2019-05-20T14:32:00Z"/>
              </w:rPr>
            </w:pPr>
            <w:ins w:id="440" w:author="Alotaibi, Raed" w:date="2019-05-20T14:32:00Z">
              <w:r w:rsidRPr="00591FE9">
                <w:t>16.7</w:t>
              </w:r>
            </w:ins>
          </w:p>
        </w:tc>
        <w:tc>
          <w:tcPr>
            <w:tcW w:w="619" w:type="pct"/>
            <w:noWrap/>
            <w:hideMark/>
            <w:tcPrChange w:id="441" w:author="Alotaibi, Raed" w:date="2019-05-20T14:32:00Z">
              <w:tcPr>
                <w:tcW w:w="960" w:type="dxa"/>
                <w:noWrap/>
                <w:hideMark/>
              </w:tcPr>
            </w:tcPrChange>
          </w:tcPr>
          <w:p w14:paraId="589ACC27" w14:textId="77777777" w:rsidR="00591FE9" w:rsidRPr="00591FE9" w:rsidRDefault="00591FE9" w:rsidP="00591FE9">
            <w:pPr>
              <w:rPr>
                <w:ins w:id="442" w:author="Alotaibi, Raed" w:date="2019-05-20T14:32:00Z"/>
              </w:rPr>
            </w:pPr>
            <w:ins w:id="443" w:author="Alotaibi, Raed" w:date="2019-05-20T14:32:00Z">
              <w:r w:rsidRPr="00591FE9">
                <w:t>28.7</w:t>
              </w:r>
            </w:ins>
          </w:p>
        </w:tc>
      </w:tr>
      <w:tr w:rsidR="00591FE9" w:rsidRPr="00591FE9" w14:paraId="1D37D180" w14:textId="77777777" w:rsidTr="00591FE9">
        <w:trPr>
          <w:trHeight w:val="300"/>
          <w:ins w:id="444" w:author="Alotaibi, Raed" w:date="2019-05-20T14:32:00Z"/>
          <w:trPrChange w:id="445" w:author="Alotaibi, Raed" w:date="2019-05-20T14:32:00Z">
            <w:trPr>
              <w:trHeight w:val="300"/>
            </w:trPr>
          </w:trPrChange>
        </w:trPr>
        <w:tc>
          <w:tcPr>
            <w:tcW w:w="1289" w:type="pct"/>
            <w:noWrap/>
            <w:hideMark/>
            <w:tcPrChange w:id="446" w:author="Alotaibi, Raed" w:date="2019-05-20T14:32:00Z">
              <w:tcPr>
                <w:tcW w:w="2000" w:type="dxa"/>
                <w:noWrap/>
                <w:hideMark/>
              </w:tcPr>
            </w:tcPrChange>
          </w:tcPr>
          <w:p w14:paraId="4558C0A3" w14:textId="77777777" w:rsidR="00591FE9" w:rsidRPr="00591FE9" w:rsidRDefault="00591FE9" w:rsidP="00591FE9">
            <w:pPr>
              <w:rPr>
                <w:ins w:id="447" w:author="Alotaibi, Raed" w:date="2019-05-20T14:32:00Z"/>
              </w:rPr>
            </w:pPr>
            <w:ins w:id="448" w:author="Alotaibi, Raed" w:date="2019-05-20T14:32:00Z">
              <w:r w:rsidRPr="00591FE9">
                <w:t>District Of Columbia</w:t>
              </w:r>
            </w:ins>
          </w:p>
        </w:tc>
        <w:tc>
          <w:tcPr>
            <w:tcW w:w="619" w:type="pct"/>
            <w:noWrap/>
            <w:hideMark/>
            <w:tcPrChange w:id="449" w:author="Alotaibi, Raed" w:date="2019-05-20T14:32:00Z">
              <w:tcPr>
                <w:tcW w:w="960" w:type="dxa"/>
                <w:noWrap/>
                <w:hideMark/>
              </w:tcPr>
            </w:tcPrChange>
          </w:tcPr>
          <w:p w14:paraId="78E3174F" w14:textId="77777777" w:rsidR="00591FE9" w:rsidRPr="00591FE9" w:rsidRDefault="00591FE9" w:rsidP="00591FE9">
            <w:pPr>
              <w:rPr>
                <w:ins w:id="450" w:author="Alotaibi, Raed" w:date="2019-05-20T14:32:00Z"/>
              </w:rPr>
            </w:pPr>
            <w:ins w:id="451" w:author="Alotaibi, Raed" w:date="2019-05-20T14:32:00Z">
              <w:r w:rsidRPr="00591FE9">
                <w:t>26.3</w:t>
              </w:r>
            </w:ins>
          </w:p>
        </w:tc>
        <w:tc>
          <w:tcPr>
            <w:tcW w:w="619" w:type="pct"/>
            <w:noWrap/>
            <w:hideMark/>
            <w:tcPrChange w:id="452" w:author="Alotaibi, Raed" w:date="2019-05-20T14:32:00Z">
              <w:tcPr>
                <w:tcW w:w="960" w:type="dxa"/>
                <w:noWrap/>
                <w:hideMark/>
              </w:tcPr>
            </w:tcPrChange>
          </w:tcPr>
          <w:p w14:paraId="3B0239B2" w14:textId="77777777" w:rsidR="00591FE9" w:rsidRPr="00591FE9" w:rsidRDefault="00591FE9" w:rsidP="00591FE9">
            <w:pPr>
              <w:rPr>
                <w:ins w:id="453" w:author="Alotaibi, Raed" w:date="2019-05-20T14:32:00Z"/>
              </w:rPr>
            </w:pPr>
            <w:ins w:id="454" w:author="Alotaibi, Raed" w:date="2019-05-20T14:32:00Z">
              <w:r w:rsidRPr="00591FE9">
                <w:t>20.2</w:t>
              </w:r>
            </w:ins>
          </w:p>
        </w:tc>
        <w:tc>
          <w:tcPr>
            <w:tcW w:w="619" w:type="pct"/>
            <w:noWrap/>
            <w:hideMark/>
            <w:tcPrChange w:id="455" w:author="Alotaibi, Raed" w:date="2019-05-20T14:32:00Z">
              <w:tcPr>
                <w:tcW w:w="960" w:type="dxa"/>
                <w:noWrap/>
                <w:hideMark/>
              </w:tcPr>
            </w:tcPrChange>
          </w:tcPr>
          <w:p w14:paraId="5F6C2F37" w14:textId="77777777" w:rsidR="00591FE9" w:rsidRPr="00591FE9" w:rsidRDefault="00591FE9" w:rsidP="00591FE9">
            <w:pPr>
              <w:rPr>
                <w:ins w:id="456" w:author="Alotaibi, Raed" w:date="2019-05-20T14:32:00Z"/>
              </w:rPr>
            </w:pPr>
            <w:ins w:id="457" w:author="Alotaibi, Raed" w:date="2019-05-20T14:32:00Z">
              <w:r w:rsidRPr="00591FE9">
                <w:t>24.2</w:t>
              </w:r>
            </w:ins>
          </w:p>
        </w:tc>
        <w:tc>
          <w:tcPr>
            <w:tcW w:w="619" w:type="pct"/>
            <w:noWrap/>
            <w:hideMark/>
            <w:tcPrChange w:id="458" w:author="Alotaibi, Raed" w:date="2019-05-20T14:32:00Z">
              <w:tcPr>
                <w:tcW w:w="960" w:type="dxa"/>
                <w:noWrap/>
                <w:hideMark/>
              </w:tcPr>
            </w:tcPrChange>
          </w:tcPr>
          <w:p w14:paraId="545C2ABE" w14:textId="77777777" w:rsidR="00591FE9" w:rsidRPr="00591FE9" w:rsidRDefault="00591FE9" w:rsidP="00591FE9">
            <w:pPr>
              <w:rPr>
                <w:ins w:id="459" w:author="Alotaibi, Raed" w:date="2019-05-20T14:32:00Z"/>
              </w:rPr>
            </w:pPr>
            <w:ins w:id="460" w:author="Alotaibi, Raed" w:date="2019-05-20T14:32:00Z">
              <w:r w:rsidRPr="00591FE9">
                <w:t>25.4</w:t>
              </w:r>
            </w:ins>
          </w:p>
        </w:tc>
        <w:tc>
          <w:tcPr>
            <w:tcW w:w="619" w:type="pct"/>
            <w:noWrap/>
            <w:hideMark/>
            <w:tcPrChange w:id="461" w:author="Alotaibi, Raed" w:date="2019-05-20T14:32:00Z">
              <w:tcPr>
                <w:tcW w:w="960" w:type="dxa"/>
                <w:noWrap/>
                <w:hideMark/>
              </w:tcPr>
            </w:tcPrChange>
          </w:tcPr>
          <w:p w14:paraId="6EE0AC16" w14:textId="77777777" w:rsidR="00591FE9" w:rsidRPr="00591FE9" w:rsidRDefault="00591FE9" w:rsidP="00591FE9">
            <w:pPr>
              <w:rPr>
                <w:ins w:id="462" w:author="Alotaibi, Raed" w:date="2019-05-20T14:32:00Z"/>
              </w:rPr>
            </w:pPr>
            <w:ins w:id="463" w:author="Alotaibi, Raed" w:date="2019-05-20T14:32:00Z">
              <w:r w:rsidRPr="00591FE9">
                <w:t>28.5</w:t>
              </w:r>
            </w:ins>
          </w:p>
        </w:tc>
        <w:tc>
          <w:tcPr>
            <w:tcW w:w="619" w:type="pct"/>
            <w:noWrap/>
            <w:hideMark/>
            <w:tcPrChange w:id="464" w:author="Alotaibi, Raed" w:date="2019-05-20T14:32:00Z">
              <w:tcPr>
                <w:tcW w:w="960" w:type="dxa"/>
                <w:noWrap/>
                <w:hideMark/>
              </w:tcPr>
            </w:tcPrChange>
          </w:tcPr>
          <w:p w14:paraId="3C36CBDE" w14:textId="77777777" w:rsidR="00591FE9" w:rsidRPr="00591FE9" w:rsidRDefault="00591FE9" w:rsidP="00591FE9">
            <w:pPr>
              <w:rPr>
                <w:ins w:id="465" w:author="Alotaibi, Raed" w:date="2019-05-20T14:32:00Z"/>
              </w:rPr>
            </w:pPr>
            <w:ins w:id="466" w:author="Alotaibi, Raed" w:date="2019-05-20T14:32:00Z">
              <w:r w:rsidRPr="00591FE9">
                <w:t>36.1</w:t>
              </w:r>
            </w:ins>
          </w:p>
        </w:tc>
      </w:tr>
      <w:tr w:rsidR="00591FE9" w:rsidRPr="00591FE9" w14:paraId="3EDDE99A" w14:textId="77777777" w:rsidTr="00591FE9">
        <w:trPr>
          <w:trHeight w:val="300"/>
          <w:ins w:id="467" w:author="Alotaibi, Raed" w:date="2019-05-20T14:32:00Z"/>
          <w:trPrChange w:id="468" w:author="Alotaibi, Raed" w:date="2019-05-20T14:32:00Z">
            <w:trPr>
              <w:trHeight w:val="300"/>
            </w:trPr>
          </w:trPrChange>
        </w:trPr>
        <w:tc>
          <w:tcPr>
            <w:tcW w:w="1289" w:type="pct"/>
            <w:noWrap/>
            <w:hideMark/>
            <w:tcPrChange w:id="469" w:author="Alotaibi, Raed" w:date="2019-05-20T14:32:00Z">
              <w:tcPr>
                <w:tcW w:w="2000" w:type="dxa"/>
                <w:noWrap/>
                <w:hideMark/>
              </w:tcPr>
            </w:tcPrChange>
          </w:tcPr>
          <w:p w14:paraId="016CEAC7" w14:textId="77777777" w:rsidR="00591FE9" w:rsidRPr="00591FE9" w:rsidRDefault="00591FE9" w:rsidP="00591FE9">
            <w:pPr>
              <w:rPr>
                <w:ins w:id="470" w:author="Alotaibi, Raed" w:date="2019-05-20T14:32:00Z"/>
              </w:rPr>
            </w:pPr>
            <w:ins w:id="471" w:author="Alotaibi, Raed" w:date="2019-05-20T14:32:00Z">
              <w:r w:rsidRPr="00591FE9">
                <w:t>Florida</w:t>
              </w:r>
            </w:ins>
          </w:p>
        </w:tc>
        <w:tc>
          <w:tcPr>
            <w:tcW w:w="619" w:type="pct"/>
            <w:noWrap/>
            <w:hideMark/>
            <w:tcPrChange w:id="472" w:author="Alotaibi, Raed" w:date="2019-05-20T14:32:00Z">
              <w:tcPr>
                <w:tcW w:w="960" w:type="dxa"/>
                <w:noWrap/>
                <w:hideMark/>
              </w:tcPr>
            </w:tcPrChange>
          </w:tcPr>
          <w:p w14:paraId="4A778E83" w14:textId="77777777" w:rsidR="00591FE9" w:rsidRPr="00591FE9" w:rsidRDefault="00591FE9" w:rsidP="00591FE9">
            <w:pPr>
              <w:rPr>
                <w:ins w:id="473" w:author="Alotaibi, Raed" w:date="2019-05-20T14:32:00Z"/>
              </w:rPr>
            </w:pPr>
            <w:ins w:id="474" w:author="Alotaibi, Raed" w:date="2019-05-20T14:32:00Z">
              <w:r w:rsidRPr="00591FE9">
                <w:t>10.7</w:t>
              </w:r>
            </w:ins>
          </w:p>
        </w:tc>
        <w:tc>
          <w:tcPr>
            <w:tcW w:w="619" w:type="pct"/>
            <w:noWrap/>
            <w:hideMark/>
            <w:tcPrChange w:id="475" w:author="Alotaibi, Raed" w:date="2019-05-20T14:32:00Z">
              <w:tcPr>
                <w:tcW w:w="960" w:type="dxa"/>
                <w:noWrap/>
                <w:hideMark/>
              </w:tcPr>
            </w:tcPrChange>
          </w:tcPr>
          <w:p w14:paraId="67A31699" w14:textId="77777777" w:rsidR="00591FE9" w:rsidRPr="00591FE9" w:rsidRDefault="00591FE9" w:rsidP="00591FE9">
            <w:pPr>
              <w:rPr>
                <w:ins w:id="476" w:author="Alotaibi, Raed" w:date="2019-05-20T14:32:00Z"/>
              </w:rPr>
            </w:pPr>
            <w:ins w:id="477" w:author="Alotaibi, Raed" w:date="2019-05-20T14:32:00Z">
              <w:r w:rsidRPr="00591FE9">
                <w:t>1.8</w:t>
              </w:r>
            </w:ins>
          </w:p>
        </w:tc>
        <w:tc>
          <w:tcPr>
            <w:tcW w:w="619" w:type="pct"/>
            <w:noWrap/>
            <w:hideMark/>
            <w:tcPrChange w:id="478" w:author="Alotaibi, Raed" w:date="2019-05-20T14:32:00Z">
              <w:tcPr>
                <w:tcW w:w="960" w:type="dxa"/>
                <w:noWrap/>
                <w:hideMark/>
              </w:tcPr>
            </w:tcPrChange>
          </w:tcPr>
          <w:p w14:paraId="76A6DD2C" w14:textId="77777777" w:rsidR="00591FE9" w:rsidRPr="00591FE9" w:rsidRDefault="00591FE9" w:rsidP="00591FE9">
            <w:pPr>
              <w:rPr>
                <w:ins w:id="479" w:author="Alotaibi, Raed" w:date="2019-05-20T14:32:00Z"/>
              </w:rPr>
            </w:pPr>
            <w:ins w:id="480" w:author="Alotaibi, Raed" w:date="2019-05-20T14:32:00Z">
              <w:r w:rsidRPr="00591FE9">
                <w:t>7.4</w:t>
              </w:r>
            </w:ins>
          </w:p>
        </w:tc>
        <w:tc>
          <w:tcPr>
            <w:tcW w:w="619" w:type="pct"/>
            <w:noWrap/>
            <w:hideMark/>
            <w:tcPrChange w:id="481" w:author="Alotaibi, Raed" w:date="2019-05-20T14:32:00Z">
              <w:tcPr>
                <w:tcW w:w="960" w:type="dxa"/>
                <w:noWrap/>
                <w:hideMark/>
              </w:tcPr>
            </w:tcPrChange>
          </w:tcPr>
          <w:p w14:paraId="7A7FC8E8" w14:textId="77777777" w:rsidR="00591FE9" w:rsidRPr="00591FE9" w:rsidRDefault="00591FE9" w:rsidP="00591FE9">
            <w:pPr>
              <w:rPr>
                <w:ins w:id="482" w:author="Alotaibi, Raed" w:date="2019-05-20T14:32:00Z"/>
              </w:rPr>
            </w:pPr>
            <w:ins w:id="483" w:author="Alotaibi, Raed" w:date="2019-05-20T14:32:00Z">
              <w:r w:rsidRPr="00591FE9">
                <w:t>10.2</w:t>
              </w:r>
            </w:ins>
          </w:p>
        </w:tc>
        <w:tc>
          <w:tcPr>
            <w:tcW w:w="619" w:type="pct"/>
            <w:noWrap/>
            <w:hideMark/>
            <w:tcPrChange w:id="484" w:author="Alotaibi, Raed" w:date="2019-05-20T14:32:00Z">
              <w:tcPr>
                <w:tcW w:w="960" w:type="dxa"/>
                <w:noWrap/>
                <w:hideMark/>
              </w:tcPr>
            </w:tcPrChange>
          </w:tcPr>
          <w:p w14:paraId="134B6A17" w14:textId="77777777" w:rsidR="00591FE9" w:rsidRPr="00591FE9" w:rsidRDefault="00591FE9" w:rsidP="00591FE9">
            <w:pPr>
              <w:rPr>
                <w:ins w:id="485" w:author="Alotaibi, Raed" w:date="2019-05-20T14:32:00Z"/>
              </w:rPr>
            </w:pPr>
            <w:ins w:id="486" w:author="Alotaibi, Raed" w:date="2019-05-20T14:32:00Z">
              <w:r w:rsidRPr="00591FE9">
                <w:t>13.7</w:t>
              </w:r>
            </w:ins>
          </w:p>
        </w:tc>
        <w:tc>
          <w:tcPr>
            <w:tcW w:w="619" w:type="pct"/>
            <w:noWrap/>
            <w:hideMark/>
            <w:tcPrChange w:id="487" w:author="Alotaibi, Raed" w:date="2019-05-20T14:32:00Z">
              <w:tcPr>
                <w:tcW w:w="960" w:type="dxa"/>
                <w:noWrap/>
                <w:hideMark/>
              </w:tcPr>
            </w:tcPrChange>
          </w:tcPr>
          <w:p w14:paraId="4F31A6EE" w14:textId="77777777" w:rsidR="00591FE9" w:rsidRPr="00591FE9" w:rsidRDefault="00591FE9" w:rsidP="00591FE9">
            <w:pPr>
              <w:rPr>
                <w:ins w:id="488" w:author="Alotaibi, Raed" w:date="2019-05-20T14:32:00Z"/>
              </w:rPr>
            </w:pPr>
            <w:ins w:id="489" w:author="Alotaibi, Raed" w:date="2019-05-20T14:32:00Z">
              <w:r w:rsidRPr="00591FE9">
                <w:t>29.2</w:t>
              </w:r>
            </w:ins>
          </w:p>
        </w:tc>
      </w:tr>
      <w:tr w:rsidR="00591FE9" w:rsidRPr="00591FE9" w14:paraId="299D29FA" w14:textId="77777777" w:rsidTr="00591FE9">
        <w:trPr>
          <w:trHeight w:val="300"/>
          <w:ins w:id="490" w:author="Alotaibi, Raed" w:date="2019-05-20T14:32:00Z"/>
          <w:trPrChange w:id="491" w:author="Alotaibi, Raed" w:date="2019-05-20T14:32:00Z">
            <w:trPr>
              <w:trHeight w:val="300"/>
            </w:trPr>
          </w:trPrChange>
        </w:trPr>
        <w:tc>
          <w:tcPr>
            <w:tcW w:w="1289" w:type="pct"/>
            <w:noWrap/>
            <w:hideMark/>
            <w:tcPrChange w:id="492" w:author="Alotaibi, Raed" w:date="2019-05-20T14:32:00Z">
              <w:tcPr>
                <w:tcW w:w="2000" w:type="dxa"/>
                <w:noWrap/>
                <w:hideMark/>
              </w:tcPr>
            </w:tcPrChange>
          </w:tcPr>
          <w:p w14:paraId="62579D6C" w14:textId="77777777" w:rsidR="00591FE9" w:rsidRPr="00591FE9" w:rsidRDefault="00591FE9" w:rsidP="00591FE9">
            <w:pPr>
              <w:rPr>
                <w:ins w:id="493" w:author="Alotaibi, Raed" w:date="2019-05-20T14:32:00Z"/>
              </w:rPr>
            </w:pPr>
            <w:ins w:id="494" w:author="Alotaibi, Raed" w:date="2019-05-20T14:32:00Z">
              <w:r w:rsidRPr="00591FE9">
                <w:t>Georgia</w:t>
              </w:r>
            </w:ins>
          </w:p>
        </w:tc>
        <w:tc>
          <w:tcPr>
            <w:tcW w:w="619" w:type="pct"/>
            <w:noWrap/>
            <w:hideMark/>
            <w:tcPrChange w:id="495" w:author="Alotaibi, Raed" w:date="2019-05-20T14:32:00Z">
              <w:tcPr>
                <w:tcW w:w="960" w:type="dxa"/>
                <w:noWrap/>
                <w:hideMark/>
              </w:tcPr>
            </w:tcPrChange>
          </w:tcPr>
          <w:p w14:paraId="563F2853" w14:textId="77777777" w:rsidR="00591FE9" w:rsidRPr="00591FE9" w:rsidRDefault="00591FE9" w:rsidP="00591FE9">
            <w:pPr>
              <w:rPr>
                <w:ins w:id="496" w:author="Alotaibi, Raed" w:date="2019-05-20T14:32:00Z"/>
              </w:rPr>
            </w:pPr>
            <w:ins w:id="497" w:author="Alotaibi, Raed" w:date="2019-05-20T14:32:00Z">
              <w:r w:rsidRPr="00591FE9">
                <w:t>10.8</w:t>
              </w:r>
            </w:ins>
          </w:p>
        </w:tc>
        <w:tc>
          <w:tcPr>
            <w:tcW w:w="619" w:type="pct"/>
            <w:noWrap/>
            <w:hideMark/>
            <w:tcPrChange w:id="498" w:author="Alotaibi, Raed" w:date="2019-05-20T14:32:00Z">
              <w:tcPr>
                <w:tcW w:w="960" w:type="dxa"/>
                <w:noWrap/>
                <w:hideMark/>
              </w:tcPr>
            </w:tcPrChange>
          </w:tcPr>
          <w:p w14:paraId="4FFAEE2A" w14:textId="77777777" w:rsidR="00591FE9" w:rsidRPr="00591FE9" w:rsidRDefault="00591FE9" w:rsidP="00591FE9">
            <w:pPr>
              <w:rPr>
                <w:ins w:id="499" w:author="Alotaibi, Raed" w:date="2019-05-20T14:32:00Z"/>
              </w:rPr>
            </w:pPr>
            <w:ins w:id="500" w:author="Alotaibi, Raed" w:date="2019-05-20T14:32:00Z">
              <w:r w:rsidRPr="00591FE9">
                <w:t>3.0</w:t>
              </w:r>
            </w:ins>
          </w:p>
        </w:tc>
        <w:tc>
          <w:tcPr>
            <w:tcW w:w="619" w:type="pct"/>
            <w:noWrap/>
            <w:hideMark/>
            <w:tcPrChange w:id="501" w:author="Alotaibi, Raed" w:date="2019-05-20T14:32:00Z">
              <w:tcPr>
                <w:tcW w:w="960" w:type="dxa"/>
                <w:noWrap/>
                <w:hideMark/>
              </w:tcPr>
            </w:tcPrChange>
          </w:tcPr>
          <w:p w14:paraId="688F9E51" w14:textId="77777777" w:rsidR="00591FE9" w:rsidRPr="00591FE9" w:rsidRDefault="00591FE9" w:rsidP="00591FE9">
            <w:pPr>
              <w:rPr>
                <w:ins w:id="502" w:author="Alotaibi, Raed" w:date="2019-05-20T14:32:00Z"/>
              </w:rPr>
            </w:pPr>
            <w:ins w:id="503" w:author="Alotaibi, Raed" w:date="2019-05-20T14:32:00Z">
              <w:r w:rsidRPr="00591FE9">
                <w:t>6.8</w:t>
              </w:r>
            </w:ins>
          </w:p>
        </w:tc>
        <w:tc>
          <w:tcPr>
            <w:tcW w:w="619" w:type="pct"/>
            <w:noWrap/>
            <w:hideMark/>
            <w:tcPrChange w:id="504" w:author="Alotaibi, Raed" w:date="2019-05-20T14:32:00Z">
              <w:tcPr>
                <w:tcW w:w="960" w:type="dxa"/>
                <w:noWrap/>
                <w:hideMark/>
              </w:tcPr>
            </w:tcPrChange>
          </w:tcPr>
          <w:p w14:paraId="68B97A31" w14:textId="77777777" w:rsidR="00591FE9" w:rsidRPr="00591FE9" w:rsidRDefault="00591FE9" w:rsidP="00591FE9">
            <w:pPr>
              <w:rPr>
                <w:ins w:id="505" w:author="Alotaibi, Raed" w:date="2019-05-20T14:32:00Z"/>
              </w:rPr>
            </w:pPr>
            <w:ins w:id="506" w:author="Alotaibi, Raed" w:date="2019-05-20T14:32:00Z">
              <w:r w:rsidRPr="00591FE9">
                <w:t>9.8</w:t>
              </w:r>
            </w:ins>
          </w:p>
        </w:tc>
        <w:tc>
          <w:tcPr>
            <w:tcW w:w="619" w:type="pct"/>
            <w:noWrap/>
            <w:hideMark/>
            <w:tcPrChange w:id="507" w:author="Alotaibi, Raed" w:date="2019-05-20T14:32:00Z">
              <w:tcPr>
                <w:tcW w:w="960" w:type="dxa"/>
                <w:noWrap/>
                <w:hideMark/>
              </w:tcPr>
            </w:tcPrChange>
          </w:tcPr>
          <w:p w14:paraId="2E9191CD" w14:textId="77777777" w:rsidR="00591FE9" w:rsidRPr="00591FE9" w:rsidRDefault="00591FE9" w:rsidP="00591FE9">
            <w:pPr>
              <w:rPr>
                <w:ins w:id="508" w:author="Alotaibi, Raed" w:date="2019-05-20T14:32:00Z"/>
              </w:rPr>
            </w:pPr>
            <w:ins w:id="509" w:author="Alotaibi, Raed" w:date="2019-05-20T14:32:00Z">
              <w:r w:rsidRPr="00591FE9">
                <w:t>13.6</w:t>
              </w:r>
            </w:ins>
          </w:p>
        </w:tc>
        <w:tc>
          <w:tcPr>
            <w:tcW w:w="619" w:type="pct"/>
            <w:noWrap/>
            <w:hideMark/>
            <w:tcPrChange w:id="510" w:author="Alotaibi, Raed" w:date="2019-05-20T14:32:00Z">
              <w:tcPr>
                <w:tcW w:w="960" w:type="dxa"/>
                <w:noWrap/>
                <w:hideMark/>
              </w:tcPr>
            </w:tcPrChange>
          </w:tcPr>
          <w:p w14:paraId="219343CF" w14:textId="77777777" w:rsidR="00591FE9" w:rsidRPr="00591FE9" w:rsidRDefault="00591FE9" w:rsidP="00591FE9">
            <w:pPr>
              <w:rPr>
                <w:ins w:id="511" w:author="Alotaibi, Raed" w:date="2019-05-20T14:32:00Z"/>
              </w:rPr>
            </w:pPr>
            <w:ins w:id="512" w:author="Alotaibi, Raed" w:date="2019-05-20T14:32:00Z">
              <w:r w:rsidRPr="00591FE9">
                <w:t>41.4</w:t>
              </w:r>
            </w:ins>
          </w:p>
        </w:tc>
      </w:tr>
      <w:tr w:rsidR="00591FE9" w:rsidRPr="00591FE9" w14:paraId="6C8FAB43" w14:textId="77777777" w:rsidTr="00591FE9">
        <w:trPr>
          <w:trHeight w:val="300"/>
          <w:ins w:id="513" w:author="Alotaibi, Raed" w:date="2019-05-20T14:32:00Z"/>
          <w:trPrChange w:id="514" w:author="Alotaibi, Raed" w:date="2019-05-20T14:32:00Z">
            <w:trPr>
              <w:trHeight w:val="300"/>
            </w:trPr>
          </w:trPrChange>
        </w:trPr>
        <w:tc>
          <w:tcPr>
            <w:tcW w:w="1289" w:type="pct"/>
            <w:noWrap/>
            <w:hideMark/>
            <w:tcPrChange w:id="515" w:author="Alotaibi, Raed" w:date="2019-05-20T14:32:00Z">
              <w:tcPr>
                <w:tcW w:w="2000" w:type="dxa"/>
                <w:noWrap/>
                <w:hideMark/>
              </w:tcPr>
            </w:tcPrChange>
          </w:tcPr>
          <w:p w14:paraId="0D602421" w14:textId="77777777" w:rsidR="00591FE9" w:rsidRPr="00591FE9" w:rsidRDefault="00591FE9" w:rsidP="00591FE9">
            <w:pPr>
              <w:rPr>
                <w:ins w:id="516" w:author="Alotaibi, Raed" w:date="2019-05-20T14:32:00Z"/>
              </w:rPr>
            </w:pPr>
            <w:ins w:id="517" w:author="Alotaibi, Raed" w:date="2019-05-20T14:32:00Z">
              <w:r w:rsidRPr="00591FE9">
                <w:t>Idaho</w:t>
              </w:r>
            </w:ins>
          </w:p>
        </w:tc>
        <w:tc>
          <w:tcPr>
            <w:tcW w:w="619" w:type="pct"/>
            <w:noWrap/>
            <w:hideMark/>
            <w:tcPrChange w:id="518" w:author="Alotaibi, Raed" w:date="2019-05-20T14:32:00Z">
              <w:tcPr>
                <w:tcW w:w="960" w:type="dxa"/>
                <w:noWrap/>
                <w:hideMark/>
              </w:tcPr>
            </w:tcPrChange>
          </w:tcPr>
          <w:p w14:paraId="3C56C454" w14:textId="77777777" w:rsidR="00591FE9" w:rsidRPr="00591FE9" w:rsidRDefault="00591FE9" w:rsidP="00591FE9">
            <w:pPr>
              <w:rPr>
                <w:ins w:id="519" w:author="Alotaibi, Raed" w:date="2019-05-20T14:32:00Z"/>
              </w:rPr>
            </w:pPr>
            <w:ins w:id="520" w:author="Alotaibi, Raed" w:date="2019-05-20T14:32:00Z">
              <w:r w:rsidRPr="00591FE9">
                <w:t>9.8</w:t>
              </w:r>
            </w:ins>
          </w:p>
        </w:tc>
        <w:tc>
          <w:tcPr>
            <w:tcW w:w="619" w:type="pct"/>
            <w:noWrap/>
            <w:hideMark/>
            <w:tcPrChange w:id="521" w:author="Alotaibi, Raed" w:date="2019-05-20T14:32:00Z">
              <w:tcPr>
                <w:tcW w:w="960" w:type="dxa"/>
                <w:noWrap/>
                <w:hideMark/>
              </w:tcPr>
            </w:tcPrChange>
          </w:tcPr>
          <w:p w14:paraId="67B6A926" w14:textId="77777777" w:rsidR="00591FE9" w:rsidRPr="00591FE9" w:rsidRDefault="00591FE9" w:rsidP="00591FE9">
            <w:pPr>
              <w:rPr>
                <w:ins w:id="522" w:author="Alotaibi, Raed" w:date="2019-05-20T14:32:00Z"/>
              </w:rPr>
            </w:pPr>
            <w:ins w:id="523" w:author="Alotaibi, Raed" w:date="2019-05-20T14:32:00Z">
              <w:r w:rsidRPr="00591FE9">
                <w:t>3.1</w:t>
              </w:r>
            </w:ins>
          </w:p>
        </w:tc>
        <w:tc>
          <w:tcPr>
            <w:tcW w:w="619" w:type="pct"/>
            <w:noWrap/>
            <w:hideMark/>
            <w:tcPrChange w:id="524" w:author="Alotaibi, Raed" w:date="2019-05-20T14:32:00Z">
              <w:tcPr>
                <w:tcW w:w="960" w:type="dxa"/>
                <w:noWrap/>
                <w:hideMark/>
              </w:tcPr>
            </w:tcPrChange>
          </w:tcPr>
          <w:p w14:paraId="65840074" w14:textId="77777777" w:rsidR="00591FE9" w:rsidRPr="00591FE9" w:rsidRDefault="00591FE9" w:rsidP="00591FE9">
            <w:pPr>
              <w:rPr>
                <w:ins w:id="525" w:author="Alotaibi, Raed" w:date="2019-05-20T14:32:00Z"/>
              </w:rPr>
            </w:pPr>
            <w:ins w:id="526" w:author="Alotaibi, Raed" w:date="2019-05-20T14:32:00Z">
              <w:r w:rsidRPr="00591FE9">
                <w:t>6.4</w:t>
              </w:r>
            </w:ins>
          </w:p>
        </w:tc>
        <w:tc>
          <w:tcPr>
            <w:tcW w:w="619" w:type="pct"/>
            <w:noWrap/>
            <w:hideMark/>
            <w:tcPrChange w:id="527" w:author="Alotaibi, Raed" w:date="2019-05-20T14:32:00Z">
              <w:tcPr>
                <w:tcW w:w="960" w:type="dxa"/>
                <w:noWrap/>
                <w:hideMark/>
              </w:tcPr>
            </w:tcPrChange>
          </w:tcPr>
          <w:p w14:paraId="14124054" w14:textId="77777777" w:rsidR="00591FE9" w:rsidRPr="00591FE9" w:rsidRDefault="00591FE9" w:rsidP="00591FE9">
            <w:pPr>
              <w:rPr>
                <w:ins w:id="528" w:author="Alotaibi, Raed" w:date="2019-05-20T14:32:00Z"/>
              </w:rPr>
            </w:pPr>
            <w:ins w:id="529" w:author="Alotaibi, Raed" w:date="2019-05-20T14:32:00Z">
              <w:r w:rsidRPr="00591FE9">
                <w:t>8.8</w:t>
              </w:r>
            </w:ins>
          </w:p>
        </w:tc>
        <w:tc>
          <w:tcPr>
            <w:tcW w:w="619" w:type="pct"/>
            <w:noWrap/>
            <w:hideMark/>
            <w:tcPrChange w:id="530" w:author="Alotaibi, Raed" w:date="2019-05-20T14:32:00Z">
              <w:tcPr>
                <w:tcW w:w="960" w:type="dxa"/>
                <w:noWrap/>
                <w:hideMark/>
              </w:tcPr>
            </w:tcPrChange>
          </w:tcPr>
          <w:p w14:paraId="1B3A965B" w14:textId="77777777" w:rsidR="00591FE9" w:rsidRPr="00591FE9" w:rsidRDefault="00591FE9" w:rsidP="00591FE9">
            <w:pPr>
              <w:rPr>
                <w:ins w:id="531" w:author="Alotaibi, Raed" w:date="2019-05-20T14:32:00Z"/>
              </w:rPr>
            </w:pPr>
            <w:ins w:id="532" w:author="Alotaibi, Raed" w:date="2019-05-20T14:32:00Z">
              <w:r w:rsidRPr="00591FE9">
                <w:t>12.6</w:t>
              </w:r>
            </w:ins>
          </w:p>
        </w:tc>
        <w:tc>
          <w:tcPr>
            <w:tcW w:w="619" w:type="pct"/>
            <w:noWrap/>
            <w:hideMark/>
            <w:tcPrChange w:id="533" w:author="Alotaibi, Raed" w:date="2019-05-20T14:32:00Z">
              <w:tcPr>
                <w:tcW w:w="960" w:type="dxa"/>
                <w:noWrap/>
                <w:hideMark/>
              </w:tcPr>
            </w:tcPrChange>
          </w:tcPr>
          <w:p w14:paraId="31A6F19C" w14:textId="77777777" w:rsidR="00591FE9" w:rsidRPr="00591FE9" w:rsidRDefault="00591FE9" w:rsidP="00591FE9">
            <w:pPr>
              <w:rPr>
                <w:ins w:id="534" w:author="Alotaibi, Raed" w:date="2019-05-20T14:32:00Z"/>
              </w:rPr>
            </w:pPr>
            <w:ins w:id="535" w:author="Alotaibi, Raed" w:date="2019-05-20T14:32:00Z">
              <w:r w:rsidRPr="00591FE9">
                <w:t>26.9</w:t>
              </w:r>
            </w:ins>
          </w:p>
        </w:tc>
      </w:tr>
      <w:tr w:rsidR="00591FE9" w:rsidRPr="00591FE9" w14:paraId="1710189F" w14:textId="77777777" w:rsidTr="00591FE9">
        <w:trPr>
          <w:trHeight w:val="300"/>
          <w:ins w:id="536" w:author="Alotaibi, Raed" w:date="2019-05-20T14:32:00Z"/>
          <w:trPrChange w:id="537" w:author="Alotaibi, Raed" w:date="2019-05-20T14:32:00Z">
            <w:trPr>
              <w:trHeight w:val="300"/>
            </w:trPr>
          </w:trPrChange>
        </w:trPr>
        <w:tc>
          <w:tcPr>
            <w:tcW w:w="1289" w:type="pct"/>
            <w:noWrap/>
            <w:hideMark/>
            <w:tcPrChange w:id="538" w:author="Alotaibi, Raed" w:date="2019-05-20T14:32:00Z">
              <w:tcPr>
                <w:tcW w:w="2000" w:type="dxa"/>
                <w:noWrap/>
                <w:hideMark/>
              </w:tcPr>
            </w:tcPrChange>
          </w:tcPr>
          <w:p w14:paraId="5EAA0F04" w14:textId="77777777" w:rsidR="00591FE9" w:rsidRPr="00591FE9" w:rsidRDefault="00591FE9" w:rsidP="00591FE9">
            <w:pPr>
              <w:rPr>
                <w:ins w:id="539" w:author="Alotaibi, Raed" w:date="2019-05-20T14:32:00Z"/>
              </w:rPr>
            </w:pPr>
            <w:ins w:id="540" w:author="Alotaibi, Raed" w:date="2019-05-20T14:32:00Z">
              <w:r w:rsidRPr="00591FE9">
                <w:t>Illinois</w:t>
              </w:r>
            </w:ins>
          </w:p>
        </w:tc>
        <w:tc>
          <w:tcPr>
            <w:tcW w:w="619" w:type="pct"/>
            <w:noWrap/>
            <w:hideMark/>
            <w:tcPrChange w:id="541" w:author="Alotaibi, Raed" w:date="2019-05-20T14:32:00Z">
              <w:tcPr>
                <w:tcW w:w="960" w:type="dxa"/>
                <w:noWrap/>
                <w:hideMark/>
              </w:tcPr>
            </w:tcPrChange>
          </w:tcPr>
          <w:p w14:paraId="3D0EF906" w14:textId="77777777" w:rsidR="00591FE9" w:rsidRPr="00591FE9" w:rsidRDefault="00591FE9" w:rsidP="00591FE9">
            <w:pPr>
              <w:rPr>
                <w:ins w:id="542" w:author="Alotaibi, Raed" w:date="2019-05-20T14:32:00Z"/>
              </w:rPr>
            </w:pPr>
            <w:ins w:id="543" w:author="Alotaibi, Raed" w:date="2019-05-20T14:32:00Z">
              <w:r w:rsidRPr="00591FE9">
                <w:t>19.0</w:t>
              </w:r>
            </w:ins>
          </w:p>
        </w:tc>
        <w:tc>
          <w:tcPr>
            <w:tcW w:w="619" w:type="pct"/>
            <w:noWrap/>
            <w:hideMark/>
            <w:tcPrChange w:id="544" w:author="Alotaibi, Raed" w:date="2019-05-20T14:32:00Z">
              <w:tcPr>
                <w:tcW w:w="960" w:type="dxa"/>
                <w:noWrap/>
                <w:hideMark/>
              </w:tcPr>
            </w:tcPrChange>
          </w:tcPr>
          <w:p w14:paraId="02743C97" w14:textId="77777777" w:rsidR="00591FE9" w:rsidRPr="00591FE9" w:rsidRDefault="00591FE9" w:rsidP="00591FE9">
            <w:pPr>
              <w:rPr>
                <w:ins w:id="545" w:author="Alotaibi, Raed" w:date="2019-05-20T14:32:00Z"/>
              </w:rPr>
            </w:pPr>
            <w:ins w:id="546" w:author="Alotaibi, Raed" w:date="2019-05-20T14:32:00Z">
              <w:r w:rsidRPr="00591FE9">
                <w:t>4.4</w:t>
              </w:r>
            </w:ins>
          </w:p>
        </w:tc>
        <w:tc>
          <w:tcPr>
            <w:tcW w:w="619" w:type="pct"/>
            <w:noWrap/>
            <w:hideMark/>
            <w:tcPrChange w:id="547" w:author="Alotaibi, Raed" w:date="2019-05-20T14:32:00Z">
              <w:tcPr>
                <w:tcW w:w="960" w:type="dxa"/>
                <w:noWrap/>
                <w:hideMark/>
              </w:tcPr>
            </w:tcPrChange>
          </w:tcPr>
          <w:p w14:paraId="4045256D" w14:textId="77777777" w:rsidR="00591FE9" w:rsidRPr="00591FE9" w:rsidRDefault="00591FE9" w:rsidP="00591FE9">
            <w:pPr>
              <w:rPr>
                <w:ins w:id="548" w:author="Alotaibi, Raed" w:date="2019-05-20T14:32:00Z"/>
              </w:rPr>
            </w:pPr>
            <w:ins w:id="549" w:author="Alotaibi, Raed" w:date="2019-05-20T14:32:00Z">
              <w:r w:rsidRPr="00591FE9">
                <w:t>10.1</w:t>
              </w:r>
            </w:ins>
          </w:p>
        </w:tc>
        <w:tc>
          <w:tcPr>
            <w:tcW w:w="619" w:type="pct"/>
            <w:noWrap/>
            <w:hideMark/>
            <w:tcPrChange w:id="550" w:author="Alotaibi, Raed" w:date="2019-05-20T14:32:00Z">
              <w:tcPr>
                <w:tcW w:w="960" w:type="dxa"/>
                <w:noWrap/>
                <w:hideMark/>
              </w:tcPr>
            </w:tcPrChange>
          </w:tcPr>
          <w:p w14:paraId="37B9A5C2" w14:textId="77777777" w:rsidR="00591FE9" w:rsidRPr="00591FE9" w:rsidRDefault="00591FE9" w:rsidP="00591FE9">
            <w:pPr>
              <w:rPr>
                <w:ins w:id="551" w:author="Alotaibi, Raed" w:date="2019-05-20T14:32:00Z"/>
              </w:rPr>
            </w:pPr>
            <w:ins w:id="552" w:author="Alotaibi, Raed" w:date="2019-05-20T14:32:00Z">
              <w:r w:rsidRPr="00591FE9">
                <w:t>15.5</w:t>
              </w:r>
            </w:ins>
          </w:p>
        </w:tc>
        <w:tc>
          <w:tcPr>
            <w:tcW w:w="619" w:type="pct"/>
            <w:noWrap/>
            <w:hideMark/>
            <w:tcPrChange w:id="553" w:author="Alotaibi, Raed" w:date="2019-05-20T14:32:00Z">
              <w:tcPr>
                <w:tcW w:w="960" w:type="dxa"/>
                <w:noWrap/>
                <w:hideMark/>
              </w:tcPr>
            </w:tcPrChange>
          </w:tcPr>
          <w:p w14:paraId="6818E82E" w14:textId="77777777" w:rsidR="00591FE9" w:rsidRPr="00591FE9" w:rsidRDefault="00591FE9" w:rsidP="00591FE9">
            <w:pPr>
              <w:rPr>
                <w:ins w:id="554" w:author="Alotaibi, Raed" w:date="2019-05-20T14:32:00Z"/>
              </w:rPr>
            </w:pPr>
            <w:ins w:id="555" w:author="Alotaibi, Raed" w:date="2019-05-20T14:32:00Z">
              <w:r w:rsidRPr="00591FE9">
                <w:t>26.9</w:t>
              </w:r>
            </w:ins>
          </w:p>
        </w:tc>
        <w:tc>
          <w:tcPr>
            <w:tcW w:w="619" w:type="pct"/>
            <w:noWrap/>
            <w:hideMark/>
            <w:tcPrChange w:id="556" w:author="Alotaibi, Raed" w:date="2019-05-20T14:32:00Z">
              <w:tcPr>
                <w:tcW w:w="960" w:type="dxa"/>
                <w:noWrap/>
                <w:hideMark/>
              </w:tcPr>
            </w:tcPrChange>
          </w:tcPr>
          <w:p w14:paraId="1E900B59" w14:textId="77777777" w:rsidR="00591FE9" w:rsidRPr="00591FE9" w:rsidRDefault="00591FE9" w:rsidP="00591FE9">
            <w:pPr>
              <w:rPr>
                <w:ins w:id="557" w:author="Alotaibi, Raed" w:date="2019-05-20T14:32:00Z"/>
              </w:rPr>
            </w:pPr>
            <w:ins w:id="558" w:author="Alotaibi, Raed" w:date="2019-05-20T14:32:00Z">
              <w:r w:rsidRPr="00591FE9">
                <w:t>55.7</w:t>
              </w:r>
            </w:ins>
          </w:p>
        </w:tc>
      </w:tr>
      <w:tr w:rsidR="00591FE9" w:rsidRPr="00591FE9" w14:paraId="32AFFE6E" w14:textId="77777777" w:rsidTr="00591FE9">
        <w:trPr>
          <w:trHeight w:val="300"/>
          <w:ins w:id="559" w:author="Alotaibi, Raed" w:date="2019-05-20T14:32:00Z"/>
          <w:trPrChange w:id="560" w:author="Alotaibi, Raed" w:date="2019-05-20T14:32:00Z">
            <w:trPr>
              <w:trHeight w:val="300"/>
            </w:trPr>
          </w:trPrChange>
        </w:trPr>
        <w:tc>
          <w:tcPr>
            <w:tcW w:w="1289" w:type="pct"/>
            <w:noWrap/>
            <w:hideMark/>
            <w:tcPrChange w:id="561" w:author="Alotaibi, Raed" w:date="2019-05-20T14:32:00Z">
              <w:tcPr>
                <w:tcW w:w="2000" w:type="dxa"/>
                <w:noWrap/>
                <w:hideMark/>
              </w:tcPr>
            </w:tcPrChange>
          </w:tcPr>
          <w:p w14:paraId="5F8D4395" w14:textId="77777777" w:rsidR="00591FE9" w:rsidRPr="00591FE9" w:rsidRDefault="00591FE9" w:rsidP="00591FE9">
            <w:pPr>
              <w:rPr>
                <w:ins w:id="562" w:author="Alotaibi, Raed" w:date="2019-05-20T14:32:00Z"/>
              </w:rPr>
            </w:pPr>
            <w:ins w:id="563" w:author="Alotaibi, Raed" w:date="2019-05-20T14:32:00Z">
              <w:r w:rsidRPr="00591FE9">
                <w:t>Indiana</w:t>
              </w:r>
            </w:ins>
          </w:p>
        </w:tc>
        <w:tc>
          <w:tcPr>
            <w:tcW w:w="619" w:type="pct"/>
            <w:noWrap/>
            <w:hideMark/>
            <w:tcPrChange w:id="564" w:author="Alotaibi, Raed" w:date="2019-05-20T14:32:00Z">
              <w:tcPr>
                <w:tcW w:w="960" w:type="dxa"/>
                <w:noWrap/>
                <w:hideMark/>
              </w:tcPr>
            </w:tcPrChange>
          </w:tcPr>
          <w:p w14:paraId="49669155" w14:textId="77777777" w:rsidR="00591FE9" w:rsidRPr="00591FE9" w:rsidRDefault="00591FE9" w:rsidP="00591FE9">
            <w:pPr>
              <w:rPr>
                <w:ins w:id="565" w:author="Alotaibi, Raed" w:date="2019-05-20T14:32:00Z"/>
              </w:rPr>
            </w:pPr>
            <w:ins w:id="566" w:author="Alotaibi, Raed" w:date="2019-05-20T14:32:00Z">
              <w:r w:rsidRPr="00591FE9">
                <w:t>15.4</w:t>
              </w:r>
            </w:ins>
          </w:p>
        </w:tc>
        <w:tc>
          <w:tcPr>
            <w:tcW w:w="619" w:type="pct"/>
            <w:noWrap/>
            <w:hideMark/>
            <w:tcPrChange w:id="567" w:author="Alotaibi, Raed" w:date="2019-05-20T14:32:00Z">
              <w:tcPr>
                <w:tcW w:w="960" w:type="dxa"/>
                <w:noWrap/>
                <w:hideMark/>
              </w:tcPr>
            </w:tcPrChange>
          </w:tcPr>
          <w:p w14:paraId="7EE23A6C" w14:textId="77777777" w:rsidR="00591FE9" w:rsidRPr="00591FE9" w:rsidRDefault="00591FE9" w:rsidP="00591FE9">
            <w:pPr>
              <w:rPr>
                <w:ins w:id="568" w:author="Alotaibi, Raed" w:date="2019-05-20T14:32:00Z"/>
              </w:rPr>
            </w:pPr>
            <w:ins w:id="569" w:author="Alotaibi, Raed" w:date="2019-05-20T14:32:00Z">
              <w:r w:rsidRPr="00591FE9">
                <w:t>6.7</w:t>
              </w:r>
            </w:ins>
          </w:p>
        </w:tc>
        <w:tc>
          <w:tcPr>
            <w:tcW w:w="619" w:type="pct"/>
            <w:noWrap/>
            <w:hideMark/>
            <w:tcPrChange w:id="570" w:author="Alotaibi, Raed" w:date="2019-05-20T14:32:00Z">
              <w:tcPr>
                <w:tcW w:w="960" w:type="dxa"/>
                <w:noWrap/>
                <w:hideMark/>
              </w:tcPr>
            </w:tcPrChange>
          </w:tcPr>
          <w:p w14:paraId="47E84B8D" w14:textId="77777777" w:rsidR="00591FE9" w:rsidRPr="00591FE9" w:rsidRDefault="00591FE9" w:rsidP="00591FE9">
            <w:pPr>
              <w:rPr>
                <w:ins w:id="571" w:author="Alotaibi, Raed" w:date="2019-05-20T14:32:00Z"/>
              </w:rPr>
            </w:pPr>
            <w:ins w:id="572" w:author="Alotaibi, Raed" w:date="2019-05-20T14:32:00Z">
              <w:r w:rsidRPr="00591FE9">
                <w:t>10.7</w:t>
              </w:r>
            </w:ins>
          </w:p>
        </w:tc>
        <w:tc>
          <w:tcPr>
            <w:tcW w:w="619" w:type="pct"/>
            <w:noWrap/>
            <w:hideMark/>
            <w:tcPrChange w:id="573" w:author="Alotaibi, Raed" w:date="2019-05-20T14:32:00Z">
              <w:tcPr>
                <w:tcW w:w="960" w:type="dxa"/>
                <w:noWrap/>
                <w:hideMark/>
              </w:tcPr>
            </w:tcPrChange>
          </w:tcPr>
          <w:p w14:paraId="35A7460D" w14:textId="77777777" w:rsidR="00591FE9" w:rsidRPr="00591FE9" w:rsidRDefault="00591FE9" w:rsidP="00591FE9">
            <w:pPr>
              <w:rPr>
                <w:ins w:id="574" w:author="Alotaibi, Raed" w:date="2019-05-20T14:32:00Z"/>
              </w:rPr>
            </w:pPr>
            <w:ins w:id="575" w:author="Alotaibi, Raed" w:date="2019-05-20T14:32:00Z">
              <w:r w:rsidRPr="00591FE9">
                <w:t>14.4</w:t>
              </w:r>
            </w:ins>
          </w:p>
        </w:tc>
        <w:tc>
          <w:tcPr>
            <w:tcW w:w="619" w:type="pct"/>
            <w:noWrap/>
            <w:hideMark/>
            <w:tcPrChange w:id="576" w:author="Alotaibi, Raed" w:date="2019-05-20T14:32:00Z">
              <w:tcPr>
                <w:tcW w:w="960" w:type="dxa"/>
                <w:noWrap/>
                <w:hideMark/>
              </w:tcPr>
            </w:tcPrChange>
          </w:tcPr>
          <w:p w14:paraId="6D3734CA" w14:textId="77777777" w:rsidR="00591FE9" w:rsidRPr="00591FE9" w:rsidRDefault="00591FE9" w:rsidP="00591FE9">
            <w:pPr>
              <w:rPr>
                <w:ins w:id="577" w:author="Alotaibi, Raed" w:date="2019-05-20T14:32:00Z"/>
              </w:rPr>
            </w:pPr>
            <w:ins w:id="578" w:author="Alotaibi, Raed" w:date="2019-05-20T14:32:00Z">
              <w:r w:rsidRPr="00591FE9">
                <w:t>18.7</w:t>
              </w:r>
            </w:ins>
          </w:p>
        </w:tc>
        <w:tc>
          <w:tcPr>
            <w:tcW w:w="619" w:type="pct"/>
            <w:noWrap/>
            <w:hideMark/>
            <w:tcPrChange w:id="579" w:author="Alotaibi, Raed" w:date="2019-05-20T14:32:00Z">
              <w:tcPr>
                <w:tcW w:w="960" w:type="dxa"/>
                <w:noWrap/>
                <w:hideMark/>
              </w:tcPr>
            </w:tcPrChange>
          </w:tcPr>
          <w:p w14:paraId="79F121F0" w14:textId="77777777" w:rsidR="00591FE9" w:rsidRPr="00591FE9" w:rsidRDefault="00591FE9" w:rsidP="00591FE9">
            <w:pPr>
              <w:rPr>
                <w:ins w:id="580" w:author="Alotaibi, Raed" w:date="2019-05-20T14:32:00Z"/>
              </w:rPr>
            </w:pPr>
            <w:ins w:id="581" w:author="Alotaibi, Raed" w:date="2019-05-20T14:32:00Z">
              <w:r w:rsidRPr="00591FE9">
                <w:t>38.9</w:t>
              </w:r>
            </w:ins>
          </w:p>
        </w:tc>
      </w:tr>
      <w:tr w:rsidR="00591FE9" w:rsidRPr="00591FE9" w14:paraId="635BCD38" w14:textId="77777777" w:rsidTr="00591FE9">
        <w:trPr>
          <w:trHeight w:val="300"/>
          <w:ins w:id="582" w:author="Alotaibi, Raed" w:date="2019-05-20T14:32:00Z"/>
          <w:trPrChange w:id="583" w:author="Alotaibi, Raed" w:date="2019-05-20T14:32:00Z">
            <w:trPr>
              <w:trHeight w:val="300"/>
            </w:trPr>
          </w:trPrChange>
        </w:trPr>
        <w:tc>
          <w:tcPr>
            <w:tcW w:w="1289" w:type="pct"/>
            <w:noWrap/>
            <w:hideMark/>
            <w:tcPrChange w:id="584" w:author="Alotaibi, Raed" w:date="2019-05-20T14:32:00Z">
              <w:tcPr>
                <w:tcW w:w="2000" w:type="dxa"/>
                <w:noWrap/>
                <w:hideMark/>
              </w:tcPr>
            </w:tcPrChange>
          </w:tcPr>
          <w:p w14:paraId="24C0A0BF" w14:textId="77777777" w:rsidR="00591FE9" w:rsidRPr="00591FE9" w:rsidRDefault="00591FE9" w:rsidP="00591FE9">
            <w:pPr>
              <w:rPr>
                <w:ins w:id="585" w:author="Alotaibi, Raed" w:date="2019-05-20T14:32:00Z"/>
              </w:rPr>
            </w:pPr>
            <w:ins w:id="586" w:author="Alotaibi, Raed" w:date="2019-05-20T14:32:00Z">
              <w:r w:rsidRPr="00591FE9">
                <w:t>Iowa</w:t>
              </w:r>
            </w:ins>
          </w:p>
        </w:tc>
        <w:tc>
          <w:tcPr>
            <w:tcW w:w="619" w:type="pct"/>
            <w:noWrap/>
            <w:hideMark/>
            <w:tcPrChange w:id="587" w:author="Alotaibi, Raed" w:date="2019-05-20T14:32:00Z">
              <w:tcPr>
                <w:tcW w:w="960" w:type="dxa"/>
                <w:noWrap/>
                <w:hideMark/>
              </w:tcPr>
            </w:tcPrChange>
          </w:tcPr>
          <w:p w14:paraId="0CE3909D" w14:textId="77777777" w:rsidR="00591FE9" w:rsidRPr="00591FE9" w:rsidRDefault="00591FE9" w:rsidP="00591FE9">
            <w:pPr>
              <w:rPr>
                <w:ins w:id="588" w:author="Alotaibi, Raed" w:date="2019-05-20T14:32:00Z"/>
              </w:rPr>
            </w:pPr>
            <w:ins w:id="589" w:author="Alotaibi, Raed" w:date="2019-05-20T14:32:00Z">
              <w:r w:rsidRPr="00591FE9">
                <w:t>9.1</w:t>
              </w:r>
            </w:ins>
          </w:p>
        </w:tc>
        <w:tc>
          <w:tcPr>
            <w:tcW w:w="619" w:type="pct"/>
            <w:noWrap/>
            <w:hideMark/>
            <w:tcPrChange w:id="590" w:author="Alotaibi, Raed" w:date="2019-05-20T14:32:00Z">
              <w:tcPr>
                <w:tcW w:w="960" w:type="dxa"/>
                <w:noWrap/>
                <w:hideMark/>
              </w:tcPr>
            </w:tcPrChange>
          </w:tcPr>
          <w:p w14:paraId="112F869E" w14:textId="77777777" w:rsidR="00591FE9" w:rsidRPr="00591FE9" w:rsidRDefault="00591FE9" w:rsidP="00591FE9">
            <w:pPr>
              <w:rPr>
                <w:ins w:id="591" w:author="Alotaibi, Raed" w:date="2019-05-20T14:32:00Z"/>
              </w:rPr>
            </w:pPr>
            <w:ins w:id="592" w:author="Alotaibi, Raed" w:date="2019-05-20T14:32:00Z">
              <w:r w:rsidRPr="00591FE9">
                <w:t>4.3</w:t>
              </w:r>
            </w:ins>
          </w:p>
        </w:tc>
        <w:tc>
          <w:tcPr>
            <w:tcW w:w="619" w:type="pct"/>
            <w:noWrap/>
            <w:hideMark/>
            <w:tcPrChange w:id="593" w:author="Alotaibi, Raed" w:date="2019-05-20T14:32:00Z">
              <w:tcPr>
                <w:tcW w:w="960" w:type="dxa"/>
                <w:noWrap/>
                <w:hideMark/>
              </w:tcPr>
            </w:tcPrChange>
          </w:tcPr>
          <w:p w14:paraId="674C1BFC" w14:textId="77777777" w:rsidR="00591FE9" w:rsidRPr="00591FE9" w:rsidRDefault="00591FE9" w:rsidP="00591FE9">
            <w:pPr>
              <w:rPr>
                <w:ins w:id="594" w:author="Alotaibi, Raed" w:date="2019-05-20T14:32:00Z"/>
              </w:rPr>
            </w:pPr>
            <w:ins w:id="595" w:author="Alotaibi, Raed" w:date="2019-05-20T14:32:00Z">
              <w:r w:rsidRPr="00591FE9">
                <w:t>6.1</w:t>
              </w:r>
            </w:ins>
          </w:p>
        </w:tc>
        <w:tc>
          <w:tcPr>
            <w:tcW w:w="619" w:type="pct"/>
            <w:noWrap/>
            <w:hideMark/>
            <w:tcPrChange w:id="596" w:author="Alotaibi, Raed" w:date="2019-05-20T14:32:00Z">
              <w:tcPr>
                <w:tcW w:w="960" w:type="dxa"/>
                <w:noWrap/>
                <w:hideMark/>
              </w:tcPr>
            </w:tcPrChange>
          </w:tcPr>
          <w:p w14:paraId="6DDA826A" w14:textId="77777777" w:rsidR="00591FE9" w:rsidRPr="00591FE9" w:rsidRDefault="00591FE9" w:rsidP="00591FE9">
            <w:pPr>
              <w:rPr>
                <w:ins w:id="597" w:author="Alotaibi, Raed" w:date="2019-05-20T14:32:00Z"/>
              </w:rPr>
            </w:pPr>
            <w:ins w:id="598" w:author="Alotaibi, Raed" w:date="2019-05-20T14:32:00Z">
              <w:r w:rsidRPr="00591FE9">
                <w:t>8.0</w:t>
              </w:r>
            </w:ins>
          </w:p>
        </w:tc>
        <w:tc>
          <w:tcPr>
            <w:tcW w:w="619" w:type="pct"/>
            <w:noWrap/>
            <w:hideMark/>
            <w:tcPrChange w:id="599" w:author="Alotaibi, Raed" w:date="2019-05-20T14:32:00Z">
              <w:tcPr>
                <w:tcW w:w="960" w:type="dxa"/>
                <w:noWrap/>
                <w:hideMark/>
              </w:tcPr>
            </w:tcPrChange>
          </w:tcPr>
          <w:p w14:paraId="72C9FD9D" w14:textId="77777777" w:rsidR="00591FE9" w:rsidRPr="00591FE9" w:rsidRDefault="00591FE9" w:rsidP="00591FE9">
            <w:pPr>
              <w:rPr>
                <w:ins w:id="600" w:author="Alotaibi, Raed" w:date="2019-05-20T14:32:00Z"/>
              </w:rPr>
            </w:pPr>
            <w:ins w:id="601" w:author="Alotaibi, Raed" w:date="2019-05-20T14:32:00Z">
              <w:r w:rsidRPr="00591FE9">
                <w:t>11.7</w:t>
              </w:r>
            </w:ins>
          </w:p>
        </w:tc>
        <w:tc>
          <w:tcPr>
            <w:tcW w:w="619" w:type="pct"/>
            <w:noWrap/>
            <w:hideMark/>
            <w:tcPrChange w:id="602" w:author="Alotaibi, Raed" w:date="2019-05-20T14:32:00Z">
              <w:tcPr>
                <w:tcW w:w="960" w:type="dxa"/>
                <w:noWrap/>
                <w:hideMark/>
              </w:tcPr>
            </w:tcPrChange>
          </w:tcPr>
          <w:p w14:paraId="4A135975" w14:textId="77777777" w:rsidR="00591FE9" w:rsidRPr="00591FE9" w:rsidRDefault="00591FE9" w:rsidP="00591FE9">
            <w:pPr>
              <w:rPr>
                <w:ins w:id="603" w:author="Alotaibi, Raed" w:date="2019-05-20T14:32:00Z"/>
              </w:rPr>
            </w:pPr>
            <w:ins w:id="604" w:author="Alotaibi, Raed" w:date="2019-05-20T14:32:00Z">
              <w:r w:rsidRPr="00591FE9">
                <w:t>22.6</w:t>
              </w:r>
            </w:ins>
          </w:p>
        </w:tc>
      </w:tr>
      <w:tr w:rsidR="00591FE9" w:rsidRPr="00591FE9" w14:paraId="0045BFF1" w14:textId="77777777" w:rsidTr="00591FE9">
        <w:trPr>
          <w:trHeight w:val="300"/>
          <w:ins w:id="605" w:author="Alotaibi, Raed" w:date="2019-05-20T14:32:00Z"/>
          <w:trPrChange w:id="606" w:author="Alotaibi, Raed" w:date="2019-05-20T14:32:00Z">
            <w:trPr>
              <w:trHeight w:val="300"/>
            </w:trPr>
          </w:trPrChange>
        </w:trPr>
        <w:tc>
          <w:tcPr>
            <w:tcW w:w="1289" w:type="pct"/>
            <w:noWrap/>
            <w:hideMark/>
            <w:tcPrChange w:id="607" w:author="Alotaibi, Raed" w:date="2019-05-20T14:32:00Z">
              <w:tcPr>
                <w:tcW w:w="2000" w:type="dxa"/>
                <w:noWrap/>
                <w:hideMark/>
              </w:tcPr>
            </w:tcPrChange>
          </w:tcPr>
          <w:p w14:paraId="53DCD6E0" w14:textId="77777777" w:rsidR="00591FE9" w:rsidRPr="00591FE9" w:rsidRDefault="00591FE9" w:rsidP="00591FE9">
            <w:pPr>
              <w:rPr>
                <w:ins w:id="608" w:author="Alotaibi, Raed" w:date="2019-05-20T14:32:00Z"/>
              </w:rPr>
            </w:pPr>
            <w:ins w:id="609" w:author="Alotaibi, Raed" w:date="2019-05-20T14:32:00Z">
              <w:r w:rsidRPr="00591FE9">
                <w:t>Kansas</w:t>
              </w:r>
            </w:ins>
          </w:p>
        </w:tc>
        <w:tc>
          <w:tcPr>
            <w:tcW w:w="619" w:type="pct"/>
            <w:noWrap/>
            <w:hideMark/>
            <w:tcPrChange w:id="610" w:author="Alotaibi, Raed" w:date="2019-05-20T14:32:00Z">
              <w:tcPr>
                <w:tcW w:w="960" w:type="dxa"/>
                <w:noWrap/>
                <w:hideMark/>
              </w:tcPr>
            </w:tcPrChange>
          </w:tcPr>
          <w:p w14:paraId="5A2C410A" w14:textId="77777777" w:rsidR="00591FE9" w:rsidRPr="00591FE9" w:rsidRDefault="00591FE9" w:rsidP="00591FE9">
            <w:pPr>
              <w:rPr>
                <w:ins w:id="611" w:author="Alotaibi, Raed" w:date="2019-05-20T14:32:00Z"/>
              </w:rPr>
            </w:pPr>
            <w:ins w:id="612" w:author="Alotaibi, Raed" w:date="2019-05-20T14:32:00Z">
              <w:r w:rsidRPr="00591FE9">
                <w:t>9.7</w:t>
              </w:r>
            </w:ins>
          </w:p>
        </w:tc>
        <w:tc>
          <w:tcPr>
            <w:tcW w:w="619" w:type="pct"/>
            <w:noWrap/>
            <w:hideMark/>
            <w:tcPrChange w:id="613" w:author="Alotaibi, Raed" w:date="2019-05-20T14:32:00Z">
              <w:tcPr>
                <w:tcW w:w="960" w:type="dxa"/>
                <w:noWrap/>
                <w:hideMark/>
              </w:tcPr>
            </w:tcPrChange>
          </w:tcPr>
          <w:p w14:paraId="6EC80B86" w14:textId="77777777" w:rsidR="00591FE9" w:rsidRPr="00591FE9" w:rsidRDefault="00591FE9" w:rsidP="00591FE9">
            <w:pPr>
              <w:rPr>
                <w:ins w:id="614" w:author="Alotaibi, Raed" w:date="2019-05-20T14:32:00Z"/>
              </w:rPr>
            </w:pPr>
            <w:ins w:id="615" w:author="Alotaibi, Raed" w:date="2019-05-20T14:32:00Z">
              <w:r w:rsidRPr="00591FE9">
                <w:t>4.5</w:t>
              </w:r>
            </w:ins>
          </w:p>
        </w:tc>
        <w:tc>
          <w:tcPr>
            <w:tcW w:w="619" w:type="pct"/>
            <w:noWrap/>
            <w:hideMark/>
            <w:tcPrChange w:id="616" w:author="Alotaibi, Raed" w:date="2019-05-20T14:32:00Z">
              <w:tcPr>
                <w:tcW w:w="960" w:type="dxa"/>
                <w:noWrap/>
                <w:hideMark/>
              </w:tcPr>
            </w:tcPrChange>
          </w:tcPr>
          <w:p w14:paraId="0B6F0D4B" w14:textId="77777777" w:rsidR="00591FE9" w:rsidRPr="00591FE9" w:rsidRDefault="00591FE9" w:rsidP="00591FE9">
            <w:pPr>
              <w:rPr>
                <w:ins w:id="617" w:author="Alotaibi, Raed" w:date="2019-05-20T14:32:00Z"/>
              </w:rPr>
            </w:pPr>
            <w:ins w:id="618" w:author="Alotaibi, Raed" w:date="2019-05-20T14:32:00Z">
              <w:r w:rsidRPr="00591FE9">
                <w:t>6.3</w:t>
              </w:r>
            </w:ins>
          </w:p>
        </w:tc>
        <w:tc>
          <w:tcPr>
            <w:tcW w:w="619" w:type="pct"/>
            <w:noWrap/>
            <w:hideMark/>
            <w:tcPrChange w:id="619" w:author="Alotaibi, Raed" w:date="2019-05-20T14:32:00Z">
              <w:tcPr>
                <w:tcW w:w="960" w:type="dxa"/>
                <w:noWrap/>
                <w:hideMark/>
              </w:tcPr>
            </w:tcPrChange>
          </w:tcPr>
          <w:p w14:paraId="3E5DA23B" w14:textId="77777777" w:rsidR="00591FE9" w:rsidRPr="00591FE9" w:rsidRDefault="00591FE9" w:rsidP="00591FE9">
            <w:pPr>
              <w:rPr>
                <w:ins w:id="620" w:author="Alotaibi, Raed" w:date="2019-05-20T14:32:00Z"/>
              </w:rPr>
            </w:pPr>
            <w:ins w:id="621" w:author="Alotaibi, Raed" w:date="2019-05-20T14:32:00Z">
              <w:r w:rsidRPr="00591FE9">
                <w:t>8.8</w:t>
              </w:r>
            </w:ins>
          </w:p>
        </w:tc>
        <w:tc>
          <w:tcPr>
            <w:tcW w:w="619" w:type="pct"/>
            <w:noWrap/>
            <w:hideMark/>
            <w:tcPrChange w:id="622" w:author="Alotaibi, Raed" w:date="2019-05-20T14:32:00Z">
              <w:tcPr>
                <w:tcW w:w="960" w:type="dxa"/>
                <w:noWrap/>
                <w:hideMark/>
              </w:tcPr>
            </w:tcPrChange>
          </w:tcPr>
          <w:p w14:paraId="29257CD0" w14:textId="77777777" w:rsidR="00591FE9" w:rsidRPr="00591FE9" w:rsidRDefault="00591FE9" w:rsidP="00591FE9">
            <w:pPr>
              <w:rPr>
                <w:ins w:id="623" w:author="Alotaibi, Raed" w:date="2019-05-20T14:32:00Z"/>
              </w:rPr>
            </w:pPr>
            <w:ins w:id="624" w:author="Alotaibi, Raed" w:date="2019-05-20T14:32:00Z">
              <w:r w:rsidRPr="00591FE9">
                <w:t>12.4</w:t>
              </w:r>
            </w:ins>
          </w:p>
        </w:tc>
        <w:tc>
          <w:tcPr>
            <w:tcW w:w="619" w:type="pct"/>
            <w:noWrap/>
            <w:hideMark/>
            <w:tcPrChange w:id="625" w:author="Alotaibi, Raed" w:date="2019-05-20T14:32:00Z">
              <w:tcPr>
                <w:tcW w:w="960" w:type="dxa"/>
                <w:noWrap/>
                <w:hideMark/>
              </w:tcPr>
            </w:tcPrChange>
          </w:tcPr>
          <w:p w14:paraId="1E320710" w14:textId="77777777" w:rsidR="00591FE9" w:rsidRPr="00591FE9" w:rsidRDefault="00591FE9" w:rsidP="00591FE9">
            <w:pPr>
              <w:rPr>
                <w:ins w:id="626" w:author="Alotaibi, Raed" w:date="2019-05-20T14:32:00Z"/>
              </w:rPr>
            </w:pPr>
            <w:ins w:id="627" w:author="Alotaibi, Raed" w:date="2019-05-20T14:32:00Z">
              <w:r w:rsidRPr="00591FE9">
                <w:t>28.7</w:t>
              </w:r>
            </w:ins>
          </w:p>
        </w:tc>
      </w:tr>
      <w:tr w:rsidR="00591FE9" w:rsidRPr="00591FE9" w14:paraId="4A5795AA" w14:textId="77777777" w:rsidTr="00591FE9">
        <w:trPr>
          <w:trHeight w:val="300"/>
          <w:ins w:id="628" w:author="Alotaibi, Raed" w:date="2019-05-20T14:32:00Z"/>
          <w:trPrChange w:id="629" w:author="Alotaibi, Raed" w:date="2019-05-20T14:32:00Z">
            <w:trPr>
              <w:trHeight w:val="300"/>
            </w:trPr>
          </w:trPrChange>
        </w:trPr>
        <w:tc>
          <w:tcPr>
            <w:tcW w:w="1289" w:type="pct"/>
            <w:noWrap/>
            <w:hideMark/>
            <w:tcPrChange w:id="630" w:author="Alotaibi, Raed" w:date="2019-05-20T14:32:00Z">
              <w:tcPr>
                <w:tcW w:w="2000" w:type="dxa"/>
                <w:noWrap/>
                <w:hideMark/>
              </w:tcPr>
            </w:tcPrChange>
          </w:tcPr>
          <w:p w14:paraId="0EE12CD6" w14:textId="77777777" w:rsidR="00591FE9" w:rsidRPr="00591FE9" w:rsidRDefault="00591FE9" w:rsidP="00591FE9">
            <w:pPr>
              <w:rPr>
                <w:ins w:id="631" w:author="Alotaibi, Raed" w:date="2019-05-20T14:32:00Z"/>
              </w:rPr>
            </w:pPr>
            <w:ins w:id="632" w:author="Alotaibi, Raed" w:date="2019-05-20T14:32:00Z">
              <w:r w:rsidRPr="00591FE9">
                <w:t>Kentucky</w:t>
              </w:r>
            </w:ins>
          </w:p>
        </w:tc>
        <w:tc>
          <w:tcPr>
            <w:tcW w:w="619" w:type="pct"/>
            <w:noWrap/>
            <w:hideMark/>
            <w:tcPrChange w:id="633" w:author="Alotaibi, Raed" w:date="2019-05-20T14:32:00Z">
              <w:tcPr>
                <w:tcW w:w="960" w:type="dxa"/>
                <w:noWrap/>
                <w:hideMark/>
              </w:tcPr>
            </w:tcPrChange>
          </w:tcPr>
          <w:p w14:paraId="6F81CEA1" w14:textId="77777777" w:rsidR="00591FE9" w:rsidRPr="00591FE9" w:rsidRDefault="00591FE9" w:rsidP="00591FE9">
            <w:pPr>
              <w:rPr>
                <w:ins w:id="634" w:author="Alotaibi, Raed" w:date="2019-05-20T14:32:00Z"/>
              </w:rPr>
            </w:pPr>
            <w:ins w:id="635" w:author="Alotaibi, Raed" w:date="2019-05-20T14:32:00Z">
              <w:r w:rsidRPr="00591FE9">
                <w:t>12.4</w:t>
              </w:r>
            </w:ins>
          </w:p>
        </w:tc>
        <w:tc>
          <w:tcPr>
            <w:tcW w:w="619" w:type="pct"/>
            <w:noWrap/>
            <w:hideMark/>
            <w:tcPrChange w:id="636" w:author="Alotaibi, Raed" w:date="2019-05-20T14:32:00Z">
              <w:tcPr>
                <w:tcW w:w="960" w:type="dxa"/>
                <w:noWrap/>
                <w:hideMark/>
              </w:tcPr>
            </w:tcPrChange>
          </w:tcPr>
          <w:p w14:paraId="61E0EA3B" w14:textId="77777777" w:rsidR="00591FE9" w:rsidRPr="00591FE9" w:rsidRDefault="00591FE9" w:rsidP="00591FE9">
            <w:pPr>
              <w:rPr>
                <w:ins w:id="637" w:author="Alotaibi, Raed" w:date="2019-05-20T14:32:00Z"/>
              </w:rPr>
            </w:pPr>
            <w:ins w:id="638" w:author="Alotaibi, Raed" w:date="2019-05-20T14:32:00Z">
              <w:r w:rsidRPr="00591FE9">
                <w:t>6.1</w:t>
              </w:r>
            </w:ins>
          </w:p>
        </w:tc>
        <w:tc>
          <w:tcPr>
            <w:tcW w:w="619" w:type="pct"/>
            <w:noWrap/>
            <w:hideMark/>
            <w:tcPrChange w:id="639" w:author="Alotaibi, Raed" w:date="2019-05-20T14:32:00Z">
              <w:tcPr>
                <w:tcW w:w="960" w:type="dxa"/>
                <w:noWrap/>
                <w:hideMark/>
              </w:tcPr>
            </w:tcPrChange>
          </w:tcPr>
          <w:p w14:paraId="0C86D37F" w14:textId="77777777" w:rsidR="00591FE9" w:rsidRPr="00591FE9" w:rsidRDefault="00591FE9" w:rsidP="00591FE9">
            <w:pPr>
              <w:rPr>
                <w:ins w:id="640" w:author="Alotaibi, Raed" w:date="2019-05-20T14:32:00Z"/>
              </w:rPr>
            </w:pPr>
            <w:ins w:id="641" w:author="Alotaibi, Raed" w:date="2019-05-20T14:32:00Z">
              <w:r w:rsidRPr="00591FE9">
                <w:t>8.9</w:t>
              </w:r>
            </w:ins>
          </w:p>
        </w:tc>
        <w:tc>
          <w:tcPr>
            <w:tcW w:w="619" w:type="pct"/>
            <w:noWrap/>
            <w:hideMark/>
            <w:tcPrChange w:id="642" w:author="Alotaibi, Raed" w:date="2019-05-20T14:32:00Z">
              <w:tcPr>
                <w:tcW w:w="960" w:type="dxa"/>
                <w:noWrap/>
                <w:hideMark/>
              </w:tcPr>
            </w:tcPrChange>
          </w:tcPr>
          <w:p w14:paraId="2B6C5E7E" w14:textId="77777777" w:rsidR="00591FE9" w:rsidRPr="00591FE9" w:rsidRDefault="00591FE9" w:rsidP="00591FE9">
            <w:pPr>
              <w:rPr>
                <w:ins w:id="643" w:author="Alotaibi, Raed" w:date="2019-05-20T14:32:00Z"/>
              </w:rPr>
            </w:pPr>
            <w:ins w:id="644" w:author="Alotaibi, Raed" w:date="2019-05-20T14:32:00Z">
              <w:r w:rsidRPr="00591FE9">
                <w:t>10.8</w:t>
              </w:r>
            </w:ins>
          </w:p>
        </w:tc>
        <w:tc>
          <w:tcPr>
            <w:tcW w:w="619" w:type="pct"/>
            <w:noWrap/>
            <w:hideMark/>
            <w:tcPrChange w:id="645" w:author="Alotaibi, Raed" w:date="2019-05-20T14:32:00Z">
              <w:tcPr>
                <w:tcW w:w="960" w:type="dxa"/>
                <w:noWrap/>
                <w:hideMark/>
              </w:tcPr>
            </w:tcPrChange>
          </w:tcPr>
          <w:p w14:paraId="7771D9D1" w14:textId="77777777" w:rsidR="00591FE9" w:rsidRPr="00591FE9" w:rsidRDefault="00591FE9" w:rsidP="00591FE9">
            <w:pPr>
              <w:rPr>
                <w:ins w:id="646" w:author="Alotaibi, Raed" w:date="2019-05-20T14:32:00Z"/>
              </w:rPr>
            </w:pPr>
            <w:ins w:id="647" w:author="Alotaibi, Raed" w:date="2019-05-20T14:32:00Z">
              <w:r w:rsidRPr="00591FE9">
                <w:t>14.8</w:t>
              </w:r>
            </w:ins>
          </w:p>
        </w:tc>
        <w:tc>
          <w:tcPr>
            <w:tcW w:w="619" w:type="pct"/>
            <w:noWrap/>
            <w:hideMark/>
            <w:tcPrChange w:id="648" w:author="Alotaibi, Raed" w:date="2019-05-20T14:32:00Z">
              <w:tcPr>
                <w:tcW w:w="960" w:type="dxa"/>
                <w:noWrap/>
                <w:hideMark/>
              </w:tcPr>
            </w:tcPrChange>
          </w:tcPr>
          <w:p w14:paraId="65BE2328" w14:textId="77777777" w:rsidR="00591FE9" w:rsidRPr="00591FE9" w:rsidRDefault="00591FE9" w:rsidP="00591FE9">
            <w:pPr>
              <w:rPr>
                <w:ins w:id="649" w:author="Alotaibi, Raed" w:date="2019-05-20T14:32:00Z"/>
              </w:rPr>
            </w:pPr>
            <w:ins w:id="650" w:author="Alotaibi, Raed" w:date="2019-05-20T14:32:00Z">
              <w:r w:rsidRPr="00591FE9">
                <w:t>33.3</w:t>
              </w:r>
            </w:ins>
          </w:p>
        </w:tc>
      </w:tr>
      <w:tr w:rsidR="00591FE9" w:rsidRPr="00591FE9" w14:paraId="67967E30" w14:textId="77777777" w:rsidTr="00591FE9">
        <w:trPr>
          <w:trHeight w:val="300"/>
          <w:ins w:id="651" w:author="Alotaibi, Raed" w:date="2019-05-20T14:32:00Z"/>
          <w:trPrChange w:id="652" w:author="Alotaibi, Raed" w:date="2019-05-20T14:32:00Z">
            <w:trPr>
              <w:trHeight w:val="300"/>
            </w:trPr>
          </w:trPrChange>
        </w:trPr>
        <w:tc>
          <w:tcPr>
            <w:tcW w:w="1289" w:type="pct"/>
            <w:noWrap/>
            <w:hideMark/>
            <w:tcPrChange w:id="653" w:author="Alotaibi, Raed" w:date="2019-05-20T14:32:00Z">
              <w:tcPr>
                <w:tcW w:w="2000" w:type="dxa"/>
                <w:noWrap/>
                <w:hideMark/>
              </w:tcPr>
            </w:tcPrChange>
          </w:tcPr>
          <w:p w14:paraId="1D157653" w14:textId="77777777" w:rsidR="00591FE9" w:rsidRPr="00591FE9" w:rsidRDefault="00591FE9" w:rsidP="00591FE9">
            <w:pPr>
              <w:rPr>
                <w:ins w:id="654" w:author="Alotaibi, Raed" w:date="2019-05-20T14:32:00Z"/>
              </w:rPr>
            </w:pPr>
            <w:ins w:id="655" w:author="Alotaibi, Raed" w:date="2019-05-20T14:32:00Z">
              <w:r w:rsidRPr="00591FE9">
                <w:t>Louisiana</w:t>
              </w:r>
            </w:ins>
          </w:p>
        </w:tc>
        <w:tc>
          <w:tcPr>
            <w:tcW w:w="619" w:type="pct"/>
            <w:noWrap/>
            <w:hideMark/>
            <w:tcPrChange w:id="656" w:author="Alotaibi, Raed" w:date="2019-05-20T14:32:00Z">
              <w:tcPr>
                <w:tcW w:w="960" w:type="dxa"/>
                <w:noWrap/>
                <w:hideMark/>
              </w:tcPr>
            </w:tcPrChange>
          </w:tcPr>
          <w:p w14:paraId="5B690047" w14:textId="77777777" w:rsidR="00591FE9" w:rsidRPr="00591FE9" w:rsidRDefault="00591FE9" w:rsidP="00591FE9">
            <w:pPr>
              <w:rPr>
                <w:ins w:id="657" w:author="Alotaibi, Raed" w:date="2019-05-20T14:32:00Z"/>
              </w:rPr>
            </w:pPr>
            <w:ins w:id="658" w:author="Alotaibi, Raed" w:date="2019-05-20T14:32:00Z">
              <w:r w:rsidRPr="00591FE9">
                <w:t>9.6</w:t>
              </w:r>
            </w:ins>
          </w:p>
        </w:tc>
        <w:tc>
          <w:tcPr>
            <w:tcW w:w="619" w:type="pct"/>
            <w:noWrap/>
            <w:hideMark/>
            <w:tcPrChange w:id="659" w:author="Alotaibi, Raed" w:date="2019-05-20T14:32:00Z">
              <w:tcPr>
                <w:tcW w:w="960" w:type="dxa"/>
                <w:noWrap/>
                <w:hideMark/>
              </w:tcPr>
            </w:tcPrChange>
          </w:tcPr>
          <w:p w14:paraId="663C917C" w14:textId="77777777" w:rsidR="00591FE9" w:rsidRPr="00591FE9" w:rsidRDefault="00591FE9" w:rsidP="00591FE9">
            <w:pPr>
              <w:rPr>
                <w:ins w:id="660" w:author="Alotaibi, Raed" w:date="2019-05-20T14:32:00Z"/>
              </w:rPr>
            </w:pPr>
            <w:ins w:id="661" w:author="Alotaibi, Raed" w:date="2019-05-20T14:32:00Z">
              <w:r w:rsidRPr="00591FE9">
                <w:t>3.0</w:t>
              </w:r>
            </w:ins>
          </w:p>
        </w:tc>
        <w:tc>
          <w:tcPr>
            <w:tcW w:w="619" w:type="pct"/>
            <w:noWrap/>
            <w:hideMark/>
            <w:tcPrChange w:id="662" w:author="Alotaibi, Raed" w:date="2019-05-20T14:32:00Z">
              <w:tcPr>
                <w:tcW w:w="960" w:type="dxa"/>
                <w:noWrap/>
                <w:hideMark/>
              </w:tcPr>
            </w:tcPrChange>
          </w:tcPr>
          <w:p w14:paraId="3CA63F41" w14:textId="77777777" w:rsidR="00591FE9" w:rsidRPr="00591FE9" w:rsidRDefault="00591FE9" w:rsidP="00591FE9">
            <w:pPr>
              <w:rPr>
                <w:ins w:id="663" w:author="Alotaibi, Raed" w:date="2019-05-20T14:32:00Z"/>
              </w:rPr>
            </w:pPr>
            <w:ins w:id="664" w:author="Alotaibi, Raed" w:date="2019-05-20T14:32:00Z">
              <w:r w:rsidRPr="00591FE9">
                <w:t>5.3</w:t>
              </w:r>
            </w:ins>
          </w:p>
        </w:tc>
        <w:tc>
          <w:tcPr>
            <w:tcW w:w="619" w:type="pct"/>
            <w:noWrap/>
            <w:hideMark/>
            <w:tcPrChange w:id="665" w:author="Alotaibi, Raed" w:date="2019-05-20T14:32:00Z">
              <w:tcPr>
                <w:tcW w:w="960" w:type="dxa"/>
                <w:noWrap/>
                <w:hideMark/>
              </w:tcPr>
            </w:tcPrChange>
          </w:tcPr>
          <w:p w14:paraId="50D56818" w14:textId="77777777" w:rsidR="00591FE9" w:rsidRPr="00591FE9" w:rsidRDefault="00591FE9" w:rsidP="00591FE9">
            <w:pPr>
              <w:rPr>
                <w:ins w:id="666" w:author="Alotaibi, Raed" w:date="2019-05-20T14:32:00Z"/>
              </w:rPr>
            </w:pPr>
            <w:ins w:id="667" w:author="Alotaibi, Raed" w:date="2019-05-20T14:32:00Z">
              <w:r w:rsidRPr="00591FE9">
                <w:t>8.0</w:t>
              </w:r>
            </w:ins>
          </w:p>
        </w:tc>
        <w:tc>
          <w:tcPr>
            <w:tcW w:w="619" w:type="pct"/>
            <w:noWrap/>
            <w:hideMark/>
            <w:tcPrChange w:id="668" w:author="Alotaibi, Raed" w:date="2019-05-20T14:32:00Z">
              <w:tcPr>
                <w:tcW w:w="960" w:type="dxa"/>
                <w:noWrap/>
                <w:hideMark/>
              </w:tcPr>
            </w:tcPrChange>
          </w:tcPr>
          <w:p w14:paraId="26074580" w14:textId="77777777" w:rsidR="00591FE9" w:rsidRPr="00591FE9" w:rsidRDefault="00591FE9" w:rsidP="00591FE9">
            <w:pPr>
              <w:rPr>
                <w:ins w:id="669" w:author="Alotaibi, Raed" w:date="2019-05-20T14:32:00Z"/>
              </w:rPr>
            </w:pPr>
            <w:ins w:id="670" w:author="Alotaibi, Raed" w:date="2019-05-20T14:32:00Z">
              <w:r w:rsidRPr="00591FE9">
                <w:t>12.6</w:t>
              </w:r>
            </w:ins>
          </w:p>
        </w:tc>
        <w:tc>
          <w:tcPr>
            <w:tcW w:w="619" w:type="pct"/>
            <w:noWrap/>
            <w:hideMark/>
            <w:tcPrChange w:id="671" w:author="Alotaibi, Raed" w:date="2019-05-20T14:32:00Z">
              <w:tcPr>
                <w:tcW w:w="960" w:type="dxa"/>
                <w:noWrap/>
                <w:hideMark/>
              </w:tcPr>
            </w:tcPrChange>
          </w:tcPr>
          <w:p w14:paraId="0001FEBE" w14:textId="77777777" w:rsidR="00591FE9" w:rsidRPr="00591FE9" w:rsidRDefault="00591FE9" w:rsidP="00591FE9">
            <w:pPr>
              <w:rPr>
                <w:ins w:id="672" w:author="Alotaibi, Raed" w:date="2019-05-20T14:32:00Z"/>
              </w:rPr>
            </w:pPr>
            <w:ins w:id="673" w:author="Alotaibi, Raed" w:date="2019-05-20T14:32:00Z">
              <w:r w:rsidRPr="00591FE9">
                <w:t>31.4</w:t>
              </w:r>
            </w:ins>
          </w:p>
        </w:tc>
      </w:tr>
      <w:tr w:rsidR="00591FE9" w:rsidRPr="00591FE9" w14:paraId="1D5FABF6" w14:textId="77777777" w:rsidTr="00591FE9">
        <w:trPr>
          <w:trHeight w:val="300"/>
          <w:ins w:id="674" w:author="Alotaibi, Raed" w:date="2019-05-20T14:32:00Z"/>
          <w:trPrChange w:id="675" w:author="Alotaibi, Raed" w:date="2019-05-20T14:32:00Z">
            <w:trPr>
              <w:trHeight w:val="300"/>
            </w:trPr>
          </w:trPrChange>
        </w:trPr>
        <w:tc>
          <w:tcPr>
            <w:tcW w:w="1289" w:type="pct"/>
            <w:noWrap/>
            <w:hideMark/>
            <w:tcPrChange w:id="676" w:author="Alotaibi, Raed" w:date="2019-05-20T14:32:00Z">
              <w:tcPr>
                <w:tcW w:w="2000" w:type="dxa"/>
                <w:noWrap/>
                <w:hideMark/>
              </w:tcPr>
            </w:tcPrChange>
          </w:tcPr>
          <w:p w14:paraId="1373D600" w14:textId="77777777" w:rsidR="00591FE9" w:rsidRPr="00591FE9" w:rsidRDefault="00591FE9" w:rsidP="00591FE9">
            <w:pPr>
              <w:rPr>
                <w:ins w:id="677" w:author="Alotaibi, Raed" w:date="2019-05-20T14:32:00Z"/>
              </w:rPr>
            </w:pPr>
            <w:ins w:id="678" w:author="Alotaibi, Raed" w:date="2019-05-20T14:32:00Z">
              <w:r w:rsidRPr="00591FE9">
                <w:t>Maine</w:t>
              </w:r>
            </w:ins>
          </w:p>
        </w:tc>
        <w:tc>
          <w:tcPr>
            <w:tcW w:w="619" w:type="pct"/>
            <w:noWrap/>
            <w:hideMark/>
            <w:tcPrChange w:id="679" w:author="Alotaibi, Raed" w:date="2019-05-20T14:32:00Z">
              <w:tcPr>
                <w:tcW w:w="960" w:type="dxa"/>
                <w:noWrap/>
                <w:hideMark/>
              </w:tcPr>
            </w:tcPrChange>
          </w:tcPr>
          <w:p w14:paraId="5DE5882D" w14:textId="77777777" w:rsidR="00591FE9" w:rsidRPr="00591FE9" w:rsidRDefault="00591FE9" w:rsidP="00591FE9">
            <w:pPr>
              <w:rPr>
                <w:ins w:id="680" w:author="Alotaibi, Raed" w:date="2019-05-20T14:32:00Z"/>
              </w:rPr>
            </w:pPr>
            <w:ins w:id="681" w:author="Alotaibi, Raed" w:date="2019-05-20T14:32:00Z">
              <w:r w:rsidRPr="00591FE9">
                <w:t>6.3</w:t>
              </w:r>
            </w:ins>
          </w:p>
        </w:tc>
        <w:tc>
          <w:tcPr>
            <w:tcW w:w="619" w:type="pct"/>
            <w:noWrap/>
            <w:hideMark/>
            <w:tcPrChange w:id="682" w:author="Alotaibi, Raed" w:date="2019-05-20T14:32:00Z">
              <w:tcPr>
                <w:tcW w:w="960" w:type="dxa"/>
                <w:noWrap/>
                <w:hideMark/>
              </w:tcPr>
            </w:tcPrChange>
          </w:tcPr>
          <w:p w14:paraId="49A61FCE" w14:textId="77777777" w:rsidR="00591FE9" w:rsidRPr="00591FE9" w:rsidRDefault="00591FE9" w:rsidP="00591FE9">
            <w:pPr>
              <w:rPr>
                <w:ins w:id="683" w:author="Alotaibi, Raed" w:date="2019-05-20T14:32:00Z"/>
              </w:rPr>
            </w:pPr>
            <w:ins w:id="684" w:author="Alotaibi, Raed" w:date="2019-05-20T14:32:00Z">
              <w:r w:rsidRPr="00591FE9">
                <w:t>2.0</w:t>
              </w:r>
            </w:ins>
          </w:p>
        </w:tc>
        <w:tc>
          <w:tcPr>
            <w:tcW w:w="619" w:type="pct"/>
            <w:noWrap/>
            <w:hideMark/>
            <w:tcPrChange w:id="685" w:author="Alotaibi, Raed" w:date="2019-05-20T14:32:00Z">
              <w:tcPr>
                <w:tcW w:w="960" w:type="dxa"/>
                <w:noWrap/>
                <w:hideMark/>
              </w:tcPr>
            </w:tcPrChange>
          </w:tcPr>
          <w:p w14:paraId="051F0C8A" w14:textId="77777777" w:rsidR="00591FE9" w:rsidRPr="00591FE9" w:rsidRDefault="00591FE9" w:rsidP="00591FE9">
            <w:pPr>
              <w:rPr>
                <w:ins w:id="686" w:author="Alotaibi, Raed" w:date="2019-05-20T14:32:00Z"/>
              </w:rPr>
            </w:pPr>
            <w:ins w:id="687" w:author="Alotaibi, Raed" w:date="2019-05-20T14:32:00Z">
              <w:r w:rsidRPr="00591FE9">
                <w:t>4.4</w:t>
              </w:r>
            </w:ins>
          </w:p>
        </w:tc>
        <w:tc>
          <w:tcPr>
            <w:tcW w:w="619" w:type="pct"/>
            <w:noWrap/>
            <w:hideMark/>
            <w:tcPrChange w:id="688" w:author="Alotaibi, Raed" w:date="2019-05-20T14:32:00Z">
              <w:tcPr>
                <w:tcW w:w="960" w:type="dxa"/>
                <w:noWrap/>
                <w:hideMark/>
              </w:tcPr>
            </w:tcPrChange>
          </w:tcPr>
          <w:p w14:paraId="1330B06D" w14:textId="77777777" w:rsidR="00591FE9" w:rsidRPr="00591FE9" w:rsidRDefault="00591FE9" w:rsidP="00591FE9">
            <w:pPr>
              <w:rPr>
                <w:ins w:id="689" w:author="Alotaibi, Raed" w:date="2019-05-20T14:32:00Z"/>
              </w:rPr>
            </w:pPr>
            <w:ins w:id="690" w:author="Alotaibi, Raed" w:date="2019-05-20T14:32:00Z">
              <w:r w:rsidRPr="00591FE9">
                <w:t>5.8</w:t>
              </w:r>
            </w:ins>
          </w:p>
        </w:tc>
        <w:tc>
          <w:tcPr>
            <w:tcW w:w="619" w:type="pct"/>
            <w:noWrap/>
            <w:hideMark/>
            <w:tcPrChange w:id="691" w:author="Alotaibi, Raed" w:date="2019-05-20T14:32:00Z">
              <w:tcPr>
                <w:tcW w:w="960" w:type="dxa"/>
                <w:noWrap/>
                <w:hideMark/>
              </w:tcPr>
            </w:tcPrChange>
          </w:tcPr>
          <w:p w14:paraId="4DECF21B" w14:textId="77777777" w:rsidR="00591FE9" w:rsidRPr="00591FE9" w:rsidRDefault="00591FE9" w:rsidP="00591FE9">
            <w:pPr>
              <w:rPr>
                <w:ins w:id="692" w:author="Alotaibi, Raed" w:date="2019-05-20T14:32:00Z"/>
              </w:rPr>
            </w:pPr>
            <w:ins w:id="693" w:author="Alotaibi, Raed" w:date="2019-05-20T14:32:00Z">
              <w:r w:rsidRPr="00591FE9">
                <w:t>7.5</w:t>
              </w:r>
            </w:ins>
          </w:p>
        </w:tc>
        <w:tc>
          <w:tcPr>
            <w:tcW w:w="619" w:type="pct"/>
            <w:noWrap/>
            <w:hideMark/>
            <w:tcPrChange w:id="694" w:author="Alotaibi, Raed" w:date="2019-05-20T14:32:00Z">
              <w:tcPr>
                <w:tcW w:w="960" w:type="dxa"/>
                <w:noWrap/>
                <w:hideMark/>
              </w:tcPr>
            </w:tcPrChange>
          </w:tcPr>
          <w:p w14:paraId="1610CB9B" w14:textId="77777777" w:rsidR="00591FE9" w:rsidRPr="00591FE9" w:rsidRDefault="00591FE9" w:rsidP="00591FE9">
            <w:pPr>
              <w:rPr>
                <w:ins w:id="695" w:author="Alotaibi, Raed" w:date="2019-05-20T14:32:00Z"/>
              </w:rPr>
            </w:pPr>
            <w:ins w:id="696" w:author="Alotaibi, Raed" w:date="2019-05-20T14:32:00Z">
              <w:r w:rsidRPr="00591FE9">
                <w:t>18.7</w:t>
              </w:r>
            </w:ins>
          </w:p>
        </w:tc>
      </w:tr>
      <w:tr w:rsidR="00591FE9" w:rsidRPr="00591FE9" w14:paraId="0EAFACF3" w14:textId="77777777" w:rsidTr="00591FE9">
        <w:trPr>
          <w:trHeight w:val="300"/>
          <w:ins w:id="697" w:author="Alotaibi, Raed" w:date="2019-05-20T14:32:00Z"/>
          <w:trPrChange w:id="698" w:author="Alotaibi, Raed" w:date="2019-05-20T14:32:00Z">
            <w:trPr>
              <w:trHeight w:val="300"/>
            </w:trPr>
          </w:trPrChange>
        </w:trPr>
        <w:tc>
          <w:tcPr>
            <w:tcW w:w="1289" w:type="pct"/>
            <w:noWrap/>
            <w:hideMark/>
            <w:tcPrChange w:id="699" w:author="Alotaibi, Raed" w:date="2019-05-20T14:32:00Z">
              <w:tcPr>
                <w:tcW w:w="2000" w:type="dxa"/>
                <w:noWrap/>
                <w:hideMark/>
              </w:tcPr>
            </w:tcPrChange>
          </w:tcPr>
          <w:p w14:paraId="7A54CE1C" w14:textId="77777777" w:rsidR="00591FE9" w:rsidRPr="00591FE9" w:rsidRDefault="00591FE9" w:rsidP="00591FE9">
            <w:pPr>
              <w:rPr>
                <w:ins w:id="700" w:author="Alotaibi, Raed" w:date="2019-05-20T14:32:00Z"/>
              </w:rPr>
            </w:pPr>
            <w:ins w:id="701" w:author="Alotaibi, Raed" w:date="2019-05-20T14:32:00Z">
              <w:r w:rsidRPr="00591FE9">
                <w:t>Maryland</w:t>
              </w:r>
            </w:ins>
          </w:p>
        </w:tc>
        <w:tc>
          <w:tcPr>
            <w:tcW w:w="619" w:type="pct"/>
            <w:noWrap/>
            <w:hideMark/>
            <w:tcPrChange w:id="702" w:author="Alotaibi, Raed" w:date="2019-05-20T14:32:00Z">
              <w:tcPr>
                <w:tcW w:w="960" w:type="dxa"/>
                <w:noWrap/>
                <w:hideMark/>
              </w:tcPr>
            </w:tcPrChange>
          </w:tcPr>
          <w:p w14:paraId="22740EE5" w14:textId="77777777" w:rsidR="00591FE9" w:rsidRPr="00591FE9" w:rsidRDefault="00591FE9" w:rsidP="00591FE9">
            <w:pPr>
              <w:rPr>
                <w:ins w:id="703" w:author="Alotaibi, Raed" w:date="2019-05-20T14:32:00Z"/>
              </w:rPr>
            </w:pPr>
            <w:ins w:id="704" w:author="Alotaibi, Raed" w:date="2019-05-20T14:32:00Z">
              <w:r w:rsidRPr="00591FE9">
                <w:t>16.1</w:t>
              </w:r>
            </w:ins>
          </w:p>
        </w:tc>
        <w:tc>
          <w:tcPr>
            <w:tcW w:w="619" w:type="pct"/>
            <w:noWrap/>
            <w:hideMark/>
            <w:tcPrChange w:id="705" w:author="Alotaibi, Raed" w:date="2019-05-20T14:32:00Z">
              <w:tcPr>
                <w:tcW w:w="960" w:type="dxa"/>
                <w:noWrap/>
                <w:hideMark/>
              </w:tcPr>
            </w:tcPrChange>
          </w:tcPr>
          <w:p w14:paraId="596C3172" w14:textId="77777777" w:rsidR="00591FE9" w:rsidRPr="00591FE9" w:rsidRDefault="00591FE9" w:rsidP="00591FE9">
            <w:pPr>
              <w:rPr>
                <w:ins w:id="706" w:author="Alotaibi, Raed" w:date="2019-05-20T14:32:00Z"/>
              </w:rPr>
            </w:pPr>
            <w:ins w:id="707" w:author="Alotaibi, Raed" w:date="2019-05-20T14:32:00Z">
              <w:r w:rsidRPr="00591FE9">
                <w:t>5.9</w:t>
              </w:r>
            </w:ins>
          </w:p>
        </w:tc>
        <w:tc>
          <w:tcPr>
            <w:tcW w:w="619" w:type="pct"/>
            <w:noWrap/>
            <w:hideMark/>
            <w:tcPrChange w:id="708" w:author="Alotaibi, Raed" w:date="2019-05-20T14:32:00Z">
              <w:tcPr>
                <w:tcW w:w="960" w:type="dxa"/>
                <w:noWrap/>
                <w:hideMark/>
              </w:tcPr>
            </w:tcPrChange>
          </w:tcPr>
          <w:p w14:paraId="26B1BC7B" w14:textId="77777777" w:rsidR="00591FE9" w:rsidRPr="00591FE9" w:rsidRDefault="00591FE9" w:rsidP="00591FE9">
            <w:pPr>
              <w:rPr>
                <w:ins w:id="709" w:author="Alotaibi, Raed" w:date="2019-05-20T14:32:00Z"/>
              </w:rPr>
            </w:pPr>
            <w:ins w:id="710" w:author="Alotaibi, Raed" w:date="2019-05-20T14:32:00Z">
              <w:r w:rsidRPr="00591FE9">
                <w:t>11.8</w:t>
              </w:r>
            </w:ins>
          </w:p>
        </w:tc>
        <w:tc>
          <w:tcPr>
            <w:tcW w:w="619" w:type="pct"/>
            <w:noWrap/>
            <w:hideMark/>
            <w:tcPrChange w:id="711" w:author="Alotaibi, Raed" w:date="2019-05-20T14:32:00Z">
              <w:tcPr>
                <w:tcW w:w="960" w:type="dxa"/>
                <w:noWrap/>
                <w:hideMark/>
              </w:tcPr>
            </w:tcPrChange>
          </w:tcPr>
          <w:p w14:paraId="0B987AE7" w14:textId="77777777" w:rsidR="00591FE9" w:rsidRPr="00591FE9" w:rsidRDefault="00591FE9" w:rsidP="00591FE9">
            <w:pPr>
              <w:rPr>
                <w:ins w:id="712" w:author="Alotaibi, Raed" w:date="2019-05-20T14:32:00Z"/>
              </w:rPr>
            </w:pPr>
            <w:ins w:id="713" w:author="Alotaibi, Raed" w:date="2019-05-20T14:32:00Z">
              <w:r w:rsidRPr="00591FE9">
                <w:t>15.3</w:t>
              </w:r>
            </w:ins>
          </w:p>
        </w:tc>
        <w:tc>
          <w:tcPr>
            <w:tcW w:w="619" w:type="pct"/>
            <w:noWrap/>
            <w:hideMark/>
            <w:tcPrChange w:id="714" w:author="Alotaibi, Raed" w:date="2019-05-20T14:32:00Z">
              <w:tcPr>
                <w:tcW w:w="960" w:type="dxa"/>
                <w:noWrap/>
                <w:hideMark/>
              </w:tcPr>
            </w:tcPrChange>
          </w:tcPr>
          <w:p w14:paraId="73AF9694" w14:textId="77777777" w:rsidR="00591FE9" w:rsidRPr="00591FE9" w:rsidRDefault="00591FE9" w:rsidP="00591FE9">
            <w:pPr>
              <w:rPr>
                <w:ins w:id="715" w:author="Alotaibi, Raed" w:date="2019-05-20T14:32:00Z"/>
              </w:rPr>
            </w:pPr>
            <w:ins w:id="716" w:author="Alotaibi, Raed" w:date="2019-05-20T14:32:00Z">
              <w:r w:rsidRPr="00591FE9">
                <w:t>20.8</w:t>
              </w:r>
            </w:ins>
          </w:p>
        </w:tc>
        <w:tc>
          <w:tcPr>
            <w:tcW w:w="619" w:type="pct"/>
            <w:noWrap/>
            <w:hideMark/>
            <w:tcPrChange w:id="717" w:author="Alotaibi, Raed" w:date="2019-05-20T14:32:00Z">
              <w:tcPr>
                <w:tcW w:w="960" w:type="dxa"/>
                <w:noWrap/>
                <w:hideMark/>
              </w:tcPr>
            </w:tcPrChange>
          </w:tcPr>
          <w:p w14:paraId="3230A17B" w14:textId="77777777" w:rsidR="00591FE9" w:rsidRPr="00591FE9" w:rsidRDefault="00591FE9" w:rsidP="00591FE9">
            <w:pPr>
              <w:rPr>
                <w:ins w:id="718" w:author="Alotaibi, Raed" w:date="2019-05-20T14:32:00Z"/>
              </w:rPr>
            </w:pPr>
            <w:ins w:id="719" w:author="Alotaibi, Raed" w:date="2019-05-20T14:32:00Z">
              <w:r w:rsidRPr="00591FE9">
                <w:t>34.0</w:t>
              </w:r>
            </w:ins>
          </w:p>
        </w:tc>
      </w:tr>
      <w:tr w:rsidR="00591FE9" w:rsidRPr="00591FE9" w14:paraId="27CEA003" w14:textId="77777777" w:rsidTr="00591FE9">
        <w:trPr>
          <w:trHeight w:val="300"/>
          <w:ins w:id="720" w:author="Alotaibi, Raed" w:date="2019-05-20T14:32:00Z"/>
          <w:trPrChange w:id="721" w:author="Alotaibi, Raed" w:date="2019-05-20T14:32:00Z">
            <w:trPr>
              <w:trHeight w:val="300"/>
            </w:trPr>
          </w:trPrChange>
        </w:trPr>
        <w:tc>
          <w:tcPr>
            <w:tcW w:w="1289" w:type="pct"/>
            <w:noWrap/>
            <w:hideMark/>
            <w:tcPrChange w:id="722" w:author="Alotaibi, Raed" w:date="2019-05-20T14:32:00Z">
              <w:tcPr>
                <w:tcW w:w="2000" w:type="dxa"/>
                <w:noWrap/>
                <w:hideMark/>
              </w:tcPr>
            </w:tcPrChange>
          </w:tcPr>
          <w:p w14:paraId="048AA1C6" w14:textId="77777777" w:rsidR="00591FE9" w:rsidRPr="00591FE9" w:rsidRDefault="00591FE9" w:rsidP="00591FE9">
            <w:pPr>
              <w:rPr>
                <w:ins w:id="723" w:author="Alotaibi, Raed" w:date="2019-05-20T14:32:00Z"/>
              </w:rPr>
            </w:pPr>
            <w:ins w:id="724" w:author="Alotaibi, Raed" w:date="2019-05-20T14:32:00Z">
              <w:r w:rsidRPr="00591FE9">
                <w:t>Massachusetts</w:t>
              </w:r>
            </w:ins>
          </w:p>
        </w:tc>
        <w:tc>
          <w:tcPr>
            <w:tcW w:w="619" w:type="pct"/>
            <w:noWrap/>
            <w:hideMark/>
            <w:tcPrChange w:id="725" w:author="Alotaibi, Raed" w:date="2019-05-20T14:32:00Z">
              <w:tcPr>
                <w:tcW w:w="960" w:type="dxa"/>
                <w:noWrap/>
                <w:hideMark/>
              </w:tcPr>
            </w:tcPrChange>
          </w:tcPr>
          <w:p w14:paraId="556CE4F2" w14:textId="77777777" w:rsidR="00591FE9" w:rsidRPr="00591FE9" w:rsidRDefault="00591FE9" w:rsidP="00591FE9">
            <w:pPr>
              <w:rPr>
                <w:ins w:id="726" w:author="Alotaibi, Raed" w:date="2019-05-20T14:32:00Z"/>
              </w:rPr>
            </w:pPr>
            <w:ins w:id="727" w:author="Alotaibi, Raed" w:date="2019-05-20T14:32:00Z">
              <w:r w:rsidRPr="00591FE9">
                <w:t>14.1</w:t>
              </w:r>
            </w:ins>
          </w:p>
        </w:tc>
        <w:tc>
          <w:tcPr>
            <w:tcW w:w="619" w:type="pct"/>
            <w:noWrap/>
            <w:hideMark/>
            <w:tcPrChange w:id="728" w:author="Alotaibi, Raed" w:date="2019-05-20T14:32:00Z">
              <w:tcPr>
                <w:tcW w:w="960" w:type="dxa"/>
                <w:noWrap/>
                <w:hideMark/>
              </w:tcPr>
            </w:tcPrChange>
          </w:tcPr>
          <w:p w14:paraId="4D9804B6" w14:textId="77777777" w:rsidR="00591FE9" w:rsidRPr="00591FE9" w:rsidRDefault="00591FE9" w:rsidP="00591FE9">
            <w:pPr>
              <w:rPr>
                <w:ins w:id="729" w:author="Alotaibi, Raed" w:date="2019-05-20T14:32:00Z"/>
              </w:rPr>
            </w:pPr>
            <w:ins w:id="730" w:author="Alotaibi, Raed" w:date="2019-05-20T14:32:00Z">
              <w:r w:rsidRPr="00591FE9">
                <w:t>3.7</w:t>
              </w:r>
            </w:ins>
          </w:p>
        </w:tc>
        <w:tc>
          <w:tcPr>
            <w:tcW w:w="619" w:type="pct"/>
            <w:noWrap/>
            <w:hideMark/>
            <w:tcPrChange w:id="731" w:author="Alotaibi, Raed" w:date="2019-05-20T14:32:00Z">
              <w:tcPr>
                <w:tcW w:w="960" w:type="dxa"/>
                <w:noWrap/>
                <w:hideMark/>
              </w:tcPr>
            </w:tcPrChange>
          </w:tcPr>
          <w:p w14:paraId="5BF98A10" w14:textId="77777777" w:rsidR="00591FE9" w:rsidRPr="00591FE9" w:rsidRDefault="00591FE9" w:rsidP="00591FE9">
            <w:pPr>
              <w:rPr>
                <w:ins w:id="732" w:author="Alotaibi, Raed" w:date="2019-05-20T14:32:00Z"/>
              </w:rPr>
            </w:pPr>
            <w:ins w:id="733" w:author="Alotaibi, Raed" w:date="2019-05-20T14:32:00Z">
              <w:r w:rsidRPr="00591FE9">
                <w:t>10.3</w:t>
              </w:r>
            </w:ins>
          </w:p>
        </w:tc>
        <w:tc>
          <w:tcPr>
            <w:tcW w:w="619" w:type="pct"/>
            <w:noWrap/>
            <w:hideMark/>
            <w:tcPrChange w:id="734" w:author="Alotaibi, Raed" w:date="2019-05-20T14:32:00Z">
              <w:tcPr>
                <w:tcW w:w="960" w:type="dxa"/>
                <w:noWrap/>
                <w:hideMark/>
              </w:tcPr>
            </w:tcPrChange>
          </w:tcPr>
          <w:p w14:paraId="0F3280C0" w14:textId="77777777" w:rsidR="00591FE9" w:rsidRPr="00591FE9" w:rsidRDefault="00591FE9" w:rsidP="00591FE9">
            <w:pPr>
              <w:rPr>
                <w:ins w:id="735" w:author="Alotaibi, Raed" w:date="2019-05-20T14:32:00Z"/>
              </w:rPr>
            </w:pPr>
            <w:ins w:id="736" w:author="Alotaibi, Raed" w:date="2019-05-20T14:32:00Z">
              <w:r w:rsidRPr="00591FE9">
                <w:t>13.2</w:t>
              </w:r>
            </w:ins>
          </w:p>
        </w:tc>
        <w:tc>
          <w:tcPr>
            <w:tcW w:w="619" w:type="pct"/>
            <w:noWrap/>
            <w:hideMark/>
            <w:tcPrChange w:id="737" w:author="Alotaibi, Raed" w:date="2019-05-20T14:32:00Z">
              <w:tcPr>
                <w:tcW w:w="960" w:type="dxa"/>
                <w:noWrap/>
                <w:hideMark/>
              </w:tcPr>
            </w:tcPrChange>
          </w:tcPr>
          <w:p w14:paraId="1F81FFAC" w14:textId="77777777" w:rsidR="00591FE9" w:rsidRPr="00591FE9" w:rsidRDefault="00591FE9" w:rsidP="00591FE9">
            <w:pPr>
              <w:rPr>
                <w:ins w:id="738" w:author="Alotaibi, Raed" w:date="2019-05-20T14:32:00Z"/>
              </w:rPr>
            </w:pPr>
            <w:ins w:id="739" w:author="Alotaibi, Raed" w:date="2019-05-20T14:32:00Z">
              <w:r w:rsidRPr="00591FE9">
                <w:t>17.0</w:t>
              </w:r>
            </w:ins>
          </w:p>
        </w:tc>
        <w:tc>
          <w:tcPr>
            <w:tcW w:w="619" w:type="pct"/>
            <w:noWrap/>
            <w:hideMark/>
            <w:tcPrChange w:id="740" w:author="Alotaibi, Raed" w:date="2019-05-20T14:32:00Z">
              <w:tcPr>
                <w:tcW w:w="960" w:type="dxa"/>
                <w:noWrap/>
                <w:hideMark/>
              </w:tcPr>
            </w:tcPrChange>
          </w:tcPr>
          <w:p w14:paraId="593A2C9E" w14:textId="77777777" w:rsidR="00591FE9" w:rsidRPr="00591FE9" w:rsidRDefault="00591FE9" w:rsidP="00591FE9">
            <w:pPr>
              <w:rPr>
                <w:ins w:id="741" w:author="Alotaibi, Raed" w:date="2019-05-20T14:32:00Z"/>
              </w:rPr>
            </w:pPr>
            <w:ins w:id="742" w:author="Alotaibi, Raed" w:date="2019-05-20T14:32:00Z">
              <w:r w:rsidRPr="00591FE9">
                <w:t>42.5</w:t>
              </w:r>
            </w:ins>
          </w:p>
        </w:tc>
      </w:tr>
      <w:tr w:rsidR="00591FE9" w:rsidRPr="00591FE9" w14:paraId="4780C85B" w14:textId="77777777" w:rsidTr="00591FE9">
        <w:trPr>
          <w:trHeight w:val="300"/>
          <w:ins w:id="743" w:author="Alotaibi, Raed" w:date="2019-05-20T14:32:00Z"/>
          <w:trPrChange w:id="744" w:author="Alotaibi, Raed" w:date="2019-05-20T14:32:00Z">
            <w:trPr>
              <w:trHeight w:val="300"/>
            </w:trPr>
          </w:trPrChange>
        </w:trPr>
        <w:tc>
          <w:tcPr>
            <w:tcW w:w="1289" w:type="pct"/>
            <w:noWrap/>
            <w:hideMark/>
            <w:tcPrChange w:id="745" w:author="Alotaibi, Raed" w:date="2019-05-20T14:32:00Z">
              <w:tcPr>
                <w:tcW w:w="2000" w:type="dxa"/>
                <w:noWrap/>
                <w:hideMark/>
              </w:tcPr>
            </w:tcPrChange>
          </w:tcPr>
          <w:p w14:paraId="3CDD5B2C" w14:textId="77777777" w:rsidR="00591FE9" w:rsidRPr="00591FE9" w:rsidRDefault="00591FE9" w:rsidP="00591FE9">
            <w:pPr>
              <w:rPr>
                <w:ins w:id="746" w:author="Alotaibi, Raed" w:date="2019-05-20T14:32:00Z"/>
              </w:rPr>
            </w:pPr>
            <w:ins w:id="747" w:author="Alotaibi, Raed" w:date="2019-05-20T14:32:00Z">
              <w:r w:rsidRPr="00591FE9">
                <w:t>Michigan</w:t>
              </w:r>
            </w:ins>
          </w:p>
        </w:tc>
        <w:tc>
          <w:tcPr>
            <w:tcW w:w="619" w:type="pct"/>
            <w:noWrap/>
            <w:hideMark/>
            <w:tcPrChange w:id="748" w:author="Alotaibi, Raed" w:date="2019-05-20T14:32:00Z">
              <w:tcPr>
                <w:tcW w:w="960" w:type="dxa"/>
                <w:noWrap/>
                <w:hideMark/>
              </w:tcPr>
            </w:tcPrChange>
          </w:tcPr>
          <w:p w14:paraId="12FF76C9" w14:textId="77777777" w:rsidR="00591FE9" w:rsidRPr="00591FE9" w:rsidRDefault="00591FE9" w:rsidP="00591FE9">
            <w:pPr>
              <w:rPr>
                <w:ins w:id="749" w:author="Alotaibi, Raed" w:date="2019-05-20T14:32:00Z"/>
              </w:rPr>
            </w:pPr>
            <w:ins w:id="750" w:author="Alotaibi, Raed" w:date="2019-05-20T14:32:00Z">
              <w:r w:rsidRPr="00591FE9">
                <w:t>12.9</w:t>
              </w:r>
            </w:ins>
          </w:p>
        </w:tc>
        <w:tc>
          <w:tcPr>
            <w:tcW w:w="619" w:type="pct"/>
            <w:noWrap/>
            <w:hideMark/>
            <w:tcPrChange w:id="751" w:author="Alotaibi, Raed" w:date="2019-05-20T14:32:00Z">
              <w:tcPr>
                <w:tcW w:w="960" w:type="dxa"/>
                <w:noWrap/>
                <w:hideMark/>
              </w:tcPr>
            </w:tcPrChange>
          </w:tcPr>
          <w:p w14:paraId="6D7CC1A7" w14:textId="77777777" w:rsidR="00591FE9" w:rsidRPr="00591FE9" w:rsidRDefault="00591FE9" w:rsidP="00591FE9">
            <w:pPr>
              <w:rPr>
                <w:ins w:id="752" w:author="Alotaibi, Raed" w:date="2019-05-20T14:32:00Z"/>
              </w:rPr>
            </w:pPr>
            <w:ins w:id="753" w:author="Alotaibi, Raed" w:date="2019-05-20T14:32:00Z">
              <w:r w:rsidRPr="00591FE9">
                <w:t>2.8</w:t>
              </w:r>
            </w:ins>
          </w:p>
        </w:tc>
        <w:tc>
          <w:tcPr>
            <w:tcW w:w="619" w:type="pct"/>
            <w:noWrap/>
            <w:hideMark/>
            <w:tcPrChange w:id="754" w:author="Alotaibi, Raed" w:date="2019-05-20T14:32:00Z">
              <w:tcPr>
                <w:tcW w:w="960" w:type="dxa"/>
                <w:noWrap/>
                <w:hideMark/>
              </w:tcPr>
            </w:tcPrChange>
          </w:tcPr>
          <w:p w14:paraId="661E0C31" w14:textId="77777777" w:rsidR="00591FE9" w:rsidRPr="00591FE9" w:rsidRDefault="00591FE9" w:rsidP="00591FE9">
            <w:pPr>
              <w:rPr>
                <w:ins w:id="755" w:author="Alotaibi, Raed" w:date="2019-05-20T14:32:00Z"/>
              </w:rPr>
            </w:pPr>
            <w:ins w:id="756" w:author="Alotaibi, Raed" w:date="2019-05-20T14:32:00Z">
              <w:r w:rsidRPr="00591FE9">
                <w:t>7.7</w:t>
              </w:r>
            </w:ins>
          </w:p>
        </w:tc>
        <w:tc>
          <w:tcPr>
            <w:tcW w:w="619" w:type="pct"/>
            <w:noWrap/>
            <w:hideMark/>
            <w:tcPrChange w:id="757" w:author="Alotaibi, Raed" w:date="2019-05-20T14:32:00Z">
              <w:tcPr>
                <w:tcW w:w="960" w:type="dxa"/>
                <w:noWrap/>
                <w:hideMark/>
              </w:tcPr>
            </w:tcPrChange>
          </w:tcPr>
          <w:p w14:paraId="29C69CA1" w14:textId="77777777" w:rsidR="00591FE9" w:rsidRPr="00591FE9" w:rsidRDefault="00591FE9" w:rsidP="00591FE9">
            <w:pPr>
              <w:rPr>
                <w:ins w:id="758" w:author="Alotaibi, Raed" w:date="2019-05-20T14:32:00Z"/>
              </w:rPr>
            </w:pPr>
            <w:ins w:id="759" w:author="Alotaibi, Raed" w:date="2019-05-20T14:32:00Z">
              <w:r w:rsidRPr="00591FE9">
                <w:t>11.3</w:t>
              </w:r>
            </w:ins>
          </w:p>
        </w:tc>
        <w:tc>
          <w:tcPr>
            <w:tcW w:w="619" w:type="pct"/>
            <w:noWrap/>
            <w:hideMark/>
            <w:tcPrChange w:id="760" w:author="Alotaibi, Raed" w:date="2019-05-20T14:32:00Z">
              <w:tcPr>
                <w:tcW w:w="960" w:type="dxa"/>
                <w:noWrap/>
                <w:hideMark/>
              </w:tcPr>
            </w:tcPrChange>
          </w:tcPr>
          <w:p w14:paraId="43738463" w14:textId="77777777" w:rsidR="00591FE9" w:rsidRPr="00591FE9" w:rsidRDefault="00591FE9" w:rsidP="00591FE9">
            <w:pPr>
              <w:rPr>
                <w:ins w:id="761" w:author="Alotaibi, Raed" w:date="2019-05-20T14:32:00Z"/>
              </w:rPr>
            </w:pPr>
            <w:ins w:id="762" w:author="Alotaibi, Raed" w:date="2019-05-20T14:32:00Z">
              <w:r w:rsidRPr="00591FE9">
                <w:t>17.5</w:t>
              </w:r>
            </w:ins>
          </w:p>
        </w:tc>
        <w:tc>
          <w:tcPr>
            <w:tcW w:w="619" w:type="pct"/>
            <w:noWrap/>
            <w:hideMark/>
            <w:tcPrChange w:id="763" w:author="Alotaibi, Raed" w:date="2019-05-20T14:32:00Z">
              <w:tcPr>
                <w:tcW w:w="960" w:type="dxa"/>
                <w:noWrap/>
                <w:hideMark/>
              </w:tcPr>
            </w:tcPrChange>
          </w:tcPr>
          <w:p w14:paraId="41AA90C6" w14:textId="77777777" w:rsidR="00591FE9" w:rsidRPr="00591FE9" w:rsidRDefault="00591FE9" w:rsidP="00591FE9">
            <w:pPr>
              <w:rPr>
                <w:ins w:id="764" w:author="Alotaibi, Raed" w:date="2019-05-20T14:32:00Z"/>
              </w:rPr>
            </w:pPr>
            <w:ins w:id="765" w:author="Alotaibi, Raed" w:date="2019-05-20T14:32:00Z">
              <w:r w:rsidRPr="00591FE9">
                <w:t>35.9</w:t>
              </w:r>
            </w:ins>
          </w:p>
        </w:tc>
      </w:tr>
      <w:tr w:rsidR="00591FE9" w:rsidRPr="00591FE9" w14:paraId="7C68BBF0" w14:textId="77777777" w:rsidTr="00591FE9">
        <w:trPr>
          <w:trHeight w:val="300"/>
          <w:ins w:id="766" w:author="Alotaibi, Raed" w:date="2019-05-20T14:32:00Z"/>
          <w:trPrChange w:id="767" w:author="Alotaibi, Raed" w:date="2019-05-20T14:32:00Z">
            <w:trPr>
              <w:trHeight w:val="300"/>
            </w:trPr>
          </w:trPrChange>
        </w:trPr>
        <w:tc>
          <w:tcPr>
            <w:tcW w:w="1289" w:type="pct"/>
            <w:noWrap/>
            <w:hideMark/>
            <w:tcPrChange w:id="768" w:author="Alotaibi, Raed" w:date="2019-05-20T14:32:00Z">
              <w:tcPr>
                <w:tcW w:w="2000" w:type="dxa"/>
                <w:noWrap/>
                <w:hideMark/>
              </w:tcPr>
            </w:tcPrChange>
          </w:tcPr>
          <w:p w14:paraId="32932F64" w14:textId="77777777" w:rsidR="00591FE9" w:rsidRPr="00591FE9" w:rsidRDefault="00591FE9" w:rsidP="00591FE9">
            <w:pPr>
              <w:rPr>
                <w:ins w:id="769" w:author="Alotaibi, Raed" w:date="2019-05-20T14:32:00Z"/>
              </w:rPr>
            </w:pPr>
            <w:ins w:id="770" w:author="Alotaibi, Raed" w:date="2019-05-20T14:32:00Z">
              <w:r w:rsidRPr="00591FE9">
                <w:t>Minnesota</w:t>
              </w:r>
            </w:ins>
          </w:p>
        </w:tc>
        <w:tc>
          <w:tcPr>
            <w:tcW w:w="619" w:type="pct"/>
            <w:noWrap/>
            <w:hideMark/>
            <w:tcPrChange w:id="771" w:author="Alotaibi, Raed" w:date="2019-05-20T14:32:00Z">
              <w:tcPr>
                <w:tcW w:w="960" w:type="dxa"/>
                <w:noWrap/>
                <w:hideMark/>
              </w:tcPr>
            </w:tcPrChange>
          </w:tcPr>
          <w:p w14:paraId="538DCB1F" w14:textId="77777777" w:rsidR="00591FE9" w:rsidRPr="00591FE9" w:rsidRDefault="00591FE9" w:rsidP="00591FE9">
            <w:pPr>
              <w:rPr>
                <w:ins w:id="772" w:author="Alotaibi, Raed" w:date="2019-05-20T14:32:00Z"/>
              </w:rPr>
            </w:pPr>
            <w:ins w:id="773" w:author="Alotaibi, Raed" w:date="2019-05-20T14:32:00Z">
              <w:r w:rsidRPr="00591FE9">
                <w:t>9.9</w:t>
              </w:r>
            </w:ins>
          </w:p>
        </w:tc>
        <w:tc>
          <w:tcPr>
            <w:tcW w:w="619" w:type="pct"/>
            <w:noWrap/>
            <w:hideMark/>
            <w:tcPrChange w:id="774" w:author="Alotaibi, Raed" w:date="2019-05-20T14:32:00Z">
              <w:tcPr>
                <w:tcW w:w="960" w:type="dxa"/>
                <w:noWrap/>
                <w:hideMark/>
              </w:tcPr>
            </w:tcPrChange>
          </w:tcPr>
          <w:p w14:paraId="01B63C28" w14:textId="77777777" w:rsidR="00591FE9" w:rsidRPr="00591FE9" w:rsidRDefault="00591FE9" w:rsidP="00591FE9">
            <w:pPr>
              <w:rPr>
                <w:ins w:id="775" w:author="Alotaibi, Raed" w:date="2019-05-20T14:32:00Z"/>
              </w:rPr>
            </w:pPr>
            <w:ins w:id="776" w:author="Alotaibi, Raed" w:date="2019-05-20T14:32:00Z">
              <w:r w:rsidRPr="00591FE9">
                <w:t>2.9</w:t>
              </w:r>
            </w:ins>
          </w:p>
        </w:tc>
        <w:tc>
          <w:tcPr>
            <w:tcW w:w="619" w:type="pct"/>
            <w:noWrap/>
            <w:hideMark/>
            <w:tcPrChange w:id="777" w:author="Alotaibi, Raed" w:date="2019-05-20T14:32:00Z">
              <w:tcPr>
                <w:tcW w:w="960" w:type="dxa"/>
                <w:noWrap/>
                <w:hideMark/>
              </w:tcPr>
            </w:tcPrChange>
          </w:tcPr>
          <w:p w14:paraId="472E807B" w14:textId="77777777" w:rsidR="00591FE9" w:rsidRPr="00591FE9" w:rsidRDefault="00591FE9" w:rsidP="00591FE9">
            <w:pPr>
              <w:rPr>
                <w:ins w:id="778" w:author="Alotaibi, Raed" w:date="2019-05-20T14:32:00Z"/>
              </w:rPr>
            </w:pPr>
            <w:ins w:id="779" w:author="Alotaibi, Raed" w:date="2019-05-20T14:32:00Z">
              <w:r w:rsidRPr="00591FE9">
                <w:t>5.0</w:t>
              </w:r>
            </w:ins>
          </w:p>
        </w:tc>
        <w:tc>
          <w:tcPr>
            <w:tcW w:w="619" w:type="pct"/>
            <w:noWrap/>
            <w:hideMark/>
            <w:tcPrChange w:id="780" w:author="Alotaibi, Raed" w:date="2019-05-20T14:32:00Z">
              <w:tcPr>
                <w:tcW w:w="960" w:type="dxa"/>
                <w:noWrap/>
                <w:hideMark/>
              </w:tcPr>
            </w:tcPrChange>
          </w:tcPr>
          <w:p w14:paraId="5E03C022" w14:textId="77777777" w:rsidR="00591FE9" w:rsidRPr="00591FE9" w:rsidRDefault="00591FE9" w:rsidP="00591FE9">
            <w:pPr>
              <w:rPr>
                <w:ins w:id="781" w:author="Alotaibi, Raed" w:date="2019-05-20T14:32:00Z"/>
              </w:rPr>
            </w:pPr>
            <w:ins w:id="782" w:author="Alotaibi, Raed" w:date="2019-05-20T14:32:00Z">
              <w:r w:rsidRPr="00591FE9">
                <w:t>7.8</w:t>
              </w:r>
            </w:ins>
          </w:p>
        </w:tc>
        <w:tc>
          <w:tcPr>
            <w:tcW w:w="619" w:type="pct"/>
            <w:noWrap/>
            <w:hideMark/>
            <w:tcPrChange w:id="783" w:author="Alotaibi, Raed" w:date="2019-05-20T14:32:00Z">
              <w:tcPr>
                <w:tcW w:w="960" w:type="dxa"/>
                <w:noWrap/>
                <w:hideMark/>
              </w:tcPr>
            </w:tcPrChange>
          </w:tcPr>
          <w:p w14:paraId="50EEB3D7" w14:textId="77777777" w:rsidR="00591FE9" w:rsidRPr="00591FE9" w:rsidRDefault="00591FE9" w:rsidP="00591FE9">
            <w:pPr>
              <w:rPr>
                <w:ins w:id="784" w:author="Alotaibi, Raed" w:date="2019-05-20T14:32:00Z"/>
              </w:rPr>
            </w:pPr>
            <w:ins w:id="785" w:author="Alotaibi, Raed" w:date="2019-05-20T14:32:00Z">
              <w:r w:rsidRPr="00591FE9">
                <w:t>12.5</w:t>
              </w:r>
            </w:ins>
          </w:p>
        </w:tc>
        <w:tc>
          <w:tcPr>
            <w:tcW w:w="619" w:type="pct"/>
            <w:noWrap/>
            <w:hideMark/>
            <w:tcPrChange w:id="786" w:author="Alotaibi, Raed" w:date="2019-05-20T14:32:00Z">
              <w:tcPr>
                <w:tcW w:w="960" w:type="dxa"/>
                <w:noWrap/>
                <w:hideMark/>
              </w:tcPr>
            </w:tcPrChange>
          </w:tcPr>
          <w:p w14:paraId="707610A0" w14:textId="77777777" w:rsidR="00591FE9" w:rsidRPr="00591FE9" w:rsidRDefault="00591FE9" w:rsidP="00591FE9">
            <w:pPr>
              <w:rPr>
                <w:ins w:id="787" w:author="Alotaibi, Raed" w:date="2019-05-20T14:32:00Z"/>
              </w:rPr>
            </w:pPr>
            <w:ins w:id="788" w:author="Alotaibi, Raed" w:date="2019-05-20T14:32:00Z">
              <w:r w:rsidRPr="00591FE9">
                <w:t>40.8</w:t>
              </w:r>
            </w:ins>
          </w:p>
        </w:tc>
      </w:tr>
      <w:tr w:rsidR="00591FE9" w:rsidRPr="00591FE9" w14:paraId="1A54F726" w14:textId="77777777" w:rsidTr="00591FE9">
        <w:trPr>
          <w:trHeight w:val="300"/>
          <w:ins w:id="789" w:author="Alotaibi, Raed" w:date="2019-05-20T14:32:00Z"/>
          <w:trPrChange w:id="790" w:author="Alotaibi, Raed" w:date="2019-05-20T14:32:00Z">
            <w:trPr>
              <w:trHeight w:val="300"/>
            </w:trPr>
          </w:trPrChange>
        </w:trPr>
        <w:tc>
          <w:tcPr>
            <w:tcW w:w="1289" w:type="pct"/>
            <w:noWrap/>
            <w:hideMark/>
            <w:tcPrChange w:id="791" w:author="Alotaibi, Raed" w:date="2019-05-20T14:32:00Z">
              <w:tcPr>
                <w:tcW w:w="2000" w:type="dxa"/>
                <w:noWrap/>
                <w:hideMark/>
              </w:tcPr>
            </w:tcPrChange>
          </w:tcPr>
          <w:p w14:paraId="58FEE317" w14:textId="77777777" w:rsidR="00591FE9" w:rsidRPr="00591FE9" w:rsidRDefault="00591FE9" w:rsidP="00591FE9">
            <w:pPr>
              <w:rPr>
                <w:ins w:id="792" w:author="Alotaibi, Raed" w:date="2019-05-20T14:32:00Z"/>
              </w:rPr>
            </w:pPr>
            <w:ins w:id="793" w:author="Alotaibi, Raed" w:date="2019-05-20T14:32:00Z">
              <w:r w:rsidRPr="00591FE9">
                <w:t>Mississippi</w:t>
              </w:r>
            </w:ins>
          </w:p>
        </w:tc>
        <w:tc>
          <w:tcPr>
            <w:tcW w:w="619" w:type="pct"/>
            <w:noWrap/>
            <w:hideMark/>
            <w:tcPrChange w:id="794" w:author="Alotaibi, Raed" w:date="2019-05-20T14:32:00Z">
              <w:tcPr>
                <w:tcW w:w="960" w:type="dxa"/>
                <w:noWrap/>
                <w:hideMark/>
              </w:tcPr>
            </w:tcPrChange>
          </w:tcPr>
          <w:p w14:paraId="455AE1C4" w14:textId="77777777" w:rsidR="00591FE9" w:rsidRPr="00591FE9" w:rsidRDefault="00591FE9" w:rsidP="00591FE9">
            <w:pPr>
              <w:rPr>
                <w:ins w:id="795" w:author="Alotaibi, Raed" w:date="2019-05-20T14:32:00Z"/>
              </w:rPr>
            </w:pPr>
            <w:ins w:id="796" w:author="Alotaibi, Raed" w:date="2019-05-20T14:32:00Z">
              <w:r w:rsidRPr="00591FE9">
                <w:t>8.3</w:t>
              </w:r>
            </w:ins>
          </w:p>
        </w:tc>
        <w:tc>
          <w:tcPr>
            <w:tcW w:w="619" w:type="pct"/>
            <w:noWrap/>
            <w:hideMark/>
            <w:tcPrChange w:id="797" w:author="Alotaibi, Raed" w:date="2019-05-20T14:32:00Z">
              <w:tcPr>
                <w:tcW w:w="960" w:type="dxa"/>
                <w:noWrap/>
                <w:hideMark/>
              </w:tcPr>
            </w:tcPrChange>
          </w:tcPr>
          <w:p w14:paraId="4A93F212" w14:textId="77777777" w:rsidR="00591FE9" w:rsidRPr="00591FE9" w:rsidRDefault="00591FE9" w:rsidP="00591FE9">
            <w:pPr>
              <w:rPr>
                <w:ins w:id="798" w:author="Alotaibi, Raed" w:date="2019-05-20T14:32:00Z"/>
              </w:rPr>
            </w:pPr>
            <w:ins w:id="799" w:author="Alotaibi, Raed" w:date="2019-05-20T14:32:00Z">
              <w:r w:rsidRPr="00591FE9">
                <w:t>3.1</w:t>
              </w:r>
            </w:ins>
          </w:p>
        </w:tc>
        <w:tc>
          <w:tcPr>
            <w:tcW w:w="619" w:type="pct"/>
            <w:noWrap/>
            <w:hideMark/>
            <w:tcPrChange w:id="800" w:author="Alotaibi, Raed" w:date="2019-05-20T14:32:00Z">
              <w:tcPr>
                <w:tcW w:w="960" w:type="dxa"/>
                <w:noWrap/>
                <w:hideMark/>
              </w:tcPr>
            </w:tcPrChange>
          </w:tcPr>
          <w:p w14:paraId="28BA7C86" w14:textId="77777777" w:rsidR="00591FE9" w:rsidRPr="00591FE9" w:rsidRDefault="00591FE9" w:rsidP="00591FE9">
            <w:pPr>
              <w:rPr>
                <w:ins w:id="801" w:author="Alotaibi, Raed" w:date="2019-05-20T14:32:00Z"/>
              </w:rPr>
            </w:pPr>
            <w:ins w:id="802" w:author="Alotaibi, Raed" w:date="2019-05-20T14:32:00Z">
              <w:r w:rsidRPr="00591FE9">
                <w:t>5.6</w:t>
              </w:r>
            </w:ins>
          </w:p>
        </w:tc>
        <w:tc>
          <w:tcPr>
            <w:tcW w:w="619" w:type="pct"/>
            <w:noWrap/>
            <w:hideMark/>
            <w:tcPrChange w:id="803" w:author="Alotaibi, Raed" w:date="2019-05-20T14:32:00Z">
              <w:tcPr>
                <w:tcW w:w="960" w:type="dxa"/>
                <w:noWrap/>
                <w:hideMark/>
              </w:tcPr>
            </w:tcPrChange>
          </w:tcPr>
          <w:p w14:paraId="1547EE4F" w14:textId="77777777" w:rsidR="00591FE9" w:rsidRPr="00591FE9" w:rsidRDefault="00591FE9" w:rsidP="00591FE9">
            <w:pPr>
              <w:rPr>
                <w:ins w:id="804" w:author="Alotaibi, Raed" w:date="2019-05-20T14:32:00Z"/>
              </w:rPr>
            </w:pPr>
            <w:ins w:id="805" w:author="Alotaibi, Raed" w:date="2019-05-20T14:32:00Z">
              <w:r w:rsidRPr="00591FE9">
                <w:t>7.0</w:t>
              </w:r>
            </w:ins>
          </w:p>
        </w:tc>
        <w:tc>
          <w:tcPr>
            <w:tcW w:w="619" w:type="pct"/>
            <w:noWrap/>
            <w:hideMark/>
            <w:tcPrChange w:id="806" w:author="Alotaibi, Raed" w:date="2019-05-20T14:32:00Z">
              <w:tcPr>
                <w:tcW w:w="960" w:type="dxa"/>
                <w:noWrap/>
                <w:hideMark/>
              </w:tcPr>
            </w:tcPrChange>
          </w:tcPr>
          <w:p w14:paraId="038E0713" w14:textId="77777777" w:rsidR="00591FE9" w:rsidRPr="00591FE9" w:rsidRDefault="00591FE9" w:rsidP="00591FE9">
            <w:pPr>
              <w:rPr>
                <w:ins w:id="807" w:author="Alotaibi, Raed" w:date="2019-05-20T14:32:00Z"/>
              </w:rPr>
            </w:pPr>
            <w:ins w:id="808" w:author="Alotaibi, Raed" w:date="2019-05-20T14:32:00Z">
              <w:r w:rsidRPr="00591FE9">
                <w:t>10.2</w:t>
              </w:r>
            </w:ins>
          </w:p>
        </w:tc>
        <w:tc>
          <w:tcPr>
            <w:tcW w:w="619" w:type="pct"/>
            <w:noWrap/>
            <w:hideMark/>
            <w:tcPrChange w:id="809" w:author="Alotaibi, Raed" w:date="2019-05-20T14:32:00Z">
              <w:tcPr>
                <w:tcW w:w="960" w:type="dxa"/>
                <w:noWrap/>
                <w:hideMark/>
              </w:tcPr>
            </w:tcPrChange>
          </w:tcPr>
          <w:p w14:paraId="7AB2041E" w14:textId="77777777" w:rsidR="00591FE9" w:rsidRPr="00591FE9" w:rsidRDefault="00591FE9" w:rsidP="00591FE9">
            <w:pPr>
              <w:rPr>
                <w:ins w:id="810" w:author="Alotaibi, Raed" w:date="2019-05-20T14:32:00Z"/>
              </w:rPr>
            </w:pPr>
            <w:ins w:id="811" w:author="Alotaibi, Raed" w:date="2019-05-20T14:32:00Z">
              <w:r w:rsidRPr="00591FE9">
                <w:t>24.9</w:t>
              </w:r>
            </w:ins>
          </w:p>
        </w:tc>
      </w:tr>
      <w:tr w:rsidR="00591FE9" w:rsidRPr="00591FE9" w14:paraId="49E05E30" w14:textId="77777777" w:rsidTr="00591FE9">
        <w:trPr>
          <w:trHeight w:val="300"/>
          <w:ins w:id="812" w:author="Alotaibi, Raed" w:date="2019-05-20T14:32:00Z"/>
          <w:trPrChange w:id="813" w:author="Alotaibi, Raed" w:date="2019-05-20T14:32:00Z">
            <w:trPr>
              <w:trHeight w:val="300"/>
            </w:trPr>
          </w:trPrChange>
        </w:trPr>
        <w:tc>
          <w:tcPr>
            <w:tcW w:w="1289" w:type="pct"/>
            <w:noWrap/>
            <w:hideMark/>
            <w:tcPrChange w:id="814" w:author="Alotaibi, Raed" w:date="2019-05-20T14:32:00Z">
              <w:tcPr>
                <w:tcW w:w="2000" w:type="dxa"/>
                <w:noWrap/>
                <w:hideMark/>
              </w:tcPr>
            </w:tcPrChange>
          </w:tcPr>
          <w:p w14:paraId="489A3735" w14:textId="77777777" w:rsidR="00591FE9" w:rsidRPr="00591FE9" w:rsidRDefault="00591FE9" w:rsidP="00591FE9">
            <w:pPr>
              <w:rPr>
                <w:ins w:id="815" w:author="Alotaibi, Raed" w:date="2019-05-20T14:32:00Z"/>
              </w:rPr>
            </w:pPr>
            <w:ins w:id="816" w:author="Alotaibi, Raed" w:date="2019-05-20T14:32:00Z">
              <w:r w:rsidRPr="00591FE9">
                <w:t>Missouri</w:t>
              </w:r>
            </w:ins>
          </w:p>
        </w:tc>
        <w:tc>
          <w:tcPr>
            <w:tcW w:w="619" w:type="pct"/>
            <w:noWrap/>
            <w:hideMark/>
            <w:tcPrChange w:id="817" w:author="Alotaibi, Raed" w:date="2019-05-20T14:32:00Z">
              <w:tcPr>
                <w:tcW w:w="960" w:type="dxa"/>
                <w:noWrap/>
                <w:hideMark/>
              </w:tcPr>
            </w:tcPrChange>
          </w:tcPr>
          <w:p w14:paraId="5F44D441" w14:textId="77777777" w:rsidR="00591FE9" w:rsidRPr="00591FE9" w:rsidRDefault="00591FE9" w:rsidP="00591FE9">
            <w:pPr>
              <w:rPr>
                <w:ins w:id="818" w:author="Alotaibi, Raed" w:date="2019-05-20T14:32:00Z"/>
              </w:rPr>
            </w:pPr>
            <w:ins w:id="819" w:author="Alotaibi, Raed" w:date="2019-05-20T14:32:00Z">
              <w:r w:rsidRPr="00591FE9">
                <w:t>9.3</w:t>
              </w:r>
            </w:ins>
          </w:p>
        </w:tc>
        <w:tc>
          <w:tcPr>
            <w:tcW w:w="619" w:type="pct"/>
            <w:noWrap/>
            <w:hideMark/>
            <w:tcPrChange w:id="820" w:author="Alotaibi, Raed" w:date="2019-05-20T14:32:00Z">
              <w:tcPr>
                <w:tcW w:w="960" w:type="dxa"/>
                <w:noWrap/>
                <w:hideMark/>
              </w:tcPr>
            </w:tcPrChange>
          </w:tcPr>
          <w:p w14:paraId="6E8F9FF2" w14:textId="77777777" w:rsidR="00591FE9" w:rsidRPr="00591FE9" w:rsidRDefault="00591FE9" w:rsidP="00591FE9">
            <w:pPr>
              <w:rPr>
                <w:ins w:id="821" w:author="Alotaibi, Raed" w:date="2019-05-20T14:32:00Z"/>
              </w:rPr>
            </w:pPr>
            <w:ins w:id="822" w:author="Alotaibi, Raed" w:date="2019-05-20T14:32:00Z">
              <w:r w:rsidRPr="00591FE9">
                <w:t>4.4</w:t>
              </w:r>
            </w:ins>
          </w:p>
        </w:tc>
        <w:tc>
          <w:tcPr>
            <w:tcW w:w="619" w:type="pct"/>
            <w:noWrap/>
            <w:hideMark/>
            <w:tcPrChange w:id="823" w:author="Alotaibi, Raed" w:date="2019-05-20T14:32:00Z">
              <w:tcPr>
                <w:tcW w:w="960" w:type="dxa"/>
                <w:noWrap/>
                <w:hideMark/>
              </w:tcPr>
            </w:tcPrChange>
          </w:tcPr>
          <w:p w14:paraId="16F7FB0E" w14:textId="77777777" w:rsidR="00591FE9" w:rsidRPr="00591FE9" w:rsidRDefault="00591FE9" w:rsidP="00591FE9">
            <w:pPr>
              <w:rPr>
                <w:ins w:id="824" w:author="Alotaibi, Raed" w:date="2019-05-20T14:32:00Z"/>
              </w:rPr>
            </w:pPr>
            <w:ins w:id="825" w:author="Alotaibi, Raed" w:date="2019-05-20T14:32:00Z">
              <w:r w:rsidRPr="00591FE9">
                <w:t>6.8</w:t>
              </w:r>
            </w:ins>
          </w:p>
        </w:tc>
        <w:tc>
          <w:tcPr>
            <w:tcW w:w="619" w:type="pct"/>
            <w:noWrap/>
            <w:hideMark/>
            <w:tcPrChange w:id="826" w:author="Alotaibi, Raed" w:date="2019-05-20T14:32:00Z">
              <w:tcPr>
                <w:tcW w:w="960" w:type="dxa"/>
                <w:noWrap/>
                <w:hideMark/>
              </w:tcPr>
            </w:tcPrChange>
          </w:tcPr>
          <w:p w14:paraId="4267108B" w14:textId="77777777" w:rsidR="00591FE9" w:rsidRPr="00591FE9" w:rsidRDefault="00591FE9" w:rsidP="00591FE9">
            <w:pPr>
              <w:rPr>
                <w:ins w:id="827" w:author="Alotaibi, Raed" w:date="2019-05-20T14:32:00Z"/>
              </w:rPr>
            </w:pPr>
            <w:ins w:id="828" w:author="Alotaibi, Raed" w:date="2019-05-20T14:32:00Z">
              <w:r w:rsidRPr="00591FE9">
                <w:t>8.4</w:t>
              </w:r>
            </w:ins>
          </w:p>
        </w:tc>
        <w:tc>
          <w:tcPr>
            <w:tcW w:w="619" w:type="pct"/>
            <w:noWrap/>
            <w:hideMark/>
            <w:tcPrChange w:id="829" w:author="Alotaibi, Raed" w:date="2019-05-20T14:32:00Z">
              <w:tcPr>
                <w:tcW w:w="960" w:type="dxa"/>
                <w:noWrap/>
                <w:hideMark/>
              </w:tcPr>
            </w:tcPrChange>
          </w:tcPr>
          <w:p w14:paraId="06F270C7" w14:textId="77777777" w:rsidR="00591FE9" w:rsidRPr="00591FE9" w:rsidRDefault="00591FE9" w:rsidP="00591FE9">
            <w:pPr>
              <w:rPr>
                <w:ins w:id="830" w:author="Alotaibi, Raed" w:date="2019-05-20T14:32:00Z"/>
              </w:rPr>
            </w:pPr>
            <w:ins w:id="831" w:author="Alotaibi, Raed" w:date="2019-05-20T14:32:00Z">
              <w:r w:rsidRPr="00591FE9">
                <w:t>11.0</w:t>
              </w:r>
            </w:ins>
          </w:p>
        </w:tc>
        <w:tc>
          <w:tcPr>
            <w:tcW w:w="619" w:type="pct"/>
            <w:noWrap/>
            <w:hideMark/>
            <w:tcPrChange w:id="832" w:author="Alotaibi, Raed" w:date="2019-05-20T14:32:00Z">
              <w:tcPr>
                <w:tcW w:w="960" w:type="dxa"/>
                <w:noWrap/>
                <w:hideMark/>
              </w:tcPr>
            </w:tcPrChange>
          </w:tcPr>
          <w:p w14:paraId="1DDD3253" w14:textId="77777777" w:rsidR="00591FE9" w:rsidRPr="00591FE9" w:rsidRDefault="00591FE9" w:rsidP="00591FE9">
            <w:pPr>
              <w:rPr>
                <w:ins w:id="833" w:author="Alotaibi, Raed" w:date="2019-05-20T14:32:00Z"/>
              </w:rPr>
            </w:pPr>
            <w:ins w:id="834" w:author="Alotaibi, Raed" w:date="2019-05-20T14:32:00Z">
              <w:r w:rsidRPr="00591FE9">
                <w:t>23.8</w:t>
              </w:r>
            </w:ins>
          </w:p>
        </w:tc>
      </w:tr>
      <w:tr w:rsidR="00591FE9" w:rsidRPr="00591FE9" w14:paraId="29C6D000" w14:textId="77777777" w:rsidTr="00591FE9">
        <w:trPr>
          <w:trHeight w:val="300"/>
          <w:ins w:id="835" w:author="Alotaibi, Raed" w:date="2019-05-20T14:32:00Z"/>
          <w:trPrChange w:id="836" w:author="Alotaibi, Raed" w:date="2019-05-20T14:32:00Z">
            <w:trPr>
              <w:trHeight w:val="300"/>
            </w:trPr>
          </w:trPrChange>
        </w:trPr>
        <w:tc>
          <w:tcPr>
            <w:tcW w:w="1289" w:type="pct"/>
            <w:noWrap/>
            <w:hideMark/>
            <w:tcPrChange w:id="837" w:author="Alotaibi, Raed" w:date="2019-05-20T14:32:00Z">
              <w:tcPr>
                <w:tcW w:w="2000" w:type="dxa"/>
                <w:noWrap/>
                <w:hideMark/>
              </w:tcPr>
            </w:tcPrChange>
          </w:tcPr>
          <w:p w14:paraId="3F8A2E94" w14:textId="77777777" w:rsidR="00591FE9" w:rsidRPr="00591FE9" w:rsidRDefault="00591FE9" w:rsidP="00591FE9">
            <w:pPr>
              <w:rPr>
                <w:ins w:id="838" w:author="Alotaibi, Raed" w:date="2019-05-20T14:32:00Z"/>
              </w:rPr>
            </w:pPr>
            <w:ins w:id="839" w:author="Alotaibi, Raed" w:date="2019-05-20T14:32:00Z">
              <w:r w:rsidRPr="00591FE9">
                <w:t>Montana</w:t>
              </w:r>
            </w:ins>
          </w:p>
        </w:tc>
        <w:tc>
          <w:tcPr>
            <w:tcW w:w="619" w:type="pct"/>
            <w:noWrap/>
            <w:hideMark/>
            <w:tcPrChange w:id="840" w:author="Alotaibi, Raed" w:date="2019-05-20T14:32:00Z">
              <w:tcPr>
                <w:tcW w:w="960" w:type="dxa"/>
                <w:noWrap/>
                <w:hideMark/>
              </w:tcPr>
            </w:tcPrChange>
          </w:tcPr>
          <w:p w14:paraId="3329C71F" w14:textId="77777777" w:rsidR="00591FE9" w:rsidRPr="00591FE9" w:rsidRDefault="00591FE9" w:rsidP="00591FE9">
            <w:pPr>
              <w:rPr>
                <w:ins w:id="841" w:author="Alotaibi, Raed" w:date="2019-05-20T14:32:00Z"/>
              </w:rPr>
            </w:pPr>
            <w:ins w:id="842" w:author="Alotaibi, Raed" w:date="2019-05-20T14:32:00Z">
              <w:r w:rsidRPr="00591FE9">
                <w:t>6.2</w:t>
              </w:r>
            </w:ins>
          </w:p>
        </w:tc>
        <w:tc>
          <w:tcPr>
            <w:tcW w:w="619" w:type="pct"/>
            <w:noWrap/>
            <w:hideMark/>
            <w:tcPrChange w:id="843" w:author="Alotaibi, Raed" w:date="2019-05-20T14:32:00Z">
              <w:tcPr>
                <w:tcW w:w="960" w:type="dxa"/>
                <w:noWrap/>
                <w:hideMark/>
              </w:tcPr>
            </w:tcPrChange>
          </w:tcPr>
          <w:p w14:paraId="64C8C48E" w14:textId="77777777" w:rsidR="00591FE9" w:rsidRPr="00591FE9" w:rsidRDefault="00591FE9" w:rsidP="00591FE9">
            <w:pPr>
              <w:rPr>
                <w:ins w:id="844" w:author="Alotaibi, Raed" w:date="2019-05-20T14:32:00Z"/>
              </w:rPr>
            </w:pPr>
            <w:ins w:id="845" w:author="Alotaibi, Raed" w:date="2019-05-20T14:32:00Z">
              <w:r w:rsidRPr="00591FE9">
                <w:t>1.7</w:t>
              </w:r>
            </w:ins>
          </w:p>
        </w:tc>
        <w:tc>
          <w:tcPr>
            <w:tcW w:w="619" w:type="pct"/>
            <w:noWrap/>
            <w:hideMark/>
            <w:tcPrChange w:id="846" w:author="Alotaibi, Raed" w:date="2019-05-20T14:32:00Z">
              <w:tcPr>
                <w:tcW w:w="960" w:type="dxa"/>
                <w:noWrap/>
                <w:hideMark/>
              </w:tcPr>
            </w:tcPrChange>
          </w:tcPr>
          <w:p w14:paraId="052962B1" w14:textId="77777777" w:rsidR="00591FE9" w:rsidRPr="00591FE9" w:rsidRDefault="00591FE9" w:rsidP="00591FE9">
            <w:pPr>
              <w:rPr>
                <w:ins w:id="847" w:author="Alotaibi, Raed" w:date="2019-05-20T14:32:00Z"/>
              </w:rPr>
            </w:pPr>
            <w:ins w:id="848" w:author="Alotaibi, Raed" w:date="2019-05-20T14:32:00Z">
              <w:r w:rsidRPr="00591FE9">
                <w:t>4.0</w:t>
              </w:r>
            </w:ins>
          </w:p>
        </w:tc>
        <w:tc>
          <w:tcPr>
            <w:tcW w:w="619" w:type="pct"/>
            <w:noWrap/>
            <w:hideMark/>
            <w:tcPrChange w:id="849" w:author="Alotaibi, Raed" w:date="2019-05-20T14:32:00Z">
              <w:tcPr>
                <w:tcW w:w="960" w:type="dxa"/>
                <w:noWrap/>
                <w:hideMark/>
              </w:tcPr>
            </w:tcPrChange>
          </w:tcPr>
          <w:p w14:paraId="1FBBD162" w14:textId="77777777" w:rsidR="00591FE9" w:rsidRPr="00591FE9" w:rsidRDefault="00591FE9" w:rsidP="00591FE9">
            <w:pPr>
              <w:rPr>
                <w:ins w:id="850" w:author="Alotaibi, Raed" w:date="2019-05-20T14:32:00Z"/>
              </w:rPr>
            </w:pPr>
            <w:ins w:id="851" w:author="Alotaibi, Raed" w:date="2019-05-20T14:32:00Z">
              <w:r w:rsidRPr="00591FE9">
                <w:t>5.5</w:t>
              </w:r>
            </w:ins>
          </w:p>
        </w:tc>
        <w:tc>
          <w:tcPr>
            <w:tcW w:w="619" w:type="pct"/>
            <w:noWrap/>
            <w:hideMark/>
            <w:tcPrChange w:id="852" w:author="Alotaibi, Raed" w:date="2019-05-20T14:32:00Z">
              <w:tcPr>
                <w:tcW w:w="960" w:type="dxa"/>
                <w:noWrap/>
                <w:hideMark/>
              </w:tcPr>
            </w:tcPrChange>
          </w:tcPr>
          <w:p w14:paraId="035C4F1B" w14:textId="77777777" w:rsidR="00591FE9" w:rsidRPr="00591FE9" w:rsidRDefault="00591FE9" w:rsidP="00591FE9">
            <w:pPr>
              <w:rPr>
                <w:ins w:id="853" w:author="Alotaibi, Raed" w:date="2019-05-20T14:32:00Z"/>
              </w:rPr>
            </w:pPr>
            <w:ins w:id="854" w:author="Alotaibi, Raed" w:date="2019-05-20T14:32:00Z">
              <w:r w:rsidRPr="00591FE9">
                <w:t>8.0</w:t>
              </w:r>
            </w:ins>
          </w:p>
        </w:tc>
        <w:tc>
          <w:tcPr>
            <w:tcW w:w="619" w:type="pct"/>
            <w:noWrap/>
            <w:hideMark/>
            <w:tcPrChange w:id="855" w:author="Alotaibi, Raed" w:date="2019-05-20T14:32:00Z">
              <w:tcPr>
                <w:tcW w:w="960" w:type="dxa"/>
                <w:noWrap/>
                <w:hideMark/>
              </w:tcPr>
            </w:tcPrChange>
          </w:tcPr>
          <w:p w14:paraId="0753829F" w14:textId="77777777" w:rsidR="00591FE9" w:rsidRPr="00591FE9" w:rsidRDefault="00591FE9" w:rsidP="00591FE9">
            <w:pPr>
              <w:rPr>
                <w:ins w:id="856" w:author="Alotaibi, Raed" w:date="2019-05-20T14:32:00Z"/>
              </w:rPr>
            </w:pPr>
            <w:ins w:id="857" w:author="Alotaibi, Raed" w:date="2019-05-20T14:32:00Z">
              <w:r w:rsidRPr="00591FE9">
                <w:t>14.8</w:t>
              </w:r>
            </w:ins>
          </w:p>
        </w:tc>
      </w:tr>
      <w:tr w:rsidR="00591FE9" w:rsidRPr="00591FE9" w14:paraId="37C79A09" w14:textId="77777777" w:rsidTr="00591FE9">
        <w:trPr>
          <w:trHeight w:val="300"/>
          <w:ins w:id="858" w:author="Alotaibi, Raed" w:date="2019-05-20T14:32:00Z"/>
          <w:trPrChange w:id="859" w:author="Alotaibi, Raed" w:date="2019-05-20T14:32:00Z">
            <w:trPr>
              <w:trHeight w:val="300"/>
            </w:trPr>
          </w:trPrChange>
        </w:trPr>
        <w:tc>
          <w:tcPr>
            <w:tcW w:w="1289" w:type="pct"/>
            <w:noWrap/>
            <w:hideMark/>
            <w:tcPrChange w:id="860" w:author="Alotaibi, Raed" w:date="2019-05-20T14:32:00Z">
              <w:tcPr>
                <w:tcW w:w="2000" w:type="dxa"/>
                <w:noWrap/>
                <w:hideMark/>
              </w:tcPr>
            </w:tcPrChange>
          </w:tcPr>
          <w:p w14:paraId="4B26595B" w14:textId="77777777" w:rsidR="00591FE9" w:rsidRPr="00591FE9" w:rsidRDefault="00591FE9" w:rsidP="00591FE9">
            <w:pPr>
              <w:rPr>
                <w:ins w:id="861" w:author="Alotaibi, Raed" w:date="2019-05-20T14:32:00Z"/>
              </w:rPr>
            </w:pPr>
            <w:ins w:id="862" w:author="Alotaibi, Raed" w:date="2019-05-20T14:32:00Z">
              <w:r w:rsidRPr="00591FE9">
                <w:lastRenderedPageBreak/>
                <w:t>Nebraska</w:t>
              </w:r>
            </w:ins>
          </w:p>
        </w:tc>
        <w:tc>
          <w:tcPr>
            <w:tcW w:w="619" w:type="pct"/>
            <w:noWrap/>
            <w:hideMark/>
            <w:tcPrChange w:id="863" w:author="Alotaibi, Raed" w:date="2019-05-20T14:32:00Z">
              <w:tcPr>
                <w:tcW w:w="960" w:type="dxa"/>
                <w:noWrap/>
                <w:hideMark/>
              </w:tcPr>
            </w:tcPrChange>
          </w:tcPr>
          <w:p w14:paraId="193ECB3B" w14:textId="77777777" w:rsidR="00591FE9" w:rsidRPr="00591FE9" w:rsidRDefault="00591FE9" w:rsidP="00591FE9">
            <w:pPr>
              <w:rPr>
                <w:ins w:id="864" w:author="Alotaibi, Raed" w:date="2019-05-20T14:32:00Z"/>
              </w:rPr>
            </w:pPr>
            <w:ins w:id="865" w:author="Alotaibi, Raed" w:date="2019-05-20T14:32:00Z">
              <w:r w:rsidRPr="00591FE9">
                <w:t>8.6</w:t>
              </w:r>
            </w:ins>
          </w:p>
        </w:tc>
        <w:tc>
          <w:tcPr>
            <w:tcW w:w="619" w:type="pct"/>
            <w:noWrap/>
            <w:hideMark/>
            <w:tcPrChange w:id="866" w:author="Alotaibi, Raed" w:date="2019-05-20T14:32:00Z">
              <w:tcPr>
                <w:tcW w:w="960" w:type="dxa"/>
                <w:noWrap/>
                <w:hideMark/>
              </w:tcPr>
            </w:tcPrChange>
          </w:tcPr>
          <w:p w14:paraId="190761BD" w14:textId="77777777" w:rsidR="00591FE9" w:rsidRPr="00591FE9" w:rsidRDefault="00591FE9" w:rsidP="00591FE9">
            <w:pPr>
              <w:rPr>
                <w:ins w:id="867" w:author="Alotaibi, Raed" w:date="2019-05-20T14:32:00Z"/>
              </w:rPr>
            </w:pPr>
            <w:ins w:id="868" w:author="Alotaibi, Raed" w:date="2019-05-20T14:32:00Z">
              <w:r w:rsidRPr="00591FE9">
                <w:t>3.0</w:t>
              </w:r>
            </w:ins>
          </w:p>
        </w:tc>
        <w:tc>
          <w:tcPr>
            <w:tcW w:w="619" w:type="pct"/>
            <w:noWrap/>
            <w:hideMark/>
            <w:tcPrChange w:id="869" w:author="Alotaibi, Raed" w:date="2019-05-20T14:32:00Z">
              <w:tcPr>
                <w:tcW w:w="960" w:type="dxa"/>
                <w:noWrap/>
                <w:hideMark/>
              </w:tcPr>
            </w:tcPrChange>
          </w:tcPr>
          <w:p w14:paraId="4B3D5831" w14:textId="77777777" w:rsidR="00591FE9" w:rsidRPr="00591FE9" w:rsidRDefault="00591FE9" w:rsidP="00591FE9">
            <w:pPr>
              <w:rPr>
                <w:ins w:id="870" w:author="Alotaibi, Raed" w:date="2019-05-20T14:32:00Z"/>
              </w:rPr>
            </w:pPr>
            <w:ins w:id="871" w:author="Alotaibi, Raed" w:date="2019-05-20T14:32:00Z">
              <w:r w:rsidRPr="00591FE9">
                <w:t>5.2</w:t>
              </w:r>
            </w:ins>
          </w:p>
        </w:tc>
        <w:tc>
          <w:tcPr>
            <w:tcW w:w="619" w:type="pct"/>
            <w:noWrap/>
            <w:hideMark/>
            <w:tcPrChange w:id="872" w:author="Alotaibi, Raed" w:date="2019-05-20T14:32:00Z">
              <w:tcPr>
                <w:tcW w:w="960" w:type="dxa"/>
                <w:noWrap/>
                <w:hideMark/>
              </w:tcPr>
            </w:tcPrChange>
          </w:tcPr>
          <w:p w14:paraId="0B6D230D" w14:textId="77777777" w:rsidR="00591FE9" w:rsidRPr="00591FE9" w:rsidRDefault="00591FE9" w:rsidP="00591FE9">
            <w:pPr>
              <w:rPr>
                <w:ins w:id="873" w:author="Alotaibi, Raed" w:date="2019-05-20T14:32:00Z"/>
              </w:rPr>
            </w:pPr>
            <w:ins w:id="874" w:author="Alotaibi, Raed" w:date="2019-05-20T14:32:00Z">
              <w:r w:rsidRPr="00591FE9">
                <w:t>7.7</w:t>
              </w:r>
            </w:ins>
          </w:p>
        </w:tc>
        <w:tc>
          <w:tcPr>
            <w:tcW w:w="619" w:type="pct"/>
            <w:noWrap/>
            <w:hideMark/>
            <w:tcPrChange w:id="875" w:author="Alotaibi, Raed" w:date="2019-05-20T14:32:00Z">
              <w:tcPr>
                <w:tcW w:w="960" w:type="dxa"/>
                <w:noWrap/>
                <w:hideMark/>
              </w:tcPr>
            </w:tcPrChange>
          </w:tcPr>
          <w:p w14:paraId="74E655A1" w14:textId="77777777" w:rsidR="00591FE9" w:rsidRPr="00591FE9" w:rsidRDefault="00591FE9" w:rsidP="00591FE9">
            <w:pPr>
              <w:rPr>
                <w:ins w:id="876" w:author="Alotaibi, Raed" w:date="2019-05-20T14:32:00Z"/>
              </w:rPr>
            </w:pPr>
            <w:ins w:id="877" w:author="Alotaibi, Raed" w:date="2019-05-20T14:32:00Z">
              <w:r w:rsidRPr="00591FE9">
                <w:t>11.1</w:t>
              </w:r>
            </w:ins>
          </w:p>
        </w:tc>
        <w:tc>
          <w:tcPr>
            <w:tcW w:w="619" w:type="pct"/>
            <w:noWrap/>
            <w:hideMark/>
            <w:tcPrChange w:id="878" w:author="Alotaibi, Raed" w:date="2019-05-20T14:32:00Z">
              <w:tcPr>
                <w:tcW w:w="960" w:type="dxa"/>
                <w:noWrap/>
                <w:hideMark/>
              </w:tcPr>
            </w:tcPrChange>
          </w:tcPr>
          <w:p w14:paraId="436FEC43" w14:textId="77777777" w:rsidR="00591FE9" w:rsidRPr="00591FE9" w:rsidRDefault="00591FE9" w:rsidP="00591FE9">
            <w:pPr>
              <w:rPr>
                <w:ins w:id="879" w:author="Alotaibi, Raed" w:date="2019-05-20T14:32:00Z"/>
              </w:rPr>
            </w:pPr>
            <w:ins w:id="880" w:author="Alotaibi, Raed" w:date="2019-05-20T14:32:00Z">
              <w:r w:rsidRPr="00591FE9">
                <w:t>26.5</w:t>
              </w:r>
            </w:ins>
          </w:p>
        </w:tc>
      </w:tr>
      <w:tr w:rsidR="00591FE9" w:rsidRPr="00591FE9" w14:paraId="6CD0F545" w14:textId="77777777" w:rsidTr="00591FE9">
        <w:trPr>
          <w:trHeight w:val="300"/>
          <w:ins w:id="881" w:author="Alotaibi, Raed" w:date="2019-05-20T14:32:00Z"/>
          <w:trPrChange w:id="882" w:author="Alotaibi, Raed" w:date="2019-05-20T14:32:00Z">
            <w:trPr>
              <w:trHeight w:val="300"/>
            </w:trPr>
          </w:trPrChange>
        </w:trPr>
        <w:tc>
          <w:tcPr>
            <w:tcW w:w="1289" w:type="pct"/>
            <w:noWrap/>
            <w:hideMark/>
            <w:tcPrChange w:id="883" w:author="Alotaibi, Raed" w:date="2019-05-20T14:32:00Z">
              <w:tcPr>
                <w:tcW w:w="2000" w:type="dxa"/>
                <w:noWrap/>
                <w:hideMark/>
              </w:tcPr>
            </w:tcPrChange>
          </w:tcPr>
          <w:p w14:paraId="7F6D20FC" w14:textId="77777777" w:rsidR="00591FE9" w:rsidRPr="00591FE9" w:rsidRDefault="00591FE9" w:rsidP="00591FE9">
            <w:pPr>
              <w:rPr>
                <w:ins w:id="884" w:author="Alotaibi, Raed" w:date="2019-05-20T14:32:00Z"/>
              </w:rPr>
            </w:pPr>
            <w:ins w:id="885" w:author="Alotaibi, Raed" w:date="2019-05-20T14:32:00Z">
              <w:r w:rsidRPr="00591FE9">
                <w:t>Nevada</w:t>
              </w:r>
            </w:ins>
          </w:p>
        </w:tc>
        <w:tc>
          <w:tcPr>
            <w:tcW w:w="619" w:type="pct"/>
            <w:noWrap/>
            <w:hideMark/>
            <w:tcPrChange w:id="886" w:author="Alotaibi, Raed" w:date="2019-05-20T14:32:00Z">
              <w:tcPr>
                <w:tcW w:w="960" w:type="dxa"/>
                <w:noWrap/>
                <w:hideMark/>
              </w:tcPr>
            </w:tcPrChange>
          </w:tcPr>
          <w:p w14:paraId="18975BF6" w14:textId="77777777" w:rsidR="00591FE9" w:rsidRPr="00591FE9" w:rsidRDefault="00591FE9" w:rsidP="00591FE9">
            <w:pPr>
              <w:rPr>
                <w:ins w:id="887" w:author="Alotaibi, Raed" w:date="2019-05-20T14:32:00Z"/>
              </w:rPr>
            </w:pPr>
            <w:ins w:id="888" w:author="Alotaibi, Raed" w:date="2019-05-20T14:32:00Z">
              <w:r w:rsidRPr="00591FE9">
                <w:t>15.9</w:t>
              </w:r>
            </w:ins>
          </w:p>
        </w:tc>
        <w:tc>
          <w:tcPr>
            <w:tcW w:w="619" w:type="pct"/>
            <w:noWrap/>
            <w:hideMark/>
            <w:tcPrChange w:id="889" w:author="Alotaibi, Raed" w:date="2019-05-20T14:32:00Z">
              <w:tcPr>
                <w:tcW w:w="960" w:type="dxa"/>
                <w:noWrap/>
                <w:hideMark/>
              </w:tcPr>
            </w:tcPrChange>
          </w:tcPr>
          <w:p w14:paraId="01AF9BF3" w14:textId="77777777" w:rsidR="00591FE9" w:rsidRPr="00591FE9" w:rsidRDefault="00591FE9" w:rsidP="00591FE9">
            <w:pPr>
              <w:rPr>
                <w:ins w:id="890" w:author="Alotaibi, Raed" w:date="2019-05-20T14:32:00Z"/>
              </w:rPr>
            </w:pPr>
            <w:ins w:id="891" w:author="Alotaibi, Raed" w:date="2019-05-20T14:32:00Z">
              <w:r w:rsidRPr="00591FE9">
                <w:t>5.5</w:t>
              </w:r>
            </w:ins>
          </w:p>
        </w:tc>
        <w:tc>
          <w:tcPr>
            <w:tcW w:w="619" w:type="pct"/>
            <w:noWrap/>
            <w:hideMark/>
            <w:tcPrChange w:id="892" w:author="Alotaibi, Raed" w:date="2019-05-20T14:32:00Z">
              <w:tcPr>
                <w:tcW w:w="960" w:type="dxa"/>
                <w:noWrap/>
                <w:hideMark/>
              </w:tcPr>
            </w:tcPrChange>
          </w:tcPr>
          <w:p w14:paraId="48FE79DE" w14:textId="77777777" w:rsidR="00591FE9" w:rsidRPr="00591FE9" w:rsidRDefault="00591FE9" w:rsidP="00591FE9">
            <w:pPr>
              <w:rPr>
                <w:ins w:id="893" w:author="Alotaibi, Raed" w:date="2019-05-20T14:32:00Z"/>
              </w:rPr>
            </w:pPr>
            <w:ins w:id="894" w:author="Alotaibi, Raed" w:date="2019-05-20T14:32:00Z">
              <w:r w:rsidRPr="00591FE9">
                <w:t>10.5</w:t>
              </w:r>
            </w:ins>
          </w:p>
        </w:tc>
        <w:tc>
          <w:tcPr>
            <w:tcW w:w="619" w:type="pct"/>
            <w:noWrap/>
            <w:hideMark/>
            <w:tcPrChange w:id="895" w:author="Alotaibi, Raed" w:date="2019-05-20T14:32:00Z">
              <w:tcPr>
                <w:tcW w:w="960" w:type="dxa"/>
                <w:noWrap/>
                <w:hideMark/>
              </w:tcPr>
            </w:tcPrChange>
          </w:tcPr>
          <w:p w14:paraId="65960327" w14:textId="77777777" w:rsidR="00591FE9" w:rsidRPr="00591FE9" w:rsidRDefault="00591FE9" w:rsidP="00591FE9">
            <w:pPr>
              <w:rPr>
                <w:ins w:id="896" w:author="Alotaibi, Raed" w:date="2019-05-20T14:32:00Z"/>
              </w:rPr>
            </w:pPr>
            <w:ins w:id="897" w:author="Alotaibi, Raed" w:date="2019-05-20T14:32:00Z">
              <w:r w:rsidRPr="00591FE9">
                <w:t>14.7</w:t>
              </w:r>
            </w:ins>
          </w:p>
        </w:tc>
        <w:tc>
          <w:tcPr>
            <w:tcW w:w="619" w:type="pct"/>
            <w:noWrap/>
            <w:hideMark/>
            <w:tcPrChange w:id="898" w:author="Alotaibi, Raed" w:date="2019-05-20T14:32:00Z">
              <w:tcPr>
                <w:tcW w:w="960" w:type="dxa"/>
                <w:noWrap/>
                <w:hideMark/>
              </w:tcPr>
            </w:tcPrChange>
          </w:tcPr>
          <w:p w14:paraId="4703E747" w14:textId="77777777" w:rsidR="00591FE9" w:rsidRPr="00591FE9" w:rsidRDefault="00591FE9" w:rsidP="00591FE9">
            <w:pPr>
              <w:rPr>
                <w:ins w:id="899" w:author="Alotaibi, Raed" w:date="2019-05-20T14:32:00Z"/>
              </w:rPr>
            </w:pPr>
            <w:ins w:id="900" w:author="Alotaibi, Raed" w:date="2019-05-20T14:32:00Z">
              <w:r w:rsidRPr="00591FE9">
                <w:t>20.8</w:t>
              </w:r>
            </w:ins>
          </w:p>
        </w:tc>
        <w:tc>
          <w:tcPr>
            <w:tcW w:w="619" w:type="pct"/>
            <w:noWrap/>
            <w:hideMark/>
            <w:tcPrChange w:id="901" w:author="Alotaibi, Raed" w:date="2019-05-20T14:32:00Z">
              <w:tcPr>
                <w:tcW w:w="960" w:type="dxa"/>
                <w:noWrap/>
                <w:hideMark/>
              </w:tcPr>
            </w:tcPrChange>
          </w:tcPr>
          <w:p w14:paraId="7BCC6F26" w14:textId="77777777" w:rsidR="00591FE9" w:rsidRPr="00591FE9" w:rsidRDefault="00591FE9" w:rsidP="00591FE9">
            <w:pPr>
              <w:rPr>
                <w:ins w:id="902" w:author="Alotaibi, Raed" w:date="2019-05-20T14:32:00Z"/>
              </w:rPr>
            </w:pPr>
            <w:ins w:id="903" w:author="Alotaibi, Raed" w:date="2019-05-20T14:32:00Z">
              <w:r w:rsidRPr="00591FE9">
                <w:t>35.2</w:t>
              </w:r>
            </w:ins>
          </w:p>
        </w:tc>
      </w:tr>
      <w:tr w:rsidR="00591FE9" w:rsidRPr="00591FE9" w14:paraId="7F5A8636" w14:textId="77777777" w:rsidTr="00591FE9">
        <w:trPr>
          <w:trHeight w:val="300"/>
          <w:ins w:id="904" w:author="Alotaibi, Raed" w:date="2019-05-20T14:32:00Z"/>
          <w:trPrChange w:id="905" w:author="Alotaibi, Raed" w:date="2019-05-20T14:32:00Z">
            <w:trPr>
              <w:trHeight w:val="300"/>
            </w:trPr>
          </w:trPrChange>
        </w:trPr>
        <w:tc>
          <w:tcPr>
            <w:tcW w:w="1289" w:type="pct"/>
            <w:noWrap/>
            <w:hideMark/>
            <w:tcPrChange w:id="906" w:author="Alotaibi, Raed" w:date="2019-05-20T14:32:00Z">
              <w:tcPr>
                <w:tcW w:w="2000" w:type="dxa"/>
                <w:noWrap/>
                <w:hideMark/>
              </w:tcPr>
            </w:tcPrChange>
          </w:tcPr>
          <w:p w14:paraId="275E4AA2" w14:textId="77777777" w:rsidR="00591FE9" w:rsidRPr="00591FE9" w:rsidRDefault="00591FE9" w:rsidP="00591FE9">
            <w:pPr>
              <w:rPr>
                <w:ins w:id="907" w:author="Alotaibi, Raed" w:date="2019-05-20T14:32:00Z"/>
              </w:rPr>
            </w:pPr>
            <w:ins w:id="908" w:author="Alotaibi, Raed" w:date="2019-05-20T14:32:00Z">
              <w:r w:rsidRPr="00591FE9">
                <w:t>New Hampshire</w:t>
              </w:r>
            </w:ins>
          </w:p>
        </w:tc>
        <w:tc>
          <w:tcPr>
            <w:tcW w:w="619" w:type="pct"/>
            <w:noWrap/>
            <w:hideMark/>
            <w:tcPrChange w:id="909" w:author="Alotaibi, Raed" w:date="2019-05-20T14:32:00Z">
              <w:tcPr>
                <w:tcW w:w="960" w:type="dxa"/>
                <w:noWrap/>
                <w:hideMark/>
              </w:tcPr>
            </w:tcPrChange>
          </w:tcPr>
          <w:p w14:paraId="6761F859" w14:textId="77777777" w:rsidR="00591FE9" w:rsidRPr="00591FE9" w:rsidRDefault="00591FE9" w:rsidP="00591FE9">
            <w:pPr>
              <w:rPr>
                <w:ins w:id="910" w:author="Alotaibi, Raed" w:date="2019-05-20T14:32:00Z"/>
              </w:rPr>
            </w:pPr>
            <w:ins w:id="911" w:author="Alotaibi, Raed" w:date="2019-05-20T14:32:00Z">
              <w:r w:rsidRPr="00591FE9">
                <w:t>9.1</w:t>
              </w:r>
            </w:ins>
          </w:p>
        </w:tc>
        <w:tc>
          <w:tcPr>
            <w:tcW w:w="619" w:type="pct"/>
            <w:noWrap/>
            <w:hideMark/>
            <w:tcPrChange w:id="912" w:author="Alotaibi, Raed" w:date="2019-05-20T14:32:00Z">
              <w:tcPr>
                <w:tcW w:w="960" w:type="dxa"/>
                <w:noWrap/>
                <w:hideMark/>
              </w:tcPr>
            </w:tcPrChange>
          </w:tcPr>
          <w:p w14:paraId="348163D2" w14:textId="77777777" w:rsidR="00591FE9" w:rsidRPr="00591FE9" w:rsidRDefault="00591FE9" w:rsidP="00591FE9">
            <w:pPr>
              <w:rPr>
                <w:ins w:id="913" w:author="Alotaibi, Raed" w:date="2019-05-20T14:32:00Z"/>
              </w:rPr>
            </w:pPr>
            <w:ins w:id="914" w:author="Alotaibi, Raed" w:date="2019-05-20T14:32:00Z">
              <w:r w:rsidRPr="00591FE9">
                <w:t>5.0</w:t>
              </w:r>
            </w:ins>
          </w:p>
        </w:tc>
        <w:tc>
          <w:tcPr>
            <w:tcW w:w="619" w:type="pct"/>
            <w:noWrap/>
            <w:hideMark/>
            <w:tcPrChange w:id="915" w:author="Alotaibi, Raed" w:date="2019-05-20T14:32:00Z">
              <w:tcPr>
                <w:tcW w:w="960" w:type="dxa"/>
                <w:noWrap/>
                <w:hideMark/>
              </w:tcPr>
            </w:tcPrChange>
          </w:tcPr>
          <w:p w14:paraId="62DF41EF" w14:textId="77777777" w:rsidR="00591FE9" w:rsidRPr="00591FE9" w:rsidRDefault="00591FE9" w:rsidP="00591FE9">
            <w:pPr>
              <w:rPr>
                <w:ins w:id="916" w:author="Alotaibi, Raed" w:date="2019-05-20T14:32:00Z"/>
              </w:rPr>
            </w:pPr>
            <w:ins w:id="917" w:author="Alotaibi, Raed" w:date="2019-05-20T14:32:00Z">
              <w:r w:rsidRPr="00591FE9">
                <w:t>7.4</w:t>
              </w:r>
            </w:ins>
          </w:p>
        </w:tc>
        <w:tc>
          <w:tcPr>
            <w:tcW w:w="619" w:type="pct"/>
            <w:noWrap/>
            <w:hideMark/>
            <w:tcPrChange w:id="918" w:author="Alotaibi, Raed" w:date="2019-05-20T14:32:00Z">
              <w:tcPr>
                <w:tcW w:w="960" w:type="dxa"/>
                <w:noWrap/>
                <w:hideMark/>
              </w:tcPr>
            </w:tcPrChange>
          </w:tcPr>
          <w:p w14:paraId="29F15514" w14:textId="77777777" w:rsidR="00591FE9" w:rsidRPr="00591FE9" w:rsidRDefault="00591FE9" w:rsidP="00591FE9">
            <w:pPr>
              <w:rPr>
                <w:ins w:id="919" w:author="Alotaibi, Raed" w:date="2019-05-20T14:32:00Z"/>
              </w:rPr>
            </w:pPr>
            <w:ins w:id="920" w:author="Alotaibi, Raed" w:date="2019-05-20T14:32:00Z">
              <w:r w:rsidRPr="00591FE9">
                <w:t>8.4</w:t>
              </w:r>
            </w:ins>
          </w:p>
        </w:tc>
        <w:tc>
          <w:tcPr>
            <w:tcW w:w="619" w:type="pct"/>
            <w:noWrap/>
            <w:hideMark/>
            <w:tcPrChange w:id="921" w:author="Alotaibi, Raed" w:date="2019-05-20T14:32:00Z">
              <w:tcPr>
                <w:tcW w:w="960" w:type="dxa"/>
                <w:noWrap/>
                <w:hideMark/>
              </w:tcPr>
            </w:tcPrChange>
          </w:tcPr>
          <w:p w14:paraId="2A599F48" w14:textId="77777777" w:rsidR="00591FE9" w:rsidRPr="00591FE9" w:rsidRDefault="00591FE9" w:rsidP="00591FE9">
            <w:pPr>
              <w:rPr>
                <w:ins w:id="922" w:author="Alotaibi, Raed" w:date="2019-05-20T14:32:00Z"/>
              </w:rPr>
            </w:pPr>
            <w:ins w:id="923" w:author="Alotaibi, Raed" w:date="2019-05-20T14:32:00Z">
              <w:r w:rsidRPr="00591FE9">
                <w:t>10.3</w:t>
              </w:r>
            </w:ins>
          </w:p>
        </w:tc>
        <w:tc>
          <w:tcPr>
            <w:tcW w:w="619" w:type="pct"/>
            <w:noWrap/>
            <w:hideMark/>
            <w:tcPrChange w:id="924" w:author="Alotaibi, Raed" w:date="2019-05-20T14:32:00Z">
              <w:tcPr>
                <w:tcW w:w="960" w:type="dxa"/>
                <w:noWrap/>
                <w:hideMark/>
              </w:tcPr>
            </w:tcPrChange>
          </w:tcPr>
          <w:p w14:paraId="4B405DC7" w14:textId="77777777" w:rsidR="00591FE9" w:rsidRPr="00591FE9" w:rsidRDefault="00591FE9" w:rsidP="00591FE9">
            <w:pPr>
              <w:rPr>
                <w:ins w:id="925" w:author="Alotaibi, Raed" w:date="2019-05-20T14:32:00Z"/>
              </w:rPr>
            </w:pPr>
            <w:ins w:id="926" w:author="Alotaibi, Raed" w:date="2019-05-20T14:32:00Z">
              <w:r w:rsidRPr="00591FE9">
                <w:t>20.2</w:t>
              </w:r>
            </w:ins>
          </w:p>
        </w:tc>
      </w:tr>
      <w:tr w:rsidR="00591FE9" w:rsidRPr="00591FE9" w14:paraId="587E28E4" w14:textId="77777777" w:rsidTr="00591FE9">
        <w:trPr>
          <w:trHeight w:val="300"/>
          <w:ins w:id="927" w:author="Alotaibi, Raed" w:date="2019-05-20T14:32:00Z"/>
          <w:trPrChange w:id="928" w:author="Alotaibi, Raed" w:date="2019-05-20T14:32:00Z">
            <w:trPr>
              <w:trHeight w:val="300"/>
            </w:trPr>
          </w:trPrChange>
        </w:trPr>
        <w:tc>
          <w:tcPr>
            <w:tcW w:w="1289" w:type="pct"/>
            <w:noWrap/>
            <w:hideMark/>
            <w:tcPrChange w:id="929" w:author="Alotaibi, Raed" w:date="2019-05-20T14:32:00Z">
              <w:tcPr>
                <w:tcW w:w="2000" w:type="dxa"/>
                <w:noWrap/>
                <w:hideMark/>
              </w:tcPr>
            </w:tcPrChange>
          </w:tcPr>
          <w:p w14:paraId="4EDBCD89" w14:textId="77777777" w:rsidR="00591FE9" w:rsidRPr="00591FE9" w:rsidRDefault="00591FE9" w:rsidP="00591FE9">
            <w:pPr>
              <w:rPr>
                <w:ins w:id="930" w:author="Alotaibi, Raed" w:date="2019-05-20T14:32:00Z"/>
              </w:rPr>
            </w:pPr>
            <w:ins w:id="931" w:author="Alotaibi, Raed" w:date="2019-05-20T14:32:00Z">
              <w:r w:rsidRPr="00591FE9">
                <w:t>New Jersey</w:t>
              </w:r>
            </w:ins>
          </w:p>
        </w:tc>
        <w:tc>
          <w:tcPr>
            <w:tcW w:w="619" w:type="pct"/>
            <w:noWrap/>
            <w:hideMark/>
            <w:tcPrChange w:id="932" w:author="Alotaibi, Raed" w:date="2019-05-20T14:32:00Z">
              <w:tcPr>
                <w:tcW w:w="960" w:type="dxa"/>
                <w:noWrap/>
                <w:hideMark/>
              </w:tcPr>
            </w:tcPrChange>
          </w:tcPr>
          <w:p w14:paraId="6168EDCA" w14:textId="77777777" w:rsidR="00591FE9" w:rsidRPr="00591FE9" w:rsidRDefault="00591FE9" w:rsidP="00591FE9">
            <w:pPr>
              <w:rPr>
                <w:ins w:id="933" w:author="Alotaibi, Raed" w:date="2019-05-20T14:32:00Z"/>
              </w:rPr>
            </w:pPr>
            <w:ins w:id="934" w:author="Alotaibi, Raed" w:date="2019-05-20T14:32:00Z">
              <w:r w:rsidRPr="00591FE9">
                <w:t>21.0</w:t>
              </w:r>
            </w:ins>
          </w:p>
        </w:tc>
        <w:tc>
          <w:tcPr>
            <w:tcW w:w="619" w:type="pct"/>
            <w:noWrap/>
            <w:hideMark/>
            <w:tcPrChange w:id="935" w:author="Alotaibi, Raed" w:date="2019-05-20T14:32:00Z">
              <w:tcPr>
                <w:tcW w:w="960" w:type="dxa"/>
                <w:noWrap/>
                <w:hideMark/>
              </w:tcPr>
            </w:tcPrChange>
          </w:tcPr>
          <w:p w14:paraId="1177433D" w14:textId="77777777" w:rsidR="00591FE9" w:rsidRPr="00591FE9" w:rsidRDefault="00591FE9" w:rsidP="00591FE9">
            <w:pPr>
              <w:rPr>
                <w:ins w:id="936" w:author="Alotaibi, Raed" w:date="2019-05-20T14:32:00Z"/>
              </w:rPr>
            </w:pPr>
            <w:ins w:id="937" w:author="Alotaibi, Raed" w:date="2019-05-20T14:32:00Z">
              <w:r w:rsidRPr="00591FE9">
                <w:t>7.1</w:t>
              </w:r>
            </w:ins>
          </w:p>
        </w:tc>
        <w:tc>
          <w:tcPr>
            <w:tcW w:w="619" w:type="pct"/>
            <w:noWrap/>
            <w:hideMark/>
            <w:tcPrChange w:id="938" w:author="Alotaibi, Raed" w:date="2019-05-20T14:32:00Z">
              <w:tcPr>
                <w:tcW w:w="960" w:type="dxa"/>
                <w:noWrap/>
                <w:hideMark/>
              </w:tcPr>
            </w:tcPrChange>
          </w:tcPr>
          <w:p w14:paraId="275B415F" w14:textId="77777777" w:rsidR="00591FE9" w:rsidRPr="00591FE9" w:rsidRDefault="00591FE9" w:rsidP="00591FE9">
            <w:pPr>
              <w:rPr>
                <w:ins w:id="939" w:author="Alotaibi, Raed" w:date="2019-05-20T14:32:00Z"/>
              </w:rPr>
            </w:pPr>
            <w:ins w:id="940" w:author="Alotaibi, Raed" w:date="2019-05-20T14:32:00Z">
              <w:r w:rsidRPr="00591FE9">
                <w:t>15.8</w:t>
              </w:r>
            </w:ins>
          </w:p>
        </w:tc>
        <w:tc>
          <w:tcPr>
            <w:tcW w:w="619" w:type="pct"/>
            <w:noWrap/>
            <w:hideMark/>
            <w:tcPrChange w:id="941" w:author="Alotaibi, Raed" w:date="2019-05-20T14:32:00Z">
              <w:tcPr>
                <w:tcW w:w="960" w:type="dxa"/>
                <w:noWrap/>
                <w:hideMark/>
              </w:tcPr>
            </w:tcPrChange>
          </w:tcPr>
          <w:p w14:paraId="72E7948D" w14:textId="77777777" w:rsidR="00591FE9" w:rsidRPr="00591FE9" w:rsidRDefault="00591FE9" w:rsidP="00591FE9">
            <w:pPr>
              <w:rPr>
                <w:ins w:id="942" w:author="Alotaibi, Raed" w:date="2019-05-20T14:32:00Z"/>
              </w:rPr>
            </w:pPr>
            <w:ins w:id="943" w:author="Alotaibi, Raed" w:date="2019-05-20T14:32:00Z">
              <w:r w:rsidRPr="00591FE9">
                <w:t>20.2</w:t>
              </w:r>
            </w:ins>
          </w:p>
        </w:tc>
        <w:tc>
          <w:tcPr>
            <w:tcW w:w="619" w:type="pct"/>
            <w:noWrap/>
            <w:hideMark/>
            <w:tcPrChange w:id="944" w:author="Alotaibi, Raed" w:date="2019-05-20T14:32:00Z">
              <w:tcPr>
                <w:tcW w:w="960" w:type="dxa"/>
                <w:noWrap/>
                <w:hideMark/>
              </w:tcPr>
            </w:tcPrChange>
          </w:tcPr>
          <w:p w14:paraId="393AEA85" w14:textId="77777777" w:rsidR="00591FE9" w:rsidRPr="00591FE9" w:rsidRDefault="00591FE9" w:rsidP="00591FE9">
            <w:pPr>
              <w:rPr>
                <w:ins w:id="945" w:author="Alotaibi, Raed" w:date="2019-05-20T14:32:00Z"/>
              </w:rPr>
            </w:pPr>
            <w:ins w:id="946" w:author="Alotaibi, Raed" w:date="2019-05-20T14:32:00Z">
              <w:r w:rsidRPr="00591FE9">
                <w:t>25.7</w:t>
              </w:r>
            </w:ins>
          </w:p>
        </w:tc>
        <w:tc>
          <w:tcPr>
            <w:tcW w:w="619" w:type="pct"/>
            <w:noWrap/>
            <w:hideMark/>
            <w:tcPrChange w:id="947" w:author="Alotaibi, Raed" w:date="2019-05-20T14:32:00Z">
              <w:tcPr>
                <w:tcW w:w="960" w:type="dxa"/>
                <w:noWrap/>
                <w:hideMark/>
              </w:tcPr>
            </w:tcPrChange>
          </w:tcPr>
          <w:p w14:paraId="2443CF8D" w14:textId="77777777" w:rsidR="00591FE9" w:rsidRPr="00591FE9" w:rsidRDefault="00591FE9" w:rsidP="00591FE9">
            <w:pPr>
              <w:rPr>
                <w:ins w:id="948" w:author="Alotaibi, Raed" w:date="2019-05-20T14:32:00Z"/>
              </w:rPr>
            </w:pPr>
            <w:ins w:id="949" w:author="Alotaibi, Raed" w:date="2019-05-20T14:32:00Z">
              <w:r w:rsidRPr="00591FE9">
                <w:t>48.1</w:t>
              </w:r>
            </w:ins>
          </w:p>
        </w:tc>
      </w:tr>
      <w:tr w:rsidR="00591FE9" w:rsidRPr="00591FE9" w14:paraId="78B67401" w14:textId="77777777" w:rsidTr="00591FE9">
        <w:trPr>
          <w:trHeight w:val="300"/>
          <w:ins w:id="950" w:author="Alotaibi, Raed" w:date="2019-05-20T14:32:00Z"/>
          <w:trPrChange w:id="951" w:author="Alotaibi, Raed" w:date="2019-05-20T14:32:00Z">
            <w:trPr>
              <w:trHeight w:val="300"/>
            </w:trPr>
          </w:trPrChange>
        </w:trPr>
        <w:tc>
          <w:tcPr>
            <w:tcW w:w="1289" w:type="pct"/>
            <w:noWrap/>
            <w:hideMark/>
            <w:tcPrChange w:id="952" w:author="Alotaibi, Raed" w:date="2019-05-20T14:32:00Z">
              <w:tcPr>
                <w:tcW w:w="2000" w:type="dxa"/>
                <w:noWrap/>
                <w:hideMark/>
              </w:tcPr>
            </w:tcPrChange>
          </w:tcPr>
          <w:p w14:paraId="7AF39668" w14:textId="77777777" w:rsidR="00591FE9" w:rsidRPr="00591FE9" w:rsidRDefault="00591FE9" w:rsidP="00591FE9">
            <w:pPr>
              <w:rPr>
                <w:ins w:id="953" w:author="Alotaibi, Raed" w:date="2019-05-20T14:32:00Z"/>
              </w:rPr>
            </w:pPr>
            <w:ins w:id="954" w:author="Alotaibi, Raed" w:date="2019-05-20T14:32:00Z">
              <w:r w:rsidRPr="00591FE9">
                <w:t>New Mexico</w:t>
              </w:r>
            </w:ins>
          </w:p>
        </w:tc>
        <w:tc>
          <w:tcPr>
            <w:tcW w:w="619" w:type="pct"/>
            <w:noWrap/>
            <w:hideMark/>
            <w:tcPrChange w:id="955" w:author="Alotaibi, Raed" w:date="2019-05-20T14:32:00Z">
              <w:tcPr>
                <w:tcW w:w="960" w:type="dxa"/>
                <w:noWrap/>
                <w:hideMark/>
              </w:tcPr>
            </w:tcPrChange>
          </w:tcPr>
          <w:p w14:paraId="6DDDFCFA" w14:textId="77777777" w:rsidR="00591FE9" w:rsidRPr="00591FE9" w:rsidRDefault="00591FE9" w:rsidP="00591FE9">
            <w:pPr>
              <w:rPr>
                <w:ins w:id="956" w:author="Alotaibi, Raed" w:date="2019-05-20T14:32:00Z"/>
              </w:rPr>
            </w:pPr>
            <w:ins w:id="957" w:author="Alotaibi, Raed" w:date="2019-05-20T14:32:00Z">
              <w:r w:rsidRPr="00591FE9">
                <w:t>12.1</w:t>
              </w:r>
            </w:ins>
          </w:p>
        </w:tc>
        <w:tc>
          <w:tcPr>
            <w:tcW w:w="619" w:type="pct"/>
            <w:noWrap/>
            <w:hideMark/>
            <w:tcPrChange w:id="958" w:author="Alotaibi, Raed" w:date="2019-05-20T14:32:00Z">
              <w:tcPr>
                <w:tcW w:w="960" w:type="dxa"/>
                <w:noWrap/>
                <w:hideMark/>
              </w:tcPr>
            </w:tcPrChange>
          </w:tcPr>
          <w:p w14:paraId="783F03EB" w14:textId="77777777" w:rsidR="00591FE9" w:rsidRPr="00591FE9" w:rsidRDefault="00591FE9" w:rsidP="00591FE9">
            <w:pPr>
              <w:rPr>
                <w:ins w:id="959" w:author="Alotaibi, Raed" w:date="2019-05-20T14:32:00Z"/>
              </w:rPr>
            </w:pPr>
            <w:ins w:id="960" w:author="Alotaibi, Raed" w:date="2019-05-20T14:32:00Z">
              <w:r w:rsidRPr="00591FE9">
                <w:t>4.7</w:t>
              </w:r>
            </w:ins>
          </w:p>
        </w:tc>
        <w:tc>
          <w:tcPr>
            <w:tcW w:w="619" w:type="pct"/>
            <w:noWrap/>
            <w:hideMark/>
            <w:tcPrChange w:id="961" w:author="Alotaibi, Raed" w:date="2019-05-20T14:32:00Z">
              <w:tcPr>
                <w:tcW w:w="960" w:type="dxa"/>
                <w:noWrap/>
                <w:hideMark/>
              </w:tcPr>
            </w:tcPrChange>
          </w:tcPr>
          <w:p w14:paraId="24864D60" w14:textId="77777777" w:rsidR="00591FE9" w:rsidRPr="00591FE9" w:rsidRDefault="00591FE9" w:rsidP="00591FE9">
            <w:pPr>
              <w:rPr>
                <w:ins w:id="962" w:author="Alotaibi, Raed" w:date="2019-05-20T14:32:00Z"/>
              </w:rPr>
            </w:pPr>
            <w:ins w:id="963" w:author="Alotaibi, Raed" w:date="2019-05-20T14:32:00Z">
              <w:r w:rsidRPr="00591FE9">
                <w:t>7.9</w:t>
              </w:r>
            </w:ins>
          </w:p>
        </w:tc>
        <w:tc>
          <w:tcPr>
            <w:tcW w:w="619" w:type="pct"/>
            <w:noWrap/>
            <w:hideMark/>
            <w:tcPrChange w:id="964" w:author="Alotaibi, Raed" w:date="2019-05-20T14:32:00Z">
              <w:tcPr>
                <w:tcW w:w="960" w:type="dxa"/>
                <w:noWrap/>
                <w:hideMark/>
              </w:tcPr>
            </w:tcPrChange>
          </w:tcPr>
          <w:p w14:paraId="4F533138" w14:textId="77777777" w:rsidR="00591FE9" w:rsidRPr="00591FE9" w:rsidRDefault="00591FE9" w:rsidP="00591FE9">
            <w:pPr>
              <w:rPr>
                <w:ins w:id="965" w:author="Alotaibi, Raed" w:date="2019-05-20T14:32:00Z"/>
              </w:rPr>
            </w:pPr>
            <w:ins w:id="966" w:author="Alotaibi, Raed" w:date="2019-05-20T14:32:00Z">
              <w:r w:rsidRPr="00591FE9">
                <w:t>11.0</w:t>
              </w:r>
            </w:ins>
          </w:p>
        </w:tc>
        <w:tc>
          <w:tcPr>
            <w:tcW w:w="619" w:type="pct"/>
            <w:noWrap/>
            <w:hideMark/>
            <w:tcPrChange w:id="967" w:author="Alotaibi, Raed" w:date="2019-05-20T14:32:00Z">
              <w:tcPr>
                <w:tcW w:w="960" w:type="dxa"/>
                <w:noWrap/>
                <w:hideMark/>
              </w:tcPr>
            </w:tcPrChange>
          </w:tcPr>
          <w:p w14:paraId="459406E9" w14:textId="77777777" w:rsidR="00591FE9" w:rsidRPr="00591FE9" w:rsidRDefault="00591FE9" w:rsidP="00591FE9">
            <w:pPr>
              <w:rPr>
                <w:ins w:id="968" w:author="Alotaibi, Raed" w:date="2019-05-20T14:32:00Z"/>
              </w:rPr>
            </w:pPr>
            <w:ins w:id="969" w:author="Alotaibi, Raed" w:date="2019-05-20T14:32:00Z">
              <w:r w:rsidRPr="00591FE9">
                <w:t>14.8</w:t>
              </w:r>
            </w:ins>
          </w:p>
        </w:tc>
        <w:tc>
          <w:tcPr>
            <w:tcW w:w="619" w:type="pct"/>
            <w:noWrap/>
            <w:hideMark/>
            <w:tcPrChange w:id="970" w:author="Alotaibi, Raed" w:date="2019-05-20T14:32:00Z">
              <w:tcPr>
                <w:tcW w:w="960" w:type="dxa"/>
                <w:noWrap/>
                <w:hideMark/>
              </w:tcPr>
            </w:tcPrChange>
          </w:tcPr>
          <w:p w14:paraId="5ADA031E" w14:textId="77777777" w:rsidR="00591FE9" w:rsidRPr="00591FE9" w:rsidRDefault="00591FE9" w:rsidP="00591FE9">
            <w:pPr>
              <w:rPr>
                <w:ins w:id="971" w:author="Alotaibi, Raed" w:date="2019-05-20T14:32:00Z"/>
              </w:rPr>
            </w:pPr>
            <w:ins w:id="972" w:author="Alotaibi, Raed" w:date="2019-05-20T14:32:00Z">
              <w:r w:rsidRPr="00591FE9">
                <w:t>35.0</w:t>
              </w:r>
            </w:ins>
          </w:p>
        </w:tc>
      </w:tr>
      <w:tr w:rsidR="00591FE9" w:rsidRPr="00591FE9" w14:paraId="6A876CEA" w14:textId="77777777" w:rsidTr="00591FE9">
        <w:trPr>
          <w:trHeight w:val="300"/>
          <w:ins w:id="973" w:author="Alotaibi, Raed" w:date="2019-05-20T14:32:00Z"/>
          <w:trPrChange w:id="974" w:author="Alotaibi, Raed" w:date="2019-05-20T14:32:00Z">
            <w:trPr>
              <w:trHeight w:val="300"/>
            </w:trPr>
          </w:trPrChange>
        </w:trPr>
        <w:tc>
          <w:tcPr>
            <w:tcW w:w="1289" w:type="pct"/>
            <w:noWrap/>
            <w:hideMark/>
            <w:tcPrChange w:id="975" w:author="Alotaibi, Raed" w:date="2019-05-20T14:32:00Z">
              <w:tcPr>
                <w:tcW w:w="2000" w:type="dxa"/>
                <w:noWrap/>
                <w:hideMark/>
              </w:tcPr>
            </w:tcPrChange>
          </w:tcPr>
          <w:p w14:paraId="0A8D4FF7" w14:textId="77777777" w:rsidR="00591FE9" w:rsidRPr="00591FE9" w:rsidRDefault="00591FE9" w:rsidP="00591FE9">
            <w:pPr>
              <w:rPr>
                <w:ins w:id="976" w:author="Alotaibi, Raed" w:date="2019-05-20T14:32:00Z"/>
              </w:rPr>
            </w:pPr>
            <w:ins w:id="977" w:author="Alotaibi, Raed" w:date="2019-05-20T14:32:00Z">
              <w:r w:rsidRPr="00591FE9">
                <w:t>New York</w:t>
              </w:r>
            </w:ins>
          </w:p>
        </w:tc>
        <w:tc>
          <w:tcPr>
            <w:tcW w:w="619" w:type="pct"/>
            <w:noWrap/>
            <w:hideMark/>
            <w:tcPrChange w:id="978" w:author="Alotaibi, Raed" w:date="2019-05-20T14:32:00Z">
              <w:tcPr>
                <w:tcW w:w="960" w:type="dxa"/>
                <w:noWrap/>
                <w:hideMark/>
              </w:tcPr>
            </w:tcPrChange>
          </w:tcPr>
          <w:p w14:paraId="6A41651C" w14:textId="77777777" w:rsidR="00591FE9" w:rsidRPr="00591FE9" w:rsidRDefault="00591FE9" w:rsidP="00591FE9">
            <w:pPr>
              <w:rPr>
                <w:ins w:id="979" w:author="Alotaibi, Raed" w:date="2019-05-20T14:32:00Z"/>
              </w:rPr>
            </w:pPr>
            <w:ins w:id="980" w:author="Alotaibi, Raed" w:date="2019-05-20T14:32:00Z">
              <w:r w:rsidRPr="00591FE9">
                <w:t>16.6</w:t>
              </w:r>
            </w:ins>
          </w:p>
        </w:tc>
        <w:tc>
          <w:tcPr>
            <w:tcW w:w="619" w:type="pct"/>
            <w:noWrap/>
            <w:hideMark/>
            <w:tcPrChange w:id="981" w:author="Alotaibi, Raed" w:date="2019-05-20T14:32:00Z">
              <w:tcPr>
                <w:tcW w:w="960" w:type="dxa"/>
                <w:noWrap/>
                <w:hideMark/>
              </w:tcPr>
            </w:tcPrChange>
          </w:tcPr>
          <w:p w14:paraId="69D0CDB8" w14:textId="77777777" w:rsidR="00591FE9" w:rsidRPr="00591FE9" w:rsidRDefault="00591FE9" w:rsidP="00591FE9">
            <w:pPr>
              <w:rPr>
                <w:ins w:id="982" w:author="Alotaibi, Raed" w:date="2019-05-20T14:32:00Z"/>
              </w:rPr>
            </w:pPr>
            <w:ins w:id="983" w:author="Alotaibi, Raed" w:date="2019-05-20T14:32:00Z">
              <w:r w:rsidRPr="00591FE9">
                <w:t>3.2</w:t>
              </w:r>
            </w:ins>
          </w:p>
        </w:tc>
        <w:tc>
          <w:tcPr>
            <w:tcW w:w="619" w:type="pct"/>
            <w:noWrap/>
            <w:hideMark/>
            <w:tcPrChange w:id="984" w:author="Alotaibi, Raed" w:date="2019-05-20T14:32:00Z">
              <w:tcPr>
                <w:tcW w:w="960" w:type="dxa"/>
                <w:noWrap/>
                <w:hideMark/>
              </w:tcPr>
            </w:tcPrChange>
          </w:tcPr>
          <w:p w14:paraId="0A70F0ED" w14:textId="77777777" w:rsidR="00591FE9" w:rsidRPr="00591FE9" w:rsidRDefault="00591FE9" w:rsidP="00591FE9">
            <w:pPr>
              <w:rPr>
                <w:ins w:id="985" w:author="Alotaibi, Raed" w:date="2019-05-20T14:32:00Z"/>
              </w:rPr>
            </w:pPr>
            <w:ins w:id="986" w:author="Alotaibi, Raed" w:date="2019-05-20T14:32:00Z">
              <w:r w:rsidRPr="00591FE9">
                <w:t>8.3</w:t>
              </w:r>
            </w:ins>
          </w:p>
        </w:tc>
        <w:tc>
          <w:tcPr>
            <w:tcW w:w="619" w:type="pct"/>
            <w:noWrap/>
            <w:hideMark/>
            <w:tcPrChange w:id="987" w:author="Alotaibi, Raed" w:date="2019-05-20T14:32:00Z">
              <w:tcPr>
                <w:tcW w:w="960" w:type="dxa"/>
                <w:noWrap/>
                <w:hideMark/>
              </w:tcPr>
            </w:tcPrChange>
          </w:tcPr>
          <w:p w14:paraId="29D768D9" w14:textId="77777777" w:rsidR="00591FE9" w:rsidRPr="00591FE9" w:rsidRDefault="00591FE9" w:rsidP="00591FE9">
            <w:pPr>
              <w:rPr>
                <w:ins w:id="988" w:author="Alotaibi, Raed" w:date="2019-05-20T14:32:00Z"/>
              </w:rPr>
            </w:pPr>
            <w:ins w:id="989" w:author="Alotaibi, Raed" w:date="2019-05-20T14:32:00Z">
              <w:r w:rsidRPr="00591FE9">
                <w:t>12.4</w:t>
              </w:r>
            </w:ins>
          </w:p>
        </w:tc>
        <w:tc>
          <w:tcPr>
            <w:tcW w:w="619" w:type="pct"/>
            <w:noWrap/>
            <w:hideMark/>
            <w:tcPrChange w:id="990" w:author="Alotaibi, Raed" w:date="2019-05-20T14:32:00Z">
              <w:tcPr>
                <w:tcW w:w="960" w:type="dxa"/>
                <w:noWrap/>
                <w:hideMark/>
              </w:tcPr>
            </w:tcPrChange>
          </w:tcPr>
          <w:p w14:paraId="47DE21E0" w14:textId="77777777" w:rsidR="00591FE9" w:rsidRPr="00591FE9" w:rsidRDefault="00591FE9" w:rsidP="00591FE9">
            <w:pPr>
              <w:rPr>
                <w:ins w:id="991" w:author="Alotaibi, Raed" w:date="2019-05-20T14:32:00Z"/>
              </w:rPr>
            </w:pPr>
            <w:ins w:id="992" w:author="Alotaibi, Raed" w:date="2019-05-20T14:32:00Z">
              <w:r w:rsidRPr="00591FE9">
                <w:t>23.9</w:t>
              </w:r>
            </w:ins>
          </w:p>
        </w:tc>
        <w:tc>
          <w:tcPr>
            <w:tcW w:w="619" w:type="pct"/>
            <w:noWrap/>
            <w:hideMark/>
            <w:tcPrChange w:id="993" w:author="Alotaibi, Raed" w:date="2019-05-20T14:32:00Z">
              <w:tcPr>
                <w:tcW w:w="960" w:type="dxa"/>
                <w:noWrap/>
                <w:hideMark/>
              </w:tcPr>
            </w:tcPrChange>
          </w:tcPr>
          <w:p w14:paraId="2FC66E6F" w14:textId="77777777" w:rsidR="00591FE9" w:rsidRPr="00591FE9" w:rsidRDefault="00591FE9" w:rsidP="00591FE9">
            <w:pPr>
              <w:rPr>
                <w:ins w:id="994" w:author="Alotaibi, Raed" w:date="2019-05-20T14:32:00Z"/>
              </w:rPr>
            </w:pPr>
            <w:ins w:id="995" w:author="Alotaibi, Raed" w:date="2019-05-20T14:32:00Z">
              <w:r w:rsidRPr="00591FE9">
                <w:t>48.7</w:t>
              </w:r>
            </w:ins>
          </w:p>
        </w:tc>
      </w:tr>
      <w:tr w:rsidR="00591FE9" w:rsidRPr="00591FE9" w14:paraId="52C30ADC" w14:textId="77777777" w:rsidTr="00591FE9">
        <w:trPr>
          <w:trHeight w:val="300"/>
          <w:ins w:id="996" w:author="Alotaibi, Raed" w:date="2019-05-20T14:32:00Z"/>
          <w:trPrChange w:id="997" w:author="Alotaibi, Raed" w:date="2019-05-20T14:32:00Z">
            <w:trPr>
              <w:trHeight w:val="300"/>
            </w:trPr>
          </w:trPrChange>
        </w:trPr>
        <w:tc>
          <w:tcPr>
            <w:tcW w:w="1289" w:type="pct"/>
            <w:noWrap/>
            <w:hideMark/>
            <w:tcPrChange w:id="998" w:author="Alotaibi, Raed" w:date="2019-05-20T14:32:00Z">
              <w:tcPr>
                <w:tcW w:w="2000" w:type="dxa"/>
                <w:noWrap/>
                <w:hideMark/>
              </w:tcPr>
            </w:tcPrChange>
          </w:tcPr>
          <w:p w14:paraId="686A4FFB" w14:textId="77777777" w:rsidR="00591FE9" w:rsidRPr="00591FE9" w:rsidRDefault="00591FE9" w:rsidP="00591FE9">
            <w:pPr>
              <w:rPr>
                <w:ins w:id="999" w:author="Alotaibi, Raed" w:date="2019-05-20T14:32:00Z"/>
              </w:rPr>
            </w:pPr>
            <w:ins w:id="1000" w:author="Alotaibi, Raed" w:date="2019-05-20T14:32:00Z">
              <w:r w:rsidRPr="00591FE9">
                <w:t>North Carolina</w:t>
              </w:r>
            </w:ins>
          </w:p>
        </w:tc>
        <w:tc>
          <w:tcPr>
            <w:tcW w:w="619" w:type="pct"/>
            <w:noWrap/>
            <w:hideMark/>
            <w:tcPrChange w:id="1001" w:author="Alotaibi, Raed" w:date="2019-05-20T14:32:00Z">
              <w:tcPr>
                <w:tcW w:w="960" w:type="dxa"/>
                <w:noWrap/>
                <w:hideMark/>
              </w:tcPr>
            </w:tcPrChange>
          </w:tcPr>
          <w:p w14:paraId="518B3D81" w14:textId="77777777" w:rsidR="00591FE9" w:rsidRPr="00591FE9" w:rsidRDefault="00591FE9" w:rsidP="00591FE9">
            <w:pPr>
              <w:rPr>
                <w:ins w:id="1002" w:author="Alotaibi, Raed" w:date="2019-05-20T14:32:00Z"/>
              </w:rPr>
            </w:pPr>
            <w:ins w:id="1003" w:author="Alotaibi, Raed" w:date="2019-05-20T14:32:00Z">
              <w:r w:rsidRPr="00591FE9">
                <w:t>11.0</w:t>
              </w:r>
            </w:ins>
          </w:p>
        </w:tc>
        <w:tc>
          <w:tcPr>
            <w:tcW w:w="619" w:type="pct"/>
            <w:noWrap/>
            <w:hideMark/>
            <w:tcPrChange w:id="1004" w:author="Alotaibi, Raed" w:date="2019-05-20T14:32:00Z">
              <w:tcPr>
                <w:tcW w:w="960" w:type="dxa"/>
                <w:noWrap/>
                <w:hideMark/>
              </w:tcPr>
            </w:tcPrChange>
          </w:tcPr>
          <w:p w14:paraId="65C3583A" w14:textId="77777777" w:rsidR="00591FE9" w:rsidRPr="00591FE9" w:rsidRDefault="00591FE9" w:rsidP="00591FE9">
            <w:pPr>
              <w:rPr>
                <w:ins w:id="1005" w:author="Alotaibi, Raed" w:date="2019-05-20T14:32:00Z"/>
              </w:rPr>
            </w:pPr>
            <w:ins w:id="1006" w:author="Alotaibi, Raed" w:date="2019-05-20T14:32:00Z">
              <w:r w:rsidRPr="00591FE9">
                <w:t>3.2</w:t>
              </w:r>
            </w:ins>
          </w:p>
        </w:tc>
        <w:tc>
          <w:tcPr>
            <w:tcW w:w="619" w:type="pct"/>
            <w:noWrap/>
            <w:hideMark/>
            <w:tcPrChange w:id="1007" w:author="Alotaibi, Raed" w:date="2019-05-20T14:32:00Z">
              <w:tcPr>
                <w:tcW w:w="960" w:type="dxa"/>
                <w:noWrap/>
                <w:hideMark/>
              </w:tcPr>
            </w:tcPrChange>
          </w:tcPr>
          <w:p w14:paraId="121C8529" w14:textId="77777777" w:rsidR="00591FE9" w:rsidRPr="00591FE9" w:rsidRDefault="00591FE9" w:rsidP="00591FE9">
            <w:pPr>
              <w:rPr>
                <w:ins w:id="1008" w:author="Alotaibi, Raed" w:date="2019-05-20T14:32:00Z"/>
              </w:rPr>
            </w:pPr>
            <w:ins w:id="1009" w:author="Alotaibi, Raed" w:date="2019-05-20T14:32:00Z">
              <w:r w:rsidRPr="00591FE9">
                <w:t>8.0</w:t>
              </w:r>
            </w:ins>
          </w:p>
        </w:tc>
        <w:tc>
          <w:tcPr>
            <w:tcW w:w="619" w:type="pct"/>
            <w:noWrap/>
            <w:hideMark/>
            <w:tcPrChange w:id="1010" w:author="Alotaibi, Raed" w:date="2019-05-20T14:32:00Z">
              <w:tcPr>
                <w:tcW w:w="960" w:type="dxa"/>
                <w:noWrap/>
                <w:hideMark/>
              </w:tcPr>
            </w:tcPrChange>
          </w:tcPr>
          <w:p w14:paraId="6B2D326F" w14:textId="77777777" w:rsidR="00591FE9" w:rsidRPr="00591FE9" w:rsidRDefault="00591FE9" w:rsidP="00591FE9">
            <w:pPr>
              <w:rPr>
                <w:ins w:id="1011" w:author="Alotaibi, Raed" w:date="2019-05-20T14:32:00Z"/>
              </w:rPr>
            </w:pPr>
            <w:ins w:id="1012" w:author="Alotaibi, Raed" w:date="2019-05-20T14:32:00Z">
              <w:r w:rsidRPr="00591FE9">
                <w:t>10.4</w:t>
              </w:r>
            </w:ins>
          </w:p>
        </w:tc>
        <w:tc>
          <w:tcPr>
            <w:tcW w:w="619" w:type="pct"/>
            <w:noWrap/>
            <w:hideMark/>
            <w:tcPrChange w:id="1013" w:author="Alotaibi, Raed" w:date="2019-05-20T14:32:00Z">
              <w:tcPr>
                <w:tcW w:w="960" w:type="dxa"/>
                <w:noWrap/>
                <w:hideMark/>
              </w:tcPr>
            </w:tcPrChange>
          </w:tcPr>
          <w:p w14:paraId="3FF4C389" w14:textId="77777777" w:rsidR="00591FE9" w:rsidRPr="00591FE9" w:rsidRDefault="00591FE9" w:rsidP="00591FE9">
            <w:pPr>
              <w:rPr>
                <w:ins w:id="1014" w:author="Alotaibi, Raed" w:date="2019-05-20T14:32:00Z"/>
              </w:rPr>
            </w:pPr>
            <w:ins w:id="1015" w:author="Alotaibi, Raed" w:date="2019-05-20T14:32:00Z">
              <w:r w:rsidRPr="00591FE9">
                <w:t>13.5</w:t>
              </w:r>
            </w:ins>
          </w:p>
        </w:tc>
        <w:tc>
          <w:tcPr>
            <w:tcW w:w="619" w:type="pct"/>
            <w:noWrap/>
            <w:hideMark/>
            <w:tcPrChange w:id="1016" w:author="Alotaibi, Raed" w:date="2019-05-20T14:32:00Z">
              <w:tcPr>
                <w:tcW w:w="960" w:type="dxa"/>
                <w:noWrap/>
                <w:hideMark/>
              </w:tcPr>
            </w:tcPrChange>
          </w:tcPr>
          <w:p w14:paraId="2BFE384F" w14:textId="77777777" w:rsidR="00591FE9" w:rsidRPr="00591FE9" w:rsidRDefault="00591FE9" w:rsidP="00591FE9">
            <w:pPr>
              <w:rPr>
                <w:ins w:id="1017" w:author="Alotaibi, Raed" w:date="2019-05-20T14:32:00Z"/>
              </w:rPr>
            </w:pPr>
            <w:ins w:id="1018" w:author="Alotaibi, Raed" w:date="2019-05-20T14:32:00Z">
              <w:r w:rsidRPr="00591FE9">
                <w:t>31.1</w:t>
              </w:r>
            </w:ins>
          </w:p>
        </w:tc>
      </w:tr>
      <w:tr w:rsidR="00591FE9" w:rsidRPr="00591FE9" w14:paraId="2B2166F3" w14:textId="77777777" w:rsidTr="00591FE9">
        <w:trPr>
          <w:trHeight w:val="300"/>
          <w:ins w:id="1019" w:author="Alotaibi, Raed" w:date="2019-05-20T14:32:00Z"/>
          <w:trPrChange w:id="1020" w:author="Alotaibi, Raed" w:date="2019-05-20T14:32:00Z">
            <w:trPr>
              <w:trHeight w:val="300"/>
            </w:trPr>
          </w:trPrChange>
        </w:trPr>
        <w:tc>
          <w:tcPr>
            <w:tcW w:w="1289" w:type="pct"/>
            <w:noWrap/>
            <w:hideMark/>
            <w:tcPrChange w:id="1021" w:author="Alotaibi, Raed" w:date="2019-05-20T14:32:00Z">
              <w:tcPr>
                <w:tcW w:w="2000" w:type="dxa"/>
                <w:noWrap/>
                <w:hideMark/>
              </w:tcPr>
            </w:tcPrChange>
          </w:tcPr>
          <w:p w14:paraId="1F8483CC" w14:textId="77777777" w:rsidR="00591FE9" w:rsidRPr="00591FE9" w:rsidRDefault="00591FE9" w:rsidP="00591FE9">
            <w:pPr>
              <w:rPr>
                <w:ins w:id="1022" w:author="Alotaibi, Raed" w:date="2019-05-20T14:32:00Z"/>
              </w:rPr>
            </w:pPr>
            <w:ins w:id="1023" w:author="Alotaibi, Raed" w:date="2019-05-20T14:32:00Z">
              <w:r w:rsidRPr="00591FE9">
                <w:t>North Dakota</w:t>
              </w:r>
            </w:ins>
          </w:p>
        </w:tc>
        <w:tc>
          <w:tcPr>
            <w:tcW w:w="619" w:type="pct"/>
            <w:noWrap/>
            <w:hideMark/>
            <w:tcPrChange w:id="1024" w:author="Alotaibi, Raed" w:date="2019-05-20T14:32:00Z">
              <w:tcPr>
                <w:tcW w:w="960" w:type="dxa"/>
                <w:noWrap/>
                <w:hideMark/>
              </w:tcPr>
            </w:tcPrChange>
          </w:tcPr>
          <w:p w14:paraId="39C0F5D6" w14:textId="77777777" w:rsidR="00591FE9" w:rsidRPr="00591FE9" w:rsidRDefault="00591FE9" w:rsidP="00591FE9">
            <w:pPr>
              <w:rPr>
                <w:ins w:id="1025" w:author="Alotaibi, Raed" w:date="2019-05-20T14:32:00Z"/>
              </w:rPr>
            </w:pPr>
            <w:ins w:id="1026" w:author="Alotaibi, Raed" w:date="2019-05-20T14:32:00Z">
              <w:r w:rsidRPr="00591FE9">
                <w:t>5.4</w:t>
              </w:r>
            </w:ins>
          </w:p>
        </w:tc>
        <w:tc>
          <w:tcPr>
            <w:tcW w:w="619" w:type="pct"/>
            <w:noWrap/>
            <w:hideMark/>
            <w:tcPrChange w:id="1027" w:author="Alotaibi, Raed" w:date="2019-05-20T14:32:00Z">
              <w:tcPr>
                <w:tcW w:w="960" w:type="dxa"/>
                <w:noWrap/>
                <w:hideMark/>
              </w:tcPr>
            </w:tcPrChange>
          </w:tcPr>
          <w:p w14:paraId="3AA3EC95" w14:textId="77777777" w:rsidR="00591FE9" w:rsidRPr="00591FE9" w:rsidRDefault="00591FE9" w:rsidP="00591FE9">
            <w:pPr>
              <w:rPr>
                <w:ins w:id="1028" w:author="Alotaibi, Raed" w:date="2019-05-20T14:32:00Z"/>
              </w:rPr>
            </w:pPr>
            <w:ins w:id="1029" w:author="Alotaibi, Raed" w:date="2019-05-20T14:32:00Z">
              <w:r w:rsidRPr="00591FE9">
                <w:t>2.1</w:t>
              </w:r>
            </w:ins>
          </w:p>
        </w:tc>
        <w:tc>
          <w:tcPr>
            <w:tcW w:w="619" w:type="pct"/>
            <w:noWrap/>
            <w:hideMark/>
            <w:tcPrChange w:id="1030" w:author="Alotaibi, Raed" w:date="2019-05-20T14:32:00Z">
              <w:tcPr>
                <w:tcW w:w="960" w:type="dxa"/>
                <w:noWrap/>
                <w:hideMark/>
              </w:tcPr>
            </w:tcPrChange>
          </w:tcPr>
          <w:p w14:paraId="3DB7E1CD" w14:textId="77777777" w:rsidR="00591FE9" w:rsidRPr="00591FE9" w:rsidRDefault="00591FE9" w:rsidP="00591FE9">
            <w:pPr>
              <w:rPr>
                <w:ins w:id="1031" w:author="Alotaibi, Raed" w:date="2019-05-20T14:32:00Z"/>
              </w:rPr>
            </w:pPr>
            <w:ins w:id="1032" w:author="Alotaibi, Raed" w:date="2019-05-20T14:32:00Z">
              <w:r w:rsidRPr="00591FE9">
                <w:t>3.3</w:t>
              </w:r>
            </w:ins>
          </w:p>
        </w:tc>
        <w:tc>
          <w:tcPr>
            <w:tcW w:w="619" w:type="pct"/>
            <w:noWrap/>
            <w:hideMark/>
            <w:tcPrChange w:id="1033" w:author="Alotaibi, Raed" w:date="2019-05-20T14:32:00Z">
              <w:tcPr>
                <w:tcW w:w="960" w:type="dxa"/>
                <w:noWrap/>
                <w:hideMark/>
              </w:tcPr>
            </w:tcPrChange>
          </w:tcPr>
          <w:p w14:paraId="525E4EDC" w14:textId="77777777" w:rsidR="00591FE9" w:rsidRPr="00591FE9" w:rsidRDefault="00591FE9" w:rsidP="00591FE9">
            <w:pPr>
              <w:rPr>
                <w:ins w:id="1034" w:author="Alotaibi, Raed" w:date="2019-05-20T14:32:00Z"/>
              </w:rPr>
            </w:pPr>
            <w:ins w:id="1035" w:author="Alotaibi, Raed" w:date="2019-05-20T14:32:00Z">
              <w:r w:rsidRPr="00591FE9">
                <w:t>4.0</w:t>
              </w:r>
            </w:ins>
          </w:p>
        </w:tc>
        <w:tc>
          <w:tcPr>
            <w:tcW w:w="619" w:type="pct"/>
            <w:noWrap/>
            <w:hideMark/>
            <w:tcPrChange w:id="1036" w:author="Alotaibi, Raed" w:date="2019-05-20T14:32:00Z">
              <w:tcPr>
                <w:tcW w:w="960" w:type="dxa"/>
                <w:noWrap/>
                <w:hideMark/>
              </w:tcPr>
            </w:tcPrChange>
          </w:tcPr>
          <w:p w14:paraId="07044284" w14:textId="77777777" w:rsidR="00591FE9" w:rsidRPr="00591FE9" w:rsidRDefault="00591FE9" w:rsidP="00591FE9">
            <w:pPr>
              <w:rPr>
                <w:ins w:id="1037" w:author="Alotaibi, Raed" w:date="2019-05-20T14:32:00Z"/>
              </w:rPr>
            </w:pPr>
            <w:ins w:id="1038" w:author="Alotaibi, Raed" w:date="2019-05-20T14:32:00Z">
              <w:r w:rsidRPr="00591FE9">
                <w:t>6.9</w:t>
              </w:r>
            </w:ins>
          </w:p>
        </w:tc>
        <w:tc>
          <w:tcPr>
            <w:tcW w:w="619" w:type="pct"/>
            <w:noWrap/>
            <w:hideMark/>
            <w:tcPrChange w:id="1039" w:author="Alotaibi, Raed" w:date="2019-05-20T14:32:00Z">
              <w:tcPr>
                <w:tcW w:w="960" w:type="dxa"/>
                <w:noWrap/>
                <w:hideMark/>
              </w:tcPr>
            </w:tcPrChange>
          </w:tcPr>
          <w:p w14:paraId="49786758" w14:textId="77777777" w:rsidR="00591FE9" w:rsidRPr="00591FE9" w:rsidRDefault="00591FE9" w:rsidP="00591FE9">
            <w:pPr>
              <w:rPr>
                <w:ins w:id="1040" w:author="Alotaibi, Raed" w:date="2019-05-20T14:32:00Z"/>
              </w:rPr>
            </w:pPr>
            <w:ins w:id="1041" w:author="Alotaibi, Raed" w:date="2019-05-20T14:32:00Z">
              <w:r w:rsidRPr="00591FE9">
                <w:t>17.6</w:t>
              </w:r>
            </w:ins>
          </w:p>
        </w:tc>
      </w:tr>
      <w:tr w:rsidR="00591FE9" w:rsidRPr="00591FE9" w14:paraId="48C21BC5" w14:textId="77777777" w:rsidTr="00591FE9">
        <w:trPr>
          <w:trHeight w:val="300"/>
          <w:ins w:id="1042" w:author="Alotaibi, Raed" w:date="2019-05-20T14:32:00Z"/>
          <w:trPrChange w:id="1043" w:author="Alotaibi, Raed" w:date="2019-05-20T14:32:00Z">
            <w:trPr>
              <w:trHeight w:val="300"/>
            </w:trPr>
          </w:trPrChange>
        </w:trPr>
        <w:tc>
          <w:tcPr>
            <w:tcW w:w="1289" w:type="pct"/>
            <w:noWrap/>
            <w:hideMark/>
            <w:tcPrChange w:id="1044" w:author="Alotaibi, Raed" w:date="2019-05-20T14:32:00Z">
              <w:tcPr>
                <w:tcW w:w="2000" w:type="dxa"/>
                <w:noWrap/>
                <w:hideMark/>
              </w:tcPr>
            </w:tcPrChange>
          </w:tcPr>
          <w:p w14:paraId="3B7732CC" w14:textId="77777777" w:rsidR="00591FE9" w:rsidRPr="00591FE9" w:rsidRDefault="00591FE9" w:rsidP="00591FE9">
            <w:pPr>
              <w:rPr>
                <w:ins w:id="1045" w:author="Alotaibi, Raed" w:date="2019-05-20T14:32:00Z"/>
              </w:rPr>
            </w:pPr>
            <w:ins w:id="1046" w:author="Alotaibi, Raed" w:date="2019-05-20T14:32:00Z">
              <w:r w:rsidRPr="00591FE9">
                <w:t>Ohio</w:t>
              </w:r>
            </w:ins>
          </w:p>
        </w:tc>
        <w:tc>
          <w:tcPr>
            <w:tcW w:w="619" w:type="pct"/>
            <w:noWrap/>
            <w:hideMark/>
            <w:tcPrChange w:id="1047" w:author="Alotaibi, Raed" w:date="2019-05-20T14:32:00Z">
              <w:tcPr>
                <w:tcW w:w="960" w:type="dxa"/>
                <w:noWrap/>
                <w:hideMark/>
              </w:tcPr>
            </w:tcPrChange>
          </w:tcPr>
          <w:p w14:paraId="66E490A0" w14:textId="77777777" w:rsidR="00591FE9" w:rsidRPr="00591FE9" w:rsidRDefault="00591FE9" w:rsidP="00591FE9">
            <w:pPr>
              <w:rPr>
                <w:ins w:id="1048" w:author="Alotaibi, Raed" w:date="2019-05-20T14:32:00Z"/>
              </w:rPr>
            </w:pPr>
            <w:ins w:id="1049" w:author="Alotaibi, Raed" w:date="2019-05-20T14:32:00Z">
              <w:r w:rsidRPr="00591FE9">
                <w:t>14.3</w:t>
              </w:r>
            </w:ins>
          </w:p>
        </w:tc>
        <w:tc>
          <w:tcPr>
            <w:tcW w:w="619" w:type="pct"/>
            <w:noWrap/>
            <w:hideMark/>
            <w:tcPrChange w:id="1050" w:author="Alotaibi, Raed" w:date="2019-05-20T14:32:00Z">
              <w:tcPr>
                <w:tcW w:w="960" w:type="dxa"/>
                <w:noWrap/>
                <w:hideMark/>
              </w:tcPr>
            </w:tcPrChange>
          </w:tcPr>
          <w:p w14:paraId="698D4621" w14:textId="77777777" w:rsidR="00591FE9" w:rsidRPr="00591FE9" w:rsidRDefault="00591FE9" w:rsidP="00591FE9">
            <w:pPr>
              <w:rPr>
                <w:ins w:id="1051" w:author="Alotaibi, Raed" w:date="2019-05-20T14:32:00Z"/>
              </w:rPr>
            </w:pPr>
            <w:ins w:id="1052" w:author="Alotaibi, Raed" w:date="2019-05-20T14:32:00Z">
              <w:r w:rsidRPr="00591FE9">
                <w:t>7.5</w:t>
              </w:r>
            </w:ins>
          </w:p>
        </w:tc>
        <w:tc>
          <w:tcPr>
            <w:tcW w:w="619" w:type="pct"/>
            <w:noWrap/>
            <w:hideMark/>
            <w:tcPrChange w:id="1053" w:author="Alotaibi, Raed" w:date="2019-05-20T14:32:00Z">
              <w:tcPr>
                <w:tcW w:w="960" w:type="dxa"/>
                <w:noWrap/>
                <w:hideMark/>
              </w:tcPr>
            </w:tcPrChange>
          </w:tcPr>
          <w:p w14:paraId="6BC8516D" w14:textId="77777777" w:rsidR="00591FE9" w:rsidRPr="00591FE9" w:rsidRDefault="00591FE9" w:rsidP="00591FE9">
            <w:pPr>
              <w:rPr>
                <w:ins w:id="1054" w:author="Alotaibi, Raed" w:date="2019-05-20T14:32:00Z"/>
              </w:rPr>
            </w:pPr>
            <w:ins w:id="1055" w:author="Alotaibi, Raed" w:date="2019-05-20T14:32:00Z">
              <w:r w:rsidRPr="00591FE9">
                <w:t>10.7</w:t>
              </w:r>
            </w:ins>
          </w:p>
        </w:tc>
        <w:tc>
          <w:tcPr>
            <w:tcW w:w="619" w:type="pct"/>
            <w:noWrap/>
            <w:hideMark/>
            <w:tcPrChange w:id="1056" w:author="Alotaibi, Raed" w:date="2019-05-20T14:32:00Z">
              <w:tcPr>
                <w:tcW w:w="960" w:type="dxa"/>
                <w:noWrap/>
                <w:hideMark/>
              </w:tcPr>
            </w:tcPrChange>
          </w:tcPr>
          <w:p w14:paraId="7EE8C2F2" w14:textId="77777777" w:rsidR="00591FE9" w:rsidRPr="00591FE9" w:rsidRDefault="00591FE9" w:rsidP="00591FE9">
            <w:pPr>
              <w:rPr>
                <w:ins w:id="1057" w:author="Alotaibi, Raed" w:date="2019-05-20T14:32:00Z"/>
              </w:rPr>
            </w:pPr>
            <w:ins w:id="1058" w:author="Alotaibi, Raed" w:date="2019-05-20T14:32:00Z">
              <w:r w:rsidRPr="00591FE9">
                <w:t>13.6</w:t>
              </w:r>
            </w:ins>
          </w:p>
        </w:tc>
        <w:tc>
          <w:tcPr>
            <w:tcW w:w="619" w:type="pct"/>
            <w:noWrap/>
            <w:hideMark/>
            <w:tcPrChange w:id="1059" w:author="Alotaibi, Raed" w:date="2019-05-20T14:32:00Z">
              <w:tcPr>
                <w:tcW w:w="960" w:type="dxa"/>
                <w:noWrap/>
                <w:hideMark/>
              </w:tcPr>
            </w:tcPrChange>
          </w:tcPr>
          <w:p w14:paraId="428BC3F6" w14:textId="77777777" w:rsidR="00591FE9" w:rsidRPr="00591FE9" w:rsidRDefault="00591FE9" w:rsidP="00591FE9">
            <w:pPr>
              <w:rPr>
                <w:ins w:id="1060" w:author="Alotaibi, Raed" w:date="2019-05-20T14:32:00Z"/>
              </w:rPr>
            </w:pPr>
            <w:ins w:id="1061" w:author="Alotaibi, Raed" w:date="2019-05-20T14:32:00Z">
              <w:r w:rsidRPr="00591FE9">
                <w:t>17.3</w:t>
              </w:r>
            </w:ins>
          </w:p>
        </w:tc>
        <w:tc>
          <w:tcPr>
            <w:tcW w:w="619" w:type="pct"/>
            <w:noWrap/>
            <w:hideMark/>
            <w:tcPrChange w:id="1062" w:author="Alotaibi, Raed" w:date="2019-05-20T14:32:00Z">
              <w:tcPr>
                <w:tcW w:w="960" w:type="dxa"/>
                <w:noWrap/>
                <w:hideMark/>
              </w:tcPr>
            </w:tcPrChange>
          </w:tcPr>
          <w:p w14:paraId="06E98C90" w14:textId="77777777" w:rsidR="00591FE9" w:rsidRPr="00591FE9" w:rsidRDefault="00591FE9" w:rsidP="00591FE9">
            <w:pPr>
              <w:rPr>
                <w:ins w:id="1063" w:author="Alotaibi, Raed" w:date="2019-05-20T14:32:00Z"/>
              </w:rPr>
            </w:pPr>
            <w:ins w:id="1064" w:author="Alotaibi, Raed" w:date="2019-05-20T14:32:00Z">
              <w:r w:rsidRPr="00591FE9">
                <w:t>35.2</w:t>
              </w:r>
            </w:ins>
          </w:p>
        </w:tc>
      </w:tr>
      <w:tr w:rsidR="00591FE9" w:rsidRPr="00591FE9" w14:paraId="36BBAA19" w14:textId="77777777" w:rsidTr="00591FE9">
        <w:trPr>
          <w:trHeight w:val="300"/>
          <w:ins w:id="1065" w:author="Alotaibi, Raed" w:date="2019-05-20T14:32:00Z"/>
          <w:trPrChange w:id="1066" w:author="Alotaibi, Raed" w:date="2019-05-20T14:32:00Z">
            <w:trPr>
              <w:trHeight w:val="300"/>
            </w:trPr>
          </w:trPrChange>
        </w:trPr>
        <w:tc>
          <w:tcPr>
            <w:tcW w:w="1289" w:type="pct"/>
            <w:noWrap/>
            <w:hideMark/>
            <w:tcPrChange w:id="1067" w:author="Alotaibi, Raed" w:date="2019-05-20T14:32:00Z">
              <w:tcPr>
                <w:tcW w:w="2000" w:type="dxa"/>
                <w:noWrap/>
                <w:hideMark/>
              </w:tcPr>
            </w:tcPrChange>
          </w:tcPr>
          <w:p w14:paraId="59B03BE4" w14:textId="77777777" w:rsidR="00591FE9" w:rsidRPr="00591FE9" w:rsidRDefault="00591FE9" w:rsidP="00591FE9">
            <w:pPr>
              <w:rPr>
                <w:ins w:id="1068" w:author="Alotaibi, Raed" w:date="2019-05-20T14:32:00Z"/>
              </w:rPr>
            </w:pPr>
            <w:ins w:id="1069" w:author="Alotaibi, Raed" w:date="2019-05-20T14:32:00Z">
              <w:r w:rsidRPr="00591FE9">
                <w:t>Oklahoma</w:t>
              </w:r>
            </w:ins>
          </w:p>
        </w:tc>
        <w:tc>
          <w:tcPr>
            <w:tcW w:w="619" w:type="pct"/>
            <w:noWrap/>
            <w:hideMark/>
            <w:tcPrChange w:id="1070" w:author="Alotaibi, Raed" w:date="2019-05-20T14:32:00Z">
              <w:tcPr>
                <w:tcW w:w="960" w:type="dxa"/>
                <w:noWrap/>
                <w:hideMark/>
              </w:tcPr>
            </w:tcPrChange>
          </w:tcPr>
          <w:p w14:paraId="58F6862C" w14:textId="77777777" w:rsidR="00591FE9" w:rsidRPr="00591FE9" w:rsidRDefault="00591FE9" w:rsidP="00591FE9">
            <w:pPr>
              <w:rPr>
                <w:ins w:id="1071" w:author="Alotaibi, Raed" w:date="2019-05-20T14:32:00Z"/>
              </w:rPr>
            </w:pPr>
            <w:ins w:id="1072" w:author="Alotaibi, Raed" w:date="2019-05-20T14:32:00Z">
              <w:r w:rsidRPr="00591FE9">
                <w:t>10.4</w:t>
              </w:r>
            </w:ins>
          </w:p>
        </w:tc>
        <w:tc>
          <w:tcPr>
            <w:tcW w:w="619" w:type="pct"/>
            <w:noWrap/>
            <w:hideMark/>
            <w:tcPrChange w:id="1073" w:author="Alotaibi, Raed" w:date="2019-05-20T14:32:00Z">
              <w:tcPr>
                <w:tcW w:w="960" w:type="dxa"/>
                <w:noWrap/>
                <w:hideMark/>
              </w:tcPr>
            </w:tcPrChange>
          </w:tcPr>
          <w:p w14:paraId="048638DA" w14:textId="77777777" w:rsidR="00591FE9" w:rsidRPr="00591FE9" w:rsidRDefault="00591FE9" w:rsidP="00591FE9">
            <w:pPr>
              <w:rPr>
                <w:ins w:id="1074" w:author="Alotaibi, Raed" w:date="2019-05-20T14:32:00Z"/>
              </w:rPr>
            </w:pPr>
            <w:ins w:id="1075" w:author="Alotaibi, Raed" w:date="2019-05-20T14:32:00Z">
              <w:r w:rsidRPr="00591FE9">
                <w:t>4.1</w:t>
              </w:r>
            </w:ins>
          </w:p>
        </w:tc>
        <w:tc>
          <w:tcPr>
            <w:tcW w:w="619" w:type="pct"/>
            <w:noWrap/>
            <w:hideMark/>
            <w:tcPrChange w:id="1076" w:author="Alotaibi, Raed" w:date="2019-05-20T14:32:00Z">
              <w:tcPr>
                <w:tcW w:w="960" w:type="dxa"/>
                <w:noWrap/>
                <w:hideMark/>
              </w:tcPr>
            </w:tcPrChange>
          </w:tcPr>
          <w:p w14:paraId="2C3FC822" w14:textId="77777777" w:rsidR="00591FE9" w:rsidRPr="00591FE9" w:rsidRDefault="00591FE9" w:rsidP="00591FE9">
            <w:pPr>
              <w:rPr>
                <w:ins w:id="1077" w:author="Alotaibi, Raed" w:date="2019-05-20T14:32:00Z"/>
              </w:rPr>
            </w:pPr>
            <w:ins w:id="1078" w:author="Alotaibi, Raed" w:date="2019-05-20T14:32:00Z">
              <w:r w:rsidRPr="00591FE9">
                <w:t>7.0</w:t>
              </w:r>
            </w:ins>
          </w:p>
        </w:tc>
        <w:tc>
          <w:tcPr>
            <w:tcW w:w="619" w:type="pct"/>
            <w:noWrap/>
            <w:hideMark/>
            <w:tcPrChange w:id="1079" w:author="Alotaibi, Raed" w:date="2019-05-20T14:32:00Z">
              <w:tcPr>
                <w:tcW w:w="960" w:type="dxa"/>
                <w:noWrap/>
                <w:hideMark/>
              </w:tcPr>
            </w:tcPrChange>
          </w:tcPr>
          <w:p w14:paraId="25ED7806" w14:textId="77777777" w:rsidR="00591FE9" w:rsidRPr="00591FE9" w:rsidRDefault="00591FE9" w:rsidP="00591FE9">
            <w:pPr>
              <w:rPr>
                <w:ins w:id="1080" w:author="Alotaibi, Raed" w:date="2019-05-20T14:32:00Z"/>
              </w:rPr>
            </w:pPr>
            <w:ins w:id="1081" w:author="Alotaibi, Raed" w:date="2019-05-20T14:32:00Z">
              <w:r w:rsidRPr="00591FE9">
                <w:t>9.5</w:t>
              </w:r>
            </w:ins>
          </w:p>
        </w:tc>
        <w:tc>
          <w:tcPr>
            <w:tcW w:w="619" w:type="pct"/>
            <w:noWrap/>
            <w:hideMark/>
            <w:tcPrChange w:id="1082" w:author="Alotaibi, Raed" w:date="2019-05-20T14:32:00Z">
              <w:tcPr>
                <w:tcW w:w="960" w:type="dxa"/>
                <w:noWrap/>
                <w:hideMark/>
              </w:tcPr>
            </w:tcPrChange>
          </w:tcPr>
          <w:p w14:paraId="22225673" w14:textId="77777777" w:rsidR="00591FE9" w:rsidRPr="00591FE9" w:rsidRDefault="00591FE9" w:rsidP="00591FE9">
            <w:pPr>
              <w:rPr>
                <w:ins w:id="1083" w:author="Alotaibi, Raed" w:date="2019-05-20T14:32:00Z"/>
              </w:rPr>
            </w:pPr>
            <w:ins w:id="1084" w:author="Alotaibi, Raed" w:date="2019-05-20T14:32:00Z">
              <w:r w:rsidRPr="00591FE9">
                <w:t>13.1</w:t>
              </w:r>
            </w:ins>
          </w:p>
        </w:tc>
        <w:tc>
          <w:tcPr>
            <w:tcW w:w="619" w:type="pct"/>
            <w:noWrap/>
            <w:hideMark/>
            <w:tcPrChange w:id="1085" w:author="Alotaibi, Raed" w:date="2019-05-20T14:32:00Z">
              <w:tcPr>
                <w:tcW w:w="960" w:type="dxa"/>
                <w:noWrap/>
                <w:hideMark/>
              </w:tcPr>
            </w:tcPrChange>
          </w:tcPr>
          <w:p w14:paraId="1A5B2C35" w14:textId="77777777" w:rsidR="00591FE9" w:rsidRPr="00591FE9" w:rsidRDefault="00591FE9" w:rsidP="00591FE9">
            <w:pPr>
              <w:rPr>
                <w:ins w:id="1086" w:author="Alotaibi, Raed" w:date="2019-05-20T14:32:00Z"/>
              </w:rPr>
            </w:pPr>
            <w:ins w:id="1087" w:author="Alotaibi, Raed" w:date="2019-05-20T14:32:00Z">
              <w:r w:rsidRPr="00591FE9">
                <w:t>28.5</w:t>
              </w:r>
            </w:ins>
          </w:p>
        </w:tc>
      </w:tr>
      <w:tr w:rsidR="00591FE9" w:rsidRPr="00591FE9" w14:paraId="1507D6C3" w14:textId="77777777" w:rsidTr="00591FE9">
        <w:trPr>
          <w:trHeight w:val="300"/>
          <w:ins w:id="1088" w:author="Alotaibi, Raed" w:date="2019-05-20T14:32:00Z"/>
          <w:trPrChange w:id="1089" w:author="Alotaibi, Raed" w:date="2019-05-20T14:32:00Z">
            <w:trPr>
              <w:trHeight w:val="300"/>
            </w:trPr>
          </w:trPrChange>
        </w:trPr>
        <w:tc>
          <w:tcPr>
            <w:tcW w:w="1289" w:type="pct"/>
            <w:noWrap/>
            <w:hideMark/>
            <w:tcPrChange w:id="1090" w:author="Alotaibi, Raed" w:date="2019-05-20T14:32:00Z">
              <w:tcPr>
                <w:tcW w:w="2000" w:type="dxa"/>
                <w:noWrap/>
                <w:hideMark/>
              </w:tcPr>
            </w:tcPrChange>
          </w:tcPr>
          <w:p w14:paraId="58794770" w14:textId="77777777" w:rsidR="00591FE9" w:rsidRPr="00591FE9" w:rsidRDefault="00591FE9" w:rsidP="00591FE9">
            <w:pPr>
              <w:rPr>
                <w:ins w:id="1091" w:author="Alotaibi, Raed" w:date="2019-05-20T14:32:00Z"/>
              </w:rPr>
            </w:pPr>
            <w:ins w:id="1092" w:author="Alotaibi, Raed" w:date="2019-05-20T14:32:00Z">
              <w:r w:rsidRPr="00591FE9">
                <w:t>Oregon</w:t>
              </w:r>
            </w:ins>
          </w:p>
        </w:tc>
        <w:tc>
          <w:tcPr>
            <w:tcW w:w="619" w:type="pct"/>
            <w:noWrap/>
            <w:hideMark/>
            <w:tcPrChange w:id="1093" w:author="Alotaibi, Raed" w:date="2019-05-20T14:32:00Z">
              <w:tcPr>
                <w:tcW w:w="960" w:type="dxa"/>
                <w:noWrap/>
                <w:hideMark/>
              </w:tcPr>
            </w:tcPrChange>
          </w:tcPr>
          <w:p w14:paraId="3FB68308" w14:textId="77777777" w:rsidR="00591FE9" w:rsidRPr="00591FE9" w:rsidRDefault="00591FE9" w:rsidP="00591FE9">
            <w:pPr>
              <w:rPr>
                <w:ins w:id="1094" w:author="Alotaibi, Raed" w:date="2019-05-20T14:32:00Z"/>
              </w:rPr>
            </w:pPr>
            <w:ins w:id="1095" w:author="Alotaibi, Raed" w:date="2019-05-20T14:32:00Z">
              <w:r w:rsidRPr="00591FE9">
                <w:t>11.1</w:t>
              </w:r>
            </w:ins>
          </w:p>
        </w:tc>
        <w:tc>
          <w:tcPr>
            <w:tcW w:w="619" w:type="pct"/>
            <w:noWrap/>
            <w:hideMark/>
            <w:tcPrChange w:id="1096" w:author="Alotaibi, Raed" w:date="2019-05-20T14:32:00Z">
              <w:tcPr>
                <w:tcW w:w="960" w:type="dxa"/>
                <w:noWrap/>
                <w:hideMark/>
              </w:tcPr>
            </w:tcPrChange>
          </w:tcPr>
          <w:p w14:paraId="57CDA099" w14:textId="77777777" w:rsidR="00591FE9" w:rsidRPr="00591FE9" w:rsidRDefault="00591FE9" w:rsidP="00591FE9">
            <w:pPr>
              <w:rPr>
                <w:ins w:id="1097" w:author="Alotaibi, Raed" w:date="2019-05-20T14:32:00Z"/>
              </w:rPr>
            </w:pPr>
            <w:ins w:id="1098" w:author="Alotaibi, Raed" w:date="2019-05-20T14:32:00Z">
              <w:r w:rsidRPr="00591FE9">
                <w:t>1.5</w:t>
              </w:r>
            </w:ins>
          </w:p>
        </w:tc>
        <w:tc>
          <w:tcPr>
            <w:tcW w:w="619" w:type="pct"/>
            <w:noWrap/>
            <w:hideMark/>
            <w:tcPrChange w:id="1099" w:author="Alotaibi, Raed" w:date="2019-05-20T14:32:00Z">
              <w:tcPr>
                <w:tcW w:w="960" w:type="dxa"/>
                <w:noWrap/>
                <w:hideMark/>
              </w:tcPr>
            </w:tcPrChange>
          </w:tcPr>
          <w:p w14:paraId="0696ED7E" w14:textId="77777777" w:rsidR="00591FE9" w:rsidRPr="00591FE9" w:rsidRDefault="00591FE9" w:rsidP="00591FE9">
            <w:pPr>
              <w:rPr>
                <w:ins w:id="1100" w:author="Alotaibi, Raed" w:date="2019-05-20T14:32:00Z"/>
              </w:rPr>
            </w:pPr>
            <w:ins w:id="1101" w:author="Alotaibi, Raed" w:date="2019-05-20T14:32:00Z">
              <w:r w:rsidRPr="00591FE9">
                <w:t>7.0</w:t>
              </w:r>
            </w:ins>
          </w:p>
        </w:tc>
        <w:tc>
          <w:tcPr>
            <w:tcW w:w="619" w:type="pct"/>
            <w:noWrap/>
            <w:hideMark/>
            <w:tcPrChange w:id="1102" w:author="Alotaibi, Raed" w:date="2019-05-20T14:32:00Z">
              <w:tcPr>
                <w:tcW w:w="960" w:type="dxa"/>
                <w:noWrap/>
                <w:hideMark/>
              </w:tcPr>
            </w:tcPrChange>
          </w:tcPr>
          <w:p w14:paraId="6721C16E" w14:textId="77777777" w:rsidR="00591FE9" w:rsidRPr="00591FE9" w:rsidRDefault="00591FE9" w:rsidP="00591FE9">
            <w:pPr>
              <w:rPr>
                <w:ins w:id="1103" w:author="Alotaibi, Raed" w:date="2019-05-20T14:32:00Z"/>
              </w:rPr>
            </w:pPr>
            <w:ins w:id="1104" w:author="Alotaibi, Raed" w:date="2019-05-20T14:32:00Z">
              <w:r w:rsidRPr="00591FE9">
                <w:t>10.1</w:t>
              </w:r>
            </w:ins>
          </w:p>
        </w:tc>
        <w:tc>
          <w:tcPr>
            <w:tcW w:w="619" w:type="pct"/>
            <w:noWrap/>
            <w:hideMark/>
            <w:tcPrChange w:id="1105" w:author="Alotaibi, Raed" w:date="2019-05-20T14:32:00Z">
              <w:tcPr>
                <w:tcW w:w="960" w:type="dxa"/>
                <w:noWrap/>
                <w:hideMark/>
              </w:tcPr>
            </w:tcPrChange>
          </w:tcPr>
          <w:p w14:paraId="15067DD1" w14:textId="77777777" w:rsidR="00591FE9" w:rsidRPr="00591FE9" w:rsidRDefault="00591FE9" w:rsidP="00591FE9">
            <w:pPr>
              <w:rPr>
                <w:ins w:id="1106" w:author="Alotaibi, Raed" w:date="2019-05-20T14:32:00Z"/>
              </w:rPr>
            </w:pPr>
            <w:ins w:id="1107" w:author="Alotaibi, Raed" w:date="2019-05-20T14:32:00Z">
              <w:r w:rsidRPr="00591FE9">
                <w:t>14.3</w:t>
              </w:r>
            </w:ins>
          </w:p>
        </w:tc>
        <w:tc>
          <w:tcPr>
            <w:tcW w:w="619" w:type="pct"/>
            <w:noWrap/>
            <w:hideMark/>
            <w:tcPrChange w:id="1108" w:author="Alotaibi, Raed" w:date="2019-05-20T14:32:00Z">
              <w:tcPr>
                <w:tcW w:w="960" w:type="dxa"/>
                <w:noWrap/>
                <w:hideMark/>
              </w:tcPr>
            </w:tcPrChange>
          </w:tcPr>
          <w:p w14:paraId="35158122" w14:textId="77777777" w:rsidR="00591FE9" w:rsidRPr="00591FE9" w:rsidRDefault="00591FE9" w:rsidP="00591FE9">
            <w:pPr>
              <w:rPr>
                <w:ins w:id="1109" w:author="Alotaibi, Raed" w:date="2019-05-20T14:32:00Z"/>
              </w:rPr>
            </w:pPr>
            <w:ins w:id="1110" w:author="Alotaibi, Raed" w:date="2019-05-20T14:32:00Z">
              <w:r w:rsidRPr="00591FE9">
                <w:t>31.0</w:t>
              </w:r>
            </w:ins>
          </w:p>
        </w:tc>
      </w:tr>
      <w:tr w:rsidR="00591FE9" w:rsidRPr="00591FE9" w14:paraId="527513D2" w14:textId="77777777" w:rsidTr="00591FE9">
        <w:trPr>
          <w:trHeight w:val="300"/>
          <w:ins w:id="1111" w:author="Alotaibi, Raed" w:date="2019-05-20T14:32:00Z"/>
          <w:trPrChange w:id="1112" w:author="Alotaibi, Raed" w:date="2019-05-20T14:32:00Z">
            <w:trPr>
              <w:trHeight w:val="300"/>
            </w:trPr>
          </w:trPrChange>
        </w:trPr>
        <w:tc>
          <w:tcPr>
            <w:tcW w:w="1289" w:type="pct"/>
            <w:noWrap/>
            <w:hideMark/>
            <w:tcPrChange w:id="1113" w:author="Alotaibi, Raed" w:date="2019-05-20T14:32:00Z">
              <w:tcPr>
                <w:tcW w:w="2000" w:type="dxa"/>
                <w:noWrap/>
                <w:hideMark/>
              </w:tcPr>
            </w:tcPrChange>
          </w:tcPr>
          <w:p w14:paraId="68C6AF69" w14:textId="77777777" w:rsidR="00591FE9" w:rsidRPr="00591FE9" w:rsidRDefault="00591FE9" w:rsidP="00591FE9">
            <w:pPr>
              <w:rPr>
                <w:ins w:id="1114" w:author="Alotaibi, Raed" w:date="2019-05-20T14:32:00Z"/>
              </w:rPr>
            </w:pPr>
            <w:ins w:id="1115" w:author="Alotaibi, Raed" w:date="2019-05-20T14:32:00Z">
              <w:r w:rsidRPr="00591FE9">
                <w:t>Pennsylvania</w:t>
              </w:r>
            </w:ins>
          </w:p>
        </w:tc>
        <w:tc>
          <w:tcPr>
            <w:tcW w:w="619" w:type="pct"/>
            <w:noWrap/>
            <w:hideMark/>
            <w:tcPrChange w:id="1116" w:author="Alotaibi, Raed" w:date="2019-05-20T14:32:00Z">
              <w:tcPr>
                <w:tcW w:w="960" w:type="dxa"/>
                <w:noWrap/>
                <w:hideMark/>
              </w:tcPr>
            </w:tcPrChange>
          </w:tcPr>
          <w:p w14:paraId="29442E4E" w14:textId="77777777" w:rsidR="00591FE9" w:rsidRPr="00591FE9" w:rsidRDefault="00591FE9" w:rsidP="00591FE9">
            <w:pPr>
              <w:rPr>
                <w:ins w:id="1117" w:author="Alotaibi, Raed" w:date="2019-05-20T14:32:00Z"/>
              </w:rPr>
            </w:pPr>
            <w:ins w:id="1118" w:author="Alotaibi, Raed" w:date="2019-05-20T14:32:00Z">
              <w:r w:rsidRPr="00591FE9">
                <w:t>16.6</w:t>
              </w:r>
            </w:ins>
          </w:p>
        </w:tc>
        <w:tc>
          <w:tcPr>
            <w:tcW w:w="619" w:type="pct"/>
            <w:noWrap/>
            <w:hideMark/>
            <w:tcPrChange w:id="1119" w:author="Alotaibi, Raed" w:date="2019-05-20T14:32:00Z">
              <w:tcPr>
                <w:tcW w:w="960" w:type="dxa"/>
                <w:noWrap/>
                <w:hideMark/>
              </w:tcPr>
            </w:tcPrChange>
          </w:tcPr>
          <w:p w14:paraId="37B1340A" w14:textId="77777777" w:rsidR="00591FE9" w:rsidRPr="00591FE9" w:rsidRDefault="00591FE9" w:rsidP="00591FE9">
            <w:pPr>
              <w:rPr>
                <w:ins w:id="1120" w:author="Alotaibi, Raed" w:date="2019-05-20T14:32:00Z"/>
              </w:rPr>
            </w:pPr>
            <w:ins w:id="1121" w:author="Alotaibi, Raed" w:date="2019-05-20T14:32:00Z">
              <w:r w:rsidRPr="00591FE9">
                <w:t>6.4</w:t>
              </w:r>
            </w:ins>
          </w:p>
        </w:tc>
        <w:tc>
          <w:tcPr>
            <w:tcW w:w="619" w:type="pct"/>
            <w:noWrap/>
            <w:hideMark/>
            <w:tcPrChange w:id="1122" w:author="Alotaibi, Raed" w:date="2019-05-20T14:32:00Z">
              <w:tcPr>
                <w:tcW w:w="960" w:type="dxa"/>
                <w:noWrap/>
                <w:hideMark/>
              </w:tcPr>
            </w:tcPrChange>
          </w:tcPr>
          <w:p w14:paraId="242624F9" w14:textId="77777777" w:rsidR="00591FE9" w:rsidRPr="00591FE9" w:rsidRDefault="00591FE9" w:rsidP="00591FE9">
            <w:pPr>
              <w:rPr>
                <w:ins w:id="1123" w:author="Alotaibi, Raed" w:date="2019-05-20T14:32:00Z"/>
              </w:rPr>
            </w:pPr>
            <w:ins w:id="1124" w:author="Alotaibi, Raed" w:date="2019-05-20T14:32:00Z">
              <w:r w:rsidRPr="00591FE9">
                <w:t>12.2</w:t>
              </w:r>
            </w:ins>
          </w:p>
        </w:tc>
        <w:tc>
          <w:tcPr>
            <w:tcW w:w="619" w:type="pct"/>
            <w:noWrap/>
            <w:hideMark/>
            <w:tcPrChange w:id="1125" w:author="Alotaibi, Raed" w:date="2019-05-20T14:32:00Z">
              <w:tcPr>
                <w:tcW w:w="960" w:type="dxa"/>
                <w:noWrap/>
                <w:hideMark/>
              </w:tcPr>
            </w:tcPrChange>
          </w:tcPr>
          <w:p w14:paraId="666526EB" w14:textId="77777777" w:rsidR="00591FE9" w:rsidRPr="00591FE9" w:rsidRDefault="00591FE9" w:rsidP="00591FE9">
            <w:pPr>
              <w:rPr>
                <w:ins w:id="1126" w:author="Alotaibi, Raed" w:date="2019-05-20T14:32:00Z"/>
              </w:rPr>
            </w:pPr>
            <w:ins w:id="1127" w:author="Alotaibi, Raed" w:date="2019-05-20T14:32:00Z">
              <w:r w:rsidRPr="00591FE9">
                <w:t>15.5</w:t>
              </w:r>
            </w:ins>
          </w:p>
        </w:tc>
        <w:tc>
          <w:tcPr>
            <w:tcW w:w="619" w:type="pct"/>
            <w:noWrap/>
            <w:hideMark/>
            <w:tcPrChange w:id="1128" w:author="Alotaibi, Raed" w:date="2019-05-20T14:32:00Z">
              <w:tcPr>
                <w:tcW w:w="960" w:type="dxa"/>
                <w:noWrap/>
                <w:hideMark/>
              </w:tcPr>
            </w:tcPrChange>
          </w:tcPr>
          <w:p w14:paraId="5192E3A1" w14:textId="77777777" w:rsidR="00591FE9" w:rsidRPr="00591FE9" w:rsidRDefault="00591FE9" w:rsidP="00591FE9">
            <w:pPr>
              <w:rPr>
                <w:ins w:id="1129" w:author="Alotaibi, Raed" w:date="2019-05-20T14:32:00Z"/>
              </w:rPr>
            </w:pPr>
            <w:ins w:id="1130" w:author="Alotaibi, Raed" w:date="2019-05-20T14:32:00Z">
              <w:r w:rsidRPr="00591FE9">
                <w:t>20.1</w:t>
              </w:r>
            </w:ins>
          </w:p>
        </w:tc>
        <w:tc>
          <w:tcPr>
            <w:tcW w:w="619" w:type="pct"/>
            <w:noWrap/>
            <w:hideMark/>
            <w:tcPrChange w:id="1131" w:author="Alotaibi, Raed" w:date="2019-05-20T14:32:00Z">
              <w:tcPr>
                <w:tcW w:w="960" w:type="dxa"/>
                <w:noWrap/>
                <w:hideMark/>
              </w:tcPr>
            </w:tcPrChange>
          </w:tcPr>
          <w:p w14:paraId="0B3384AA" w14:textId="77777777" w:rsidR="00591FE9" w:rsidRPr="00591FE9" w:rsidRDefault="00591FE9" w:rsidP="00591FE9">
            <w:pPr>
              <w:rPr>
                <w:ins w:id="1132" w:author="Alotaibi, Raed" w:date="2019-05-20T14:32:00Z"/>
              </w:rPr>
            </w:pPr>
            <w:ins w:id="1133" w:author="Alotaibi, Raed" w:date="2019-05-20T14:32:00Z">
              <w:r w:rsidRPr="00591FE9">
                <w:t>43.7</w:t>
              </w:r>
            </w:ins>
          </w:p>
        </w:tc>
      </w:tr>
      <w:tr w:rsidR="00591FE9" w:rsidRPr="00591FE9" w14:paraId="7773233B" w14:textId="77777777" w:rsidTr="00591FE9">
        <w:trPr>
          <w:trHeight w:val="300"/>
          <w:ins w:id="1134" w:author="Alotaibi, Raed" w:date="2019-05-20T14:32:00Z"/>
          <w:trPrChange w:id="1135" w:author="Alotaibi, Raed" w:date="2019-05-20T14:32:00Z">
            <w:trPr>
              <w:trHeight w:val="300"/>
            </w:trPr>
          </w:trPrChange>
        </w:trPr>
        <w:tc>
          <w:tcPr>
            <w:tcW w:w="1289" w:type="pct"/>
            <w:noWrap/>
            <w:hideMark/>
            <w:tcPrChange w:id="1136" w:author="Alotaibi, Raed" w:date="2019-05-20T14:32:00Z">
              <w:tcPr>
                <w:tcW w:w="2000" w:type="dxa"/>
                <w:noWrap/>
                <w:hideMark/>
              </w:tcPr>
            </w:tcPrChange>
          </w:tcPr>
          <w:p w14:paraId="7086439E" w14:textId="77777777" w:rsidR="00591FE9" w:rsidRPr="00591FE9" w:rsidRDefault="00591FE9" w:rsidP="00591FE9">
            <w:pPr>
              <w:rPr>
                <w:ins w:id="1137" w:author="Alotaibi, Raed" w:date="2019-05-20T14:32:00Z"/>
              </w:rPr>
            </w:pPr>
            <w:ins w:id="1138" w:author="Alotaibi, Raed" w:date="2019-05-20T14:32:00Z">
              <w:r w:rsidRPr="00591FE9">
                <w:t>Rhode Island</w:t>
              </w:r>
            </w:ins>
          </w:p>
        </w:tc>
        <w:tc>
          <w:tcPr>
            <w:tcW w:w="619" w:type="pct"/>
            <w:noWrap/>
            <w:hideMark/>
            <w:tcPrChange w:id="1139" w:author="Alotaibi, Raed" w:date="2019-05-20T14:32:00Z">
              <w:tcPr>
                <w:tcW w:w="960" w:type="dxa"/>
                <w:noWrap/>
                <w:hideMark/>
              </w:tcPr>
            </w:tcPrChange>
          </w:tcPr>
          <w:p w14:paraId="69DCE68D" w14:textId="77777777" w:rsidR="00591FE9" w:rsidRPr="00591FE9" w:rsidRDefault="00591FE9" w:rsidP="00591FE9">
            <w:pPr>
              <w:rPr>
                <w:ins w:id="1140" w:author="Alotaibi, Raed" w:date="2019-05-20T14:32:00Z"/>
              </w:rPr>
            </w:pPr>
            <w:ins w:id="1141" w:author="Alotaibi, Raed" w:date="2019-05-20T14:32:00Z">
              <w:r w:rsidRPr="00591FE9">
                <w:t>13.8</w:t>
              </w:r>
            </w:ins>
          </w:p>
        </w:tc>
        <w:tc>
          <w:tcPr>
            <w:tcW w:w="619" w:type="pct"/>
            <w:noWrap/>
            <w:hideMark/>
            <w:tcPrChange w:id="1142" w:author="Alotaibi, Raed" w:date="2019-05-20T14:32:00Z">
              <w:tcPr>
                <w:tcW w:w="960" w:type="dxa"/>
                <w:noWrap/>
                <w:hideMark/>
              </w:tcPr>
            </w:tcPrChange>
          </w:tcPr>
          <w:p w14:paraId="5A85ADA0" w14:textId="77777777" w:rsidR="00591FE9" w:rsidRPr="00591FE9" w:rsidRDefault="00591FE9" w:rsidP="00591FE9">
            <w:pPr>
              <w:rPr>
                <w:ins w:id="1143" w:author="Alotaibi, Raed" w:date="2019-05-20T14:32:00Z"/>
              </w:rPr>
            </w:pPr>
            <w:ins w:id="1144" w:author="Alotaibi, Raed" w:date="2019-05-20T14:32:00Z">
              <w:r w:rsidRPr="00591FE9">
                <w:t>5.9</w:t>
              </w:r>
            </w:ins>
          </w:p>
        </w:tc>
        <w:tc>
          <w:tcPr>
            <w:tcW w:w="619" w:type="pct"/>
            <w:noWrap/>
            <w:hideMark/>
            <w:tcPrChange w:id="1145" w:author="Alotaibi, Raed" w:date="2019-05-20T14:32:00Z">
              <w:tcPr>
                <w:tcW w:w="960" w:type="dxa"/>
                <w:noWrap/>
                <w:hideMark/>
              </w:tcPr>
            </w:tcPrChange>
          </w:tcPr>
          <w:p w14:paraId="5562BD5F" w14:textId="77777777" w:rsidR="00591FE9" w:rsidRPr="00591FE9" w:rsidRDefault="00591FE9" w:rsidP="00591FE9">
            <w:pPr>
              <w:rPr>
                <w:ins w:id="1146" w:author="Alotaibi, Raed" w:date="2019-05-20T14:32:00Z"/>
              </w:rPr>
            </w:pPr>
            <w:ins w:id="1147" w:author="Alotaibi, Raed" w:date="2019-05-20T14:32:00Z">
              <w:r w:rsidRPr="00591FE9">
                <w:t>11.1</w:t>
              </w:r>
            </w:ins>
          </w:p>
        </w:tc>
        <w:tc>
          <w:tcPr>
            <w:tcW w:w="619" w:type="pct"/>
            <w:noWrap/>
            <w:hideMark/>
            <w:tcPrChange w:id="1148" w:author="Alotaibi, Raed" w:date="2019-05-20T14:32:00Z">
              <w:tcPr>
                <w:tcW w:w="960" w:type="dxa"/>
                <w:noWrap/>
                <w:hideMark/>
              </w:tcPr>
            </w:tcPrChange>
          </w:tcPr>
          <w:p w14:paraId="4807D514" w14:textId="77777777" w:rsidR="00591FE9" w:rsidRPr="00591FE9" w:rsidRDefault="00591FE9" w:rsidP="00591FE9">
            <w:pPr>
              <w:rPr>
                <w:ins w:id="1149" w:author="Alotaibi, Raed" w:date="2019-05-20T14:32:00Z"/>
              </w:rPr>
            </w:pPr>
            <w:ins w:id="1150" w:author="Alotaibi, Raed" w:date="2019-05-20T14:32:00Z">
              <w:r w:rsidRPr="00591FE9">
                <w:t>13.7</w:t>
              </w:r>
            </w:ins>
          </w:p>
        </w:tc>
        <w:tc>
          <w:tcPr>
            <w:tcW w:w="619" w:type="pct"/>
            <w:noWrap/>
            <w:hideMark/>
            <w:tcPrChange w:id="1151" w:author="Alotaibi, Raed" w:date="2019-05-20T14:32:00Z">
              <w:tcPr>
                <w:tcW w:w="960" w:type="dxa"/>
                <w:noWrap/>
                <w:hideMark/>
              </w:tcPr>
            </w:tcPrChange>
          </w:tcPr>
          <w:p w14:paraId="6F864BDC" w14:textId="77777777" w:rsidR="00591FE9" w:rsidRPr="00591FE9" w:rsidRDefault="00591FE9" w:rsidP="00591FE9">
            <w:pPr>
              <w:rPr>
                <w:ins w:id="1152" w:author="Alotaibi, Raed" w:date="2019-05-20T14:32:00Z"/>
              </w:rPr>
            </w:pPr>
            <w:ins w:id="1153" w:author="Alotaibi, Raed" w:date="2019-05-20T14:32:00Z">
              <w:r w:rsidRPr="00591FE9">
                <w:t>16.2</w:t>
              </w:r>
            </w:ins>
          </w:p>
        </w:tc>
        <w:tc>
          <w:tcPr>
            <w:tcW w:w="619" w:type="pct"/>
            <w:noWrap/>
            <w:hideMark/>
            <w:tcPrChange w:id="1154" w:author="Alotaibi, Raed" w:date="2019-05-20T14:32:00Z">
              <w:tcPr>
                <w:tcW w:w="960" w:type="dxa"/>
                <w:noWrap/>
                <w:hideMark/>
              </w:tcPr>
            </w:tcPrChange>
          </w:tcPr>
          <w:p w14:paraId="0E1930D5" w14:textId="77777777" w:rsidR="00591FE9" w:rsidRPr="00591FE9" w:rsidRDefault="00591FE9" w:rsidP="00591FE9">
            <w:pPr>
              <w:rPr>
                <w:ins w:id="1155" w:author="Alotaibi, Raed" w:date="2019-05-20T14:32:00Z"/>
              </w:rPr>
            </w:pPr>
            <w:ins w:id="1156" w:author="Alotaibi, Raed" w:date="2019-05-20T14:32:00Z">
              <w:r w:rsidRPr="00591FE9">
                <w:t>29.2</w:t>
              </w:r>
            </w:ins>
          </w:p>
        </w:tc>
      </w:tr>
      <w:tr w:rsidR="00591FE9" w:rsidRPr="00591FE9" w14:paraId="29F08D7A" w14:textId="77777777" w:rsidTr="00591FE9">
        <w:trPr>
          <w:trHeight w:val="300"/>
          <w:ins w:id="1157" w:author="Alotaibi, Raed" w:date="2019-05-20T14:32:00Z"/>
          <w:trPrChange w:id="1158" w:author="Alotaibi, Raed" w:date="2019-05-20T14:32:00Z">
            <w:trPr>
              <w:trHeight w:val="300"/>
            </w:trPr>
          </w:trPrChange>
        </w:trPr>
        <w:tc>
          <w:tcPr>
            <w:tcW w:w="1289" w:type="pct"/>
            <w:noWrap/>
            <w:hideMark/>
            <w:tcPrChange w:id="1159" w:author="Alotaibi, Raed" w:date="2019-05-20T14:32:00Z">
              <w:tcPr>
                <w:tcW w:w="2000" w:type="dxa"/>
                <w:noWrap/>
                <w:hideMark/>
              </w:tcPr>
            </w:tcPrChange>
          </w:tcPr>
          <w:p w14:paraId="171B960E" w14:textId="77777777" w:rsidR="00591FE9" w:rsidRPr="00591FE9" w:rsidRDefault="00591FE9" w:rsidP="00591FE9">
            <w:pPr>
              <w:rPr>
                <w:ins w:id="1160" w:author="Alotaibi, Raed" w:date="2019-05-20T14:32:00Z"/>
              </w:rPr>
            </w:pPr>
            <w:ins w:id="1161" w:author="Alotaibi, Raed" w:date="2019-05-20T14:32:00Z">
              <w:r w:rsidRPr="00591FE9">
                <w:t>South Carolina</w:t>
              </w:r>
            </w:ins>
          </w:p>
        </w:tc>
        <w:tc>
          <w:tcPr>
            <w:tcW w:w="619" w:type="pct"/>
            <w:noWrap/>
            <w:hideMark/>
            <w:tcPrChange w:id="1162" w:author="Alotaibi, Raed" w:date="2019-05-20T14:32:00Z">
              <w:tcPr>
                <w:tcW w:w="960" w:type="dxa"/>
                <w:noWrap/>
                <w:hideMark/>
              </w:tcPr>
            </w:tcPrChange>
          </w:tcPr>
          <w:p w14:paraId="1858683C" w14:textId="77777777" w:rsidR="00591FE9" w:rsidRPr="00591FE9" w:rsidRDefault="00591FE9" w:rsidP="00591FE9">
            <w:pPr>
              <w:rPr>
                <w:ins w:id="1163" w:author="Alotaibi, Raed" w:date="2019-05-20T14:32:00Z"/>
              </w:rPr>
            </w:pPr>
            <w:ins w:id="1164" w:author="Alotaibi, Raed" w:date="2019-05-20T14:32:00Z">
              <w:r w:rsidRPr="00591FE9">
                <w:t>9.4</w:t>
              </w:r>
            </w:ins>
          </w:p>
        </w:tc>
        <w:tc>
          <w:tcPr>
            <w:tcW w:w="619" w:type="pct"/>
            <w:noWrap/>
            <w:hideMark/>
            <w:tcPrChange w:id="1165" w:author="Alotaibi, Raed" w:date="2019-05-20T14:32:00Z">
              <w:tcPr>
                <w:tcW w:w="960" w:type="dxa"/>
                <w:noWrap/>
                <w:hideMark/>
              </w:tcPr>
            </w:tcPrChange>
          </w:tcPr>
          <w:p w14:paraId="12A394C6" w14:textId="77777777" w:rsidR="00591FE9" w:rsidRPr="00591FE9" w:rsidRDefault="00591FE9" w:rsidP="00591FE9">
            <w:pPr>
              <w:rPr>
                <w:ins w:id="1166" w:author="Alotaibi, Raed" w:date="2019-05-20T14:32:00Z"/>
              </w:rPr>
            </w:pPr>
            <w:ins w:id="1167" w:author="Alotaibi, Raed" w:date="2019-05-20T14:32:00Z">
              <w:r w:rsidRPr="00591FE9">
                <w:t>3.3</w:t>
              </w:r>
            </w:ins>
          </w:p>
        </w:tc>
        <w:tc>
          <w:tcPr>
            <w:tcW w:w="619" w:type="pct"/>
            <w:noWrap/>
            <w:hideMark/>
            <w:tcPrChange w:id="1168" w:author="Alotaibi, Raed" w:date="2019-05-20T14:32:00Z">
              <w:tcPr>
                <w:tcW w:w="960" w:type="dxa"/>
                <w:noWrap/>
                <w:hideMark/>
              </w:tcPr>
            </w:tcPrChange>
          </w:tcPr>
          <w:p w14:paraId="288F34A4" w14:textId="77777777" w:rsidR="00591FE9" w:rsidRPr="00591FE9" w:rsidRDefault="00591FE9" w:rsidP="00591FE9">
            <w:pPr>
              <w:rPr>
                <w:ins w:id="1169" w:author="Alotaibi, Raed" w:date="2019-05-20T14:32:00Z"/>
              </w:rPr>
            </w:pPr>
            <w:ins w:id="1170" w:author="Alotaibi, Raed" w:date="2019-05-20T14:32:00Z">
              <w:r w:rsidRPr="00591FE9">
                <w:t>6.4</w:t>
              </w:r>
            </w:ins>
          </w:p>
        </w:tc>
        <w:tc>
          <w:tcPr>
            <w:tcW w:w="619" w:type="pct"/>
            <w:noWrap/>
            <w:hideMark/>
            <w:tcPrChange w:id="1171" w:author="Alotaibi, Raed" w:date="2019-05-20T14:32:00Z">
              <w:tcPr>
                <w:tcW w:w="960" w:type="dxa"/>
                <w:noWrap/>
                <w:hideMark/>
              </w:tcPr>
            </w:tcPrChange>
          </w:tcPr>
          <w:p w14:paraId="18E340B6" w14:textId="77777777" w:rsidR="00591FE9" w:rsidRPr="00591FE9" w:rsidRDefault="00591FE9" w:rsidP="00591FE9">
            <w:pPr>
              <w:rPr>
                <w:ins w:id="1172" w:author="Alotaibi, Raed" w:date="2019-05-20T14:32:00Z"/>
              </w:rPr>
            </w:pPr>
            <w:ins w:id="1173" w:author="Alotaibi, Raed" w:date="2019-05-20T14:32:00Z">
              <w:r w:rsidRPr="00591FE9">
                <w:t>8.9</w:t>
              </w:r>
            </w:ins>
          </w:p>
        </w:tc>
        <w:tc>
          <w:tcPr>
            <w:tcW w:w="619" w:type="pct"/>
            <w:noWrap/>
            <w:hideMark/>
            <w:tcPrChange w:id="1174" w:author="Alotaibi, Raed" w:date="2019-05-20T14:32:00Z">
              <w:tcPr>
                <w:tcW w:w="960" w:type="dxa"/>
                <w:noWrap/>
                <w:hideMark/>
              </w:tcPr>
            </w:tcPrChange>
          </w:tcPr>
          <w:p w14:paraId="61364462" w14:textId="77777777" w:rsidR="00591FE9" w:rsidRPr="00591FE9" w:rsidRDefault="00591FE9" w:rsidP="00591FE9">
            <w:pPr>
              <w:rPr>
                <w:ins w:id="1175" w:author="Alotaibi, Raed" w:date="2019-05-20T14:32:00Z"/>
              </w:rPr>
            </w:pPr>
            <w:ins w:id="1176" w:author="Alotaibi, Raed" w:date="2019-05-20T14:32:00Z">
              <w:r w:rsidRPr="00591FE9">
                <w:t>11.9</w:t>
              </w:r>
            </w:ins>
          </w:p>
        </w:tc>
        <w:tc>
          <w:tcPr>
            <w:tcW w:w="619" w:type="pct"/>
            <w:noWrap/>
            <w:hideMark/>
            <w:tcPrChange w:id="1177" w:author="Alotaibi, Raed" w:date="2019-05-20T14:32:00Z">
              <w:tcPr>
                <w:tcW w:w="960" w:type="dxa"/>
                <w:noWrap/>
                <w:hideMark/>
              </w:tcPr>
            </w:tcPrChange>
          </w:tcPr>
          <w:p w14:paraId="79EA3B44" w14:textId="77777777" w:rsidR="00591FE9" w:rsidRPr="00591FE9" w:rsidRDefault="00591FE9" w:rsidP="00591FE9">
            <w:pPr>
              <w:rPr>
                <w:ins w:id="1178" w:author="Alotaibi, Raed" w:date="2019-05-20T14:32:00Z"/>
              </w:rPr>
            </w:pPr>
            <w:ins w:id="1179" w:author="Alotaibi, Raed" w:date="2019-05-20T14:32:00Z">
              <w:r w:rsidRPr="00591FE9">
                <w:t>25.1</w:t>
              </w:r>
            </w:ins>
          </w:p>
        </w:tc>
      </w:tr>
      <w:tr w:rsidR="00591FE9" w:rsidRPr="00591FE9" w14:paraId="66BDEFFC" w14:textId="77777777" w:rsidTr="00591FE9">
        <w:trPr>
          <w:trHeight w:val="300"/>
          <w:ins w:id="1180" w:author="Alotaibi, Raed" w:date="2019-05-20T14:32:00Z"/>
          <w:trPrChange w:id="1181" w:author="Alotaibi, Raed" w:date="2019-05-20T14:32:00Z">
            <w:trPr>
              <w:trHeight w:val="300"/>
            </w:trPr>
          </w:trPrChange>
        </w:trPr>
        <w:tc>
          <w:tcPr>
            <w:tcW w:w="1289" w:type="pct"/>
            <w:noWrap/>
            <w:hideMark/>
            <w:tcPrChange w:id="1182" w:author="Alotaibi, Raed" w:date="2019-05-20T14:32:00Z">
              <w:tcPr>
                <w:tcW w:w="2000" w:type="dxa"/>
                <w:noWrap/>
                <w:hideMark/>
              </w:tcPr>
            </w:tcPrChange>
          </w:tcPr>
          <w:p w14:paraId="0C7038D8" w14:textId="77777777" w:rsidR="00591FE9" w:rsidRPr="00591FE9" w:rsidRDefault="00591FE9" w:rsidP="00591FE9">
            <w:pPr>
              <w:rPr>
                <w:ins w:id="1183" w:author="Alotaibi, Raed" w:date="2019-05-20T14:32:00Z"/>
              </w:rPr>
            </w:pPr>
            <w:ins w:id="1184" w:author="Alotaibi, Raed" w:date="2019-05-20T14:32:00Z">
              <w:r w:rsidRPr="00591FE9">
                <w:t>South Dakota</w:t>
              </w:r>
            </w:ins>
          </w:p>
        </w:tc>
        <w:tc>
          <w:tcPr>
            <w:tcW w:w="619" w:type="pct"/>
            <w:noWrap/>
            <w:hideMark/>
            <w:tcPrChange w:id="1185" w:author="Alotaibi, Raed" w:date="2019-05-20T14:32:00Z">
              <w:tcPr>
                <w:tcW w:w="960" w:type="dxa"/>
                <w:noWrap/>
                <w:hideMark/>
              </w:tcPr>
            </w:tcPrChange>
          </w:tcPr>
          <w:p w14:paraId="484180CC" w14:textId="77777777" w:rsidR="00591FE9" w:rsidRPr="00591FE9" w:rsidRDefault="00591FE9" w:rsidP="00591FE9">
            <w:pPr>
              <w:rPr>
                <w:ins w:id="1186" w:author="Alotaibi, Raed" w:date="2019-05-20T14:32:00Z"/>
              </w:rPr>
            </w:pPr>
            <w:ins w:id="1187" w:author="Alotaibi, Raed" w:date="2019-05-20T14:32:00Z">
              <w:r w:rsidRPr="00591FE9">
                <w:t>5.2</w:t>
              </w:r>
            </w:ins>
          </w:p>
        </w:tc>
        <w:tc>
          <w:tcPr>
            <w:tcW w:w="619" w:type="pct"/>
            <w:noWrap/>
            <w:hideMark/>
            <w:tcPrChange w:id="1188" w:author="Alotaibi, Raed" w:date="2019-05-20T14:32:00Z">
              <w:tcPr>
                <w:tcW w:w="960" w:type="dxa"/>
                <w:noWrap/>
                <w:hideMark/>
              </w:tcPr>
            </w:tcPrChange>
          </w:tcPr>
          <w:p w14:paraId="13F6F325" w14:textId="77777777" w:rsidR="00591FE9" w:rsidRPr="00591FE9" w:rsidRDefault="00591FE9" w:rsidP="00591FE9">
            <w:pPr>
              <w:rPr>
                <w:ins w:id="1189" w:author="Alotaibi, Raed" w:date="2019-05-20T14:32:00Z"/>
              </w:rPr>
            </w:pPr>
            <w:ins w:id="1190" w:author="Alotaibi, Raed" w:date="2019-05-20T14:32:00Z">
              <w:r w:rsidRPr="00591FE9">
                <w:t>1.8</w:t>
              </w:r>
            </w:ins>
          </w:p>
        </w:tc>
        <w:tc>
          <w:tcPr>
            <w:tcW w:w="619" w:type="pct"/>
            <w:noWrap/>
            <w:hideMark/>
            <w:tcPrChange w:id="1191" w:author="Alotaibi, Raed" w:date="2019-05-20T14:32:00Z">
              <w:tcPr>
                <w:tcW w:w="960" w:type="dxa"/>
                <w:noWrap/>
                <w:hideMark/>
              </w:tcPr>
            </w:tcPrChange>
          </w:tcPr>
          <w:p w14:paraId="03DA8E8A" w14:textId="77777777" w:rsidR="00591FE9" w:rsidRPr="00591FE9" w:rsidRDefault="00591FE9" w:rsidP="00591FE9">
            <w:pPr>
              <w:rPr>
                <w:ins w:id="1192" w:author="Alotaibi, Raed" w:date="2019-05-20T14:32:00Z"/>
              </w:rPr>
            </w:pPr>
            <w:ins w:id="1193" w:author="Alotaibi, Raed" w:date="2019-05-20T14:32:00Z">
              <w:r w:rsidRPr="00591FE9">
                <w:t>3.3</w:t>
              </w:r>
            </w:ins>
          </w:p>
        </w:tc>
        <w:tc>
          <w:tcPr>
            <w:tcW w:w="619" w:type="pct"/>
            <w:noWrap/>
            <w:hideMark/>
            <w:tcPrChange w:id="1194" w:author="Alotaibi, Raed" w:date="2019-05-20T14:32:00Z">
              <w:tcPr>
                <w:tcW w:w="960" w:type="dxa"/>
                <w:noWrap/>
                <w:hideMark/>
              </w:tcPr>
            </w:tcPrChange>
          </w:tcPr>
          <w:p w14:paraId="729AEB2B" w14:textId="77777777" w:rsidR="00591FE9" w:rsidRPr="00591FE9" w:rsidRDefault="00591FE9" w:rsidP="00591FE9">
            <w:pPr>
              <w:rPr>
                <w:ins w:id="1195" w:author="Alotaibi, Raed" w:date="2019-05-20T14:32:00Z"/>
              </w:rPr>
            </w:pPr>
            <w:ins w:id="1196" w:author="Alotaibi, Raed" w:date="2019-05-20T14:32:00Z">
              <w:r w:rsidRPr="00591FE9">
                <w:t>4.2</w:t>
              </w:r>
            </w:ins>
          </w:p>
        </w:tc>
        <w:tc>
          <w:tcPr>
            <w:tcW w:w="619" w:type="pct"/>
            <w:noWrap/>
            <w:hideMark/>
            <w:tcPrChange w:id="1197" w:author="Alotaibi, Raed" w:date="2019-05-20T14:32:00Z">
              <w:tcPr>
                <w:tcW w:w="960" w:type="dxa"/>
                <w:noWrap/>
                <w:hideMark/>
              </w:tcPr>
            </w:tcPrChange>
          </w:tcPr>
          <w:p w14:paraId="3C3CC2D0" w14:textId="77777777" w:rsidR="00591FE9" w:rsidRPr="00591FE9" w:rsidRDefault="00591FE9" w:rsidP="00591FE9">
            <w:pPr>
              <w:rPr>
                <w:ins w:id="1198" w:author="Alotaibi, Raed" w:date="2019-05-20T14:32:00Z"/>
              </w:rPr>
            </w:pPr>
            <w:ins w:id="1199" w:author="Alotaibi, Raed" w:date="2019-05-20T14:32:00Z">
              <w:r w:rsidRPr="00591FE9">
                <w:t>6.7</w:t>
              </w:r>
            </w:ins>
          </w:p>
        </w:tc>
        <w:tc>
          <w:tcPr>
            <w:tcW w:w="619" w:type="pct"/>
            <w:noWrap/>
            <w:hideMark/>
            <w:tcPrChange w:id="1200" w:author="Alotaibi, Raed" w:date="2019-05-20T14:32:00Z">
              <w:tcPr>
                <w:tcW w:w="960" w:type="dxa"/>
                <w:noWrap/>
                <w:hideMark/>
              </w:tcPr>
            </w:tcPrChange>
          </w:tcPr>
          <w:p w14:paraId="020A7883" w14:textId="77777777" w:rsidR="00591FE9" w:rsidRPr="00591FE9" w:rsidRDefault="00591FE9" w:rsidP="00591FE9">
            <w:pPr>
              <w:rPr>
                <w:ins w:id="1201" w:author="Alotaibi, Raed" w:date="2019-05-20T14:32:00Z"/>
              </w:rPr>
            </w:pPr>
            <w:ins w:id="1202" w:author="Alotaibi, Raed" w:date="2019-05-20T14:32:00Z">
              <w:r w:rsidRPr="00591FE9">
                <w:t>15.8</w:t>
              </w:r>
            </w:ins>
          </w:p>
        </w:tc>
      </w:tr>
      <w:tr w:rsidR="00591FE9" w:rsidRPr="00591FE9" w14:paraId="07085FBF" w14:textId="77777777" w:rsidTr="00591FE9">
        <w:trPr>
          <w:trHeight w:val="300"/>
          <w:ins w:id="1203" w:author="Alotaibi, Raed" w:date="2019-05-20T14:32:00Z"/>
          <w:trPrChange w:id="1204" w:author="Alotaibi, Raed" w:date="2019-05-20T14:32:00Z">
            <w:trPr>
              <w:trHeight w:val="300"/>
            </w:trPr>
          </w:trPrChange>
        </w:trPr>
        <w:tc>
          <w:tcPr>
            <w:tcW w:w="1289" w:type="pct"/>
            <w:noWrap/>
            <w:hideMark/>
            <w:tcPrChange w:id="1205" w:author="Alotaibi, Raed" w:date="2019-05-20T14:32:00Z">
              <w:tcPr>
                <w:tcW w:w="2000" w:type="dxa"/>
                <w:noWrap/>
                <w:hideMark/>
              </w:tcPr>
            </w:tcPrChange>
          </w:tcPr>
          <w:p w14:paraId="1FAC91CF" w14:textId="77777777" w:rsidR="00591FE9" w:rsidRPr="00591FE9" w:rsidRDefault="00591FE9" w:rsidP="00591FE9">
            <w:pPr>
              <w:rPr>
                <w:ins w:id="1206" w:author="Alotaibi, Raed" w:date="2019-05-20T14:32:00Z"/>
              </w:rPr>
            </w:pPr>
            <w:ins w:id="1207" w:author="Alotaibi, Raed" w:date="2019-05-20T14:32:00Z">
              <w:r w:rsidRPr="00591FE9">
                <w:t>Tennessee</w:t>
              </w:r>
            </w:ins>
          </w:p>
        </w:tc>
        <w:tc>
          <w:tcPr>
            <w:tcW w:w="619" w:type="pct"/>
            <w:noWrap/>
            <w:hideMark/>
            <w:tcPrChange w:id="1208" w:author="Alotaibi, Raed" w:date="2019-05-20T14:32:00Z">
              <w:tcPr>
                <w:tcW w:w="960" w:type="dxa"/>
                <w:noWrap/>
                <w:hideMark/>
              </w:tcPr>
            </w:tcPrChange>
          </w:tcPr>
          <w:p w14:paraId="3A6274F6" w14:textId="77777777" w:rsidR="00591FE9" w:rsidRPr="00591FE9" w:rsidRDefault="00591FE9" w:rsidP="00591FE9">
            <w:pPr>
              <w:rPr>
                <w:ins w:id="1209" w:author="Alotaibi, Raed" w:date="2019-05-20T14:32:00Z"/>
              </w:rPr>
            </w:pPr>
            <w:ins w:id="1210" w:author="Alotaibi, Raed" w:date="2019-05-20T14:32:00Z">
              <w:r w:rsidRPr="00591FE9">
                <w:t>12.7</w:t>
              </w:r>
            </w:ins>
          </w:p>
        </w:tc>
        <w:tc>
          <w:tcPr>
            <w:tcW w:w="619" w:type="pct"/>
            <w:noWrap/>
            <w:hideMark/>
            <w:tcPrChange w:id="1211" w:author="Alotaibi, Raed" w:date="2019-05-20T14:32:00Z">
              <w:tcPr>
                <w:tcW w:w="960" w:type="dxa"/>
                <w:noWrap/>
                <w:hideMark/>
              </w:tcPr>
            </w:tcPrChange>
          </w:tcPr>
          <w:p w14:paraId="6E2DD522" w14:textId="77777777" w:rsidR="00591FE9" w:rsidRPr="00591FE9" w:rsidRDefault="00591FE9" w:rsidP="00591FE9">
            <w:pPr>
              <w:rPr>
                <w:ins w:id="1212" w:author="Alotaibi, Raed" w:date="2019-05-20T14:32:00Z"/>
              </w:rPr>
            </w:pPr>
            <w:ins w:id="1213" w:author="Alotaibi, Raed" w:date="2019-05-20T14:32:00Z">
              <w:r w:rsidRPr="00591FE9">
                <w:t>5.9</w:t>
              </w:r>
            </w:ins>
          </w:p>
        </w:tc>
        <w:tc>
          <w:tcPr>
            <w:tcW w:w="619" w:type="pct"/>
            <w:noWrap/>
            <w:hideMark/>
            <w:tcPrChange w:id="1214" w:author="Alotaibi, Raed" w:date="2019-05-20T14:32:00Z">
              <w:tcPr>
                <w:tcW w:w="960" w:type="dxa"/>
                <w:noWrap/>
                <w:hideMark/>
              </w:tcPr>
            </w:tcPrChange>
          </w:tcPr>
          <w:p w14:paraId="6F567C66" w14:textId="77777777" w:rsidR="00591FE9" w:rsidRPr="00591FE9" w:rsidRDefault="00591FE9" w:rsidP="00591FE9">
            <w:pPr>
              <w:rPr>
                <w:ins w:id="1215" w:author="Alotaibi, Raed" w:date="2019-05-20T14:32:00Z"/>
              </w:rPr>
            </w:pPr>
            <w:ins w:id="1216" w:author="Alotaibi, Raed" w:date="2019-05-20T14:32:00Z">
              <w:r w:rsidRPr="00591FE9">
                <w:t>9.2</w:t>
              </w:r>
            </w:ins>
          </w:p>
        </w:tc>
        <w:tc>
          <w:tcPr>
            <w:tcW w:w="619" w:type="pct"/>
            <w:noWrap/>
            <w:hideMark/>
            <w:tcPrChange w:id="1217" w:author="Alotaibi, Raed" w:date="2019-05-20T14:32:00Z">
              <w:tcPr>
                <w:tcW w:w="960" w:type="dxa"/>
                <w:noWrap/>
                <w:hideMark/>
              </w:tcPr>
            </w:tcPrChange>
          </w:tcPr>
          <w:p w14:paraId="63EF496B" w14:textId="77777777" w:rsidR="00591FE9" w:rsidRPr="00591FE9" w:rsidRDefault="00591FE9" w:rsidP="00591FE9">
            <w:pPr>
              <w:rPr>
                <w:ins w:id="1218" w:author="Alotaibi, Raed" w:date="2019-05-20T14:32:00Z"/>
              </w:rPr>
            </w:pPr>
            <w:ins w:id="1219" w:author="Alotaibi, Raed" w:date="2019-05-20T14:32:00Z">
              <w:r w:rsidRPr="00591FE9">
                <w:t>11.2</w:t>
              </w:r>
            </w:ins>
          </w:p>
        </w:tc>
        <w:tc>
          <w:tcPr>
            <w:tcW w:w="619" w:type="pct"/>
            <w:noWrap/>
            <w:hideMark/>
            <w:tcPrChange w:id="1220" w:author="Alotaibi, Raed" w:date="2019-05-20T14:32:00Z">
              <w:tcPr>
                <w:tcW w:w="960" w:type="dxa"/>
                <w:noWrap/>
                <w:hideMark/>
              </w:tcPr>
            </w:tcPrChange>
          </w:tcPr>
          <w:p w14:paraId="6DE06B28" w14:textId="77777777" w:rsidR="00591FE9" w:rsidRPr="00591FE9" w:rsidRDefault="00591FE9" w:rsidP="00591FE9">
            <w:pPr>
              <w:rPr>
                <w:ins w:id="1221" w:author="Alotaibi, Raed" w:date="2019-05-20T14:32:00Z"/>
              </w:rPr>
            </w:pPr>
            <w:ins w:id="1222" w:author="Alotaibi, Raed" w:date="2019-05-20T14:32:00Z">
              <w:r w:rsidRPr="00591FE9">
                <w:t>15.0</w:t>
              </w:r>
            </w:ins>
          </w:p>
        </w:tc>
        <w:tc>
          <w:tcPr>
            <w:tcW w:w="619" w:type="pct"/>
            <w:noWrap/>
            <w:hideMark/>
            <w:tcPrChange w:id="1223" w:author="Alotaibi, Raed" w:date="2019-05-20T14:32:00Z">
              <w:tcPr>
                <w:tcW w:w="960" w:type="dxa"/>
                <w:noWrap/>
                <w:hideMark/>
              </w:tcPr>
            </w:tcPrChange>
          </w:tcPr>
          <w:p w14:paraId="557BBCD7" w14:textId="77777777" w:rsidR="00591FE9" w:rsidRPr="00591FE9" w:rsidRDefault="00591FE9" w:rsidP="00591FE9">
            <w:pPr>
              <w:rPr>
                <w:ins w:id="1224" w:author="Alotaibi, Raed" w:date="2019-05-20T14:32:00Z"/>
              </w:rPr>
            </w:pPr>
            <w:ins w:id="1225" w:author="Alotaibi, Raed" w:date="2019-05-20T14:32:00Z">
              <w:r w:rsidRPr="00591FE9">
                <w:t>38.3</w:t>
              </w:r>
            </w:ins>
          </w:p>
        </w:tc>
      </w:tr>
      <w:tr w:rsidR="00591FE9" w:rsidRPr="00591FE9" w14:paraId="296994C5" w14:textId="77777777" w:rsidTr="00591FE9">
        <w:trPr>
          <w:trHeight w:val="300"/>
          <w:ins w:id="1226" w:author="Alotaibi, Raed" w:date="2019-05-20T14:32:00Z"/>
          <w:trPrChange w:id="1227" w:author="Alotaibi, Raed" w:date="2019-05-20T14:32:00Z">
            <w:trPr>
              <w:trHeight w:val="300"/>
            </w:trPr>
          </w:trPrChange>
        </w:trPr>
        <w:tc>
          <w:tcPr>
            <w:tcW w:w="1289" w:type="pct"/>
            <w:noWrap/>
            <w:hideMark/>
            <w:tcPrChange w:id="1228" w:author="Alotaibi, Raed" w:date="2019-05-20T14:32:00Z">
              <w:tcPr>
                <w:tcW w:w="2000" w:type="dxa"/>
                <w:noWrap/>
                <w:hideMark/>
              </w:tcPr>
            </w:tcPrChange>
          </w:tcPr>
          <w:p w14:paraId="674DDB7B" w14:textId="77777777" w:rsidR="00591FE9" w:rsidRPr="00591FE9" w:rsidRDefault="00591FE9" w:rsidP="00591FE9">
            <w:pPr>
              <w:rPr>
                <w:ins w:id="1229" w:author="Alotaibi, Raed" w:date="2019-05-20T14:32:00Z"/>
              </w:rPr>
            </w:pPr>
            <w:ins w:id="1230" w:author="Alotaibi, Raed" w:date="2019-05-20T14:32:00Z">
              <w:r w:rsidRPr="00591FE9">
                <w:t>Texas</w:t>
              </w:r>
            </w:ins>
          </w:p>
        </w:tc>
        <w:tc>
          <w:tcPr>
            <w:tcW w:w="619" w:type="pct"/>
            <w:noWrap/>
            <w:hideMark/>
            <w:tcPrChange w:id="1231" w:author="Alotaibi, Raed" w:date="2019-05-20T14:32:00Z">
              <w:tcPr>
                <w:tcW w:w="960" w:type="dxa"/>
                <w:noWrap/>
                <w:hideMark/>
              </w:tcPr>
            </w:tcPrChange>
          </w:tcPr>
          <w:p w14:paraId="30E9E742" w14:textId="77777777" w:rsidR="00591FE9" w:rsidRPr="00591FE9" w:rsidRDefault="00591FE9" w:rsidP="00591FE9">
            <w:pPr>
              <w:rPr>
                <w:ins w:id="1232" w:author="Alotaibi, Raed" w:date="2019-05-20T14:32:00Z"/>
              </w:rPr>
            </w:pPr>
            <w:ins w:id="1233" w:author="Alotaibi, Raed" w:date="2019-05-20T14:32:00Z">
              <w:r w:rsidRPr="00591FE9">
                <w:t>11.5</w:t>
              </w:r>
            </w:ins>
          </w:p>
        </w:tc>
        <w:tc>
          <w:tcPr>
            <w:tcW w:w="619" w:type="pct"/>
            <w:noWrap/>
            <w:hideMark/>
            <w:tcPrChange w:id="1234" w:author="Alotaibi, Raed" w:date="2019-05-20T14:32:00Z">
              <w:tcPr>
                <w:tcW w:w="960" w:type="dxa"/>
                <w:noWrap/>
                <w:hideMark/>
              </w:tcPr>
            </w:tcPrChange>
          </w:tcPr>
          <w:p w14:paraId="1859A632" w14:textId="77777777" w:rsidR="00591FE9" w:rsidRPr="00591FE9" w:rsidRDefault="00591FE9" w:rsidP="00591FE9">
            <w:pPr>
              <w:rPr>
                <w:ins w:id="1235" w:author="Alotaibi, Raed" w:date="2019-05-20T14:32:00Z"/>
              </w:rPr>
            </w:pPr>
            <w:ins w:id="1236" w:author="Alotaibi, Raed" w:date="2019-05-20T14:32:00Z">
              <w:r w:rsidRPr="00591FE9">
                <w:t>1.9</w:t>
              </w:r>
            </w:ins>
          </w:p>
        </w:tc>
        <w:tc>
          <w:tcPr>
            <w:tcW w:w="619" w:type="pct"/>
            <w:noWrap/>
            <w:hideMark/>
            <w:tcPrChange w:id="1237" w:author="Alotaibi, Raed" w:date="2019-05-20T14:32:00Z">
              <w:tcPr>
                <w:tcW w:w="960" w:type="dxa"/>
                <w:noWrap/>
                <w:hideMark/>
              </w:tcPr>
            </w:tcPrChange>
          </w:tcPr>
          <w:p w14:paraId="42499020" w14:textId="77777777" w:rsidR="00591FE9" w:rsidRPr="00591FE9" w:rsidRDefault="00591FE9" w:rsidP="00591FE9">
            <w:pPr>
              <w:rPr>
                <w:ins w:id="1238" w:author="Alotaibi, Raed" w:date="2019-05-20T14:32:00Z"/>
              </w:rPr>
            </w:pPr>
            <w:ins w:id="1239" w:author="Alotaibi, Raed" w:date="2019-05-20T14:32:00Z">
              <w:r w:rsidRPr="00591FE9">
                <w:t>7.0</w:t>
              </w:r>
            </w:ins>
          </w:p>
        </w:tc>
        <w:tc>
          <w:tcPr>
            <w:tcW w:w="619" w:type="pct"/>
            <w:noWrap/>
            <w:hideMark/>
            <w:tcPrChange w:id="1240" w:author="Alotaibi, Raed" w:date="2019-05-20T14:32:00Z">
              <w:tcPr>
                <w:tcW w:w="960" w:type="dxa"/>
                <w:noWrap/>
                <w:hideMark/>
              </w:tcPr>
            </w:tcPrChange>
          </w:tcPr>
          <w:p w14:paraId="1B2AEBCD" w14:textId="77777777" w:rsidR="00591FE9" w:rsidRPr="00591FE9" w:rsidRDefault="00591FE9" w:rsidP="00591FE9">
            <w:pPr>
              <w:rPr>
                <w:ins w:id="1241" w:author="Alotaibi, Raed" w:date="2019-05-20T14:32:00Z"/>
              </w:rPr>
            </w:pPr>
            <w:ins w:id="1242" w:author="Alotaibi, Raed" w:date="2019-05-20T14:32:00Z">
              <w:r w:rsidRPr="00591FE9">
                <w:t>10.4</w:t>
              </w:r>
            </w:ins>
          </w:p>
        </w:tc>
        <w:tc>
          <w:tcPr>
            <w:tcW w:w="619" w:type="pct"/>
            <w:noWrap/>
            <w:hideMark/>
            <w:tcPrChange w:id="1243" w:author="Alotaibi, Raed" w:date="2019-05-20T14:32:00Z">
              <w:tcPr>
                <w:tcW w:w="960" w:type="dxa"/>
                <w:noWrap/>
                <w:hideMark/>
              </w:tcPr>
            </w:tcPrChange>
          </w:tcPr>
          <w:p w14:paraId="58A4D896" w14:textId="77777777" w:rsidR="00591FE9" w:rsidRPr="00591FE9" w:rsidRDefault="00591FE9" w:rsidP="00591FE9">
            <w:pPr>
              <w:rPr>
                <w:ins w:id="1244" w:author="Alotaibi, Raed" w:date="2019-05-20T14:32:00Z"/>
              </w:rPr>
            </w:pPr>
            <w:ins w:id="1245" w:author="Alotaibi, Raed" w:date="2019-05-20T14:32:00Z">
              <w:r w:rsidRPr="00591FE9">
                <w:t>14.5</w:t>
              </w:r>
            </w:ins>
          </w:p>
        </w:tc>
        <w:tc>
          <w:tcPr>
            <w:tcW w:w="619" w:type="pct"/>
            <w:noWrap/>
            <w:hideMark/>
            <w:tcPrChange w:id="1246" w:author="Alotaibi, Raed" w:date="2019-05-20T14:32:00Z">
              <w:tcPr>
                <w:tcW w:w="960" w:type="dxa"/>
                <w:noWrap/>
                <w:hideMark/>
              </w:tcPr>
            </w:tcPrChange>
          </w:tcPr>
          <w:p w14:paraId="4715C669" w14:textId="77777777" w:rsidR="00591FE9" w:rsidRPr="00591FE9" w:rsidRDefault="00591FE9" w:rsidP="00591FE9">
            <w:pPr>
              <w:rPr>
                <w:ins w:id="1247" w:author="Alotaibi, Raed" w:date="2019-05-20T14:32:00Z"/>
              </w:rPr>
            </w:pPr>
            <w:ins w:id="1248" w:author="Alotaibi, Raed" w:date="2019-05-20T14:32:00Z">
              <w:r w:rsidRPr="00591FE9">
                <w:t>40.6</w:t>
              </w:r>
            </w:ins>
          </w:p>
        </w:tc>
      </w:tr>
      <w:tr w:rsidR="00591FE9" w:rsidRPr="00591FE9" w14:paraId="38A878A0" w14:textId="77777777" w:rsidTr="00591FE9">
        <w:trPr>
          <w:trHeight w:val="300"/>
          <w:ins w:id="1249" w:author="Alotaibi, Raed" w:date="2019-05-20T14:32:00Z"/>
          <w:trPrChange w:id="1250" w:author="Alotaibi, Raed" w:date="2019-05-20T14:32:00Z">
            <w:trPr>
              <w:trHeight w:val="300"/>
            </w:trPr>
          </w:trPrChange>
        </w:trPr>
        <w:tc>
          <w:tcPr>
            <w:tcW w:w="1289" w:type="pct"/>
            <w:noWrap/>
            <w:hideMark/>
            <w:tcPrChange w:id="1251" w:author="Alotaibi, Raed" w:date="2019-05-20T14:32:00Z">
              <w:tcPr>
                <w:tcW w:w="2000" w:type="dxa"/>
                <w:noWrap/>
                <w:hideMark/>
              </w:tcPr>
            </w:tcPrChange>
          </w:tcPr>
          <w:p w14:paraId="527D0F40" w14:textId="77777777" w:rsidR="00591FE9" w:rsidRPr="00591FE9" w:rsidRDefault="00591FE9" w:rsidP="00591FE9">
            <w:pPr>
              <w:rPr>
                <w:ins w:id="1252" w:author="Alotaibi, Raed" w:date="2019-05-20T14:32:00Z"/>
              </w:rPr>
            </w:pPr>
            <w:ins w:id="1253" w:author="Alotaibi, Raed" w:date="2019-05-20T14:32:00Z">
              <w:r w:rsidRPr="00591FE9">
                <w:t>Utah</w:t>
              </w:r>
            </w:ins>
          </w:p>
        </w:tc>
        <w:tc>
          <w:tcPr>
            <w:tcW w:w="619" w:type="pct"/>
            <w:noWrap/>
            <w:hideMark/>
            <w:tcPrChange w:id="1254" w:author="Alotaibi, Raed" w:date="2019-05-20T14:32:00Z">
              <w:tcPr>
                <w:tcW w:w="960" w:type="dxa"/>
                <w:noWrap/>
                <w:hideMark/>
              </w:tcPr>
            </w:tcPrChange>
          </w:tcPr>
          <w:p w14:paraId="22BEE13E" w14:textId="77777777" w:rsidR="00591FE9" w:rsidRPr="00591FE9" w:rsidRDefault="00591FE9" w:rsidP="00591FE9">
            <w:pPr>
              <w:rPr>
                <w:ins w:id="1255" w:author="Alotaibi, Raed" w:date="2019-05-20T14:32:00Z"/>
              </w:rPr>
            </w:pPr>
            <w:ins w:id="1256" w:author="Alotaibi, Raed" w:date="2019-05-20T14:32:00Z">
              <w:r w:rsidRPr="00591FE9">
                <w:t>17.0</w:t>
              </w:r>
            </w:ins>
          </w:p>
        </w:tc>
        <w:tc>
          <w:tcPr>
            <w:tcW w:w="619" w:type="pct"/>
            <w:noWrap/>
            <w:hideMark/>
            <w:tcPrChange w:id="1257" w:author="Alotaibi, Raed" w:date="2019-05-20T14:32:00Z">
              <w:tcPr>
                <w:tcW w:w="960" w:type="dxa"/>
                <w:noWrap/>
                <w:hideMark/>
              </w:tcPr>
            </w:tcPrChange>
          </w:tcPr>
          <w:p w14:paraId="0FD3DCF2" w14:textId="77777777" w:rsidR="00591FE9" w:rsidRPr="00591FE9" w:rsidRDefault="00591FE9" w:rsidP="00591FE9">
            <w:pPr>
              <w:rPr>
                <w:ins w:id="1258" w:author="Alotaibi, Raed" w:date="2019-05-20T14:32:00Z"/>
              </w:rPr>
            </w:pPr>
            <w:ins w:id="1259" w:author="Alotaibi, Raed" w:date="2019-05-20T14:32:00Z">
              <w:r w:rsidRPr="00591FE9">
                <w:t>4.3</w:t>
              </w:r>
            </w:ins>
          </w:p>
        </w:tc>
        <w:tc>
          <w:tcPr>
            <w:tcW w:w="619" w:type="pct"/>
            <w:noWrap/>
            <w:hideMark/>
            <w:tcPrChange w:id="1260" w:author="Alotaibi, Raed" w:date="2019-05-20T14:32:00Z">
              <w:tcPr>
                <w:tcW w:w="960" w:type="dxa"/>
                <w:noWrap/>
                <w:hideMark/>
              </w:tcPr>
            </w:tcPrChange>
          </w:tcPr>
          <w:p w14:paraId="4DCFE616" w14:textId="77777777" w:rsidR="00591FE9" w:rsidRPr="00591FE9" w:rsidRDefault="00591FE9" w:rsidP="00591FE9">
            <w:pPr>
              <w:rPr>
                <w:ins w:id="1261" w:author="Alotaibi, Raed" w:date="2019-05-20T14:32:00Z"/>
              </w:rPr>
            </w:pPr>
            <w:ins w:id="1262" w:author="Alotaibi, Raed" w:date="2019-05-20T14:32:00Z">
              <w:r w:rsidRPr="00591FE9">
                <w:t>10.0</w:t>
              </w:r>
            </w:ins>
          </w:p>
        </w:tc>
        <w:tc>
          <w:tcPr>
            <w:tcW w:w="619" w:type="pct"/>
            <w:noWrap/>
            <w:hideMark/>
            <w:tcPrChange w:id="1263" w:author="Alotaibi, Raed" w:date="2019-05-20T14:32:00Z">
              <w:tcPr>
                <w:tcW w:w="960" w:type="dxa"/>
                <w:noWrap/>
                <w:hideMark/>
              </w:tcPr>
            </w:tcPrChange>
          </w:tcPr>
          <w:p w14:paraId="3BBAC058" w14:textId="77777777" w:rsidR="00591FE9" w:rsidRPr="00591FE9" w:rsidRDefault="00591FE9" w:rsidP="00591FE9">
            <w:pPr>
              <w:rPr>
                <w:ins w:id="1264" w:author="Alotaibi, Raed" w:date="2019-05-20T14:32:00Z"/>
              </w:rPr>
            </w:pPr>
            <w:ins w:id="1265" w:author="Alotaibi, Raed" w:date="2019-05-20T14:32:00Z">
              <w:r w:rsidRPr="00591FE9">
                <w:t>15.4</w:t>
              </w:r>
            </w:ins>
          </w:p>
        </w:tc>
        <w:tc>
          <w:tcPr>
            <w:tcW w:w="619" w:type="pct"/>
            <w:noWrap/>
            <w:hideMark/>
            <w:tcPrChange w:id="1266" w:author="Alotaibi, Raed" w:date="2019-05-20T14:32:00Z">
              <w:tcPr>
                <w:tcW w:w="960" w:type="dxa"/>
                <w:noWrap/>
                <w:hideMark/>
              </w:tcPr>
            </w:tcPrChange>
          </w:tcPr>
          <w:p w14:paraId="0671CE75" w14:textId="77777777" w:rsidR="00591FE9" w:rsidRPr="00591FE9" w:rsidRDefault="00591FE9" w:rsidP="00591FE9">
            <w:pPr>
              <w:rPr>
                <w:ins w:id="1267" w:author="Alotaibi, Raed" w:date="2019-05-20T14:32:00Z"/>
              </w:rPr>
            </w:pPr>
            <w:ins w:id="1268" w:author="Alotaibi, Raed" w:date="2019-05-20T14:32:00Z">
              <w:r w:rsidRPr="00591FE9">
                <w:t>23.4</w:t>
              </w:r>
            </w:ins>
          </w:p>
        </w:tc>
        <w:tc>
          <w:tcPr>
            <w:tcW w:w="619" w:type="pct"/>
            <w:noWrap/>
            <w:hideMark/>
            <w:tcPrChange w:id="1269" w:author="Alotaibi, Raed" w:date="2019-05-20T14:32:00Z">
              <w:tcPr>
                <w:tcW w:w="960" w:type="dxa"/>
                <w:noWrap/>
                <w:hideMark/>
              </w:tcPr>
            </w:tcPrChange>
          </w:tcPr>
          <w:p w14:paraId="570A13DA" w14:textId="77777777" w:rsidR="00591FE9" w:rsidRPr="00591FE9" w:rsidRDefault="00591FE9" w:rsidP="00591FE9">
            <w:pPr>
              <w:rPr>
                <w:ins w:id="1270" w:author="Alotaibi, Raed" w:date="2019-05-20T14:32:00Z"/>
              </w:rPr>
            </w:pPr>
            <w:ins w:id="1271" w:author="Alotaibi, Raed" w:date="2019-05-20T14:32:00Z">
              <w:r w:rsidRPr="00591FE9">
                <w:t>39.8</w:t>
              </w:r>
            </w:ins>
          </w:p>
        </w:tc>
      </w:tr>
      <w:tr w:rsidR="00591FE9" w:rsidRPr="00591FE9" w14:paraId="4E361C1E" w14:textId="77777777" w:rsidTr="00591FE9">
        <w:trPr>
          <w:trHeight w:val="300"/>
          <w:ins w:id="1272" w:author="Alotaibi, Raed" w:date="2019-05-20T14:32:00Z"/>
          <w:trPrChange w:id="1273" w:author="Alotaibi, Raed" w:date="2019-05-20T14:32:00Z">
            <w:trPr>
              <w:trHeight w:val="300"/>
            </w:trPr>
          </w:trPrChange>
        </w:trPr>
        <w:tc>
          <w:tcPr>
            <w:tcW w:w="1289" w:type="pct"/>
            <w:noWrap/>
            <w:hideMark/>
            <w:tcPrChange w:id="1274" w:author="Alotaibi, Raed" w:date="2019-05-20T14:32:00Z">
              <w:tcPr>
                <w:tcW w:w="2000" w:type="dxa"/>
                <w:noWrap/>
                <w:hideMark/>
              </w:tcPr>
            </w:tcPrChange>
          </w:tcPr>
          <w:p w14:paraId="32285137" w14:textId="77777777" w:rsidR="00591FE9" w:rsidRPr="00591FE9" w:rsidRDefault="00591FE9" w:rsidP="00591FE9">
            <w:pPr>
              <w:rPr>
                <w:ins w:id="1275" w:author="Alotaibi, Raed" w:date="2019-05-20T14:32:00Z"/>
              </w:rPr>
            </w:pPr>
            <w:ins w:id="1276" w:author="Alotaibi, Raed" w:date="2019-05-20T14:32:00Z">
              <w:r w:rsidRPr="00591FE9">
                <w:t>Vermont</w:t>
              </w:r>
            </w:ins>
          </w:p>
        </w:tc>
        <w:tc>
          <w:tcPr>
            <w:tcW w:w="619" w:type="pct"/>
            <w:noWrap/>
            <w:hideMark/>
            <w:tcPrChange w:id="1277" w:author="Alotaibi, Raed" w:date="2019-05-20T14:32:00Z">
              <w:tcPr>
                <w:tcW w:w="960" w:type="dxa"/>
                <w:noWrap/>
                <w:hideMark/>
              </w:tcPr>
            </w:tcPrChange>
          </w:tcPr>
          <w:p w14:paraId="4FC08292" w14:textId="77777777" w:rsidR="00591FE9" w:rsidRPr="00591FE9" w:rsidRDefault="00591FE9" w:rsidP="00591FE9">
            <w:pPr>
              <w:rPr>
                <w:ins w:id="1278" w:author="Alotaibi, Raed" w:date="2019-05-20T14:32:00Z"/>
              </w:rPr>
            </w:pPr>
            <w:ins w:id="1279" w:author="Alotaibi, Raed" w:date="2019-05-20T14:32:00Z">
              <w:r w:rsidRPr="00591FE9">
                <w:t>8.3</w:t>
              </w:r>
            </w:ins>
          </w:p>
        </w:tc>
        <w:tc>
          <w:tcPr>
            <w:tcW w:w="619" w:type="pct"/>
            <w:noWrap/>
            <w:hideMark/>
            <w:tcPrChange w:id="1280" w:author="Alotaibi, Raed" w:date="2019-05-20T14:32:00Z">
              <w:tcPr>
                <w:tcW w:w="960" w:type="dxa"/>
                <w:noWrap/>
                <w:hideMark/>
              </w:tcPr>
            </w:tcPrChange>
          </w:tcPr>
          <w:p w14:paraId="275E01D8" w14:textId="77777777" w:rsidR="00591FE9" w:rsidRPr="00591FE9" w:rsidRDefault="00591FE9" w:rsidP="00591FE9">
            <w:pPr>
              <w:rPr>
                <w:ins w:id="1281" w:author="Alotaibi, Raed" w:date="2019-05-20T14:32:00Z"/>
              </w:rPr>
            </w:pPr>
            <w:ins w:id="1282" w:author="Alotaibi, Raed" w:date="2019-05-20T14:32:00Z">
              <w:r w:rsidRPr="00591FE9">
                <w:t>3.3</w:t>
              </w:r>
            </w:ins>
          </w:p>
        </w:tc>
        <w:tc>
          <w:tcPr>
            <w:tcW w:w="619" w:type="pct"/>
            <w:noWrap/>
            <w:hideMark/>
            <w:tcPrChange w:id="1283" w:author="Alotaibi, Raed" w:date="2019-05-20T14:32:00Z">
              <w:tcPr>
                <w:tcW w:w="960" w:type="dxa"/>
                <w:noWrap/>
                <w:hideMark/>
              </w:tcPr>
            </w:tcPrChange>
          </w:tcPr>
          <w:p w14:paraId="5C797709" w14:textId="77777777" w:rsidR="00591FE9" w:rsidRPr="00591FE9" w:rsidRDefault="00591FE9" w:rsidP="00591FE9">
            <w:pPr>
              <w:rPr>
                <w:ins w:id="1284" w:author="Alotaibi, Raed" w:date="2019-05-20T14:32:00Z"/>
              </w:rPr>
            </w:pPr>
            <w:ins w:id="1285" w:author="Alotaibi, Raed" w:date="2019-05-20T14:32:00Z">
              <w:r w:rsidRPr="00591FE9">
                <w:t>7.1</w:t>
              </w:r>
            </w:ins>
          </w:p>
        </w:tc>
        <w:tc>
          <w:tcPr>
            <w:tcW w:w="619" w:type="pct"/>
            <w:noWrap/>
            <w:hideMark/>
            <w:tcPrChange w:id="1286" w:author="Alotaibi, Raed" w:date="2019-05-20T14:32:00Z">
              <w:tcPr>
                <w:tcW w:w="960" w:type="dxa"/>
                <w:noWrap/>
                <w:hideMark/>
              </w:tcPr>
            </w:tcPrChange>
          </w:tcPr>
          <w:p w14:paraId="3AD87D9F" w14:textId="77777777" w:rsidR="00591FE9" w:rsidRPr="00591FE9" w:rsidRDefault="00591FE9" w:rsidP="00591FE9">
            <w:pPr>
              <w:rPr>
                <w:ins w:id="1287" w:author="Alotaibi, Raed" w:date="2019-05-20T14:32:00Z"/>
              </w:rPr>
            </w:pPr>
            <w:ins w:id="1288" w:author="Alotaibi, Raed" w:date="2019-05-20T14:32:00Z">
              <w:r w:rsidRPr="00591FE9">
                <w:t>7.9</w:t>
              </w:r>
            </w:ins>
          </w:p>
        </w:tc>
        <w:tc>
          <w:tcPr>
            <w:tcW w:w="619" w:type="pct"/>
            <w:noWrap/>
            <w:hideMark/>
            <w:tcPrChange w:id="1289" w:author="Alotaibi, Raed" w:date="2019-05-20T14:32:00Z">
              <w:tcPr>
                <w:tcW w:w="960" w:type="dxa"/>
                <w:noWrap/>
                <w:hideMark/>
              </w:tcPr>
            </w:tcPrChange>
          </w:tcPr>
          <w:p w14:paraId="1E57FF13" w14:textId="77777777" w:rsidR="00591FE9" w:rsidRPr="00591FE9" w:rsidRDefault="00591FE9" w:rsidP="00591FE9">
            <w:pPr>
              <w:rPr>
                <w:ins w:id="1290" w:author="Alotaibi, Raed" w:date="2019-05-20T14:32:00Z"/>
              </w:rPr>
            </w:pPr>
            <w:ins w:id="1291" w:author="Alotaibi, Raed" w:date="2019-05-20T14:32:00Z">
              <w:r w:rsidRPr="00591FE9">
                <w:t>9.1</w:t>
              </w:r>
            </w:ins>
          </w:p>
        </w:tc>
        <w:tc>
          <w:tcPr>
            <w:tcW w:w="619" w:type="pct"/>
            <w:noWrap/>
            <w:hideMark/>
            <w:tcPrChange w:id="1292" w:author="Alotaibi, Raed" w:date="2019-05-20T14:32:00Z">
              <w:tcPr>
                <w:tcW w:w="960" w:type="dxa"/>
                <w:noWrap/>
                <w:hideMark/>
              </w:tcPr>
            </w:tcPrChange>
          </w:tcPr>
          <w:p w14:paraId="30E14C3A" w14:textId="77777777" w:rsidR="00591FE9" w:rsidRPr="00591FE9" w:rsidRDefault="00591FE9" w:rsidP="00591FE9">
            <w:pPr>
              <w:rPr>
                <w:ins w:id="1293" w:author="Alotaibi, Raed" w:date="2019-05-20T14:32:00Z"/>
              </w:rPr>
            </w:pPr>
            <w:ins w:id="1294" w:author="Alotaibi, Raed" w:date="2019-05-20T14:32:00Z">
              <w:r w:rsidRPr="00591FE9">
                <w:t>18.7</w:t>
              </w:r>
            </w:ins>
          </w:p>
        </w:tc>
      </w:tr>
      <w:tr w:rsidR="00591FE9" w:rsidRPr="00591FE9" w14:paraId="58B07204" w14:textId="77777777" w:rsidTr="00591FE9">
        <w:trPr>
          <w:trHeight w:val="300"/>
          <w:ins w:id="1295" w:author="Alotaibi, Raed" w:date="2019-05-20T14:32:00Z"/>
          <w:trPrChange w:id="1296" w:author="Alotaibi, Raed" w:date="2019-05-20T14:32:00Z">
            <w:trPr>
              <w:trHeight w:val="300"/>
            </w:trPr>
          </w:trPrChange>
        </w:trPr>
        <w:tc>
          <w:tcPr>
            <w:tcW w:w="1289" w:type="pct"/>
            <w:noWrap/>
            <w:hideMark/>
            <w:tcPrChange w:id="1297" w:author="Alotaibi, Raed" w:date="2019-05-20T14:32:00Z">
              <w:tcPr>
                <w:tcW w:w="2000" w:type="dxa"/>
                <w:noWrap/>
                <w:hideMark/>
              </w:tcPr>
            </w:tcPrChange>
          </w:tcPr>
          <w:p w14:paraId="0CE19CF1" w14:textId="77777777" w:rsidR="00591FE9" w:rsidRPr="00591FE9" w:rsidRDefault="00591FE9" w:rsidP="00591FE9">
            <w:pPr>
              <w:rPr>
                <w:ins w:id="1298" w:author="Alotaibi, Raed" w:date="2019-05-20T14:32:00Z"/>
              </w:rPr>
            </w:pPr>
            <w:ins w:id="1299" w:author="Alotaibi, Raed" w:date="2019-05-20T14:32:00Z">
              <w:r w:rsidRPr="00591FE9">
                <w:t>Virginia</w:t>
              </w:r>
            </w:ins>
          </w:p>
        </w:tc>
        <w:tc>
          <w:tcPr>
            <w:tcW w:w="619" w:type="pct"/>
            <w:noWrap/>
            <w:hideMark/>
            <w:tcPrChange w:id="1300" w:author="Alotaibi, Raed" w:date="2019-05-20T14:32:00Z">
              <w:tcPr>
                <w:tcW w:w="960" w:type="dxa"/>
                <w:noWrap/>
                <w:hideMark/>
              </w:tcPr>
            </w:tcPrChange>
          </w:tcPr>
          <w:p w14:paraId="464E8E8F" w14:textId="77777777" w:rsidR="00591FE9" w:rsidRPr="00591FE9" w:rsidRDefault="00591FE9" w:rsidP="00591FE9">
            <w:pPr>
              <w:rPr>
                <w:ins w:id="1301" w:author="Alotaibi, Raed" w:date="2019-05-20T14:32:00Z"/>
              </w:rPr>
            </w:pPr>
            <w:ins w:id="1302" w:author="Alotaibi, Raed" w:date="2019-05-20T14:32:00Z">
              <w:r w:rsidRPr="00591FE9">
                <w:t>13.5</w:t>
              </w:r>
            </w:ins>
          </w:p>
        </w:tc>
        <w:tc>
          <w:tcPr>
            <w:tcW w:w="619" w:type="pct"/>
            <w:noWrap/>
            <w:hideMark/>
            <w:tcPrChange w:id="1303" w:author="Alotaibi, Raed" w:date="2019-05-20T14:32:00Z">
              <w:tcPr>
                <w:tcW w:w="960" w:type="dxa"/>
                <w:noWrap/>
                <w:hideMark/>
              </w:tcPr>
            </w:tcPrChange>
          </w:tcPr>
          <w:p w14:paraId="4EBFE8F4" w14:textId="77777777" w:rsidR="00591FE9" w:rsidRPr="00591FE9" w:rsidRDefault="00591FE9" w:rsidP="00591FE9">
            <w:pPr>
              <w:rPr>
                <w:ins w:id="1304" w:author="Alotaibi, Raed" w:date="2019-05-20T14:32:00Z"/>
              </w:rPr>
            </w:pPr>
            <w:ins w:id="1305" w:author="Alotaibi, Raed" w:date="2019-05-20T14:32:00Z">
              <w:r w:rsidRPr="00591FE9">
                <w:t>5.3</w:t>
              </w:r>
            </w:ins>
          </w:p>
        </w:tc>
        <w:tc>
          <w:tcPr>
            <w:tcW w:w="619" w:type="pct"/>
            <w:noWrap/>
            <w:hideMark/>
            <w:tcPrChange w:id="1306" w:author="Alotaibi, Raed" w:date="2019-05-20T14:32:00Z">
              <w:tcPr>
                <w:tcW w:w="960" w:type="dxa"/>
                <w:noWrap/>
                <w:hideMark/>
              </w:tcPr>
            </w:tcPrChange>
          </w:tcPr>
          <w:p w14:paraId="3358ACC9" w14:textId="77777777" w:rsidR="00591FE9" w:rsidRPr="00591FE9" w:rsidRDefault="00591FE9" w:rsidP="00591FE9">
            <w:pPr>
              <w:rPr>
                <w:ins w:id="1307" w:author="Alotaibi, Raed" w:date="2019-05-20T14:32:00Z"/>
              </w:rPr>
            </w:pPr>
            <w:ins w:id="1308" w:author="Alotaibi, Raed" w:date="2019-05-20T14:32:00Z">
              <w:r w:rsidRPr="00591FE9">
                <w:t>9.2</w:t>
              </w:r>
            </w:ins>
          </w:p>
        </w:tc>
        <w:tc>
          <w:tcPr>
            <w:tcW w:w="619" w:type="pct"/>
            <w:noWrap/>
            <w:hideMark/>
            <w:tcPrChange w:id="1309" w:author="Alotaibi, Raed" w:date="2019-05-20T14:32:00Z">
              <w:tcPr>
                <w:tcW w:w="960" w:type="dxa"/>
                <w:noWrap/>
                <w:hideMark/>
              </w:tcPr>
            </w:tcPrChange>
          </w:tcPr>
          <w:p w14:paraId="6BE9742F" w14:textId="77777777" w:rsidR="00591FE9" w:rsidRPr="00591FE9" w:rsidRDefault="00591FE9" w:rsidP="00591FE9">
            <w:pPr>
              <w:rPr>
                <w:ins w:id="1310" w:author="Alotaibi, Raed" w:date="2019-05-20T14:32:00Z"/>
              </w:rPr>
            </w:pPr>
            <w:ins w:id="1311" w:author="Alotaibi, Raed" w:date="2019-05-20T14:32:00Z">
              <w:r w:rsidRPr="00591FE9">
                <w:t>12.0</w:t>
              </w:r>
            </w:ins>
          </w:p>
        </w:tc>
        <w:tc>
          <w:tcPr>
            <w:tcW w:w="619" w:type="pct"/>
            <w:noWrap/>
            <w:hideMark/>
            <w:tcPrChange w:id="1312" w:author="Alotaibi, Raed" w:date="2019-05-20T14:32:00Z">
              <w:tcPr>
                <w:tcW w:w="960" w:type="dxa"/>
                <w:noWrap/>
                <w:hideMark/>
              </w:tcPr>
            </w:tcPrChange>
          </w:tcPr>
          <w:p w14:paraId="761B0EC1" w14:textId="77777777" w:rsidR="00591FE9" w:rsidRPr="00591FE9" w:rsidRDefault="00591FE9" w:rsidP="00591FE9">
            <w:pPr>
              <w:rPr>
                <w:ins w:id="1313" w:author="Alotaibi, Raed" w:date="2019-05-20T14:32:00Z"/>
              </w:rPr>
            </w:pPr>
            <w:ins w:id="1314" w:author="Alotaibi, Raed" w:date="2019-05-20T14:32:00Z">
              <w:r w:rsidRPr="00591FE9">
                <w:t>17.1</w:t>
              </w:r>
            </w:ins>
          </w:p>
        </w:tc>
        <w:tc>
          <w:tcPr>
            <w:tcW w:w="619" w:type="pct"/>
            <w:noWrap/>
            <w:hideMark/>
            <w:tcPrChange w:id="1315" w:author="Alotaibi, Raed" w:date="2019-05-20T14:32:00Z">
              <w:tcPr>
                <w:tcW w:w="960" w:type="dxa"/>
                <w:noWrap/>
                <w:hideMark/>
              </w:tcPr>
            </w:tcPrChange>
          </w:tcPr>
          <w:p w14:paraId="071200AC" w14:textId="77777777" w:rsidR="00591FE9" w:rsidRPr="00591FE9" w:rsidRDefault="00591FE9" w:rsidP="00591FE9">
            <w:pPr>
              <w:rPr>
                <w:ins w:id="1316" w:author="Alotaibi, Raed" w:date="2019-05-20T14:32:00Z"/>
              </w:rPr>
            </w:pPr>
            <w:ins w:id="1317" w:author="Alotaibi, Raed" w:date="2019-05-20T14:32:00Z">
              <w:r w:rsidRPr="00591FE9">
                <w:t>36.1</w:t>
              </w:r>
            </w:ins>
          </w:p>
        </w:tc>
      </w:tr>
      <w:tr w:rsidR="00591FE9" w:rsidRPr="00591FE9" w14:paraId="3600C170" w14:textId="77777777" w:rsidTr="00591FE9">
        <w:trPr>
          <w:trHeight w:val="300"/>
          <w:ins w:id="1318" w:author="Alotaibi, Raed" w:date="2019-05-20T14:32:00Z"/>
          <w:trPrChange w:id="1319" w:author="Alotaibi, Raed" w:date="2019-05-20T14:32:00Z">
            <w:trPr>
              <w:trHeight w:val="300"/>
            </w:trPr>
          </w:trPrChange>
        </w:trPr>
        <w:tc>
          <w:tcPr>
            <w:tcW w:w="1289" w:type="pct"/>
            <w:noWrap/>
            <w:hideMark/>
            <w:tcPrChange w:id="1320" w:author="Alotaibi, Raed" w:date="2019-05-20T14:32:00Z">
              <w:tcPr>
                <w:tcW w:w="2000" w:type="dxa"/>
                <w:noWrap/>
                <w:hideMark/>
              </w:tcPr>
            </w:tcPrChange>
          </w:tcPr>
          <w:p w14:paraId="0412F1C0" w14:textId="77777777" w:rsidR="00591FE9" w:rsidRPr="00591FE9" w:rsidRDefault="00591FE9" w:rsidP="00591FE9">
            <w:pPr>
              <w:rPr>
                <w:ins w:id="1321" w:author="Alotaibi, Raed" w:date="2019-05-20T14:32:00Z"/>
              </w:rPr>
            </w:pPr>
            <w:ins w:id="1322" w:author="Alotaibi, Raed" w:date="2019-05-20T14:32:00Z">
              <w:r w:rsidRPr="00591FE9">
                <w:t>Washington</w:t>
              </w:r>
            </w:ins>
          </w:p>
        </w:tc>
        <w:tc>
          <w:tcPr>
            <w:tcW w:w="619" w:type="pct"/>
            <w:noWrap/>
            <w:hideMark/>
            <w:tcPrChange w:id="1323" w:author="Alotaibi, Raed" w:date="2019-05-20T14:32:00Z">
              <w:tcPr>
                <w:tcW w:w="960" w:type="dxa"/>
                <w:noWrap/>
                <w:hideMark/>
              </w:tcPr>
            </w:tcPrChange>
          </w:tcPr>
          <w:p w14:paraId="65D1149C" w14:textId="77777777" w:rsidR="00591FE9" w:rsidRPr="00591FE9" w:rsidRDefault="00591FE9" w:rsidP="00591FE9">
            <w:pPr>
              <w:rPr>
                <w:ins w:id="1324" w:author="Alotaibi, Raed" w:date="2019-05-20T14:32:00Z"/>
              </w:rPr>
            </w:pPr>
            <w:ins w:id="1325" w:author="Alotaibi, Raed" w:date="2019-05-20T14:32:00Z">
              <w:r w:rsidRPr="00591FE9">
                <w:t>14.9</w:t>
              </w:r>
            </w:ins>
          </w:p>
        </w:tc>
        <w:tc>
          <w:tcPr>
            <w:tcW w:w="619" w:type="pct"/>
            <w:noWrap/>
            <w:hideMark/>
            <w:tcPrChange w:id="1326" w:author="Alotaibi, Raed" w:date="2019-05-20T14:32:00Z">
              <w:tcPr>
                <w:tcW w:w="960" w:type="dxa"/>
                <w:noWrap/>
                <w:hideMark/>
              </w:tcPr>
            </w:tcPrChange>
          </w:tcPr>
          <w:p w14:paraId="211097EA" w14:textId="77777777" w:rsidR="00591FE9" w:rsidRPr="00591FE9" w:rsidRDefault="00591FE9" w:rsidP="00591FE9">
            <w:pPr>
              <w:rPr>
                <w:ins w:id="1327" w:author="Alotaibi, Raed" w:date="2019-05-20T14:32:00Z"/>
              </w:rPr>
            </w:pPr>
            <w:ins w:id="1328" w:author="Alotaibi, Raed" w:date="2019-05-20T14:32:00Z">
              <w:r w:rsidRPr="00591FE9">
                <w:t>2.9</w:t>
              </w:r>
            </w:ins>
          </w:p>
        </w:tc>
        <w:tc>
          <w:tcPr>
            <w:tcW w:w="619" w:type="pct"/>
            <w:noWrap/>
            <w:hideMark/>
            <w:tcPrChange w:id="1329" w:author="Alotaibi, Raed" w:date="2019-05-20T14:32:00Z">
              <w:tcPr>
                <w:tcW w:w="960" w:type="dxa"/>
                <w:noWrap/>
                <w:hideMark/>
              </w:tcPr>
            </w:tcPrChange>
          </w:tcPr>
          <w:p w14:paraId="14A0AD6C" w14:textId="77777777" w:rsidR="00591FE9" w:rsidRPr="00591FE9" w:rsidRDefault="00591FE9" w:rsidP="00591FE9">
            <w:pPr>
              <w:rPr>
                <w:ins w:id="1330" w:author="Alotaibi, Raed" w:date="2019-05-20T14:32:00Z"/>
              </w:rPr>
            </w:pPr>
            <w:ins w:id="1331" w:author="Alotaibi, Raed" w:date="2019-05-20T14:32:00Z">
              <w:r w:rsidRPr="00591FE9">
                <w:t>9.3</w:t>
              </w:r>
            </w:ins>
          </w:p>
        </w:tc>
        <w:tc>
          <w:tcPr>
            <w:tcW w:w="619" w:type="pct"/>
            <w:noWrap/>
            <w:hideMark/>
            <w:tcPrChange w:id="1332" w:author="Alotaibi, Raed" w:date="2019-05-20T14:32:00Z">
              <w:tcPr>
                <w:tcW w:w="960" w:type="dxa"/>
                <w:noWrap/>
                <w:hideMark/>
              </w:tcPr>
            </w:tcPrChange>
          </w:tcPr>
          <w:p w14:paraId="7329D1A9" w14:textId="77777777" w:rsidR="00591FE9" w:rsidRPr="00591FE9" w:rsidRDefault="00591FE9" w:rsidP="00591FE9">
            <w:pPr>
              <w:rPr>
                <w:ins w:id="1333" w:author="Alotaibi, Raed" w:date="2019-05-20T14:32:00Z"/>
              </w:rPr>
            </w:pPr>
            <w:ins w:id="1334" w:author="Alotaibi, Raed" w:date="2019-05-20T14:32:00Z">
              <w:r w:rsidRPr="00591FE9">
                <w:t>13.6</w:t>
              </w:r>
            </w:ins>
          </w:p>
        </w:tc>
        <w:tc>
          <w:tcPr>
            <w:tcW w:w="619" w:type="pct"/>
            <w:noWrap/>
            <w:hideMark/>
            <w:tcPrChange w:id="1335" w:author="Alotaibi, Raed" w:date="2019-05-20T14:32:00Z">
              <w:tcPr>
                <w:tcW w:w="960" w:type="dxa"/>
                <w:noWrap/>
                <w:hideMark/>
              </w:tcPr>
            </w:tcPrChange>
          </w:tcPr>
          <w:p w14:paraId="265D40E6" w14:textId="77777777" w:rsidR="00591FE9" w:rsidRPr="00591FE9" w:rsidRDefault="00591FE9" w:rsidP="00591FE9">
            <w:pPr>
              <w:rPr>
                <w:ins w:id="1336" w:author="Alotaibi, Raed" w:date="2019-05-20T14:32:00Z"/>
              </w:rPr>
            </w:pPr>
            <w:ins w:id="1337" w:author="Alotaibi, Raed" w:date="2019-05-20T14:32:00Z">
              <w:r w:rsidRPr="00591FE9">
                <w:t>19.1</w:t>
              </w:r>
            </w:ins>
          </w:p>
        </w:tc>
        <w:tc>
          <w:tcPr>
            <w:tcW w:w="619" w:type="pct"/>
            <w:noWrap/>
            <w:hideMark/>
            <w:tcPrChange w:id="1338" w:author="Alotaibi, Raed" w:date="2019-05-20T14:32:00Z">
              <w:tcPr>
                <w:tcW w:w="960" w:type="dxa"/>
                <w:noWrap/>
                <w:hideMark/>
              </w:tcPr>
            </w:tcPrChange>
          </w:tcPr>
          <w:p w14:paraId="628F7ECF" w14:textId="77777777" w:rsidR="00591FE9" w:rsidRPr="00591FE9" w:rsidRDefault="00591FE9" w:rsidP="00591FE9">
            <w:pPr>
              <w:rPr>
                <w:ins w:id="1339" w:author="Alotaibi, Raed" w:date="2019-05-20T14:32:00Z"/>
              </w:rPr>
            </w:pPr>
            <w:ins w:id="1340" w:author="Alotaibi, Raed" w:date="2019-05-20T14:32:00Z">
              <w:r w:rsidRPr="00591FE9">
                <w:t>48.9</w:t>
              </w:r>
            </w:ins>
          </w:p>
        </w:tc>
      </w:tr>
      <w:tr w:rsidR="00591FE9" w:rsidRPr="00591FE9" w14:paraId="17B53518" w14:textId="77777777" w:rsidTr="00591FE9">
        <w:trPr>
          <w:trHeight w:val="300"/>
          <w:ins w:id="1341" w:author="Alotaibi, Raed" w:date="2019-05-20T14:32:00Z"/>
          <w:trPrChange w:id="1342" w:author="Alotaibi, Raed" w:date="2019-05-20T14:32:00Z">
            <w:trPr>
              <w:trHeight w:val="300"/>
            </w:trPr>
          </w:trPrChange>
        </w:trPr>
        <w:tc>
          <w:tcPr>
            <w:tcW w:w="1289" w:type="pct"/>
            <w:noWrap/>
            <w:hideMark/>
            <w:tcPrChange w:id="1343" w:author="Alotaibi, Raed" w:date="2019-05-20T14:32:00Z">
              <w:tcPr>
                <w:tcW w:w="2000" w:type="dxa"/>
                <w:noWrap/>
                <w:hideMark/>
              </w:tcPr>
            </w:tcPrChange>
          </w:tcPr>
          <w:p w14:paraId="5609B14A" w14:textId="77777777" w:rsidR="00591FE9" w:rsidRPr="00591FE9" w:rsidRDefault="00591FE9" w:rsidP="00591FE9">
            <w:pPr>
              <w:rPr>
                <w:ins w:id="1344" w:author="Alotaibi, Raed" w:date="2019-05-20T14:32:00Z"/>
              </w:rPr>
            </w:pPr>
            <w:ins w:id="1345" w:author="Alotaibi, Raed" w:date="2019-05-20T14:32:00Z">
              <w:r w:rsidRPr="00591FE9">
                <w:t>West Virginia</w:t>
              </w:r>
            </w:ins>
          </w:p>
        </w:tc>
        <w:tc>
          <w:tcPr>
            <w:tcW w:w="619" w:type="pct"/>
            <w:noWrap/>
            <w:hideMark/>
            <w:tcPrChange w:id="1346" w:author="Alotaibi, Raed" w:date="2019-05-20T14:32:00Z">
              <w:tcPr>
                <w:tcW w:w="960" w:type="dxa"/>
                <w:noWrap/>
                <w:hideMark/>
              </w:tcPr>
            </w:tcPrChange>
          </w:tcPr>
          <w:p w14:paraId="4CE34849" w14:textId="77777777" w:rsidR="00591FE9" w:rsidRPr="00591FE9" w:rsidRDefault="00591FE9" w:rsidP="00591FE9">
            <w:pPr>
              <w:rPr>
                <w:ins w:id="1347" w:author="Alotaibi, Raed" w:date="2019-05-20T14:32:00Z"/>
              </w:rPr>
            </w:pPr>
            <w:ins w:id="1348" w:author="Alotaibi, Raed" w:date="2019-05-20T14:32:00Z">
              <w:r w:rsidRPr="00591FE9">
                <w:t>12.7</w:t>
              </w:r>
            </w:ins>
          </w:p>
        </w:tc>
        <w:tc>
          <w:tcPr>
            <w:tcW w:w="619" w:type="pct"/>
            <w:noWrap/>
            <w:hideMark/>
            <w:tcPrChange w:id="1349" w:author="Alotaibi, Raed" w:date="2019-05-20T14:32:00Z">
              <w:tcPr>
                <w:tcW w:w="960" w:type="dxa"/>
                <w:noWrap/>
                <w:hideMark/>
              </w:tcPr>
            </w:tcPrChange>
          </w:tcPr>
          <w:p w14:paraId="465901A5" w14:textId="77777777" w:rsidR="00591FE9" w:rsidRPr="00591FE9" w:rsidRDefault="00591FE9" w:rsidP="00591FE9">
            <w:pPr>
              <w:rPr>
                <w:ins w:id="1350" w:author="Alotaibi, Raed" w:date="2019-05-20T14:32:00Z"/>
              </w:rPr>
            </w:pPr>
            <w:ins w:id="1351" w:author="Alotaibi, Raed" w:date="2019-05-20T14:32:00Z">
              <w:r w:rsidRPr="00591FE9">
                <w:t>6.9</w:t>
              </w:r>
            </w:ins>
          </w:p>
        </w:tc>
        <w:tc>
          <w:tcPr>
            <w:tcW w:w="619" w:type="pct"/>
            <w:noWrap/>
            <w:hideMark/>
            <w:tcPrChange w:id="1352" w:author="Alotaibi, Raed" w:date="2019-05-20T14:32:00Z">
              <w:tcPr>
                <w:tcW w:w="960" w:type="dxa"/>
                <w:noWrap/>
                <w:hideMark/>
              </w:tcPr>
            </w:tcPrChange>
          </w:tcPr>
          <w:p w14:paraId="5FA0EAB6" w14:textId="77777777" w:rsidR="00591FE9" w:rsidRPr="00591FE9" w:rsidRDefault="00591FE9" w:rsidP="00591FE9">
            <w:pPr>
              <w:rPr>
                <w:ins w:id="1353" w:author="Alotaibi, Raed" w:date="2019-05-20T14:32:00Z"/>
              </w:rPr>
            </w:pPr>
            <w:ins w:id="1354" w:author="Alotaibi, Raed" w:date="2019-05-20T14:32:00Z">
              <w:r w:rsidRPr="00591FE9">
                <w:t>10.3</w:t>
              </w:r>
            </w:ins>
          </w:p>
        </w:tc>
        <w:tc>
          <w:tcPr>
            <w:tcW w:w="619" w:type="pct"/>
            <w:noWrap/>
            <w:hideMark/>
            <w:tcPrChange w:id="1355" w:author="Alotaibi, Raed" w:date="2019-05-20T14:32:00Z">
              <w:tcPr>
                <w:tcW w:w="960" w:type="dxa"/>
                <w:noWrap/>
                <w:hideMark/>
              </w:tcPr>
            </w:tcPrChange>
          </w:tcPr>
          <w:p w14:paraId="3B5924CE" w14:textId="77777777" w:rsidR="00591FE9" w:rsidRPr="00591FE9" w:rsidRDefault="00591FE9" w:rsidP="00591FE9">
            <w:pPr>
              <w:rPr>
                <w:ins w:id="1356" w:author="Alotaibi, Raed" w:date="2019-05-20T14:32:00Z"/>
              </w:rPr>
            </w:pPr>
            <w:ins w:id="1357" w:author="Alotaibi, Raed" w:date="2019-05-20T14:32:00Z">
              <w:r w:rsidRPr="00591FE9">
                <w:t>11.9</w:t>
              </w:r>
            </w:ins>
          </w:p>
        </w:tc>
        <w:tc>
          <w:tcPr>
            <w:tcW w:w="619" w:type="pct"/>
            <w:noWrap/>
            <w:hideMark/>
            <w:tcPrChange w:id="1358" w:author="Alotaibi, Raed" w:date="2019-05-20T14:32:00Z">
              <w:tcPr>
                <w:tcW w:w="960" w:type="dxa"/>
                <w:noWrap/>
                <w:hideMark/>
              </w:tcPr>
            </w:tcPrChange>
          </w:tcPr>
          <w:p w14:paraId="65E5C0C2" w14:textId="77777777" w:rsidR="00591FE9" w:rsidRPr="00591FE9" w:rsidRDefault="00591FE9" w:rsidP="00591FE9">
            <w:pPr>
              <w:rPr>
                <w:ins w:id="1359" w:author="Alotaibi, Raed" w:date="2019-05-20T14:32:00Z"/>
              </w:rPr>
            </w:pPr>
            <w:ins w:id="1360" w:author="Alotaibi, Raed" w:date="2019-05-20T14:32:00Z">
              <w:r w:rsidRPr="00591FE9">
                <w:t>14.9</w:t>
              </w:r>
            </w:ins>
          </w:p>
        </w:tc>
        <w:tc>
          <w:tcPr>
            <w:tcW w:w="619" w:type="pct"/>
            <w:noWrap/>
            <w:hideMark/>
            <w:tcPrChange w:id="1361" w:author="Alotaibi, Raed" w:date="2019-05-20T14:32:00Z">
              <w:tcPr>
                <w:tcW w:w="960" w:type="dxa"/>
                <w:noWrap/>
                <w:hideMark/>
              </w:tcPr>
            </w:tcPrChange>
          </w:tcPr>
          <w:p w14:paraId="3A20CF15" w14:textId="77777777" w:rsidR="00591FE9" w:rsidRPr="00591FE9" w:rsidRDefault="00591FE9" w:rsidP="00591FE9">
            <w:pPr>
              <w:rPr>
                <w:ins w:id="1362" w:author="Alotaibi, Raed" w:date="2019-05-20T14:32:00Z"/>
              </w:rPr>
            </w:pPr>
            <w:ins w:id="1363" w:author="Alotaibi, Raed" w:date="2019-05-20T14:32:00Z">
              <w:r w:rsidRPr="00591FE9">
                <w:t>25.5</w:t>
              </w:r>
            </w:ins>
          </w:p>
        </w:tc>
      </w:tr>
      <w:tr w:rsidR="00591FE9" w:rsidRPr="00591FE9" w14:paraId="22002CD2" w14:textId="77777777" w:rsidTr="00591FE9">
        <w:trPr>
          <w:trHeight w:val="300"/>
          <w:ins w:id="1364" w:author="Alotaibi, Raed" w:date="2019-05-20T14:32:00Z"/>
          <w:trPrChange w:id="1365" w:author="Alotaibi, Raed" w:date="2019-05-20T14:32:00Z">
            <w:trPr>
              <w:trHeight w:val="300"/>
            </w:trPr>
          </w:trPrChange>
        </w:trPr>
        <w:tc>
          <w:tcPr>
            <w:tcW w:w="1289" w:type="pct"/>
            <w:noWrap/>
            <w:hideMark/>
            <w:tcPrChange w:id="1366" w:author="Alotaibi, Raed" w:date="2019-05-20T14:32:00Z">
              <w:tcPr>
                <w:tcW w:w="2000" w:type="dxa"/>
                <w:noWrap/>
                <w:hideMark/>
              </w:tcPr>
            </w:tcPrChange>
          </w:tcPr>
          <w:p w14:paraId="1DC292BE" w14:textId="77777777" w:rsidR="00591FE9" w:rsidRPr="00591FE9" w:rsidRDefault="00591FE9" w:rsidP="00591FE9">
            <w:pPr>
              <w:rPr>
                <w:ins w:id="1367" w:author="Alotaibi, Raed" w:date="2019-05-20T14:32:00Z"/>
              </w:rPr>
            </w:pPr>
            <w:ins w:id="1368" w:author="Alotaibi, Raed" w:date="2019-05-20T14:32:00Z">
              <w:r w:rsidRPr="00591FE9">
                <w:t>Wisconsin</w:t>
              </w:r>
            </w:ins>
          </w:p>
        </w:tc>
        <w:tc>
          <w:tcPr>
            <w:tcW w:w="619" w:type="pct"/>
            <w:noWrap/>
            <w:hideMark/>
            <w:tcPrChange w:id="1369" w:author="Alotaibi, Raed" w:date="2019-05-20T14:32:00Z">
              <w:tcPr>
                <w:tcW w:w="960" w:type="dxa"/>
                <w:noWrap/>
                <w:hideMark/>
              </w:tcPr>
            </w:tcPrChange>
          </w:tcPr>
          <w:p w14:paraId="4C843F44" w14:textId="77777777" w:rsidR="00591FE9" w:rsidRPr="00591FE9" w:rsidRDefault="00591FE9" w:rsidP="00591FE9">
            <w:pPr>
              <w:rPr>
                <w:ins w:id="1370" w:author="Alotaibi, Raed" w:date="2019-05-20T14:32:00Z"/>
              </w:rPr>
            </w:pPr>
            <w:ins w:id="1371" w:author="Alotaibi, Raed" w:date="2019-05-20T14:32:00Z">
              <w:r w:rsidRPr="00591FE9">
                <w:t>10.6</w:t>
              </w:r>
            </w:ins>
          </w:p>
        </w:tc>
        <w:tc>
          <w:tcPr>
            <w:tcW w:w="619" w:type="pct"/>
            <w:noWrap/>
            <w:hideMark/>
            <w:tcPrChange w:id="1372" w:author="Alotaibi, Raed" w:date="2019-05-20T14:32:00Z">
              <w:tcPr>
                <w:tcW w:w="960" w:type="dxa"/>
                <w:noWrap/>
                <w:hideMark/>
              </w:tcPr>
            </w:tcPrChange>
          </w:tcPr>
          <w:p w14:paraId="087BEF0B" w14:textId="77777777" w:rsidR="00591FE9" w:rsidRPr="00591FE9" w:rsidRDefault="00591FE9" w:rsidP="00591FE9">
            <w:pPr>
              <w:rPr>
                <w:ins w:id="1373" w:author="Alotaibi, Raed" w:date="2019-05-20T14:32:00Z"/>
              </w:rPr>
            </w:pPr>
            <w:ins w:id="1374" w:author="Alotaibi, Raed" w:date="2019-05-20T14:32:00Z">
              <w:r w:rsidRPr="00591FE9">
                <w:t>2.8</w:t>
              </w:r>
            </w:ins>
          </w:p>
        </w:tc>
        <w:tc>
          <w:tcPr>
            <w:tcW w:w="619" w:type="pct"/>
            <w:noWrap/>
            <w:hideMark/>
            <w:tcPrChange w:id="1375" w:author="Alotaibi, Raed" w:date="2019-05-20T14:32:00Z">
              <w:tcPr>
                <w:tcW w:w="960" w:type="dxa"/>
                <w:noWrap/>
                <w:hideMark/>
              </w:tcPr>
            </w:tcPrChange>
          </w:tcPr>
          <w:p w14:paraId="158E3C96" w14:textId="77777777" w:rsidR="00591FE9" w:rsidRPr="00591FE9" w:rsidRDefault="00591FE9" w:rsidP="00591FE9">
            <w:pPr>
              <w:rPr>
                <w:ins w:id="1376" w:author="Alotaibi, Raed" w:date="2019-05-20T14:32:00Z"/>
              </w:rPr>
            </w:pPr>
            <w:ins w:id="1377" w:author="Alotaibi, Raed" w:date="2019-05-20T14:32:00Z">
              <w:r w:rsidRPr="00591FE9">
                <w:t>6.6</w:t>
              </w:r>
            </w:ins>
          </w:p>
        </w:tc>
        <w:tc>
          <w:tcPr>
            <w:tcW w:w="619" w:type="pct"/>
            <w:noWrap/>
            <w:hideMark/>
            <w:tcPrChange w:id="1378" w:author="Alotaibi, Raed" w:date="2019-05-20T14:32:00Z">
              <w:tcPr>
                <w:tcW w:w="960" w:type="dxa"/>
                <w:noWrap/>
                <w:hideMark/>
              </w:tcPr>
            </w:tcPrChange>
          </w:tcPr>
          <w:p w14:paraId="0CB6F3D4" w14:textId="77777777" w:rsidR="00591FE9" w:rsidRPr="00591FE9" w:rsidRDefault="00591FE9" w:rsidP="00591FE9">
            <w:pPr>
              <w:rPr>
                <w:ins w:id="1379" w:author="Alotaibi, Raed" w:date="2019-05-20T14:32:00Z"/>
              </w:rPr>
            </w:pPr>
            <w:ins w:id="1380" w:author="Alotaibi, Raed" w:date="2019-05-20T14:32:00Z">
              <w:r w:rsidRPr="00591FE9">
                <w:t>9.3</w:t>
              </w:r>
            </w:ins>
          </w:p>
        </w:tc>
        <w:tc>
          <w:tcPr>
            <w:tcW w:w="619" w:type="pct"/>
            <w:noWrap/>
            <w:hideMark/>
            <w:tcPrChange w:id="1381" w:author="Alotaibi, Raed" w:date="2019-05-20T14:32:00Z">
              <w:tcPr>
                <w:tcW w:w="960" w:type="dxa"/>
                <w:noWrap/>
                <w:hideMark/>
              </w:tcPr>
            </w:tcPrChange>
          </w:tcPr>
          <w:p w14:paraId="61B4BB5E" w14:textId="77777777" w:rsidR="00591FE9" w:rsidRPr="00591FE9" w:rsidRDefault="00591FE9" w:rsidP="00591FE9">
            <w:pPr>
              <w:rPr>
                <w:ins w:id="1382" w:author="Alotaibi, Raed" w:date="2019-05-20T14:32:00Z"/>
              </w:rPr>
            </w:pPr>
            <w:ins w:id="1383" w:author="Alotaibi, Raed" w:date="2019-05-20T14:32:00Z">
              <w:r w:rsidRPr="00591FE9">
                <w:t>13.5</w:t>
              </w:r>
            </w:ins>
          </w:p>
        </w:tc>
        <w:tc>
          <w:tcPr>
            <w:tcW w:w="619" w:type="pct"/>
            <w:noWrap/>
            <w:hideMark/>
            <w:tcPrChange w:id="1384" w:author="Alotaibi, Raed" w:date="2019-05-20T14:32:00Z">
              <w:tcPr>
                <w:tcW w:w="960" w:type="dxa"/>
                <w:noWrap/>
                <w:hideMark/>
              </w:tcPr>
            </w:tcPrChange>
          </w:tcPr>
          <w:p w14:paraId="6D84FD8E" w14:textId="77777777" w:rsidR="00591FE9" w:rsidRPr="00591FE9" w:rsidRDefault="00591FE9" w:rsidP="00591FE9">
            <w:pPr>
              <w:rPr>
                <w:ins w:id="1385" w:author="Alotaibi, Raed" w:date="2019-05-20T14:32:00Z"/>
              </w:rPr>
            </w:pPr>
            <w:ins w:id="1386" w:author="Alotaibi, Raed" w:date="2019-05-20T14:32:00Z">
              <w:r w:rsidRPr="00591FE9">
                <w:t>35.7</w:t>
              </w:r>
            </w:ins>
          </w:p>
        </w:tc>
      </w:tr>
      <w:tr w:rsidR="00591FE9" w:rsidRPr="00591FE9" w14:paraId="31E54B16" w14:textId="77777777" w:rsidTr="00591FE9">
        <w:trPr>
          <w:trHeight w:val="300"/>
          <w:ins w:id="1387" w:author="Alotaibi, Raed" w:date="2019-05-20T14:32:00Z"/>
          <w:trPrChange w:id="1388" w:author="Alotaibi, Raed" w:date="2019-05-20T14:32:00Z">
            <w:trPr>
              <w:trHeight w:val="300"/>
            </w:trPr>
          </w:trPrChange>
        </w:trPr>
        <w:tc>
          <w:tcPr>
            <w:tcW w:w="1289" w:type="pct"/>
            <w:noWrap/>
            <w:hideMark/>
            <w:tcPrChange w:id="1389" w:author="Alotaibi, Raed" w:date="2019-05-20T14:32:00Z">
              <w:tcPr>
                <w:tcW w:w="2000" w:type="dxa"/>
                <w:noWrap/>
                <w:hideMark/>
              </w:tcPr>
            </w:tcPrChange>
          </w:tcPr>
          <w:p w14:paraId="7BC42E0E" w14:textId="77777777" w:rsidR="00591FE9" w:rsidRPr="00591FE9" w:rsidRDefault="00591FE9" w:rsidP="00591FE9">
            <w:pPr>
              <w:rPr>
                <w:ins w:id="1390" w:author="Alotaibi, Raed" w:date="2019-05-20T14:32:00Z"/>
              </w:rPr>
            </w:pPr>
            <w:ins w:id="1391" w:author="Alotaibi, Raed" w:date="2019-05-20T14:32:00Z">
              <w:r w:rsidRPr="00591FE9">
                <w:t>Wyoming</w:t>
              </w:r>
            </w:ins>
          </w:p>
        </w:tc>
        <w:tc>
          <w:tcPr>
            <w:tcW w:w="619" w:type="pct"/>
            <w:noWrap/>
            <w:hideMark/>
            <w:tcPrChange w:id="1392" w:author="Alotaibi, Raed" w:date="2019-05-20T14:32:00Z">
              <w:tcPr>
                <w:tcW w:w="960" w:type="dxa"/>
                <w:noWrap/>
                <w:hideMark/>
              </w:tcPr>
            </w:tcPrChange>
          </w:tcPr>
          <w:p w14:paraId="3027D103" w14:textId="77777777" w:rsidR="00591FE9" w:rsidRPr="00591FE9" w:rsidRDefault="00591FE9" w:rsidP="00591FE9">
            <w:pPr>
              <w:rPr>
                <w:ins w:id="1393" w:author="Alotaibi, Raed" w:date="2019-05-20T14:32:00Z"/>
              </w:rPr>
            </w:pPr>
            <w:ins w:id="1394" w:author="Alotaibi, Raed" w:date="2019-05-20T14:32:00Z">
              <w:r w:rsidRPr="00591FE9">
                <w:t>7.6</w:t>
              </w:r>
            </w:ins>
          </w:p>
        </w:tc>
        <w:tc>
          <w:tcPr>
            <w:tcW w:w="619" w:type="pct"/>
            <w:noWrap/>
            <w:hideMark/>
            <w:tcPrChange w:id="1395" w:author="Alotaibi, Raed" w:date="2019-05-20T14:32:00Z">
              <w:tcPr>
                <w:tcW w:w="960" w:type="dxa"/>
                <w:noWrap/>
                <w:hideMark/>
              </w:tcPr>
            </w:tcPrChange>
          </w:tcPr>
          <w:p w14:paraId="028A38BC" w14:textId="77777777" w:rsidR="00591FE9" w:rsidRPr="00591FE9" w:rsidRDefault="00591FE9" w:rsidP="00591FE9">
            <w:pPr>
              <w:rPr>
                <w:ins w:id="1396" w:author="Alotaibi, Raed" w:date="2019-05-20T14:32:00Z"/>
              </w:rPr>
            </w:pPr>
            <w:ins w:id="1397" w:author="Alotaibi, Raed" w:date="2019-05-20T14:32:00Z">
              <w:r w:rsidRPr="00591FE9">
                <w:t>2.0</w:t>
              </w:r>
            </w:ins>
          </w:p>
        </w:tc>
        <w:tc>
          <w:tcPr>
            <w:tcW w:w="619" w:type="pct"/>
            <w:noWrap/>
            <w:hideMark/>
            <w:tcPrChange w:id="1398" w:author="Alotaibi, Raed" w:date="2019-05-20T14:32:00Z">
              <w:tcPr>
                <w:tcW w:w="960" w:type="dxa"/>
                <w:noWrap/>
                <w:hideMark/>
              </w:tcPr>
            </w:tcPrChange>
          </w:tcPr>
          <w:p w14:paraId="0BAF3335" w14:textId="77777777" w:rsidR="00591FE9" w:rsidRPr="00591FE9" w:rsidRDefault="00591FE9" w:rsidP="00591FE9">
            <w:pPr>
              <w:rPr>
                <w:ins w:id="1399" w:author="Alotaibi, Raed" w:date="2019-05-20T14:32:00Z"/>
              </w:rPr>
            </w:pPr>
            <w:ins w:id="1400" w:author="Alotaibi, Raed" w:date="2019-05-20T14:32:00Z">
              <w:r w:rsidRPr="00591FE9">
                <w:t>4.5</w:t>
              </w:r>
            </w:ins>
          </w:p>
        </w:tc>
        <w:tc>
          <w:tcPr>
            <w:tcW w:w="619" w:type="pct"/>
            <w:noWrap/>
            <w:hideMark/>
            <w:tcPrChange w:id="1401" w:author="Alotaibi, Raed" w:date="2019-05-20T14:32:00Z">
              <w:tcPr>
                <w:tcW w:w="960" w:type="dxa"/>
                <w:noWrap/>
                <w:hideMark/>
              </w:tcPr>
            </w:tcPrChange>
          </w:tcPr>
          <w:p w14:paraId="5B4C207E" w14:textId="77777777" w:rsidR="00591FE9" w:rsidRPr="00591FE9" w:rsidRDefault="00591FE9" w:rsidP="00591FE9">
            <w:pPr>
              <w:rPr>
                <w:ins w:id="1402" w:author="Alotaibi, Raed" w:date="2019-05-20T14:32:00Z"/>
              </w:rPr>
            </w:pPr>
            <w:ins w:id="1403" w:author="Alotaibi, Raed" w:date="2019-05-20T14:32:00Z">
              <w:r w:rsidRPr="00591FE9">
                <w:t>6.7</w:t>
              </w:r>
            </w:ins>
          </w:p>
        </w:tc>
        <w:tc>
          <w:tcPr>
            <w:tcW w:w="619" w:type="pct"/>
            <w:noWrap/>
            <w:hideMark/>
            <w:tcPrChange w:id="1404" w:author="Alotaibi, Raed" w:date="2019-05-20T14:32:00Z">
              <w:tcPr>
                <w:tcW w:w="960" w:type="dxa"/>
                <w:noWrap/>
                <w:hideMark/>
              </w:tcPr>
            </w:tcPrChange>
          </w:tcPr>
          <w:p w14:paraId="12876100" w14:textId="77777777" w:rsidR="00591FE9" w:rsidRPr="00591FE9" w:rsidRDefault="00591FE9" w:rsidP="00591FE9">
            <w:pPr>
              <w:rPr>
                <w:ins w:id="1405" w:author="Alotaibi, Raed" w:date="2019-05-20T14:32:00Z"/>
              </w:rPr>
            </w:pPr>
            <w:ins w:id="1406" w:author="Alotaibi, Raed" w:date="2019-05-20T14:32:00Z">
              <w:r w:rsidRPr="00591FE9">
                <w:t>10.1</w:t>
              </w:r>
            </w:ins>
          </w:p>
        </w:tc>
        <w:tc>
          <w:tcPr>
            <w:tcW w:w="619" w:type="pct"/>
            <w:noWrap/>
            <w:hideMark/>
            <w:tcPrChange w:id="1407" w:author="Alotaibi, Raed" w:date="2019-05-20T14:32:00Z">
              <w:tcPr>
                <w:tcW w:w="960" w:type="dxa"/>
                <w:noWrap/>
                <w:hideMark/>
              </w:tcPr>
            </w:tcPrChange>
          </w:tcPr>
          <w:p w14:paraId="6EA10262" w14:textId="77777777" w:rsidR="00591FE9" w:rsidRPr="00591FE9" w:rsidRDefault="00591FE9" w:rsidP="00591FE9">
            <w:pPr>
              <w:rPr>
                <w:ins w:id="1408" w:author="Alotaibi, Raed" w:date="2019-05-20T14:32:00Z"/>
              </w:rPr>
            </w:pPr>
            <w:ins w:id="1409" w:author="Alotaibi, Raed" w:date="2019-05-20T14:32:00Z">
              <w:r w:rsidRPr="00591FE9">
                <w:t>21.4</w:t>
              </w:r>
            </w:ins>
          </w:p>
        </w:tc>
      </w:tr>
    </w:tbl>
    <w:p w14:paraId="2FDD495B" w14:textId="77777777" w:rsidR="004577A5" w:rsidRPr="00591FE9" w:rsidRDefault="004577A5" w:rsidP="004205F7">
      <w:pPr>
        <w:rPr>
          <w:rPrChange w:id="1410" w:author="Alotaibi, Raed" w:date="2019-05-20T14:32:00Z">
            <w:rPr>
              <w:i/>
              <w:iCs/>
            </w:rPr>
          </w:rPrChange>
        </w:rPr>
      </w:pPr>
    </w:p>
    <w:p w14:paraId="6C3F4F30" w14:textId="67A117EC" w:rsidR="004205F7" w:rsidRPr="004205F7" w:rsidRDefault="004205F7" w:rsidP="004205F7">
      <w:pPr>
        <w:rPr>
          <w:b/>
          <w:bCs/>
        </w:rPr>
      </w:pPr>
      <w:r>
        <w:rPr>
          <w:i/>
          <w:iCs/>
        </w:rPr>
        <w:t>ACBS and BRFSS results</w:t>
      </w:r>
    </w:p>
    <w:p w14:paraId="5FE8A162" w14:textId="29259EB3" w:rsidR="004205F7" w:rsidRDefault="004205F7" w:rsidP="00F05518">
      <w:r>
        <w:t xml:space="preserve">Overall, there were 32 states with available childhood asthma incidence rates </w:t>
      </w:r>
      <w:r>
        <w:rPr>
          <w:highlight w:val="cyan"/>
        </w:rPr>
        <w:t>(</w:t>
      </w:r>
      <w:r w:rsidRPr="000B5DD2">
        <w:rPr>
          <w:highlight w:val="cyan"/>
        </w:rPr>
        <w:t xml:space="preserve">Table </w:t>
      </w:r>
      <w:r w:rsidR="0080038E">
        <w:rPr>
          <w:highlight w:val="cyan"/>
        </w:rPr>
        <w:t>1</w:t>
      </w:r>
      <w:r w:rsidR="00F05518">
        <w:rPr>
          <w:highlight w:val="cyan"/>
        </w:rPr>
        <w:t>0</w:t>
      </w:r>
      <w:r>
        <w:rPr>
          <w:highlight w:val="cyan"/>
        </w:rPr>
        <w:t xml:space="preserve">, </w:t>
      </w:r>
      <w:r w:rsidRPr="000B5DD2">
        <w:rPr>
          <w:highlight w:val="cyan"/>
        </w:rPr>
        <w:t>1</w:t>
      </w:r>
      <w:r w:rsidR="00F05518">
        <w:rPr>
          <w:highlight w:val="cyan"/>
        </w:rPr>
        <w:t>1</w:t>
      </w:r>
      <w:r w:rsidR="0080038E">
        <w:rPr>
          <w:highlight w:val="cyan"/>
        </w:rPr>
        <w:t>, 1</w:t>
      </w:r>
      <w:r w:rsidR="00F05518">
        <w:rPr>
          <w:highlight w:val="cyan"/>
        </w:rPr>
        <w:t>2</w:t>
      </w:r>
      <w:r>
        <w:rPr>
          <w:highlight w:val="cyan"/>
        </w:rPr>
        <w:t xml:space="preserve"> &amp; 1</w:t>
      </w:r>
      <w:r w:rsidR="00F05518">
        <w:rPr>
          <w:highlight w:val="cyan"/>
        </w:rPr>
        <w:t>3</w:t>
      </w:r>
      <w:r w:rsidRPr="000B5DD2">
        <w:rPr>
          <w:highlight w:val="cyan"/>
        </w:rPr>
        <w:t>)</w:t>
      </w:r>
      <w:r>
        <w:t xml:space="preserve">. The total childhood samples collected for the period (2006-2008) are shown in </w:t>
      </w:r>
      <w:r>
        <w:rPr>
          <w:highlight w:val="cyan"/>
        </w:rPr>
        <w:t>t</w:t>
      </w:r>
      <w:r w:rsidRPr="004205F7">
        <w:rPr>
          <w:highlight w:val="cyan"/>
        </w:rPr>
        <w:t>able</w:t>
      </w:r>
      <w:r w:rsidR="00DE0E43">
        <w:rPr>
          <w:highlight w:val="cyan"/>
        </w:rPr>
        <w:t>s</w:t>
      </w:r>
      <w:r w:rsidRPr="004205F7">
        <w:rPr>
          <w:highlight w:val="cyan"/>
        </w:rPr>
        <w:t xml:space="preserve"> 1</w:t>
      </w:r>
      <w:r w:rsidR="00F05518">
        <w:rPr>
          <w:highlight w:val="cyan"/>
        </w:rPr>
        <w:t>0</w:t>
      </w:r>
      <w:r w:rsidRPr="004205F7">
        <w:rPr>
          <w:highlight w:val="cyan"/>
        </w:rPr>
        <w:t xml:space="preserve"> &amp; </w:t>
      </w:r>
      <w:r w:rsidRPr="0080038E">
        <w:rPr>
          <w:highlight w:val="cyan"/>
        </w:rPr>
        <w:t>1</w:t>
      </w:r>
      <w:r w:rsidR="00F05518">
        <w:rPr>
          <w:highlight w:val="cyan"/>
        </w:rPr>
        <w:t>2</w:t>
      </w:r>
      <w:r w:rsidRPr="0080038E">
        <w:rPr>
          <w:highlight w:val="cyan"/>
        </w:rPr>
        <w:t>.</w:t>
      </w:r>
      <w:r>
        <w:t xml:space="preserve"> </w:t>
      </w:r>
      <w:r w:rsidR="00DE0E43" w:rsidRPr="0080038E">
        <w:rPr>
          <w:highlight w:val="cyan"/>
        </w:rPr>
        <w:t xml:space="preserve">Table </w:t>
      </w:r>
      <w:r w:rsidR="00DE0E43" w:rsidRPr="005635A8">
        <w:rPr>
          <w:highlight w:val="cyan"/>
        </w:rPr>
        <w:t>1</w:t>
      </w:r>
      <w:r w:rsidR="00F05518" w:rsidRPr="005635A8">
        <w:rPr>
          <w:highlight w:val="cyan"/>
        </w:rPr>
        <w:t>2</w:t>
      </w:r>
      <w:r w:rsidR="00DE0E43">
        <w:t xml:space="preserve"> also shows the year’s available incidence rate data for each state. </w:t>
      </w:r>
      <w:r>
        <w:t xml:space="preserve">BRFSS weighted estimates representing the total childhood population of available states and ACBS weighted estimates representing </w:t>
      </w:r>
      <w:r w:rsidR="00DE0E43">
        <w:t xml:space="preserve">total children with ever asthma of available states are shown in </w:t>
      </w:r>
      <w:r w:rsidR="00DE0E43" w:rsidRPr="0080038E">
        <w:rPr>
          <w:highlight w:val="cyan"/>
        </w:rPr>
        <w:t>tables 1</w:t>
      </w:r>
      <w:r w:rsidR="00F05518">
        <w:rPr>
          <w:highlight w:val="cyan"/>
        </w:rPr>
        <w:t>1</w:t>
      </w:r>
      <w:r w:rsidR="00DE0E43" w:rsidRPr="0080038E">
        <w:rPr>
          <w:highlight w:val="cyan"/>
        </w:rPr>
        <w:t xml:space="preserve"> &amp;1</w:t>
      </w:r>
      <w:r w:rsidR="00F05518">
        <w:rPr>
          <w:highlight w:val="cyan"/>
        </w:rPr>
        <w:t>3</w:t>
      </w:r>
      <w:r w:rsidR="00DE0E43" w:rsidRPr="0080038E">
        <w:rPr>
          <w:highlight w:val="cyan"/>
        </w:rPr>
        <w:t>.</w:t>
      </w:r>
    </w:p>
    <w:p w14:paraId="58A4D883" w14:textId="1AE31521" w:rsidR="00F152B7" w:rsidRDefault="00F152B7" w:rsidP="00343B26">
      <w:r>
        <w:t xml:space="preserve">The </w:t>
      </w:r>
      <w:r w:rsidR="00343B26">
        <w:t xml:space="preserve">average national incidence rate for the years </w:t>
      </w:r>
      <w:r>
        <w:t xml:space="preserve">2006-2010 </w:t>
      </w:r>
      <w:r w:rsidR="00343B26">
        <w:t>was 12.1 per 1,000</w:t>
      </w:r>
      <w:r>
        <w:t xml:space="preserve">. The state of Montana had the lowest </w:t>
      </w:r>
      <w:r w:rsidR="00DE0E43">
        <w:t xml:space="preserve">average </w:t>
      </w:r>
      <w:r>
        <w:t xml:space="preserve">childhood asthma incidence rate (IR = 4.3 per 1,000), while District of Columbia had the highest </w:t>
      </w:r>
      <w:r w:rsidR="00DE0E43">
        <w:t xml:space="preserve">average </w:t>
      </w:r>
      <w:r>
        <w:t>childhood asthma incidence rate (IR = 17.7 per 1,000).</w:t>
      </w:r>
      <w:r w:rsidR="00343B26">
        <w:t xml:space="preserve"> States that did not have an incidence rate </w:t>
      </w:r>
      <w:r w:rsidR="00343B26" w:rsidRPr="00343B26">
        <w:rPr>
          <w:highlight w:val="green"/>
        </w:rPr>
        <w:t>(add number of states)</w:t>
      </w:r>
      <w:r w:rsidR="00343B26">
        <w:t xml:space="preserve"> available were assigned the national incidence rate </w:t>
      </w:r>
      <w:commentRangeStart w:id="1411"/>
      <w:commentRangeStart w:id="1412"/>
      <w:r w:rsidR="00343B26">
        <w:t xml:space="preserve">of 12.1 </w:t>
      </w:r>
      <w:commentRangeEnd w:id="1411"/>
      <w:r w:rsidR="008C1A31">
        <w:rPr>
          <w:rStyle w:val="CommentReference"/>
        </w:rPr>
        <w:commentReference w:id="1411"/>
      </w:r>
      <w:commentRangeEnd w:id="1412"/>
      <w:r w:rsidR="00283533">
        <w:rPr>
          <w:rStyle w:val="CommentReference"/>
        </w:rPr>
        <w:commentReference w:id="1412"/>
      </w:r>
      <w:r w:rsidR="00343B26">
        <w:t xml:space="preserve">per 1,000. </w:t>
      </w:r>
    </w:p>
    <w:p w14:paraId="77D8F891" w14:textId="0AF10F7F" w:rsidR="00C928CB" w:rsidRPr="006D44CA" w:rsidRDefault="00D16991" w:rsidP="004F11AE">
      <w:pPr>
        <w:rPr>
          <w:i/>
          <w:iCs/>
        </w:rPr>
      </w:pPr>
      <w:r w:rsidRPr="006D44CA">
        <w:rPr>
          <w:i/>
          <w:iCs/>
        </w:rPr>
        <w:t>Asthma incident cases</w:t>
      </w:r>
    </w:p>
    <w:p w14:paraId="21F62E6C" w14:textId="614F4B04" w:rsidR="00777C9B" w:rsidRDefault="00777C9B" w:rsidP="005C3B93">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w:t>
      </w:r>
      <w:r w:rsidR="00FA6FED">
        <w:lastRenderedPageBreak/>
        <w:t>lived in an income block group of $50,000 to &lt;$75,000</w:t>
      </w:r>
      <w:r w:rsidR="009449D4">
        <w:t>, while the lowest percentage (4%) lived in the lowest income block group of &lt;$20,000</w:t>
      </w:r>
      <w:r w:rsidR="00FA6FED">
        <w:t>.</w:t>
      </w:r>
      <w:r>
        <w:t xml:space="preserve"> </w:t>
      </w:r>
      <w:r w:rsidR="0080038E">
        <w:t xml:space="preserve">The state with the lowest number of estimated childhood asthma incident cases was Montana with </w:t>
      </w:r>
      <w:r w:rsidR="005C3B93">
        <w:t>900</w:t>
      </w:r>
      <w:r w:rsidR="0080038E">
        <w:t xml:space="preserve"> cases, while the state with the largest number was </w:t>
      </w:r>
      <w:r w:rsidR="005C3B93">
        <w:t>Texas</w:t>
      </w:r>
      <w:r w:rsidR="0080038E">
        <w:t xml:space="preserve"> with </w:t>
      </w:r>
      <w:r w:rsidR="005C3B93">
        <w:t>99,100</w:t>
      </w:r>
      <w:r w:rsidR="0080038E">
        <w:t xml:space="preserve"> cases </w:t>
      </w:r>
      <w:r w:rsidR="0080038E" w:rsidRPr="0080038E">
        <w:rPr>
          <w:highlight w:val="cyan"/>
        </w:rPr>
        <w:t xml:space="preserve">(Table </w:t>
      </w:r>
      <w:r w:rsidR="005C3B93">
        <w:rPr>
          <w:highlight w:val="cyan"/>
        </w:rPr>
        <w:t>6</w:t>
      </w:r>
      <w:r w:rsidR="0080038E" w:rsidRPr="0080038E">
        <w:rPr>
          <w:highlight w:val="cyan"/>
        </w:rPr>
        <w:t>)</w:t>
      </w:r>
      <w:r w:rsidR="0080038E">
        <w:t>.</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02A3400A" w14:textId="0DD4FA23" w:rsidR="006C4AEB" w:rsidRDefault="00C303CF" w:rsidP="006C4AEB">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D316B6">
        <w:t xml:space="preserve">and </w:t>
      </w:r>
      <w:r w:rsidR="00EC7CC3">
        <w:t>accounting for</w:t>
      </w:r>
      <w:r>
        <w:t xml:space="preserve"> </w:t>
      </w:r>
      <w:r w:rsidR="00EC7CC3">
        <w:t xml:space="preserve">the </w:t>
      </w:r>
      <w:r w:rsidR="00D316B6">
        <w:t>l</w:t>
      </w:r>
      <w:r w:rsidR="00EC7CC3">
        <w:t>east percentage of all asthma cases with 9.8%, while urban clusters had only 9,296 cases representing 13% of all asthma cases</w:t>
      </w:r>
      <w:r w:rsidR="006C4AEB">
        <w:t xml:space="preserve"> </w:t>
      </w:r>
      <w:r w:rsidR="006C4AEB" w:rsidRPr="006C4AEB">
        <w:rPr>
          <w:highlight w:val="cyan"/>
        </w:rPr>
        <w:t>(Figure 9)</w:t>
      </w:r>
      <w:r w:rsidR="00EC7CC3">
        <w:t>.</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r w:rsidR="006C4AEB">
        <w:t xml:space="preserve"> </w:t>
      </w:r>
      <w:r w:rsidR="006C4AEB" w:rsidRPr="006C4AEB">
        <w:rPr>
          <w:highlight w:val="cyan"/>
        </w:rPr>
        <w:t>(Figure 10)</w:t>
      </w:r>
      <w:r w:rsidR="001351CC">
        <w:t>.</w:t>
      </w:r>
      <w:r w:rsidR="006C4AEB">
        <w:t xml:space="preserve"> The </w:t>
      </w:r>
      <w:commentRangeStart w:id="1413"/>
      <w:r w:rsidR="006C4AEB">
        <w:t xml:space="preserve">median </w:t>
      </w:r>
      <w:commentRangeEnd w:id="1413"/>
      <w:r w:rsidR="00D316B6">
        <w:rPr>
          <w:rStyle w:val="CommentReference"/>
        </w:rPr>
        <w:commentReference w:id="1413"/>
      </w:r>
      <w:r w:rsidR="006C4AEB">
        <w:t xml:space="preserve">value of attributable fraction increased by income group in rural areas, decreased by income group in urban clusters and presented as a U shape in urbanized areas </w:t>
      </w:r>
      <w:r w:rsidR="006C4AEB" w:rsidRPr="006C4AEB">
        <w:rPr>
          <w:highlight w:val="cyan"/>
        </w:rPr>
        <w:t>(Figure 11&amp;12)</w:t>
      </w:r>
      <w:r w:rsidR="006C4AEB">
        <w:t>.</w:t>
      </w:r>
      <w:r w:rsidR="0080038E">
        <w:t xml:space="preserve"> </w:t>
      </w:r>
    </w:p>
    <w:p w14:paraId="779514F1" w14:textId="77777777" w:rsidR="006C4AEB" w:rsidRDefault="0080038E" w:rsidP="005C3B93">
      <w:r>
        <w:t xml:space="preserve">The state with the lowest number of estimated </w:t>
      </w:r>
      <w:r w:rsidR="005C3B93">
        <w:t>AC</w:t>
      </w:r>
      <w:r>
        <w:t xml:space="preserve"> was Montana with 70 cases, while the state with the largest </w:t>
      </w:r>
      <w:r w:rsidR="005C3B93">
        <w:t xml:space="preserve">AC </w:t>
      </w:r>
      <w:r>
        <w:t>was California with 19,200 cases.</w:t>
      </w:r>
      <w:r w:rsidR="005C3B93">
        <w:t xml:space="preserve"> The state with the lowest AF was South Dakota (7.6%), while the state with the highest AF was District of Columbia (26.9) </w:t>
      </w:r>
      <w:r w:rsidR="005C3B93" w:rsidRPr="005C3B93">
        <w:rPr>
          <w:highlight w:val="cyan"/>
        </w:rPr>
        <w:t>(Table 6</w:t>
      </w:r>
      <w:r w:rsidR="006C4AEB">
        <w:rPr>
          <w:highlight w:val="cyan"/>
        </w:rPr>
        <w:t xml:space="preserve"> and Figure 6</w:t>
      </w:r>
      <w:r w:rsidR="005C3B93" w:rsidRPr="005C3B93">
        <w:rPr>
          <w:highlight w:val="cyan"/>
        </w:rPr>
        <w:t>)</w:t>
      </w:r>
      <w:r w:rsidR="005C3B93">
        <w:t>.</w:t>
      </w:r>
      <w:r w:rsidR="006C4AEB">
        <w:t xml:space="preserve"> </w:t>
      </w:r>
    </w:p>
    <w:p w14:paraId="4E25C0A9" w14:textId="67327642" w:rsidR="00F031E4" w:rsidRPr="006326C4" w:rsidRDefault="006C4AEB" w:rsidP="005635A8">
      <w:r w:rsidRPr="005635A8">
        <w:rPr>
          <w:highlight w:val="cyan"/>
        </w:rPr>
        <w:t>Figure</w:t>
      </w:r>
      <w:r w:rsidR="005635A8" w:rsidRPr="005635A8">
        <w:rPr>
          <w:highlight w:val="cyan"/>
        </w:rPr>
        <w:t>s</w:t>
      </w:r>
      <w:r w:rsidRPr="005635A8">
        <w:rPr>
          <w:highlight w:val="cyan"/>
        </w:rPr>
        <w:t xml:space="preserve"> 14&amp;15</w:t>
      </w:r>
      <w:r>
        <w:t xml:space="preserve"> present the distribution of AF by </w:t>
      </w:r>
      <w:r w:rsidR="005635A8">
        <w:t xml:space="preserve">living location and median income group for each state. The majority of states follow a distribution similar to the national level with a few exceptions (e.g. see Arizona, Montana, Rhode Island &amp; Wyoming). </w:t>
      </w:r>
    </w:p>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3E8CC311" w:rsidR="00161D40" w:rsidRDefault="00161D40" w:rsidP="00F05518">
      <w:r>
        <w:t>Using state-specific asthma incidence rates</w:t>
      </w:r>
      <w:r w:rsidR="00B5140C">
        <w:t>,</w:t>
      </w:r>
      <w:r>
        <w:t xml:space="preserve">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B5140C">
        <w:t xml:space="preserve">that used a flat national asthma incidence </w:t>
      </w:r>
      <w:commentRangeStart w:id="1414"/>
      <w:commentRangeStart w:id="1415"/>
      <w:r w:rsidR="00B5140C">
        <w:t>rate</w:t>
      </w:r>
      <w:commentRangeEnd w:id="1414"/>
      <w:r w:rsidR="00B5140C">
        <w:rPr>
          <w:rStyle w:val="CommentReference"/>
        </w:rPr>
        <w:commentReference w:id="1414"/>
      </w:r>
      <w:commentRangeEnd w:id="1415"/>
      <w:r w:rsidR="00283533">
        <w:rPr>
          <w:rStyle w:val="CommentReference"/>
        </w:rPr>
        <w:commentReference w:id="1415"/>
      </w:r>
      <w:r w:rsidR="00B5140C">
        <w:t xml:space="preserve"> </w:t>
      </w:r>
      <w:r w:rsidR="00D541A4" w:rsidRPr="00D541A4">
        <w:rPr>
          <w:highlight w:val="cyan"/>
        </w:rPr>
        <w:t xml:space="preserve">(Table </w:t>
      </w:r>
      <w:r w:rsidR="00F05518">
        <w:rPr>
          <w:highlight w:val="cyan"/>
        </w:rPr>
        <w:t>7</w:t>
      </w:r>
      <w:r w:rsidR="00D541A4" w:rsidRPr="00D541A4">
        <w:rPr>
          <w:highlight w:val="cyan"/>
        </w:rPr>
        <w:t>)</w:t>
      </w:r>
      <w:r w:rsidR="00D541A4">
        <w:t xml:space="preserve">. By living location, the largest reduction was among urban clusters with a decrease </w:t>
      </w:r>
      <w:r w:rsidR="00A76807">
        <w:t xml:space="preserve">of </w:t>
      </w:r>
      <w:r w:rsidR="00D541A4">
        <w:t xml:space="preserve">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2BEA95A5" w:rsidR="007D65A9" w:rsidRPr="007D65A9" w:rsidRDefault="007D65A9" w:rsidP="00F05518">
      <w:r>
        <w:t xml:space="preserve">The total attributable cases reduced by 9,103 (6.4%) cases when compared to the main paper </w:t>
      </w:r>
      <w:r w:rsidRPr="007D65A9">
        <w:rPr>
          <w:highlight w:val="cyan"/>
        </w:rPr>
        <w:t xml:space="preserve">(Table </w:t>
      </w:r>
      <w:r w:rsidR="00F05518">
        <w:rPr>
          <w:highlight w:val="cyan"/>
        </w:rPr>
        <w:t>7</w:t>
      </w:r>
      <w:r w:rsidRPr="007D65A9">
        <w:rPr>
          <w:highlight w:val="cyan"/>
        </w:rPr>
        <w:t>)</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46640D90" w:rsidR="007D65A9" w:rsidRDefault="007D65A9" w:rsidP="00F05518">
      <w:r>
        <w:lastRenderedPageBreak/>
        <w:t xml:space="preserve">The overall attributable fraction reduced </w:t>
      </w:r>
      <w:r w:rsidR="006F322F">
        <w:t>1.4% with urbanized areas having the largest reduction by 1.7% in terms of living location. In terms of income group</w:t>
      </w:r>
      <w:r w:rsidR="00A76807">
        <w:t>,</w:t>
      </w:r>
      <w:r w:rsidR="006F322F">
        <w:t xml:space="preserve"> the largest reduction was 1.8% for </w:t>
      </w:r>
      <w:r w:rsidR="009250E9">
        <w:t>both $</w:t>
      </w:r>
      <w:r w:rsidR="006F322F">
        <w:t xml:space="preserve">50,000 to &lt;$75,000 and ≥$75,000 </w:t>
      </w:r>
      <w:r w:rsidR="006F322F" w:rsidRPr="006F322F">
        <w:rPr>
          <w:highlight w:val="cyan"/>
        </w:rPr>
        <w:t xml:space="preserve">(Table </w:t>
      </w:r>
      <w:r w:rsidR="00F05518">
        <w:rPr>
          <w:highlight w:val="cyan"/>
        </w:rPr>
        <w:t>8</w:t>
      </w:r>
      <w:r w:rsidR="006F322F" w:rsidRPr="006F322F">
        <w:rPr>
          <w:highlight w:val="cyan"/>
        </w:rPr>
        <w:t>)</w:t>
      </w:r>
      <w:r w:rsidR="006F322F">
        <w:t>.</w:t>
      </w:r>
    </w:p>
    <w:p w14:paraId="05D7224C" w14:textId="063C9A05" w:rsidR="006F322F" w:rsidRDefault="00863D01" w:rsidP="006F322F">
      <w:pPr>
        <w:ind w:left="720"/>
        <w:rPr>
          <w:i/>
          <w:iCs/>
        </w:rPr>
      </w:pPr>
      <w:r>
        <w:rPr>
          <w:i/>
          <w:iCs/>
        </w:rPr>
        <w:t>Comparing s</w:t>
      </w:r>
      <w:r w:rsidR="006326C4">
        <w:rPr>
          <w:i/>
          <w:iCs/>
        </w:rPr>
        <w:t xml:space="preserve">tate </w:t>
      </w:r>
      <w:r w:rsidR="006326C4" w:rsidRPr="006326C4">
        <w:rPr>
          <w:i/>
          <w:iCs/>
        </w:rPr>
        <w:t>estimates</w:t>
      </w:r>
    </w:p>
    <w:p w14:paraId="3F2A845B" w14:textId="028DD392" w:rsidR="00B567E6" w:rsidRDefault="009250E9" w:rsidP="005635A8">
      <w:r w:rsidRPr="006C4AEB">
        <w:rPr>
          <w:highlight w:val="cyan"/>
        </w:rPr>
        <w:t xml:space="preserve">Table </w:t>
      </w:r>
      <w:r w:rsidR="00F05518" w:rsidRPr="006C4AEB">
        <w:rPr>
          <w:highlight w:val="cyan"/>
        </w:rPr>
        <w:t>9</w:t>
      </w:r>
      <w:r>
        <w:t xml:space="preserve"> summarizes the changes in total asthma incident cases and </w:t>
      </w:r>
      <w:r w:rsidR="006C4AEB">
        <w:t>AC</w:t>
      </w:r>
      <w:r>
        <w:t xml:space="preserve"> by state after applying state specific asthma incidence rates. In brief, the state of Montana had the largest percent reduction in total childhood asthma incident cases </w:t>
      </w:r>
      <w:r w:rsidR="006C4AEB">
        <w:t xml:space="preserve">and AC </w:t>
      </w:r>
      <w:r>
        <w:t xml:space="preserve">of 64.1% while the state of Texas had the largest percent increase of 33.8%. The state of California had the largest decrease in numbers of total childhood </w:t>
      </w:r>
      <w:commentRangeStart w:id="1416"/>
      <w:commentRangeStart w:id="1417"/>
      <w:r>
        <w:t xml:space="preserve">asthma </w:t>
      </w:r>
      <w:commentRangeEnd w:id="1416"/>
      <w:r w:rsidR="00A76807">
        <w:rPr>
          <w:rStyle w:val="CommentReference"/>
        </w:rPr>
        <w:commentReference w:id="1416"/>
      </w:r>
      <w:commentRangeEnd w:id="1417"/>
      <w:r w:rsidR="00283533">
        <w:rPr>
          <w:rStyle w:val="CommentReference"/>
        </w:rPr>
        <w:commentReference w:id="1417"/>
      </w:r>
      <w:r>
        <w:t>incident cases of 24,442 cases while the state of Texas had the largest increase in numbers by 25,019 cases.</w:t>
      </w:r>
      <w:r w:rsidR="006C4AEB">
        <w:t xml:space="preserve"> The state of California had the largest decrease in AC by 6,190 cases while the state of Texas had the largest increase by 3,615 cases.</w:t>
      </w:r>
    </w:p>
    <w:p w14:paraId="15FA4256" w14:textId="77777777" w:rsidR="005635A8" w:rsidRPr="006326C4" w:rsidRDefault="005635A8" w:rsidP="005635A8"/>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03C17692" w:rsidR="00873FC2" w:rsidRDefault="00873FC2" w:rsidP="005635A8">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5635A8">
        <w:rPr>
          <w:highlight w:val="cyan"/>
        </w:rPr>
        <w:t>9</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3378B000" w:rsidR="00A63299" w:rsidRDefault="00A63299" w:rsidP="00265584">
      <w:pPr>
        <w:pStyle w:val="ListParagraph"/>
        <w:numPr>
          <w:ilvl w:val="0"/>
          <w:numId w:val="1"/>
        </w:numPr>
      </w:pPr>
      <w:r>
        <w:t xml:space="preserve">Explore why the </w:t>
      </w:r>
      <w:r w:rsidR="005635A8">
        <w:t>U</w:t>
      </w:r>
      <w:r w:rsidR="00265584">
        <w:t xml:space="preserve"> shaped distribution is shown among AF for income groups.</w:t>
      </w:r>
    </w:p>
    <w:p w14:paraId="514DE43B" w14:textId="77777777" w:rsidR="00265584" w:rsidRDefault="00265584" w:rsidP="00265584"/>
    <w:p w14:paraId="4290E99B" w14:textId="77777777" w:rsidR="00265584" w:rsidRDefault="00265584" w:rsidP="00265584">
      <w:pPr>
        <w:rPr>
          <w:b/>
          <w:bCs/>
          <w:i/>
          <w:iCs/>
          <w:u w:val="single"/>
        </w:rPr>
      </w:pPr>
      <w:r>
        <w:rPr>
          <w:b/>
          <w:bCs/>
          <w:i/>
          <w:iCs/>
          <w:u w:val="single"/>
        </w:rPr>
        <w:t>Tables</w:t>
      </w:r>
    </w:p>
    <w:p w14:paraId="304DFA44" w14:textId="114479BC" w:rsidR="00265584" w:rsidRDefault="00747FB0" w:rsidP="00077D15">
      <w:pPr>
        <w:pStyle w:val="ListParagraph"/>
        <w:numPr>
          <w:ilvl w:val="0"/>
          <w:numId w:val="15"/>
        </w:numPr>
        <w:spacing w:line="256" w:lineRule="auto"/>
        <w:rPr>
          <w:b/>
          <w:bCs/>
        </w:rPr>
      </w:pPr>
      <w:r>
        <w:rPr>
          <w:b/>
          <w:bCs/>
        </w:rPr>
        <w:t xml:space="preserve">Table 4: </w:t>
      </w:r>
      <w:commentRangeStart w:id="1418"/>
      <w:r w:rsidR="00265584">
        <w:rPr>
          <w:b/>
          <w:bCs/>
        </w:rPr>
        <w:t>Total childhood asthma incident cases, attributable number of cases, and percentage of cases due to NO</w:t>
      </w:r>
      <w:r w:rsidR="00265584">
        <w:rPr>
          <w:b/>
          <w:bCs/>
          <w:vertAlign w:val="subscript"/>
        </w:rPr>
        <w:t>2</w:t>
      </w:r>
      <w:commentRangeEnd w:id="1418"/>
      <w:r w:rsidR="00037D90">
        <w:rPr>
          <w:rStyle w:val="CommentReference"/>
        </w:rPr>
        <w:commentReference w:id="1418"/>
      </w:r>
    </w:p>
    <w:tbl>
      <w:tblPr>
        <w:tblStyle w:val="TableGrid"/>
        <w:tblW w:w="5000" w:type="pct"/>
        <w:tblLook w:val="04A0" w:firstRow="1" w:lastRow="0" w:firstColumn="1" w:lastColumn="0" w:noHBand="0" w:noVBand="1"/>
      </w:tblPr>
      <w:tblGrid>
        <w:gridCol w:w="1883"/>
        <w:gridCol w:w="2251"/>
        <w:gridCol w:w="1801"/>
        <w:gridCol w:w="1801"/>
        <w:gridCol w:w="1614"/>
      </w:tblGrid>
      <w:tr w:rsidR="00265584" w14:paraId="3D6A3C51" w14:textId="77777777" w:rsidTr="00015C82">
        <w:trPr>
          <w:trHeight w:val="215"/>
        </w:trPr>
        <w:tc>
          <w:tcPr>
            <w:tcW w:w="1007" w:type="pct"/>
            <w:tcBorders>
              <w:top w:val="single" w:sz="4" w:space="0" w:color="auto"/>
              <w:left w:val="single" w:sz="4" w:space="0" w:color="auto"/>
              <w:bottom w:val="single" w:sz="4" w:space="0" w:color="auto"/>
              <w:right w:val="single" w:sz="4" w:space="0" w:color="auto"/>
            </w:tcBorders>
            <w:vAlign w:val="center"/>
          </w:tcPr>
          <w:p w14:paraId="3A86C59D" w14:textId="77777777" w:rsidR="00265584" w:rsidRDefault="00265584"/>
        </w:tc>
        <w:tc>
          <w:tcPr>
            <w:tcW w:w="1204" w:type="pct"/>
            <w:tcBorders>
              <w:top w:val="single" w:sz="4" w:space="0" w:color="auto"/>
              <w:left w:val="single" w:sz="4" w:space="0" w:color="auto"/>
              <w:bottom w:val="single" w:sz="4" w:space="0" w:color="auto"/>
              <w:right w:val="single" w:sz="4" w:space="0" w:color="auto"/>
            </w:tcBorders>
            <w:vAlign w:val="center"/>
          </w:tcPr>
          <w:p w14:paraId="5F57F9BD" w14:textId="77777777" w:rsidR="00265584" w:rsidRDefault="00265584"/>
        </w:tc>
        <w:tc>
          <w:tcPr>
            <w:tcW w:w="963" w:type="pct"/>
            <w:tcBorders>
              <w:top w:val="single" w:sz="4" w:space="0" w:color="auto"/>
              <w:left w:val="single" w:sz="4" w:space="0" w:color="auto"/>
              <w:bottom w:val="single" w:sz="4" w:space="0" w:color="auto"/>
              <w:right w:val="single" w:sz="4" w:space="0" w:color="auto"/>
            </w:tcBorders>
            <w:vAlign w:val="center"/>
            <w:hideMark/>
          </w:tcPr>
          <w:p w14:paraId="4D14C278" w14:textId="77777777" w:rsidR="00265584" w:rsidRDefault="00265584">
            <w:pPr>
              <w:jc w:val="center"/>
              <w:rPr>
                <w:rFonts w:ascii="Calibri" w:hAnsi="Calibri" w:cs="Calibri"/>
                <w:b/>
                <w:bCs/>
                <w:color w:val="000000"/>
              </w:rPr>
            </w:pPr>
            <w:r>
              <w:rPr>
                <w:rFonts w:ascii="Calibri" w:hAnsi="Calibri" w:cs="Calibri"/>
                <w:b/>
                <w:bCs/>
                <w:color w:val="000000"/>
              </w:rPr>
              <w:t>Asthma incident cases</w:t>
            </w:r>
          </w:p>
        </w:tc>
        <w:tc>
          <w:tcPr>
            <w:tcW w:w="963" w:type="pct"/>
            <w:tcBorders>
              <w:top w:val="single" w:sz="4" w:space="0" w:color="auto"/>
              <w:left w:val="single" w:sz="4" w:space="0" w:color="auto"/>
              <w:bottom w:val="single" w:sz="4" w:space="0" w:color="auto"/>
              <w:right w:val="single" w:sz="4" w:space="0" w:color="auto"/>
            </w:tcBorders>
            <w:vAlign w:val="center"/>
            <w:hideMark/>
          </w:tcPr>
          <w:p w14:paraId="30754445" w14:textId="77777777" w:rsidR="00265584" w:rsidRDefault="00265584">
            <w:pPr>
              <w:jc w:val="center"/>
              <w:rPr>
                <w:rFonts w:ascii="Calibri" w:hAnsi="Calibri" w:cs="Calibri"/>
                <w:b/>
                <w:bCs/>
                <w:color w:val="000000"/>
              </w:rPr>
            </w:pPr>
            <w:r>
              <w:rPr>
                <w:b/>
                <w:bCs/>
              </w:rPr>
              <w:t>AC</w:t>
            </w:r>
          </w:p>
        </w:tc>
        <w:tc>
          <w:tcPr>
            <w:tcW w:w="863" w:type="pct"/>
            <w:tcBorders>
              <w:top w:val="single" w:sz="4" w:space="0" w:color="auto"/>
              <w:left w:val="single" w:sz="4" w:space="0" w:color="auto"/>
              <w:bottom w:val="single" w:sz="4" w:space="0" w:color="auto"/>
              <w:right w:val="single" w:sz="4" w:space="0" w:color="auto"/>
            </w:tcBorders>
            <w:vAlign w:val="center"/>
            <w:hideMark/>
          </w:tcPr>
          <w:p w14:paraId="1DC8DA45" w14:textId="77777777" w:rsidR="00265584" w:rsidRDefault="00265584">
            <w:pPr>
              <w:jc w:val="center"/>
              <w:rPr>
                <w:rFonts w:ascii="Calibri" w:hAnsi="Calibri" w:cs="Calibri"/>
                <w:b/>
                <w:bCs/>
                <w:color w:val="000000"/>
              </w:rPr>
            </w:pPr>
            <w:r>
              <w:rPr>
                <w:b/>
                <w:bCs/>
              </w:rPr>
              <w:t>% of all asthma cases</w:t>
            </w:r>
          </w:p>
        </w:tc>
      </w:tr>
      <w:tr w:rsidR="00265584" w14:paraId="435CA15B" w14:textId="77777777" w:rsidTr="00015C82">
        <w:trPr>
          <w:trHeight w:val="104"/>
        </w:trPr>
        <w:tc>
          <w:tcPr>
            <w:tcW w:w="1007" w:type="pct"/>
            <w:tcBorders>
              <w:top w:val="single" w:sz="4" w:space="0" w:color="auto"/>
              <w:left w:val="single" w:sz="4" w:space="0" w:color="auto"/>
              <w:bottom w:val="single" w:sz="4" w:space="0" w:color="auto"/>
              <w:right w:val="single" w:sz="4" w:space="0" w:color="auto"/>
            </w:tcBorders>
          </w:tcPr>
          <w:p w14:paraId="2F98D28F" w14:textId="77777777" w:rsidR="00265584" w:rsidRDefault="00265584"/>
        </w:tc>
        <w:tc>
          <w:tcPr>
            <w:tcW w:w="1204" w:type="pct"/>
            <w:tcBorders>
              <w:top w:val="single" w:sz="4" w:space="0" w:color="auto"/>
              <w:left w:val="single" w:sz="4" w:space="0" w:color="auto"/>
              <w:bottom w:val="single" w:sz="4" w:space="0" w:color="auto"/>
              <w:right w:val="single" w:sz="4" w:space="0" w:color="auto"/>
            </w:tcBorders>
            <w:hideMark/>
          </w:tcPr>
          <w:p w14:paraId="14D27757" w14:textId="77777777" w:rsidR="00265584" w:rsidRDefault="00265584">
            <w:pPr>
              <w:rPr>
                <w:b/>
                <w:bCs/>
              </w:rPr>
            </w:pPr>
            <w:r>
              <w:rPr>
                <w:b/>
                <w:bCs/>
              </w:rPr>
              <w:t>Total</w:t>
            </w:r>
          </w:p>
        </w:tc>
        <w:tc>
          <w:tcPr>
            <w:tcW w:w="963" w:type="pct"/>
            <w:tcBorders>
              <w:top w:val="single" w:sz="4" w:space="0" w:color="auto"/>
              <w:left w:val="single" w:sz="4" w:space="0" w:color="auto"/>
              <w:bottom w:val="single" w:sz="4" w:space="0" w:color="auto"/>
              <w:right w:val="single" w:sz="4" w:space="0" w:color="auto"/>
            </w:tcBorders>
            <w:vAlign w:val="bottom"/>
            <w:hideMark/>
          </w:tcPr>
          <w:p w14:paraId="693911B4" w14:textId="77777777" w:rsidR="00265584" w:rsidRDefault="00265584">
            <w:pPr>
              <w:jc w:val="right"/>
              <w:rPr>
                <w:rFonts w:ascii="Calibri" w:hAnsi="Calibri" w:cs="Calibri"/>
                <w:color w:val="000000"/>
              </w:rPr>
            </w:pPr>
            <w:r>
              <w:rPr>
                <w:rFonts w:ascii="Calibri" w:hAnsi="Calibri" w:cs="Calibri"/>
                <w:color w:val="000000"/>
              </w:rPr>
              <w:t>754,893</w:t>
            </w:r>
          </w:p>
        </w:tc>
        <w:tc>
          <w:tcPr>
            <w:tcW w:w="963" w:type="pct"/>
            <w:tcBorders>
              <w:top w:val="single" w:sz="4" w:space="0" w:color="auto"/>
              <w:left w:val="single" w:sz="4" w:space="0" w:color="auto"/>
              <w:bottom w:val="single" w:sz="4" w:space="0" w:color="auto"/>
              <w:right w:val="single" w:sz="4" w:space="0" w:color="auto"/>
            </w:tcBorders>
            <w:vAlign w:val="bottom"/>
            <w:hideMark/>
          </w:tcPr>
          <w:p w14:paraId="4D692312" w14:textId="77777777" w:rsidR="00265584" w:rsidRDefault="00265584">
            <w:pPr>
              <w:jc w:val="right"/>
              <w:rPr>
                <w:rFonts w:ascii="Calibri" w:hAnsi="Calibri" w:cs="Calibri"/>
                <w:color w:val="000000"/>
              </w:rPr>
            </w:pPr>
            <w:r>
              <w:rPr>
                <w:rFonts w:ascii="Calibri" w:hAnsi="Calibri" w:cs="Calibri"/>
                <w:color w:val="000000"/>
              </w:rPr>
              <w:t>132,829</w:t>
            </w:r>
          </w:p>
        </w:tc>
        <w:tc>
          <w:tcPr>
            <w:tcW w:w="863" w:type="pct"/>
            <w:tcBorders>
              <w:top w:val="single" w:sz="4" w:space="0" w:color="auto"/>
              <w:left w:val="single" w:sz="4" w:space="0" w:color="auto"/>
              <w:bottom w:val="single" w:sz="4" w:space="0" w:color="auto"/>
              <w:right w:val="single" w:sz="4" w:space="0" w:color="auto"/>
            </w:tcBorders>
            <w:vAlign w:val="bottom"/>
            <w:hideMark/>
          </w:tcPr>
          <w:p w14:paraId="55734CF8" w14:textId="77777777" w:rsidR="00265584" w:rsidRDefault="00265584">
            <w:pPr>
              <w:jc w:val="right"/>
              <w:rPr>
                <w:rFonts w:ascii="Calibri" w:hAnsi="Calibri" w:cs="Calibri"/>
                <w:color w:val="000000"/>
              </w:rPr>
            </w:pPr>
            <w:r>
              <w:rPr>
                <w:rFonts w:ascii="Calibri" w:hAnsi="Calibri" w:cs="Calibri"/>
                <w:color w:val="000000"/>
              </w:rPr>
              <w:t>17.6</w:t>
            </w:r>
          </w:p>
        </w:tc>
      </w:tr>
      <w:tr w:rsidR="00265584" w14:paraId="2F861985" w14:textId="77777777" w:rsidTr="00015C82">
        <w:trPr>
          <w:trHeight w:val="104"/>
        </w:trPr>
        <w:tc>
          <w:tcPr>
            <w:tcW w:w="1007" w:type="pct"/>
            <w:vMerge w:val="restart"/>
            <w:tcBorders>
              <w:top w:val="single" w:sz="4" w:space="0" w:color="auto"/>
              <w:left w:val="single" w:sz="4" w:space="0" w:color="auto"/>
              <w:bottom w:val="single" w:sz="4" w:space="0" w:color="auto"/>
              <w:right w:val="single" w:sz="4" w:space="0" w:color="auto"/>
            </w:tcBorders>
            <w:vAlign w:val="center"/>
            <w:hideMark/>
          </w:tcPr>
          <w:p w14:paraId="53A7030A" w14:textId="77777777" w:rsidR="00265584" w:rsidRDefault="00265584">
            <w:pPr>
              <w:rPr>
                <w:b/>
                <w:bCs/>
              </w:rPr>
            </w:pPr>
            <w:r>
              <w:rPr>
                <w:b/>
                <w:bCs/>
              </w:rPr>
              <w:t>By living location (% of Total)</w:t>
            </w:r>
          </w:p>
        </w:tc>
        <w:tc>
          <w:tcPr>
            <w:tcW w:w="1204" w:type="pct"/>
            <w:tcBorders>
              <w:top w:val="single" w:sz="4" w:space="0" w:color="auto"/>
              <w:left w:val="single" w:sz="4" w:space="0" w:color="auto"/>
              <w:bottom w:val="single" w:sz="4" w:space="0" w:color="auto"/>
              <w:right w:val="single" w:sz="4" w:space="0" w:color="auto"/>
            </w:tcBorders>
            <w:vAlign w:val="bottom"/>
            <w:hideMark/>
          </w:tcPr>
          <w:p w14:paraId="492C6E73" w14:textId="77777777" w:rsidR="00265584" w:rsidRDefault="00265584">
            <w:pPr>
              <w:rPr>
                <w:b/>
                <w:bCs/>
              </w:rPr>
            </w:pPr>
            <w:r>
              <w:rPr>
                <w:rFonts w:ascii="Calibri" w:hAnsi="Calibri" w:cs="Calibri"/>
                <w:b/>
                <w:bCs/>
                <w:color w:val="000000"/>
              </w:rPr>
              <w:t>Rural</w:t>
            </w:r>
          </w:p>
        </w:tc>
        <w:tc>
          <w:tcPr>
            <w:tcW w:w="963" w:type="pct"/>
            <w:tcBorders>
              <w:top w:val="single" w:sz="4" w:space="0" w:color="auto"/>
              <w:left w:val="single" w:sz="4" w:space="0" w:color="auto"/>
              <w:bottom w:val="single" w:sz="4" w:space="0" w:color="auto"/>
              <w:right w:val="single" w:sz="4" w:space="0" w:color="auto"/>
            </w:tcBorders>
            <w:vAlign w:val="bottom"/>
            <w:hideMark/>
          </w:tcPr>
          <w:p w14:paraId="4896071F" w14:textId="77777777" w:rsidR="00265584" w:rsidRDefault="00265584">
            <w:pPr>
              <w:jc w:val="right"/>
            </w:pPr>
            <w:r>
              <w:rPr>
                <w:rFonts w:ascii="Calibri" w:hAnsi="Calibri" w:cs="Calibri"/>
                <w:color w:val="000000"/>
              </w:rPr>
              <w:t>142,559 (19%)</w:t>
            </w:r>
          </w:p>
        </w:tc>
        <w:tc>
          <w:tcPr>
            <w:tcW w:w="963" w:type="pct"/>
            <w:tcBorders>
              <w:top w:val="single" w:sz="4" w:space="0" w:color="auto"/>
              <w:left w:val="single" w:sz="4" w:space="0" w:color="auto"/>
              <w:bottom w:val="single" w:sz="4" w:space="0" w:color="auto"/>
              <w:right w:val="single" w:sz="4" w:space="0" w:color="auto"/>
            </w:tcBorders>
            <w:vAlign w:val="bottom"/>
            <w:hideMark/>
          </w:tcPr>
          <w:p w14:paraId="3E9C05D5" w14:textId="77777777" w:rsidR="00265584" w:rsidRDefault="00265584">
            <w:pPr>
              <w:jc w:val="right"/>
              <w:rPr>
                <w:rFonts w:ascii="Calibri" w:hAnsi="Calibri" w:cs="Calibri"/>
                <w:color w:val="000000"/>
              </w:rPr>
            </w:pPr>
            <w:r>
              <w:rPr>
                <w:rFonts w:ascii="Calibri" w:hAnsi="Calibri" w:cs="Calibri"/>
                <w:color w:val="000000"/>
              </w:rPr>
              <w:t>13,951 (11%)</w:t>
            </w:r>
          </w:p>
        </w:tc>
        <w:tc>
          <w:tcPr>
            <w:tcW w:w="863" w:type="pct"/>
            <w:tcBorders>
              <w:top w:val="single" w:sz="4" w:space="0" w:color="auto"/>
              <w:left w:val="single" w:sz="4" w:space="0" w:color="auto"/>
              <w:bottom w:val="single" w:sz="4" w:space="0" w:color="auto"/>
              <w:right w:val="single" w:sz="4" w:space="0" w:color="auto"/>
            </w:tcBorders>
            <w:vAlign w:val="bottom"/>
            <w:hideMark/>
          </w:tcPr>
          <w:p w14:paraId="0298807E" w14:textId="77777777" w:rsidR="00265584" w:rsidRDefault="00265584">
            <w:pPr>
              <w:jc w:val="right"/>
              <w:rPr>
                <w:rFonts w:ascii="Calibri" w:hAnsi="Calibri" w:cs="Calibri"/>
                <w:color w:val="000000"/>
              </w:rPr>
            </w:pPr>
            <w:r>
              <w:rPr>
                <w:rFonts w:ascii="Calibri" w:hAnsi="Calibri" w:cs="Calibri"/>
                <w:color w:val="000000"/>
              </w:rPr>
              <w:t>9.8</w:t>
            </w:r>
          </w:p>
        </w:tc>
      </w:tr>
      <w:tr w:rsidR="00265584" w14:paraId="25F02A95"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DE28D" w14:textId="77777777" w:rsidR="00265584" w:rsidRDefault="00265584">
            <w:pPr>
              <w:rPr>
                <w:b/>
                <w:bCs/>
              </w:rPr>
            </w:pPr>
          </w:p>
        </w:tc>
        <w:tc>
          <w:tcPr>
            <w:tcW w:w="1204" w:type="pct"/>
            <w:tcBorders>
              <w:top w:val="single" w:sz="4" w:space="0" w:color="auto"/>
              <w:left w:val="single" w:sz="4" w:space="0" w:color="auto"/>
              <w:bottom w:val="single" w:sz="4" w:space="0" w:color="auto"/>
              <w:right w:val="single" w:sz="4" w:space="0" w:color="auto"/>
            </w:tcBorders>
            <w:vAlign w:val="bottom"/>
            <w:hideMark/>
          </w:tcPr>
          <w:p w14:paraId="4C3926E5" w14:textId="77777777" w:rsidR="00265584" w:rsidRDefault="00265584">
            <w:pPr>
              <w:rPr>
                <w:b/>
                <w:bCs/>
              </w:rPr>
            </w:pPr>
            <w:r>
              <w:rPr>
                <w:rFonts w:ascii="Calibri" w:hAnsi="Calibri" w:cs="Calibri"/>
                <w:b/>
                <w:bCs/>
                <w:color w:val="000000"/>
              </w:rPr>
              <w:t>Urban cluster</w:t>
            </w:r>
          </w:p>
        </w:tc>
        <w:tc>
          <w:tcPr>
            <w:tcW w:w="963" w:type="pct"/>
            <w:tcBorders>
              <w:top w:val="single" w:sz="4" w:space="0" w:color="auto"/>
              <w:left w:val="single" w:sz="4" w:space="0" w:color="auto"/>
              <w:bottom w:val="single" w:sz="4" w:space="0" w:color="auto"/>
              <w:right w:val="single" w:sz="4" w:space="0" w:color="auto"/>
            </w:tcBorders>
            <w:vAlign w:val="bottom"/>
            <w:hideMark/>
          </w:tcPr>
          <w:p w14:paraId="4795F9B4" w14:textId="77777777" w:rsidR="00265584" w:rsidRDefault="00265584">
            <w:pPr>
              <w:jc w:val="right"/>
            </w:pPr>
            <w:r>
              <w:rPr>
                <w:rFonts w:ascii="Calibri" w:hAnsi="Calibri" w:cs="Calibri"/>
                <w:color w:val="000000"/>
              </w:rPr>
              <w:t>71,249 (9%)</w:t>
            </w:r>
          </w:p>
        </w:tc>
        <w:tc>
          <w:tcPr>
            <w:tcW w:w="963" w:type="pct"/>
            <w:tcBorders>
              <w:top w:val="single" w:sz="4" w:space="0" w:color="auto"/>
              <w:left w:val="single" w:sz="4" w:space="0" w:color="auto"/>
              <w:bottom w:val="single" w:sz="4" w:space="0" w:color="auto"/>
              <w:right w:val="single" w:sz="4" w:space="0" w:color="auto"/>
            </w:tcBorders>
            <w:vAlign w:val="bottom"/>
            <w:hideMark/>
          </w:tcPr>
          <w:p w14:paraId="5F99586A" w14:textId="77777777" w:rsidR="00265584" w:rsidRDefault="00265584">
            <w:pPr>
              <w:jc w:val="right"/>
              <w:rPr>
                <w:rFonts w:ascii="Calibri" w:hAnsi="Calibri" w:cs="Calibri"/>
                <w:color w:val="000000"/>
              </w:rPr>
            </w:pPr>
            <w:r>
              <w:rPr>
                <w:rFonts w:ascii="Calibri" w:hAnsi="Calibri" w:cs="Calibri"/>
                <w:color w:val="000000"/>
              </w:rPr>
              <w:t>9,296 (7%)</w:t>
            </w:r>
          </w:p>
        </w:tc>
        <w:tc>
          <w:tcPr>
            <w:tcW w:w="863" w:type="pct"/>
            <w:tcBorders>
              <w:top w:val="single" w:sz="4" w:space="0" w:color="auto"/>
              <w:left w:val="single" w:sz="4" w:space="0" w:color="auto"/>
              <w:bottom w:val="single" w:sz="4" w:space="0" w:color="auto"/>
              <w:right w:val="single" w:sz="4" w:space="0" w:color="auto"/>
            </w:tcBorders>
            <w:vAlign w:val="bottom"/>
            <w:hideMark/>
          </w:tcPr>
          <w:p w14:paraId="18E1B52C" w14:textId="77777777" w:rsidR="00265584" w:rsidRDefault="00265584">
            <w:pPr>
              <w:jc w:val="right"/>
              <w:rPr>
                <w:rFonts w:ascii="Calibri" w:hAnsi="Calibri" w:cs="Calibri"/>
                <w:color w:val="000000"/>
              </w:rPr>
            </w:pPr>
            <w:r>
              <w:rPr>
                <w:rFonts w:ascii="Calibri" w:hAnsi="Calibri" w:cs="Calibri"/>
                <w:color w:val="000000"/>
              </w:rPr>
              <w:t>13.0</w:t>
            </w:r>
          </w:p>
        </w:tc>
      </w:tr>
      <w:tr w:rsidR="00265584" w14:paraId="3247DDDD" w14:textId="77777777" w:rsidTr="00015C82">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9E688E" w14:textId="77777777" w:rsidR="00265584" w:rsidRDefault="00265584">
            <w:pPr>
              <w:rPr>
                <w:b/>
                <w:bCs/>
              </w:rPr>
            </w:pPr>
          </w:p>
        </w:tc>
        <w:tc>
          <w:tcPr>
            <w:tcW w:w="1204" w:type="pct"/>
            <w:tcBorders>
              <w:top w:val="single" w:sz="4" w:space="0" w:color="auto"/>
              <w:left w:val="single" w:sz="4" w:space="0" w:color="auto"/>
              <w:bottom w:val="single" w:sz="4" w:space="0" w:color="auto"/>
              <w:right w:val="single" w:sz="4" w:space="0" w:color="auto"/>
            </w:tcBorders>
            <w:vAlign w:val="bottom"/>
            <w:hideMark/>
          </w:tcPr>
          <w:p w14:paraId="1D1DBB92" w14:textId="77777777" w:rsidR="00265584" w:rsidRDefault="00265584">
            <w:pPr>
              <w:rPr>
                <w:b/>
                <w:bCs/>
              </w:rPr>
            </w:pPr>
            <w:r>
              <w:rPr>
                <w:rFonts w:ascii="Calibri" w:hAnsi="Calibri" w:cs="Calibri"/>
                <w:b/>
                <w:bCs/>
                <w:color w:val="000000"/>
              </w:rPr>
              <w:t>Urbanized area</w:t>
            </w:r>
          </w:p>
        </w:tc>
        <w:tc>
          <w:tcPr>
            <w:tcW w:w="963" w:type="pct"/>
            <w:tcBorders>
              <w:top w:val="single" w:sz="4" w:space="0" w:color="auto"/>
              <w:left w:val="single" w:sz="4" w:space="0" w:color="auto"/>
              <w:bottom w:val="single" w:sz="4" w:space="0" w:color="auto"/>
              <w:right w:val="single" w:sz="4" w:space="0" w:color="auto"/>
            </w:tcBorders>
            <w:vAlign w:val="bottom"/>
            <w:hideMark/>
          </w:tcPr>
          <w:p w14:paraId="18B19B6B" w14:textId="77777777" w:rsidR="00265584" w:rsidRDefault="00265584">
            <w:pPr>
              <w:jc w:val="right"/>
            </w:pPr>
            <w:r>
              <w:rPr>
                <w:rFonts w:ascii="Calibri" w:hAnsi="Calibri" w:cs="Calibri"/>
                <w:color w:val="000000"/>
              </w:rPr>
              <w:t>541,085 (72%)</w:t>
            </w:r>
          </w:p>
        </w:tc>
        <w:tc>
          <w:tcPr>
            <w:tcW w:w="963" w:type="pct"/>
            <w:tcBorders>
              <w:top w:val="single" w:sz="4" w:space="0" w:color="auto"/>
              <w:left w:val="single" w:sz="4" w:space="0" w:color="auto"/>
              <w:bottom w:val="single" w:sz="4" w:space="0" w:color="auto"/>
              <w:right w:val="single" w:sz="4" w:space="0" w:color="auto"/>
            </w:tcBorders>
            <w:vAlign w:val="bottom"/>
            <w:hideMark/>
          </w:tcPr>
          <w:p w14:paraId="70A4275E" w14:textId="77777777" w:rsidR="00265584" w:rsidRDefault="00265584">
            <w:pPr>
              <w:jc w:val="right"/>
              <w:rPr>
                <w:rFonts w:ascii="Calibri" w:hAnsi="Calibri" w:cs="Calibri"/>
                <w:color w:val="000000"/>
              </w:rPr>
            </w:pPr>
            <w:r>
              <w:rPr>
                <w:rFonts w:ascii="Calibri" w:hAnsi="Calibri" w:cs="Calibri"/>
                <w:color w:val="000000"/>
              </w:rPr>
              <w:t>109,581 (82%)</w:t>
            </w:r>
          </w:p>
        </w:tc>
        <w:tc>
          <w:tcPr>
            <w:tcW w:w="863" w:type="pct"/>
            <w:tcBorders>
              <w:top w:val="single" w:sz="4" w:space="0" w:color="auto"/>
              <w:left w:val="single" w:sz="4" w:space="0" w:color="auto"/>
              <w:bottom w:val="single" w:sz="4" w:space="0" w:color="auto"/>
              <w:right w:val="single" w:sz="4" w:space="0" w:color="auto"/>
            </w:tcBorders>
            <w:vAlign w:val="bottom"/>
            <w:hideMark/>
          </w:tcPr>
          <w:p w14:paraId="648736A2" w14:textId="77777777" w:rsidR="00265584" w:rsidRDefault="00265584">
            <w:pPr>
              <w:jc w:val="right"/>
              <w:rPr>
                <w:rFonts w:ascii="Calibri" w:hAnsi="Calibri" w:cs="Calibri"/>
                <w:color w:val="000000"/>
              </w:rPr>
            </w:pPr>
            <w:r>
              <w:rPr>
                <w:rFonts w:ascii="Calibri" w:hAnsi="Calibri" w:cs="Calibri"/>
                <w:color w:val="000000"/>
              </w:rPr>
              <w:t>20.3</w:t>
            </w:r>
          </w:p>
        </w:tc>
      </w:tr>
      <w:tr w:rsidR="00015C82" w14:paraId="7F71B7C8" w14:textId="77777777" w:rsidTr="00015C82">
        <w:trPr>
          <w:trHeight w:val="104"/>
        </w:trPr>
        <w:tc>
          <w:tcPr>
            <w:tcW w:w="1007" w:type="pct"/>
            <w:vMerge w:val="restart"/>
            <w:tcBorders>
              <w:top w:val="single" w:sz="4" w:space="0" w:color="auto"/>
              <w:left w:val="single" w:sz="4" w:space="0" w:color="auto"/>
              <w:bottom w:val="single" w:sz="4" w:space="0" w:color="auto"/>
              <w:right w:val="single" w:sz="4" w:space="0" w:color="auto"/>
            </w:tcBorders>
            <w:vAlign w:val="center"/>
            <w:hideMark/>
          </w:tcPr>
          <w:p w14:paraId="0A17282D" w14:textId="77777777" w:rsidR="00015C82" w:rsidRDefault="00015C82" w:rsidP="00015C82">
            <w:pPr>
              <w:rPr>
                <w:b/>
                <w:bCs/>
              </w:rPr>
            </w:pPr>
            <w:r>
              <w:rPr>
                <w:b/>
                <w:bCs/>
              </w:rPr>
              <w:t>By median household income (% of Total)</w:t>
            </w:r>
          </w:p>
        </w:tc>
        <w:tc>
          <w:tcPr>
            <w:tcW w:w="1204" w:type="pct"/>
            <w:tcBorders>
              <w:top w:val="single" w:sz="4" w:space="0" w:color="auto"/>
              <w:left w:val="single" w:sz="4" w:space="0" w:color="auto"/>
              <w:bottom w:val="single" w:sz="4" w:space="0" w:color="auto"/>
              <w:right w:val="single" w:sz="4" w:space="0" w:color="auto"/>
            </w:tcBorders>
            <w:hideMark/>
          </w:tcPr>
          <w:p w14:paraId="356D055D" w14:textId="55787DFC" w:rsidR="00015C82" w:rsidRDefault="00015C82" w:rsidP="00015C82">
            <w:pPr>
              <w:rPr>
                <w:b/>
                <w:bCs/>
              </w:rPr>
            </w:pPr>
            <w:r>
              <w:rPr>
                <w:b/>
                <w:bCs/>
              </w:rPr>
              <w:t>&lt;$20,000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32739169" w14:textId="77777777" w:rsidR="00015C82" w:rsidRDefault="00015C82" w:rsidP="00015C82">
            <w:pPr>
              <w:jc w:val="right"/>
            </w:pPr>
            <w:r>
              <w:rPr>
                <w:rFonts w:ascii="Calibri" w:hAnsi="Calibri" w:cs="Calibri"/>
                <w:color w:val="000000"/>
              </w:rPr>
              <w:t>28,039 (4%)</w:t>
            </w:r>
          </w:p>
        </w:tc>
        <w:tc>
          <w:tcPr>
            <w:tcW w:w="963" w:type="pct"/>
            <w:tcBorders>
              <w:top w:val="single" w:sz="4" w:space="0" w:color="auto"/>
              <w:left w:val="single" w:sz="4" w:space="0" w:color="auto"/>
              <w:bottom w:val="single" w:sz="4" w:space="0" w:color="auto"/>
              <w:right w:val="single" w:sz="4" w:space="0" w:color="auto"/>
            </w:tcBorders>
            <w:vAlign w:val="bottom"/>
            <w:hideMark/>
          </w:tcPr>
          <w:p w14:paraId="169E2DB5" w14:textId="77777777" w:rsidR="00015C82" w:rsidRDefault="00015C82" w:rsidP="00015C82">
            <w:pPr>
              <w:jc w:val="right"/>
              <w:rPr>
                <w:rFonts w:ascii="Calibri" w:hAnsi="Calibri" w:cs="Calibri"/>
                <w:color w:val="000000"/>
              </w:rPr>
            </w:pPr>
            <w:r>
              <w:rPr>
                <w:rFonts w:ascii="Calibri" w:hAnsi="Calibri" w:cs="Calibri"/>
                <w:color w:val="000000"/>
              </w:rPr>
              <w:t>5,834 (4%)</w:t>
            </w:r>
          </w:p>
        </w:tc>
        <w:tc>
          <w:tcPr>
            <w:tcW w:w="863" w:type="pct"/>
            <w:tcBorders>
              <w:top w:val="single" w:sz="4" w:space="0" w:color="auto"/>
              <w:left w:val="single" w:sz="4" w:space="0" w:color="auto"/>
              <w:bottom w:val="single" w:sz="4" w:space="0" w:color="auto"/>
              <w:right w:val="single" w:sz="4" w:space="0" w:color="auto"/>
            </w:tcBorders>
            <w:vAlign w:val="bottom"/>
            <w:hideMark/>
          </w:tcPr>
          <w:p w14:paraId="4D4C33F2" w14:textId="77777777" w:rsidR="00015C82" w:rsidRDefault="00015C82" w:rsidP="00015C82">
            <w:pPr>
              <w:jc w:val="right"/>
              <w:rPr>
                <w:rFonts w:ascii="Calibri" w:hAnsi="Calibri" w:cs="Calibri"/>
                <w:color w:val="000000"/>
              </w:rPr>
            </w:pPr>
            <w:r>
              <w:rPr>
                <w:rFonts w:ascii="Calibri" w:hAnsi="Calibri" w:cs="Calibri"/>
                <w:color w:val="000000"/>
              </w:rPr>
              <w:t>20.8</w:t>
            </w:r>
          </w:p>
        </w:tc>
      </w:tr>
      <w:tr w:rsidR="00015C82" w14:paraId="76A49653"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470F0"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678D75A3" w14:textId="305A824E" w:rsidR="00015C82" w:rsidRDefault="00015C82" w:rsidP="00015C82">
            <w:pPr>
              <w:rPr>
                <w:b/>
                <w:bCs/>
              </w:rPr>
            </w:pPr>
            <w:r>
              <w:rPr>
                <w:b/>
                <w:bCs/>
              </w:rPr>
              <w:t>$20,000 to &lt;$35,000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38E6CEE0" w14:textId="77777777" w:rsidR="00015C82" w:rsidRDefault="00015C82" w:rsidP="00015C82">
            <w:pPr>
              <w:jc w:val="right"/>
            </w:pPr>
            <w:r>
              <w:rPr>
                <w:rFonts w:ascii="Calibri" w:hAnsi="Calibri" w:cs="Calibri"/>
                <w:color w:val="000000"/>
              </w:rPr>
              <w:t>134,208 (18%)</w:t>
            </w:r>
          </w:p>
        </w:tc>
        <w:tc>
          <w:tcPr>
            <w:tcW w:w="963" w:type="pct"/>
            <w:tcBorders>
              <w:top w:val="single" w:sz="4" w:space="0" w:color="auto"/>
              <w:left w:val="single" w:sz="4" w:space="0" w:color="auto"/>
              <w:bottom w:val="single" w:sz="4" w:space="0" w:color="auto"/>
              <w:right w:val="single" w:sz="4" w:space="0" w:color="auto"/>
            </w:tcBorders>
            <w:vAlign w:val="bottom"/>
            <w:hideMark/>
          </w:tcPr>
          <w:p w14:paraId="099B26FE" w14:textId="77777777" w:rsidR="00015C82" w:rsidRDefault="00015C82" w:rsidP="00015C82">
            <w:pPr>
              <w:jc w:val="right"/>
              <w:rPr>
                <w:rFonts w:ascii="Calibri" w:hAnsi="Calibri" w:cs="Calibri"/>
                <w:color w:val="000000"/>
              </w:rPr>
            </w:pPr>
            <w:r>
              <w:rPr>
                <w:rFonts w:ascii="Calibri" w:hAnsi="Calibri" w:cs="Calibri"/>
                <w:color w:val="000000"/>
              </w:rPr>
              <w:t>24,906 (19%)</w:t>
            </w:r>
          </w:p>
        </w:tc>
        <w:tc>
          <w:tcPr>
            <w:tcW w:w="863" w:type="pct"/>
            <w:tcBorders>
              <w:top w:val="single" w:sz="4" w:space="0" w:color="auto"/>
              <w:left w:val="single" w:sz="4" w:space="0" w:color="auto"/>
              <w:bottom w:val="single" w:sz="4" w:space="0" w:color="auto"/>
              <w:right w:val="single" w:sz="4" w:space="0" w:color="auto"/>
            </w:tcBorders>
            <w:vAlign w:val="bottom"/>
            <w:hideMark/>
          </w:tcPr>
          <w:p w14:paraId="203399EB" w14:textId="77777777" w:rsidR="00015C82" w:rsidRDefault="00015C82" w:rsidP="00015C82">
            <w:pPr>
              <w:jc w:val="right"/>
              <w:rPr>
                <w:rFonts w:ascii="Calibri" w:hAnsi="Calibri" w:cs="Calibri"/>
                <w:color w:val="000000"/>
              </w:rPr>
            </w:pPr>
            <w:r>
              <w:rPr>
                <w:rFonts w:ascii="Calibri" w:hAnsi="Calibri" w:cs="Calibri"/>
                <w:color w:val="000000"/>
              </w:rPr>
              <w:t>18.6</w:t>
            </w:r>
          </w:p>
        </w:tc>
      </w:tr>
      <w:tr w:rsidR="00015C82" w14:paraId="0B13B184"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27D2B5"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49CB3A9A" w14:textId="4D789D95" w:rsidR="00015C82" w:rsidRDefault="00015C82" w:rsidP="00015C82">
            <w:pPr>
              <w:rPr>
                <w:b/>
                <w:bCs/>
              </w:rPr>
            </w:pPr>
            <w:r>
              <w:rPr>
                <w:b/>
                <w:bCs/>
              </w:rPr>
              <w:t>$35,000 to &lt;$50,000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1493FF6A" w14:textId="77777777" w:rsidR="00015C82" w:rsidRDefault="00015C82" w:rsidP="00015C82">
            <w:pPr>
              <w:jc w:val="right"/>
            </w:pPr>
            <w:r>
              <w:rPr>
                <w:rFonts w:ascii="Calibri" w:hAnsi="Calibri" w:cs="Calibri"/>
                <w:color w:val="000000"/>
              </w:rPr>
              <w:t>190,481 (25%)</w:t>
            </w:r>
          </w:p>
        </w:tc>
        <w:tc>
          <w:tcPr>
            <w:tcW w:w="963" w:type="pct"/>
            <w:tcBorders>
              <w:top w:val="single" w:sz="4" w:space="0" w:color="auto"/>
              <w:left w:val="single" w:sz="4" w:space="0" w:color="auto"/>
              <w:bottom w:val="single" w:sz="4" w:space="0" w:color="auto"/>
              <w:right w:val="single" w:sz="4" w:space="0" w:color="auto"/>
            </w:tcBorders>
            <w:vAlign w:val="bottom"/>
            <w:hideMark/>
          </w:tcPr>
          <w:p w14:paraId="0CBA3457" w14:textId="77777777" w:rsidR="00015C82" w:rsidRDefault="00015C82" w:rsidP="00015C82">
            <w:pPr>
              <w:jc w:val="right"/>
              <w:rPr>
                <w:rFonts w:ascii="Calibri" w:hAnsi="Calibri" w:cs="Calibri"/>
                <w:color w:val="000000"/>
              </w:rPr>
            </w:pPr>
            <w:r>
              <w:rPr>
                <w:rFonts w:ascii="Calibri" w:hAnsi="Calibri" w:cs="Calibri"/>
                <w:color w:val="000000"/>
              </w:rPr>
              <w:t>32,369 (24%)</w:t>
            </w:r>
          </w:p>
        </w:tc>
        <w:tc>
          <w:tcPr>
            <w:tcW w:w="863" w:type="pct"/>
            <w:tcBorders>
              <w:top w:val="single" w:sz="4" w:space="0" w:color="auto"/>
              <w:left w:val="single" w:sz="4" w:space="0" w:color="auto"/>
              <w:bottom w:val="single" w:sz="4" w:space="0" w:color="auto"/>
              <w:right w:val="single" w:sz="4" w:space="0" w:color="auto"/>
            </w:tcBorders>
            <w:vAlign w:val="bottom"/>
            <w:hideMark/>
          </w:tcPr>
          <w:p w14:paraId="5E76B53C" w14:textId="77777777" w:rsidR="00015C82" w:rsidRDefault="00015C82" w:rsidP="00015C82">
            <w:pPr>
              <w:jc w:val="right"/>
              <w:rPr>
                <w:rFonts w:ascii="Calibri" w:hAnsi="Calibri" w:cs="Calibri"/>
                <w:color w:val="000000"/>
              </w:rPr>
            </w:pPr>
            <w:r>
              <w:rPr>
                <w:rFonts w:ascii="Calibri" w:hAnsi="Calibri" w:cs="Calibri"/>
                <w:color w:val="000000"/>
              </w:rPr>
              <w:t>17.0</w:t>
            </w:r>
          </w:p>
        </w:tc>
      </w:tr>
      <w:tr w:rsidR="00015C82" w14:paraId="7C599371" w14:textId="77777777" w:rsidTr="00015C82">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8DCBF4"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13D60F8F" w14:textId="33D047EB" w:rsidR="00015C82" w:rsidRDefault="00015C82" w:rsidP="00015C82">
            <w:pPr>
              <w:rPr>
                <w:b/>
                <w:bCs/>
              </w:rPr>
            </w:pPr>
            <w:r>
              <w:rPr>
                <w:b/>
                <w:bCs/>
              </w:rPr>
              <w:t>$50,000 to &lt;$75,000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161F921B" w14:textId="77777777" w:rsidR="00015C82" w:rsidRDefault="00015C82" w:rsidP="00015C82">
            <w:pPr>
              <w:jc w:val="right"/>
            </w:pPr>
            <w:r>
              <w:rPr>
                <w:rFonts w:ascii="Calibri" w:hAnsi="Calibri" w:cs="Calibri"/>
                <w:color w:val="000000"/>
              </w:rPr>
              <w:t>223,522 (30%)</w:t>
            </w:r>
          </w:p>
        </w:tc>
        <w:tc>
          <w:tcPr>
            <w:tcW w:w="963" w:type="pct"/>
            <w:tcBorders>
              <w:top w:val="single" w:sz="4" w:space="0" w:color="auto"/>
              <w:left w:val="single" w:sz="4" w:space="0" w:color="auto"/>
              <w:bottom w:val="single" w:sz="4" w:space="0" w:color="auto"/>
              <w:right w:val="single" w:sz="4" w:space="0" w:color="auto"/>
            </w:tcBorders>
            <w:vAlign w:val="bottom"/>
            <w:hideMark/>
          </w:tcPr>
          <w:p w14:paraId="5434CF47" w14:textId="77777777" w:rsidR="00015C82" w:rsidRDefault="00015C82" w:rsidP="00015C82">
            <w:pPr>
              <w:jc w:val="right"/>
              <w:rPr>
                <w:rFonts w:ascii="Calibri" w:hAnsi="Calibri" w:cs="Calibri"/>
                <w:color w:val="000000"/>
              </w:rPr>
            </w:pPr>
            <w:r>
              <w:rPr>
                <w:rFonts w:ascii="Calibri" w:hAnsi="Calibri" w:cs="Calibri"/>
                <w:color w:val="000000"/>
              </w:rPr>
              <w:t>37,559 (28%)</w:t>
            </w:r>
          </w:p>
        </w:tc>
        <w:tc>
          <w:tcPr>
            <w:tcW w:w="863" w:type="pct"/>
            <w:tcBorders>
              <w:top w:val="single" w:sz="4" w:space="0" w:color="auto"/>
              <w:left w:val="single" w:sz="4" w:space="0" w:color="auto"/>
              <w:bottom w:val="single" w:sz="4" w:space="0" w:color="auto"/>
              <w:right w:val="single" w:sz="4" w:space="0" w:color="auto"/>
            </w:tcBorders>
            <w:vAlign w:val="bottom"/>
            <w:hideMark/>
          </w:tcPr>
          <w:p w14:paraId="0900BCD9" w14:textId="77777777" w:rsidR="00015C82" w:rsidRDefault="00015C82" w:rsidP="00015C82">
            <w:pPr>
              <w:jc w:val="right"/>
              <w:rPr>
                <w:rFonts w:ascii="Calibri" w:hAnsi="Calibri" w:cs="Calibri"/>
                <w:color w:val="000000"/>
              </w:rPr>
            </w:pPr>
            <w:r>
              <w:rPr>
                <w:rFonts w:ascii="Calibri" w:hAnsi="Calibri" w:cs="Calibri"/>
                <w:color w:val="000000"/>
              </w:rPr>
              <w:t>16.8</w:t>
            </w:r>
          </w:p>
        </w:tc>
      </w:tr>
      <w:tr w:rsidR="00015C82" w14:paraId="5B7BC329" w14:textId="77777777" w:rsidTr="00015C82">
        <w:trPr>
          <w:trHeight w:val="1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A4240"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544C4FD0" w14:textId="0AF54A6E" w:rsidR="00015C82" w:rsidRDefault="00015C82" w:rsidP="00015C82">
            <w:pPr>
              <w:rPr>
                <w:b/>
                <w:bCs/>
              </w:rPr>
            </w:pPr>
            <w:r>
              <w:rPr>
                <w:rFonts w:cstheme="minorHAnsi"/>
                <w:b/>
                <w:bCs/>
              </w:rPr>
              <w:t>≥$75,000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0E9ED21B" w14:textId="77777777" w:rsidR="00015C82" w:rsidRDefault="00015C82" w:rsidP="00015C82">
            <w:pPr>
              <w:jc w:val="right"/>
            </w:pPr>
            <w:r>
              <w:rPr>
                <w:rFonts w:ascii="Calibri" w:hAnsi="Calibri" w:cs="Calibri"/>
                <w:color w:val="000000"/>
              </w:rPr>
              <w:t>178,497 (24%)</w:t>
            </w:r>
          </w:p>
        </w:tc>
        <w:tc>
          <w:tcPr>
            <w:tcW w:w="963" w:type="pct"/>
            <w:tcBorders>
              <w:top w:val="single" w:sz="4" w:space="0" w:color="auto"/>
              <w:left w:val="single" w:sz="4" w:space="0" w:color="auto"/>
              <w:bottom w:val="single" w:sz="4" w:space="0" w:color="auto"/>
              <w:right w:val="single" w:sz="4" w:space="0" w:color="auto"/>
            </w:tcBorders>
            <w:vAlign w:val="bottom"/>
            <w:hideMark/>
          </w:tcPr>
          <w:p w14:paraId="7DEF0CBA" w14:textId="77777777" w:rsidR="00015C82" w:rsidRDefault="00015C82" w:rsidP="00015C82">
            <w:pPr>
              <w:jc w:val="right"/>
              <w:rPr>
                <w:rFonts w:ascii="Calibri" w:hAnsi="Calibri" w:cs="Calibri"/>
                <w:color w:val="000000"/>
              </w:rPr>
            </w:pPr>
            <w:r>
              <w:rPr>
                <w:rFonts w:ascii="Calibri" w:hAnsi="Calibri" w:cs="Calibri"/>
                <w:color w:val="000000"/>
              </w:rPr>
              <w:t>32,133 (24%)</w:t>
            </w:r>
          </w:p>
        </w:tc>
        <w:tc>
          <w:tcPr>
            <w:tcW w:w="863" w:type="pct"/>
            <w:tcBorders>
              <w:top w:val="single" w:sz="4" w:space="0" w:color="auto"/>
              <w:left w:val="single" w:sz="4" w:space="0" w:color="auto"/>
              <w:bottom w:val="single" w:sz="4" w:space="0" w:color="auto"/>
              <w:right w:val="single" w:sz="4" w:space="0" w:color="auto"/>
            </w:tcBorders>
            <w:vAlign w:val="bottom"/>
            <w:hideMark/>
          </w:tcPr>
          <w:p w14:paraId="56C8413E" w14:textId="77777777" w:rsidR="00015C82" w:rsidRDefault="00015C82" w:rsidP="00015C82">
            <w:pPr>
              <w:jc w:val="right"/>
              <w:rPr>
                <w:rFonts w:ascii="Calibri" w:hAnsi="Calibri" w:cs="Calibri"/>
                <w:color w:val="000000"/>
              </w:rPr>
            </w:pPr>
            <w:r>
              <w:rPr>
                <w:rFonts w:ascii="Calibri" w:hAnsi="Calibri" w:cs="Calibri"/>
                <w:color w:val="000000"/>
              </w:rPr>
              <w:t>18.0</w:t>
            </w:r>
          </w:p>
        </w:tc>
      </w:tr>
    </w:tbl>
    <w:p w14:paraId="35FADB5B" w14:textId="77777777" w:rsidR="00265584" w:rsidRDefault="00265584" w:rsidP="00265584">
      <w:pPr>
        <w:rPr>
          <w:b/>
          <w:bCs/>
        </w:rPr>
      </w:pPr>
    </w:p>
    <w:p w14:paraId="73BDF544" w14:textId="543AE795" w:rsidR="00265584" w:rsidRDefault="00747FB0" w:rsidP="00077D15">
      <w:pPr>
        <w:pStyle w:val="ListParagraph"/>
        <w:numPr>
          <w:ilvl w:val="0"/>
          <w:numId w:val="15"/>
        </w:numPr>
        <w:spacing w:line="256" w:lineRule="auto"/>
        <w:rPr>
          <w:b/>
          <w:bCs/>
        </w:rPr>
      </w:pPr>
      <w:r>
        <w:rPr>
          <w:b/>
          <w:bCs/>
        </w:rPr>
        <w:t xml:space="preserve">Table 5: </w:t>
      </w:r>
      <w:r w:rsidR="00265584">
        <w:rPr>
          <w:b/>
          <w:bCs/>
        </w:rPr>
        <w:t xml:space="preserve">State results </w:t>
      </w:r>
    </w:p>
    <w:tbl>
      <w:tblPr>
        <w:tblStyle w:val="TableGrid"/>
        <w:tblW w:w="5000" w:type="pct"/>
        <w:tblLook w:val="04A0" w:firstRow="1" w:lastRow="0" w:firstColumn="1" w:lastColumn="0" w:noHBand="0" w:noVBand="1"/>
      </w:tblPr>
      <w:tblGrid>
        <w:gridCol w:w="2626"/>
        <w:gridCol w:w="1906"/>
        <w:gridCol w:w="1606"/>
        <w:gridCol w:w="1606"/>
        <w:gridCol w:w="1606"/>
      </w:tblGrid>
      <w:tr w:rsidR="00265584" w14:paraId="2710631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9772F48" w14:textId="77777777" w:rsidR="00265584" w:rsidRDefault="00265584">
            <w:pPr>
              <w:rPr>
                <w:b/>
                <w:bCs/>
              </w:rPr>
            </w:pPr>
            <w:r>
              <w:rPr>
                <w:b/>
                <w:bCs/>
              </w:rPr>
              <w:t>STATE</w:t>
            </w:r>
          </w:p>
        </w:tc>
        <w:tc>
          <w:tcPr>
            <w:tcW w:w="1019" w:type="pct"/>
            <w:tcBorders>
              <w:top w:val="single" w:sz="4" w:space="0" w:color="auto"/>
              <w:left w:val="single" w:sz="4" w:space="0" w:color="auto"/>
              <w:bottom w:val="single" w:sz="4" w:space="0" w:color="auto"/>
              <w:right w:val="single" w:sz="4" w:space="0" w:color="auto"/>
            </w:tcBorders>
            <w:noWrap/>
            <w:hideMark/>
          </w:tcPr>
          <w:p w14:paraId="4C5DC77B" w14:textId="77777777" w:rsidR="00265584" w:rsidRDefault="00265584">
            <w:pPr>
              <w:rPr>
                <w:b/>
                <w:bCs/>
              </w:rPr>
            </w:pPr>
            <w:r>
              <w:rPr>
                <w:b/>
                <w:bCs/>
              </w:rPr>
              <w:t>CHILDREN</w:t>
            </w:r>
          </w:p>
        </w:tc>
        <w:tc>
          <w:tcPr>
            <w:tcW w:w="859" w:type="pct"/>
            <w:tcBorders>
              <w:top w:val="single" w:sz="4" w:space="0" w:color="auto"/>
              <w:left w:val="single" w:sz="4" w:space="0" w:color="auto"/>
              <w:bottom w:val="single" w:sz="4" w:space="0" w:color="auto"/>
              <w:right w:val="single" w:sz="4" w:space="0" w:color="auto"/>
            </w:tcBorders>
            <w:noWrap/>
            <w:hideMark/>
          </w:tcPr>
          <w:p w14:paraId="44BA89DB" w14:textId="77777777" w:rsidR="00265584" w:rsidRDefault="00265584">
            <w:pPr>
              <w:rPr>
                <w:b/>
                <w:bCs/>
              </w:rPr>
            </w:pPr>
            <w:r>
              <w:rPr>
                <w:b/>
                <w:bCs/>
              </w:rPr>
              <w:t>CASES</w:t>
            </w:r>
          </w:p>
        </w:tc>
        <w:tc>
          <w:tcPr>
            <w:tcW w:w="859" w:type="pct"/>
            <w:tcBorders>
              <w:top w:val="single" w:sz="4" w:space="0" w:color="auto"/>
              <w:left w:val="single" w:sz="4" w:space="0" w:color="auto"/>
              <w:bottom w:val="single" w:sz="4" w:space="0" w:color="auto"/>
              <w:right w:val="single" w:sz="4" w:space="0" w:color="auto"/>
            </w:tcBorders>
            <w:noWrap/>
            <w:hideMark/>
          </w:tcPr>
          <w:p w14:paraId="43477E09" w14:textId="77777777" w:rsidR="00265584" w:rsidRDefault="00265584">
            <w:pPr>
              <w:rPr>
                <w:b/>
                <w:bCs/>
              </w:rPr>
            </w:pPr>
            <w:r>
              <w:rPr>
                <w:b/>
                <w:bCs/>
              </w:rPr>
              <w:t>AC</w:t>
            </w:r>
          </w:p>
        </w:tc>
        <w:tc>
          <w:tcPr>
            <w:tcW w:w="859" w:type="pct"/>
            <w:tcBorders>
              <w:top w:val="single" w:sz="4" w:space="0" w:color="auto"/>
              <w:left w:val="single" w:sz="4" w:space="0" w:color="auto"/>
              <w:bottom w:val="single" w:sz="4" w:space="0" w:color="auto"/>
              <w:right w:val="single" w:sz="4" w:space="0" w:color="auto"/>
            </w:tcBorders>
            <w:noWrap/>
            <w:hideMark/>
          </w:tcPr>
          <w:p w14:paraId="28BAF331" w14:textId="77777777" w:rsidR="00265584" w:rsidRDefault="00265584">
            <w:pPr>
              <w:rPr>
                <w:b/>
                <w:bCs/>
              </w:rPr>
            </w:pPr>
            <w:r>
              <w:rPr>
                <w:b/>
                <w:bCs/>
              </w:rPr>
              <w:t>AF</w:t>
            </w:r>
          </w:p>
        </w:tc>
      </w:tr>
      <w:tr w:rsidR="00265584" w14:paraId="444FE3E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AB5227F" w14:textId="77777777" w:rsidR="00265584" w:rsidRDefault="00265584">
            <w:pPr>
              <w:rPr>
                <w:b/>
                <w:bCs/>
              </w:rPr>
            </w:pPr>
            <w:r>
              <w:rPr>
                <w:b/>
                <w:bCs/>
              </w:rPr>
              <w:t>Alabama</w:t>
            </w:r>
          </w:p>
        </w:tc>
        <w:tc>
          <w:tcPr>
            <w:tcW w:w="1019" w:type="pct"/>
            <w:tcBorders>
              <w:top w:val="single" w:sz="4" w:space="0" w:color="auto"/>
              <w:left w:val="single" w:sz="4" w:space="0" w:color="auto"/>
              <w:bottom w:val="single" w:sz="4" w:space="0" w:color="auto"/>
              <w:right w:val="single" w:sz="4" w:space="0" w:color="auto"/>
            </w:tcBorders>
            <w:noWrap/>
            <w:hideMark/>
          </w:tcPr>
          <w:p w14:paraId="51F93921" w14:textId="77777777" w:rsidR="00265584" w:rsidRDefault="00265584">
            <w:r>
              <w:t>1,132,459</w:t>
            </w:r>
          </w:p>
        </w:tc>
        <w:tc>
          <w:tcPr>
            <w:tcW w:w="859" w:type="pct"/>
            <w:tcBorders>
              <w:top w:val="single" w:sz="4" w:space="0" w:color="auto"/>
              <w:left w:val="single" w:sz="4" w:space="0" w:color="auto"/>
              <w:bottom w:val="single" w:sz="4" w:space="0" w:color="auto"/>
              <w:right w:val="single" w:sz="4" w:space="0" w:color="auto"/>
            </w:tcBorders>
            <w:noWrap/>
            <w:hideMark/>
          </w:tcPr>
          <w:p w14:paraId="61117C68" w14:textId="77777777" w:rsidR="00265584" w:rsidRDefault="00265584">
            <w:r>
              <w:t>11,700</w:t>
            </w:r>
          </w:p>
        </w:tc>
        <w:tc>
          <w:tcPr>
            <w:tcW w:w="859" w:type="pct"/>
            <w:tcBorders>
              <w:top w:val="single" w:sz="4" w:space="0" w:color="auto"/>
              <w:left w:val="single" w:sz="4" w:space="0" w:color="auto"/>
              <w:bottom w:val="single" w:sz="4" w:space="0" w:color="auto"/>
              <w:right w:val="single" w:sz="4" w:space="0" w:color="auto"/>
            </w:tcBorders>
            <w:noWrap/>
            <w:hideMark/>
          </w:tcPr>
          <w:p w14:paraId="76DE7E51" w14:textId="77777777" w:rsidR="00265584" w:rsidRDefault="00265584">
            <w:r>
              <w:t>1,380</w:t>
            </w:r>
          </w:p>
        </w:tc>
        <w:tc>
          <w:tcPr>
            <w:tcW w:w="859" w:type="pct"/>
            <w:tcBorders>
              <w:top w:val="single" w:sz="4" w:space="0" w:color="auto"/>
              <w:left w:val="single" w:sz="4" w:space="0" w:color="auto"/>
              <w:bottom w:val="single" w:sz="4" w:space="0" w:color="auto"/>
              <w:right w:val="single" w:sz="4" w:space="0" w:color="auto"/>
            </w:tcBorders>
            <w:noWrap/>
            <w:hideMark/>
          </w:tcPr>
          <w:p w14:paraId="50A0CFC7" w14:textId="77777777" w:rsidR="00265584" w:rsidRDefault="00265584">
            <w:r>
              <w:t>11.8</w:t>
            </w:r>
          </w:p>
        </w:tc>
      </w:tr>
      <w:tr w:rsidR="00265584" w14:paraId="06C57C74"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7E7E4BF" w14:textId="77777777" w:rsidR="00265584" w:rsidRDefault="00265584">
            <w:pPr>
              <w:rPr>
                <w:b/>
                <w:bCs/>
              </w:rPr>
            </w:pPr>
            <w:r>
              <w:rPr>
                <w:b/>
                <w:bCs/>
              </w:rPr>
              <w:t>Arizona</w:t>
            </w:r>
          </w:p>
        </w:tc>
        <w:tc>
          <w:tcPr>
            <w:tcW w:w="1019" w:type="pct"/>
            <w:tcBorders>
              <w:top w:val="single" w:sz="4" w:space="0" w:color="auto"/>
              <w:left w:val="single" w:sz="4" w:space="0" w:color="auto"/>
              <w:bottom w:val="single" w:sz="4" w:space="0" w:color="auto"/>
              <w:right w:val="single" w:sz="4" w:space="0" w:color="auto"/>
            </w:tcBorders>
            <w:noWrap/>
            <w:hideMark/>
          </w:tcPr>
          <w:p w14:paraId="263F5193" w14:textId="77777777" w:rsidR="00265584" w:rsidRDefault="00265584">
            <w:r>
              <w:t>1,629,014</w:t>
            </w:r>
          </w:p>
        </w:tc>
        <w:tc>
          <w:tcPr>
            <w:tcW w:w="859" w:type="pct"/>
            <w:tcBorders>
              <w:top w:val="single" w:sz="4" w:space="0" w:color="auto"/>
              <w:left w:val="single" w:sz="4" w:space="0" w:color="auto"/>
              <w:bottom w:val="single" w:sz="4" w:space="0" w:color="auto"/>
              <w:right w:val="single" w:sz="4" w:space="0" w:color="auto"/>
            </w:tcBorders>
            <w:noWrap/>
            <w:hideMark/>
          </w:tcPr>
          <w:p w14:paraId="6629343D" w14:textId="77777777" w:rsidR="00265584" w:rsidRDefault="00265584">
            <w:r>
              <w:t>21,500</w:t>
            </w:r>
          </w:p>
        </w:tc>
        <w:tc>
          <w:tcPr>
            <w:tcW w:w="859" w:type="pct"/>
            <w:tcBorders>
              <w:top w:val="single" w:sz="4" w:space="0" w:color="auto"/>
              <w:left w:val="single" w:sz="4" w:space="0" w:color="auto"/>
              <w:bottom w:val="single" w:sz="4" w:space="0" w:color="auto"/>
              <w:right w:val="single" w:sz="4" w:space="0" w:color="auto"/>
            </w:tcBorders>
            <w:noWrap/>
            <w:hideMark/>
          </w:tcPr>
          <w:p w14:paraId="55C5FF12" w14:textId="77777777" w:rsidR="00265584" w:rsidRDefault="00265584">
            <w:r>
              <w:t>4,620</w:t>
            </w:r>
          </w:p>
        </w:tc>
        <w:tc>
          <w:tcPr>
            <w:tcW w:w="859" w:type="pct"/>
            <w:tcBorders>
              <w:top w:val="single" w:sz="4" w:space="0" w:color="auto"/>
              <w:left w:val="single" w:sz="4" w:space="0" w:color="auto"/>
              <w:bottom w:val="single" w:sz="4" w:space="0" w:color="auto"/>
              <w:right w:val="single" w:sz="4" w:space="0" w:color="auto"/>
            </w:tcBorders>
            <w:noWrap/>
            <w:hideMark/>
          </w:tcPr>
          <w:p w14:paraId="27D7397F" w14:textId="77777777" w:rsidR="00265584" w:rsidRDefault="00265584">
            <w:r>
              <w:t>21.5</w:t>
            </w:r>
          </w:p>
        </w:tc>
      </w:tr>
      <w:tr w:rsidR="00265584" w14:paraId="54FD0FDA"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1443446" w14:textId="77777777" w:rsidR="00265584" w:rsidRDefault="00265584">
            <w:pPr>
              <w:rPr>
                <w:b/>
                <w:bCs/>
              </w:rPr>
            </w:pPr>
            <w:r>
              <w:rPr>
                <w:b/>
                <w:bCs/>
              </w:rPr>
              <w:t>Arkansas</w:t>
            </w:r>
          </w:p>
        </w:tc>
        <w:tc>
          <w:tcPr>
            <w:tcW w:w="1019" w:type="pct"/>
            <w:tcBorders>
              <w:top w:val="single" w:sz="4" w:space="0" w:color="auto"/>
              <w:left w:val="single" w:sz="4" w:space="0" w:color="auto"/>
              <w:bottom w:val="single" w:sz="4" w:space="0" w:color="auto"/>
              <w:right w:val="single" w:sz="4" w:space="0" w:color="auto"/>
            </w:tcBorders>
            <w:noWrap/>
            <w:hideMark/>
          </w:tcPr>
          <w:p w14:paraId="10963BDF" w14:textId="77777777" w:rsidR="00265584" w:rsidRDefault="00265584">
            <w:r>
              <w:t>711,475</w:t>
            </w:r>
          </w:p>
        </w:tc>
        <w:tc>
          <w:tcPr>
            <w:tcW w:w="859" w:type="pct"/>
            <w:tcBorders>
              <w:top w:val="single" w:sz="4" w:space="0" w:color="auto"/>
              <w:left w:val="single" w:sz="4" w:space="0" w:color="auto"/>
              <w:bottom w:val="single" w:sz="4" w:space="0" w:color="auto"/>
              <w:right w:val="single" w:sz="4" w:space="0" w:color="auto"/>
            </w:tcBorders>
            <w:noWrap/>
            <w:hideMark/>
          </w:tcPr>
          <w:p w14:paraId="6E8396B3" w14:textId="77777777" w:rsidR="00265584" w:rsidRDefault="00265584">
            <w:r>
              <w:t>7,500</w:t>
            </w:r>
          </w:p>
        </w:tc>
        <w:tc>
          <w:tcPr>
            <w:tcW w:w="859" w:type="pct"/>
            <w:tcBorders>
              <w:top w:val="single" w:sz="4" w:space="0" w:color="auto"/>
              <w:left w:val="single" w:sz="4" w:space="0" w:color="auto"/>
              <w:bottom w:val="single" w:sz="4" w:space="0" w:color="auto"/>
              <w:right w:val="single" w:sz="4" w:space="0" w:color="auto"/>
            </w:tcBorders>
            <w:noWrap/>
            <w:hideMark/>
          </w:tcPr>
          <w:p w14:paraId="4939562D" w14:textId="77777777" w:rsidR="00265584" w:rsidRDefault="00265584">
            <w:r>
              <w:t>860</w:t>
            </w:r>
          </w:p>
        </w:tc>
        <w:tc>
          <w:tcPr>
            <w:tcW w:w="859" w:type="pct"/>
            <w:tcBorders>
              <w:top w:val="single" w:sz="4" w:space="0" w:color="auto"/>
              <w:left w:val="single" w:sz="4" w:space="0" w:color="auto"/>
              <w:bottom w:val="single" w:sz="4" w:space="0" w:color="auto"/>
              <w:right w:val="single" w:sz="4" w:space="0" w:color="auto"/>
            </w:tcBorders>
            <w:noWrap/>
            <w:hideMark/>
          </w:tcPr>
          <w:p w14:paraId="37ABCDA5" w14:textId="77777777" w:rsidR="00265584" w:rsidRDefault="00265584">
            <w:r>
              <w:t>11.6</w:t>
            </w:r>
          </w:p>
        </w:tc>
      </w:tr>
      <w:tr w:rsidR="00265584" w14:paraId="3B6CF80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B560107" w14:textId="77777777" w:rsidR="00265584" w:rsidRDefault="00265584">
            <w:pPr>
              <w:rPr>
                <w:b/>
                <w:bCs/>
              </w:rPr>
            </w:pPr>
            <w:r>
              <w:rPr>
                <w:b/>
                <w:bCs/>
              </w:rPr>
              <w:t>California</w:t>
            </w:r>
          </w:p>
        </w:tc>
        <w:tc>
          <w:tcPr>
            <w:tcW w:w="1019" w:type="pct"/>
            <w:tcBorders>
              <w:top w:val="single" w:sz="4" w:space="0" w:color="auto"/>
              <w:left w:val="single" w:sz="4" w:space="0" w:color="auto"/>
              <w:bottom w:val="single" w:sz="4" w:space="0" w:color="auto"/>
              <w:right w:val="single" w:sz="4" w:space="0" w:color="auto"/>
            </w:tcBorders>
            <w:noWrap/>
            <w:hideMark/>
          </w:tcPr>
          <w:p w14:paraId="7D72336B" w14:textId="77777777" w:rsidR="00265584" w:rsidRDefault="00265584">
            <w:r>
              <w:t>9,295,040</w:t>
            </w:r>
          </w:p>
        </w:tc>
        <w:tc>
          <w:tcPr>
            <w:tcW w:w="859" w:type="pct"/>
            <w:tcBorders>
              <w:top w:val="single" w:sz="4" w:space="0" w:color="auto"/>
              <w:left w:val="single" w:sz="4" w:space="0" w:color="auto"/>
              <w:bottom w:val="single" w:sz="4" w:space="0" w:color="auto"/>
              <w:right w:val="single" w:sz="4" w:space="0" w:color="auto"/>
            </w:tcBorders>
            <w:noWrap/>
            <w:hideMark/>
          </w:tcPr>
          <w:p w14:paraId="212B93D2" w14:textId="77777777" w:rsidR="00265584" w:rsidRDefault="00265584">
            <w:r>
              <w:t>75,800</w:t>
            </w:r>
          </w:p>
        </w:tc>
        <w:tc>
          <w:tcPr>
            <w:tcW w:w="859" w:type="pct"/>
            <w:tcBorders>
              <w:top w:val="single" w:sz="4" w:space="0" w:color="auto"/>
              <w:left w:val="single" w:sz="4" w:space="0" w:color="auto"/>
              <w:bottom w:val="single" w:sz="4" w:space="0" w:color="auto"/>
              <w:right w:val="single" w:sz="4" w:space="0" w:color="auto"/>
            </w:tcBorders>
            <w:noWrap/>
            <w:hideMark/>
          </w:tcPr>
          <w:p w14:paraId="1FD2B42F" w14:textId="77777777" w:rsidR="00265584" w:rsidRDefault="00265584">
            <w:r>
              <w:t>19,200</w:t>
            </w:r>
          </w:p>
        </w:tc>
        <w:tc>
          <w:tcPr>
            <w:tcW w:w="859" w:type="pct"/>
            <w:tcBorders>
              <w:top w:val="single" w:sz="4" w:space="0" w:color="auto"/>
              <w:left w:val="single" w:sz="4" w:space="0" w:color="auto"/>
              <w:bottom w:val="single" w:sz="4" w:space="0" w:color="auto"/>
              <w:right w:val="single" w:sz="4" w:space="0" w:color="auto"/>
            </w:tcBorders>
            <w:noWrap/>
            <w:hideMark/>
          </w:tcPr>
          <w:p w14:paraId="71574131" w14:textId="77777777" w:rsidR="00265584" w:rsidRDefault="00265584">
            <w:r>
              <w:t>25.3</w:t>
            </w:r>
          </w:p>
        </w:tc>
      </w:tr>
      <w:tr w:rsidR="00265584" w14:paraId="07F77853"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E72F3EF" w14:textId="77777777" w:rsidR="00265584" w:rsidRDefault="00265584">
            <w:pPr>
              <w:rPr>
                <w:b/>
                <w:bCs/>
              </w:rPr>
            </w:pPr>
            <w:r>
              <w:rPr>
                <w:b/>
                <w:bCs/>
              </w:rPr>
              <w:t>Colorado</w:t>
            </w:r>
          </w:p>
        </w:tc>
        <w:tc>
          <w:tcPr>
            <w:tcW w:w="1019" w:type="pct"/>
            <w:tcBorders>
              <w:top w:val="single" w:sz="4" w:space="0" w:color="auto"/>
              <w:left w:val="single" w:sz="4" w:space="0" w:color="auto"/>
              <w:bottom w:val="single" w:sz="4" w:space="0" w:color="auto"/>
              <w:right w:val="single" w:sz="4" w:space="0" w:color="auto"/>
            </w:tcBorders>
            <w:noWrap/>
            <w:hideMark/>
          </w:tcPr>
          <w:p w14:paraId="7B051327" w14:textId="77777777" w:rsidR="00265584" w:rsidRDefault="00265584">
            <w:r>
              <w:t>1,225,609</w:t>
            </w:r>
          </w:p>
        </w:tc>
        <w:tc>
          <w:tcPr>
            <w:tcW w:w="859" w:type="pct"/>
            <w:tcBorders>
              <w:top w:val="single" w:sz="4" w:space="0" w:color="auto"/>
              <w:left w:val="single" w:sz="4" w:space="0" w:color="auto"/>
              <w:bottom w:val="single" w:sz="4" w:space="0" w:color="auto"/>
              <w:right w:val="single" w:sz="4" w:space="0" w:color="auto"/>
            </w:tcBorders>
            <w:noWrap/>
            <w:hideMark/>
          </w:tcPr>
          <w:p w14:paraId="0CBCBEA0" w14:textId="77777777" w:rsidR="00265584" w:rsidRDefault="00265584">
            <w:r>
              <w:t>12,900</w:t>
            </w:r>
          </w:p>
        </w:tc>
        <w:tc>
          <w:tcPr>
            <w:tcW w:w="859" w:type="pct"/>
            <w:tcBorders>
              <w:top w:val="single" w:sz="4" w:space="0" w:color="auto"/>
              <w:left w:val="single" w:sz="4" w:space="0" w:color="auto"/>
              <w:bottom w:val="single" w:sz="4" w:space="0" w:color="auto"/>
              <w:right w:val="single" w:sz="4" w:space="0" w:color="auto"/>
            </w:tcBorders>
            <w:noWrap/>
            <w:hideMark/>
          </w:tcPr>
          <w:p w14:paraId="3FE9B28D" w14:textId="77777777" w:rsidR="00265584" w:rsidRDefault="00265584">
            <w:r>
              <w:t>3,010</w:t>
            </w:r>
          </w:p>
        </w:tc>
        <w:tc>
          <w:tcPr>
            <w:tcW w:w="859" w:type="pct"/>
            <w:tcBorders>
              <w:top w:val="single" w:sz="4" w:space="0" w:color="auto"/>
              <w:left w:val="single" w:sz="4" w:space="0" w:color="auto"/>
              <w:bottom w:val="single" w:sz="4" w:space="0" w:color="auto"/>
              <w:right w:val="single" w:sz="4" w:space="0" w:color="auto"/>
            </w:tcBorders>
            <w:noWrap/>
            <w:hideMark/>
          </w:tcPr>
          <w:p w14:paraId="0373AE6F" w14:textId="77777777" w:rsidR="00265584" w:rsidRDefault="00265584">
            <w:r>
              <w:t>23.4</w:t>
            </w:r>
          </w:p>
        </w:tc>
      </w:tr>
      <w:tr w:rsidR="00265584" w14:paraId="1104171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BCFAAC5" w14:textId="77777777" w:rsidR="00265584" w:rsidRDefault="00265584">
            <w:pPr>
              <w:rPr>
                <w:b/>
                <w:bCs/>
              </w:rPr>
            </w:pPr>
            <w:r>
              <w:rPr>
                <w:b/>
                <w:bCs/>
              </w:rPr>
              <w:t>Connecticut</w:t>
            </w:r>
          </w:p>
        </w:tc>
        <w:tc>
          <w:tcPr>
            <w:tcW w:w="1019" w:type="pct"/>
            <w:tcBorders>
              <w:top w:val="single" w:sz="4" w:space="0" w:color="auto"/>
              <w:left w:val="single" w:sz="4" w:space="0" w:color="auto"/>
              <w:bottom w:val="single" w:sz="4" w:space="0" w:color="auto"/>
              <w:right w:val="single" w:sz="4" w:space="0" w:color="auto"/>
            </w:tcBorders>
            <w:noWrap/>
            <w:hideMark/>
          </w:tcPr>
          <w:p w14:paraId="28D71E43" w14:textId="77777777" w:rsidR="00265584" w:rsidRDefault="00265584">
            <w:r>
              <w:t>817,015</w:t>
            </w:r>
          </w:p>
        </w:tc>
        <w:tc>
          <w:tcPr>
            <w:tcW w:w="859" w:type="pct"/>
            <w:tcBorders>
              <w:top w:val="single" w:sz="4" w:space="0" w:color="auto"/>
              <w:left w:val="single" w:sz="4" w:space="0" w:color="auto"/>
              <w:bottom w:val="single" w:sz="4" w:space="0" w:color="auto"/>
              <w:right w:val="single" w:sz="4" w:space="0" w:color="auto"/>
            </w:tcBorders>
            <w:noWrap/>
            <w:hideMark/>
          </w:tcPr>
          <w:p w14:paraId="5FB0A9E2" w14:textId="77777777" w:rsidR="00265584" w:rsidRDefault="00265584">
            <w:r>
              <w:t>8,300</w:t>
            </w:r>
          </w:p>
        </w:tc>
        <w:tc>
          <w:tcPr>
            <w:tcW w:w="859" w:type="pct"/>
            <w:tcBorders>
              <w:top w:val="single" w:sz="4" w:space="0" w:color="auto"/>
              <w:left w:val="single" w:sz="4" w:space="0" w:color="auto"/>
              <w:bottom w:val="single" w:sz="4" w:space="0" w:color="auto"/>
              <w:right w:val="single" w:sz="4" w:space="0" w:color="auto"/>
            </w:tcBorders>
            <w:noWrap/>
            <w:hideMark/>
          </w:tcPr>
          <w:p w14:paraId="17723020" w14:textId="77777777" w:rsidR="00265584" w:rsidRDefault="00265584">
            <w:r>
              <w:t>1,500</w:t>
            </w:r>
          </w:p>
        </w:tc>
        <w:tc>
          <w:tcPr>
            <w:tcW w:w="859" w:type="pct"/>
            <w:tcBorders>
              <w:top w:val="single" w:sz="4" w:space="0" w:color="auto"/>
              <w:left w:val="single" w:sz="4" w:space="0" w:color="auto"/>
              <w:bottom w:val="single" w:sz="4" w:space="0" w:color="auto"/>
              <w:right w:val="single" w:sz="4" w:space="0" w:color="auto"/>
            </w:tcBorders>
            <w:noWrap/>
            <w:hideMark/>
          </w:tcPr>
          <w:p w14:paraId="12ACFA1E" w14:textId="77777777" w:rsidR="00265584" w:rsidRDefault="00265584">
            <w:r>
              <w:t>18.2</w:t>
            </w:r>
          </w:p>
        </w:tc>
      </w:tr>
      <w:tr w:rsidR="00265584" w14:paraId="6D75F004"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4F74837" w14:textId="77777777" w:rsidR="00265584" w:rsidRDefault="00265584">
            <w:pPr>
              <w:rPr>
                <w:b/>
                <w:bCs/>
              </w:rPr>
            </w:pPr>
            <w:r>
              <w:rPr>
                <w:b/>
                <w:bCs/>
              </w:rPr>
              <w:t>Delaware</w:t>
            </w:r>
          </w:p>
        </w:tc>
        <w:tc>
          <w:tcPr>
            <w:tcW w:w="1019" w:type="pct"/>
            <w:tcBorders>
              <w:top w:val="single" w:sz="4" w:space="0" w:color="auto"/>
              <w:left w:val="single" w:sz="4" w:space="0" w:color="auto"/>
              <w:bottom w:val="single" w:sz="4" w:space="0" w:color="auto"/>
              <w:right w:val="single" w:sz="4" w:space="0" w:color="auto"/>
            </w:tcBorders>
            <w:noWrap/>
            <w:hideMark/>
          </w:tcPr>
          <w:p w14:paraId="7D9A44E9" w14:textId="77777777" w:rsidR="00265584" w:rsidRDefault="00265584">
            <w:r>
              <w:t>205,765</w:t>
            </w:r>
          </w:p>
        </w:tc>
        <w:tc>
          <w:tcPr>
            <w:tcW w:w="859" w:type="pct"/>
            <w:tcBorders>
              <w:top w:val="single" w:sz="4" w:space="0" w:color="auto"/>
              <w:left w:val="single" w:sz="4" w:space="0" w:color="auto"/>
              <w:bottom w:val="single" w:sz="4" w:space="0" w:color="auto"/>
              <w:right w:val="single" w:sz="4" w:space="0" w:color="auto"/>
            </w:tcBorders>
            <w:noWrap/>
            <w:hideMark/>
          </w:tcPr>
          <w:p w14:paraId="2252A42B" w14:textId="77777777" w:rsidR="00265584" w:rsidRDefault="00265584">
            <w:r>
              <w:t>2,000</w:t>
            </w:r>
          </w:p>
        </w:tc>
        <w:tc>
          <w:tcPr>
            <w:tcW w:w="859" w:type="pct"/>
            <w:tcBorders>
              <w:top w:val="single" w:sz="4" w:space="0" w:color="auto"/>
              <w:left w:val="single" w:sz="4" w:space="0" w:color="auto"/>
              <w:bottom w:val="single" w:sz="4" w:space="0" w:color="auto"/>
              <w:right w:val="single" w:sz="4" w:space="0" w:color="auto"/>
            </w:tcBorders>
            <w:noWrap/>
            <w:hideMark/>
          </w:tcPr>
          <w:p w14:paraId="5770D378" w14:textId="77777777" w:rsidR="00265584" w:rsidRDefault="00265584">
            <w:r>
              <w:t>330</w:t>
            </w:r>
          </w:p>
        </w:tc>
        <w:tc>
          <w:tcPr>
            <w:tcW w:w="859" w:type="pct"/>
            <w:tcBorders>
              <w:top w:val="single" w:sz="4" w:space="0" w:color="auto"/>
              <w:left w:val="single" w:sz="4" w:space="0" w:color="auto"/>
              <w:bottom w:val="single" w:sz="4" w:space="0" w:color="auto"/>
              <w:right w:val="single" w:sz="4" w:space="0" w:color="auto"/>
            </w:tcBorders>
            <w:noWrap/>
            <w:hideMark/>
          </w:tcPr>
          <w:p w14:paraId="1E6D983C" w14:textId="77777777" w:rsidR="00265584" w:rsidRDefault="00265584">
            <w:r>
              <w:t>16</w:t>
            </w:r>
          </w:p>
        </w:tc>
      </w:tr>
      <w:tr w:rsidR="00265584" w14:paraId="6BFBB64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085A876" w14:textId="77777777" w:rsidR="00265584" w:rsidRDefault="00265584">
            <w:pPr>
              <w:rPr>
                <w:b/>
                <w:bCs/>
              </w:rPr>
            </w:pPr>
            <w:r>
              <w:rPr>
                <w:b/>
                <w:bCs/>
              </w:rPr>
              <w:t>District Of Columbia</w:t>
            </w:r>
          </w:p>
        </w:tc>
        <w:tc>
          <w:tcPr>
            <w:tcW w:w="1019" w:type="pct"/>
            <w:tcBorders>
              <w:top w:val="single" w:sz="4" w:space="0" w:color="auto"/>
              <w:left w:val="single" w:sz="4" w:space="0" w:color="auto"/>
              <w:bottom w:val="single" w:sz="4" w:space="0" w:color="auto"/>
              <w:right w:val="single" w:sz="4" w:space="0" w:color="auto"/>
            </w:tcBorders>
            <w:noWrap/>
            <w:hideMark/>
          </w:tcPr>
          <w:p w14:paraId="029C9D00" w14:textId="77777777" w:rsidR="00265584" w:rsidRDefault="00265584">
            <w:r>
              <w:t>100,815</w:t>
            </w:r>
          </w:p>
        </w:tc>
        <w:tc>
          <w:tcPr>
            <w:tcW w:w="859" w:type="pct"/>
            <w:tcBorders>
              <w:top w:val="single" w:sz="4" w:space="0" w:color="auto"/>
              <w:left w:val="single" w:sz="4" w:space="0" w:color="auto"/>
              <w:bottom w:val="single" w:sz="4" w:space="0" w:color="auto"/>
              <w:right w:val="single" w:sz="4" w:space="0" w:color="auto"/>
            </w:tcBorders>
            <w:noWrap/>
            <w:hideMark/>
          </w:tcPr>
          <w:p w14:paraId="4D3FAC37" w14:textId="77777777" w:rsidR="00265584" w:rsidRDefault="00265584">
            <w:r>
              <w:t>1,400</w:t>
            </w:r>
          </w:p>
        </w:tc>
        <w:tc>
          <w:tcPr>
            <w:tcW w:w="859" w:type="pct"/>
            <w:tcBorders>
              <w:top w:val="single" w:sz="4" w:space="0" w:color="auto"/>
              <w:left w:val="single" w:sz="4" w:space="0" w:color="auto"/>
              <w:bottom w:val="single" w:sz="4" w:space="0" w:color="auto"/>
              <w:right w:val="single" w:sz="4" w:space="0" w:color="auto"/>
            </w:tcBorders>
            <w:noWrap/>
            <w:hideMark/>
          </w:tcPr>
          <w:p w14:paraId="1EBEA210" w14:textId="77777777" w:rsidR="00265584" w:rsidRDefault="00265584">
            <w:r>
              <w:t>390</w:t>
            </w:r>
          </w:p>
        </w:tc>
        <w:tc>
          <w:tcPr>
            <w:tcW w:w="859" w:type="pct"/>
            <w:tcBorders>
              <w:top w:val="single" w:sz="4" w:space="0" w:color="auto"/>
              <w:left w:val="single" w:sz="4" w:space="0" w:color="auto"/>
              <w:bottom w:val="single" w:sz="4" w:space="0" w:color="auto"/>
              <w:right w:val="single" w:sz="4" w:space="0" w:color="auto"/>
            </w:tcBorders>
            <w:noWrap/>
            <w:hideMark/>
          </w:tcPr>
          <w:p w14:paraId="125BEF65" w14:textId="77777777" w:rsidR="00265584" w:rsidRDefault="00265584">
            <w:r>
              <w:t>26.9</w:t>
            </w:r>
          </w:p>
        </w:tc>
      </w:tr>
      <w:tr w:rsidR="00265584" w14:paraId="0200AFD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28CB1A9" w14:textId="77777777" w:rsidR="00265584" w:rsidRDefault="00265584">
            <w:pPr>
              <w:rPr>
                <w:b/>
                <w:bCs/>
              </w:rPr>
            </w:pPr>
            <w:r>
              <w:rPr>
                <w:b/>
                <w:bCs/>
              </w:rPr>
              <w:t>Florida</w:t>
            </w:r>
          </w:p>
        </w:tc>
        <w:tc>
          <w:tcPr>
            <w:tcW w:w="1019" w:type="pct"/>
            <w:tcBorders>
              <w:top w:val="single" w:sz="4" w:space="0" w:color="auto"/>
              <w:left w:val="single" w:sz="4" w:space="0" w:color="auto"/>
              <w:bottom w:val="single" w:sz="4" w:space="0" w:color="auto"/>
              <w:right w:val="single" w:sz="4" w:space="0" w:color="auto"/>
            </w:tcBorders>
            <w:noWrap/>
            <w:hideMark/>
          </w:tcPr>
          <w:p w14:paraId="5A888193" w14:textId="77777777" w:rsidR="00265584" w:rsidRDefault="00265584">
            <w:r>
              <w:t>4,002,091</w:t>
            </w:r>
          </w:p>
        </w:tc>
        <w:tc>
          <w:tcPr>
            <w:tcW w:w="859" w:type="pct"/>
            <w:tcBorders>
              <w:top w:val="single" w:sz="4" w:space="0" w:color="auto"/>
              <w:left w:val="single" w:sz="4" w:space="0" w:color="auto"/>
              <w:bottom w:val="single" w:sz="4" w:space="0" w:color="auto"/>
              <w:right w:val="single" w:sz="4" w:space="0" w:color="auto"/>
            </w:tcBorders>
            <w:noWrap/>
            <w:hideMark/>
          </w:tcPr>
          <w:p w14:paraId="41DFD4CC" w14:textId="77777777" w:rsidR="00265584" w:rsidRDefault="00265584">
            <w:r>
              <w:t>42,100</w:t>
            </w:r>
          </w:p>
        </w:tc>
        <w:tc>
          <w:tcPr>
            <w:tcW w:w="859" w:type="pct"/>
            <w:tcBorders>
              <w:top w:val="single" w:sz="4" w:space="0" w:color="auto"/>
              <w:left w:val="single" w:sz="4" w:space="0" w:color="auto"/>
              <w:bottom w:val="single" w:sz="4" w:space="0" w:color="auto"/>
              <w:right w:val="single" w:sz="4" w:space="0" w:color="auto"/>
            </w:tcBorders>
            <w:noWrap/>
            <w:hideMark/>
          </w:tcPr>
          <w:p w14:paraId="42F35B45" w14:textId="77777777" w:rsidR="00265584" w:rsidRDefault="00265584">
            <w:r>
              <w:t>5,360</w:t>
            </w:r>
          </w:p>
        </w:tc>
        <w:tc>
          <w:tcPr>
            <w:tcW w:w="859" w:type="pct"/>
            <w:tcBorders>
              <w:top w:val="single" w:sz="4" w:space="0" w:color="auto"/>
              <w:left w:val="single" w:sz="4" w:space="0" w:color="auto"/>
              <w:bottom w:val="single" w:sz="4" w:space="0" w:color="auto"/>
              <w:right w:val="single" w:sz="4" w:space="0" w:color="auto"/>
            </w:tcBorders>
            <w:noWrap/>
            <w:hideMark/>
          </w:tcPr>
          <w:p w14:paraId="0D0132A6" w14:textId="77777777" w:rsidR="00265584" w:rsidRDefault="00265584">
            <w:r>
              <w:t>12.7</w:t>
            </w:r>
          </w:p>
        </w:tc>
      </w:tr>
      <w:tr w:rsidR="00265584" w14:paraId="7870A24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F66CB61" w14:textId="77777777" w:rsidR="00265584" w:rsidRDefault="00265584">
            <w:pPr>
              <w:rPr>
                <w:b/>
                <w:bCs/>
              </w:rPr>
            </w:pPr>
            <w:r>
              <w:rPr>
                <w:b/>
                <w:bCs/>
              </w:rPr>
              <w:t>Georgia</w:t>
            </w:r>
          </w:p>
        </w:tc>
        <w:tc>
          <w:tcPr>
            <w:tcW w:w="1019" w:type="pct"/>
            <w:tcBorders>
              <w:top w:val="single" w:sz="4" w:space="0" w:color="auto"/>
              <w:left w:val="single" w:sz="4" w:space="0" w:color="auto"/>
              <w:bottom w:val="single" w:sz="4" w:space="0" w:color="auto"/>
              <w:right w:val="single" w:sz="4" w:space="0" w:color="auto"/>
            </w:tcBorders>
            <w:noWrap/>
            <w:hideMark/>
          </w:tcPr>
          <w:p w14:paraId="5595473E" w14:textId="77777777" w:rsidR="00265584" w:rsidRDefault="00265584">
            <w:r>
              <w:t>2,491,552</w:t>
            </w:r>
          </w:p>
        </w:tc>
        <w:tc>
          <w:tcPr>
            <w:tcW w:w="859" w:type="pct"/>
            <w:tcBorders>
              <w:top w:val="single" w:sz="4" w:space="0" w:color="auto"/>
              <w:left w:val="single" w:sz="4" w:space="0" w:color="auto"/>
              <w:bottom w:val="single" w:sz="4" w:space="0" w:color="auto"/>
              <w:right w:val="single" w:sz="4" w:space="0" w:color="auto"/>
            </w:tcBorders>
            <w:noWrap/>
            <w:hideMark/>
          </w:tcPr>
          <w:p w14:paraId="5ADB01CB" w14:textId="77777777" w:rsidR="00265584" w:rsidRDefault="00265584">
            <w:r>
              <w:t>19,200</w:t>
            </w:r>
          </w:p>
        </w:tc>
        <w:tc>
          <w:tcPr>
            <w:tcW w:w="859" w:type="pct"/>
            <w:tcBorders>
              <w:top w:val="single" w:sz="4" w:space="0" w:color="auto"/>
              <w:left w:val="single" w:sz="4" w:space="0" w:color="auto"/>
              <w:bottom w:val="single" w:sz="4" w:space="0" w:color="auto"/>
              <w:right w:val="single" w:sz="4" w:space="0" w:color="auto"/>
            </w:tcBorders>
            <w:noWrap/>
            <w:hideMark/>
          </w:tcPr>
          <w:p w14:paraId="1EE0B4A5" w14:textId="77777777" w:rsidR="00265584" w:rsidRDefault="00265584">
            <w:r>
              <w:t>2,770</w:t>
            </w:r>
          </w:p>
        </w:tc>
        <w:tc>
          <w:tcPr>
            <w:tcW w:w="859" w:type="pct"/>
            <w:tcBorders>
              <w:top w:val="single" w:sz="4" w:space="0" w:color="auto"/>
              <w:left w:val="single" w:sz="4" w:space="0" w:color="auto"/>
              <w:bottom w:val="single" w:sz="4" w:space="0" w:color="auto"/>
              <w:right w:val="single" w:sz="4" w:space="0" w:color="auto"/>
            </w:tcBorders>
            <w:noWrap/>
            <w:hideMark/>
          </w:tcPr>
          <w:p w14:paraId="2D7EE6FF" w14:textId="77777777" w:rsidR="00265584" w:rsidRDefault="00265584">
            <w:r>
              <w:t>14.5</w:t>
            </w:r>
          </w:p>
        </w:tc>
      </w:tr>
      <w:tr w:rsidR="00265584" w14:paraId="08BAC1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40F1966" w14:textId="77777777" w:rsidR="00265584" w:rsidRDefault="00265584">
            <w:pPr>
              <w:rPr>
                <w:b/>
                <w:bCs/>
              </w:rPr>
            </w:pPr>
            <w:r>
              <w:rPr>
                <w:b/>
                <w:bCs/>
              </w:rPr>
              <w:t>Idaho</w:t>
            </w:r>
          </w:p>
        </w:tc>
        <w:tc>
          <w:tcPr>
            <w:tcW w:w="1019" w:type="pct"/>
            <w:tcBorders>
              <w:top w:val="single" w:sz="4" w:space="0" w:color="auto"/>
              <w:left w:val="single" w:sz="4" w:space="0" w:color="auto"/>
              <w:bottom w:val="single" w:sz="4" w:space="0" w:color="auto"/>
              <w:right w:val="single" w:sz="4" w:space="0" w:color="auto"/>
            </w:tcBorders>
            <w:noWrap/>
            <w:hideMark/>
          </w:tcPr>
          <w:p w14:paraId="224E252A" w14:textId="77777777" w:rsidR="00265584" w:rsidRDefault="00265584">
            <w:r>
              <w:t>429,072</w:t>
            </w:r>
          </w:p>
        </w:tc>
        <w:tc>
          <w:tcPr>
            <w:tcW w:w="859" w:type="pct"/>
            <w:tcBorders>
              <w:top w:val="single" w:sz="4" w:space="0" w:color="auto"/>
              <w:left w:val="single" w:sz="4" w:space="0" w:color="auto"/>
              <w:bottom w:val="single" w:sz="4" w:space="0" w:color="auto"/>
              <w:right w:val="single" w:sz="4" w:space="0" w:color="auto"/>
            </w:tcBorders>
            <w:noWrap/>
            <w:hideMark/>
          </w:tcPr>
          <w:p w14:paraId="2AF47E32" w14:textId="77777777" w:rsidR="00265584" w:rsidRDefault="00265584">
            <w:r>
              <w:t>4,700</w:t>
            </w:r>
          </w:p>
        </w:tc>
        <w:tc>
          <w:tcPr>
            <w:tcW w:w="859" w:type="pct"/>
            <w:tcBorders>
              <w:top w:val="single" w:sz="4" w:space="0" w:color="auto"/>
              <w:left w:val="single" w:sz="4" w:space="0" w:color="auto"/>
              <w:bottom w:val="single" w:sz="4" w:space="0" w:color="auto"/>
              <w:right w:val="single" w:sz="4" w:space="0" w:color="auto"/>
            </w:tcBorders>
            <w:noWrap/>
            <w:hideMark/>
          </w:tcPr>
          <w:p w14:paraId="009A1803" w14:textId="77777777" w:rsidR="00265584" w:rsidRDefault="00265584">
            <w:r>
              <w:t>590</w:t>
            </w:r>
          </w:p>
        </w:tc>
        <w:tc>
          <w:tcPr>
            <w:tcW w:w="859" w:type="pct"/>
            <w:tcBorders>
              <w:top w:val="single" w:sz="4" w:space="0" w:color="auto"/>
              <w:left w:val="single" w:sz="4" w:space="0" w:color="auto"/>
              <w:bottom w:val="single" w:sz="4" w:space="0" w:color="auto"/>
              <w:right w:val="single" w:sz="4" w:space="0" w:color="auto"/>
            </w:tcBorders>
            <w:noWrap/>
            <w:hideMark/>
          </w:tcPr>
          <w:p w14:paraId="3297E862" w14:textId="77777777" w:rsidR="00265584" w:rsidRDefault="00265584">
            <w:r>
              <w:t>12.6</w:t>
            </w:r>
          </w:p>
        </w:tc>
      </w:tr>
      <w:tr w:rsidR="00265584" w14:paraId="76DD41A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F9A94E5" w14:textId="77777777" w:rsidR="00265584" w:rsidRDefault="00265584">
            <w:pPr>
              <w:rPr>
                <w:b/>
                <w:bCs/>
              </w:rPr>
            </w:pPr>
            <w:r>
              <w:rPr>
                <w:b/>
                <w:bCs/>
              </w:rPr>
              <w:t>Illinois</w:t>
            </w:r>
          </w:p>
        </w:tc>
        <w:tc>
          <w:tcPr>
            <w:tcW w:w="1019" w:type="pct"/>
            <w:tcBorders>
              <w:top w:val="single" w:sz="4" w:space="0" w:color="auto"/>
              <w:left w:val="single" w:sz="4" w:space="0" w:color="auto"/>
              <w:bottom w:val="single" w:sz="4" w:space="0" w:color="auto"/>
              <w:right w:val="single" w:sz="4" w:space="0" w:color="auto"/>
            </w:tcBorders>
            <w:noWrap/>
            <w:hideMark/>
          </w:tcPr>
          <w:p w14:paraId="684F2324" w14:textId="77777777" w:rsidR="00265584" w:rsidRDefault="00265584">
            <w:r>
              <w:t>3,129,179</w:t>
            </w:r>
          </w:p>
        </w:tc>
        <w:tc>
          <w:tcPr>
            <w:tcW w:w="859" w:type="pct"/>
            <w:tcBorders>
              <w:top w:val="single" w:sz="4" w:space="0" w:color="auto"/>
              <w:left w:val="single" w:sz="4" w:space="0" w:color="auto"/>
              <w:bottom w:val="single" w:sz="4" w:space="0" w:color="auto"/>
              <w:right w:val="single" w:sz="4" w:space="0" w:color="auto"/>
            </w:tcBorders>
            <w:noWrap/>
            <w:hideMark/>
          </w:tcPr>
          <w:p w14:paraId="3F040DBF" w14:textId="77777777" w:rsidR="00265584" w:rsidRDefault="00265584">
            <w:r>
              <w:t>18,300</w:t>
            </w:r>
          </w:p>
        </w:tc>
        <w:tc>
          <w:tcPr>
            <w:tcW w:w="859" w:type="pct"/>
            <w:tcBorders>
              <w:top w:val="single" w:sz="4" w:space="0" w:color="auto"/>
              <w:left w:val="single" w:sz="4" w:space="0" w:color="auto"/>
              <w:bottom w:val="single" w:sz="4" w:space="0" w:color="auto"/>
              <w:right w:val="single" w:sz="4" w:space="0" w:color="auto"/>
            </w:tcBorders>
            <w:noWrap/>
            <w:hideMark/>
          </w:tcPr>
          <w:p w14:paraId="199020EC" w14:textId="77777777" w:rsidR="00265584" w:rsidRDefault="00265584">
            <w:r>
              <w:t>4,510</w:t>
            </w:r>
          </w:p>
        </w:tc>
        <w:tc>
          <w:tcPr>
            <w:tcW w:w="859" w:type="pct"/>
            <w:tcBorders>
              <w:top w:val="single" w:sz="4" w:space="0" w:color="auto"/>
              <w:left w:val="single" w:sz="4" w:space="0" w:color="auto"/>
              <w:bottom w:val="single" w:sz="4" w:space="0" w:color="auto"/>
              <w:right w:val="single" w:sz="4" w:space="0" w:color="auto"/>
            </w:tcBorders>
            <w:noWrap/>
            <w:hideMark/>
          </w:tcPr>
          <w:p w14:paraId="494BAA9E" w14:textId="77777777" w:rsidR="00265584" w:rsidRDefault="00265584">
            <w:r>
              <w:t>24.7</w:t>
            </w:r>
          </w:p>
        </w:tc>
      </w:tr>
      <w:tr w:rsidR="00265584" w14:paraId="3315A6D8"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212D27E5" w14:textId="77777777" w:rsidR="00265584" w:rsidRDefault="00265584">
            <w:pPr>
              <w:rPr>
                <w:b/>
                <w:bCs/>
              </w:rPr>
            </w:pPr>
            <w:r>
              <w:rPr>
                <w:b/>
                <w:bCs/>
              </w:rPr>
              <w:t>Indiana</w:t>
            </w:r>
          </w:p>
        </w:tc>
        <w:tc>
          <w:tcPr>
            <w:tcW w:w="1019" w:type="pct"/>
            <w:tcBorders>
              <w:top w:val="single" w:sz="4" w:space="0" w:color="auto"/>
              <w:left w:val="single" w:sz="4" w:space="0" w:color="auto"/>
              <w:bottom w:val="single" w:sz="4" w:space="0" w:color="auto"/>
              <w:right w:val="single" w:sz="4" w:space="0" w:color="auto"/>
            </w:tcBorders>
            <w:noWrap/>
            <w:hideMark/>
          </w:tcPr>
          <w:p w14:paraId="5C604FE3" w14:textId="77777777" w:rsidR="00265584" w:rsidRDefault="00265584">
            <w:r>
              <w:t>1,608,298</w:t>
            </w:r>
          </w:p>
        </w:tc>
        <w:tc>
          <w:tcPr>
            <w:tcW w:w="859" w:type="pct"/>
            <w:tcBorders>
              <w:top w:val="single" w:sz="4" w:space="0" w:color="auto"/>
              <w:left w:val="single" w:sz="4" w:space="0" w:color="auto"/>
              <w:bottom w:val="single" w:sz="4" w:space="0" w:color="auto"/>
              <w:right w:val="single" w:sz="4" w:space="0" w:color="auto"/>
            </w:tcBorders>
            <w:noWrap/>
            <w:hideMark/>
          </w:tcPr>
          <w:p w14:paraId="75E58D2E" w14:textId="77777777" w:rsidR="00265584" w:rsidRDefault="00265584">
            <w:r>
              <w:t>21,300</w:t>
            </w:r>
          </w:p>
        </w:tc>
        <w:tc>
          <w:tcPr>
            <w:tcW w:w="859" w:type="pct"/>
            <w:tcBorders>
              <w:top w:val="single" w:sz="4" w:space="0" w:color="auto"/>
              <w:left w:val="single" w:sz="4" w:space="0" w:color="auto"/>
              <w:bottom w:val="single" w:sz="4" w:space="0" w:color="auto"/>
              <w:right w:val="single" w:sz="4" w:space="0" w:color="auto"/>
            </w:tcBorders>
            <w:noWrap/>
            <w:hideMark/>
          </w:tcPr>
          <w:p w14:paraId="02661620" w14:textId="77777777" w:rsidR="00265584" w:rsidRDefault="00265584">
            <w:r>
              <w:t>3,850</w:t>
            </w:r>
          </w:p>
        </w:tc>
        <w:tc>
          <w:tcPr>
            <w:tcW w:w="859" w:type="pct"/>
            <w:tcBorders>
              <w:top w:val="single" w:sz="4" w:space="0" w:color="auto"/>
              <w:left w:val="single" w:sz="4" w:space="0" w:color="auto"/>
              <w:bottom w:val="single" w:sz="4" w:space="0" w:color="auto"/>
              <w:right w:val="single" w:sz="4" w:space="0" w:color="auto"/>
            </w:tcBorders>
            <w:noWrap/>
            <w:hideMark/>
          </w:tcPr>
          <w:p w14:paraId="216B7935" w14:textId="77777777" w:rsidR="00265584" w:rsidRDefault="00265584">
            <w:r>
              <w:t>18.1</w:t>
            </w:r>
          </w:p>
        </w:tc>
      </w:tr>
      <w:tr w:rsidR="00265584" w14:paraId="0DCF92D1"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0AE8CFA" w14:textId="77777777" w:rsidR="00265584" w:rsidRDefault="00265584">
            <w:pPr>
              <w:rPr>
                <w:b/>
                <w:bCs/>
              </w:rPr>
            </w:pPr>
            <w:r>
              <w:rPr>
                <w:b/>
                <w:bCs/>
              </w:rPr>
              <w:t>Iowa</w:t>
            </w:r>
          </w:p>
        </w:tc>
        <w:tc>
          <w:tcPr>
            <w:tcW w:w="1019" w:type="pct"/>
            <w:tcBorders>
              <w:top w:val="single" w:sz="4" w:space="0" w:color="auto"/>
              <w:left w:val="single" w:sz="4" w:space="0" w:color="auto"/>
              <w:bottom w:val="single" w:sz="4" w:space="0" w:color="auto"/>
              <w:right w:val="single" w:sz="4" w:space="0" w:color="auto"/>
            </w:tcBorders>
            <w:noWrap/>
            <w:hideMark/>
          </w:tcPr>
          <w:p w14:paraId="23632ADD" w14:textId="77777777" w:rsidR="00265584" w:rsidRDefault="00265584">
            <w:r>
              <w:t>727,993</w:t>
            </w:r>
          </w:p>
        </w:tc>
        <w:tc>
          <w:tcPr>
            <w:tcW w:w="859" w:type="pct"/>
            <w:tcBorders>
              <w:top w:val="single" w:sz="4" w:space="0" w:color="auto"/>
              <w:left w:val="single" w:sz="4" w:space="0" w:color="auto"/>
              <w:bottom w:val="single" w:sz="4" w:space="0" w:color="auto"/>
              <w:right w:val="single" w:sz="4" w:space="0" w:color="auto"/>
            </w:tcBorders>
            <w:noWrap/>
            <w:hideMark/>
          </w:tcPr>
          <w:p w14:paraId="2E70242C" w14:textId="77777777" w:rsidR="00265584" w:rsidRDefault="00265584">
            <w:r>
              <w:t>4,200</w:t>
            </w:r>
          </w:p>
        </w:tc>
        <w:tc>
          <w:tcPr>
            <w:tcW w:w="859" w:type="pct"/>
            <w:tcBorders>
              <w:top w:val="single" w:sz="4" w:space="0" w:color="auto"/>
              <w:left w:val="single" w:sz="4" w:space="0" w:color="auto"/>
              <w:bottom w:val="single" w:sz="4" w:space="0" w:color="auto"/>
              <w:right w:val="single" w:sz="4" w:space="0" w:color="auto"/>
            </w:tcBorders>
            <w:noWrap/>
            <w:hideMark/>
          </w:tcPr>
          <w:p w14:paraId="1F287531" w14:textId="77777777" w:rsidR="00265584" w:rsidRDefault="00265584">
            <w:r>
              <w:t>520</w:t>
            </w:r>
          </w:p>
        </w:tc>
        <w:tc>
          <w:tcPr>
            <w:tcW w:w="859" w:type="pct"/>
            <w:tcBorders>
              <w:top w:val="single" w:sz="4" w:space="0" w:color="auto"/>
              <w:left w:val="single" w:sz="4" w:space="0" w:color="auto"/>
              <w:bottom w:val="single" w:sz="4" w:space="0" w:color="auto"/>
              <w:right w:val="single" w:sz="4" w:space="0" w:color="auto"/>
            </w:tcBorders>
            <w:noWrap/>
            <w:hideMark/>
          </w:tcPr>
          <w:p w14:paraId="6E249E08" w14:textId="77777777" w:rsidR="00265584" w:rsidRDefault="00265584">
            <w:r>
              <w:t>12.4</w:t>
            </w:r>
          </w:p>
        </w:tc>
      </w:tr>
      <w:tr w:rsidR="00265584" w14:paraId="793B925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F4023C8" w14:textId="77777777" w:rsidR="00265584" w:rsidRDefault="00265584">
            <w:pPr>
              <w:rPr>
                <w:b/>
                <w:bCs/>
              </w:rPr>
            </w:pPr>
            <w:r>
              <w:rPr>
                <w:b/>
                <w:bCs/>
              </w:rPr>
              <w:t>Kansas</w:t>
            </w:r>
          </w:p>
        </w:tc>
        <w:tc>
          <w:tcPr>
            <w:tcW w:w="1019" w:type="pct"/>
            <w:tcBorders>
              <w:top w:val="single" w:sz="4" w:space="0" w:color="auto"/>
              <w:left w:val="single" w:sz="4" w:space="0" w:color="auto"/>
              <w:bottom w:val="single" w:sz="4" w:space="0" w:color="auto"/>
              <w:right w:val="single" w:sz="4" w:space="0" w:color="auto"/>
            </w:tcBorders>
            <w:noWrap/>
            <w:hideMark/>
          </w:tcPr>
          <w:p w14:paraId="0AA990EB" w14:textId="77777777" w:rsidR="00265584" w:rsidRDefault="00265584">
            <w:r>
              <w:t>726,939</w:t>
            </w:r>
          </w:p>
        </w:tc>
        <w:tc>
          <w:tcPr>
            <w:tcW w:w="859" w:type="pct"/>
            <w:tcBorders>
              <w:top w:val="single" w:sz="4" w:space="0" w:color="auto"/>
              <w:left w:val="single" w:sz="4" w:space="0" w:color="auto"/>
              <w:bottom w:val="single" w:sz="4" w:space="0" w:color="auto"/>
              <w:right w:val="single" w:sz="4" w:space="0" w:color="auto"/>
            </w:tcBorders>
            <w:noWrap/>
            <w:hideMark/>
          </w:tcPr>
          <w:p w14:paraId="26293228" w14:textId="77777777" w:rsidR="00265584" w:rsidRDefault="00265584">
            <w:r>
              <w:t>5,800</w:t>
            </w:r>
          </w:p>
        </w:tc>
        <w:tc>
          <w:tcPr>
            <w:tcW w:w="859" w:type="pct"/>
            <w:tcBorders>
              <w:top w:val="single" w:sz="4" w:space="0" w:color="auto"/>
              <w:left w:val="single" w:sz="4" w:space="0" w:color="auto"/>
              <w:bottom w:val="single" w:sz="4" w:space="0" w:color="auto"/>
              <w:right w:val="single" w:sz="4" w:space="0" w:color="auto"/>
            </w:tcBorders>
            <w:noWrap/>
            <w:hideMark/>
          </w:tcPr>
          <w:p w14:paraId="1575F782" w14:textId="77777777" w:rsidR="00265584" w:rsidRDefault="00265584">
            <w:r>
              <w:t>790</w:t>
            </w:r>
          </w:p>
        </w:tc>
        <w:tc>
          <w:tcPr>
            <w:tcW w:w="859" w:type="pct"/>
            <w:tcBorders>
              <w:top w:val="single" w:sz="4" w:space="0" w:color="auto"/>
              <w:left w:val="single" w:sz="4" w:space="0" w:color="auto"/>
              <w:bottom w:val="single" w:sz="4" w:space="0" w:color="auto"/>
              <w:right w:val="single" w:sz="4" w:space="0" w:color="auto"/>
            </w:tcBorders>
            <w:noWrap/>
            <w:hideMark/>
          </w:tcPr>
          <w:p w14:paraId="69A4FAEF" w14:textId="77777777" w:rsidR="00265584" w:rsidRDefault="00265584">
            <w:r>
              <w:t>13.6</w:t>
            </w:r>
          </w:p>
        </w:tc>
      </w:tr>
      <w:tr w:rsidR="00265584" w14:paraId="1098690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D69120D" w14:textId="77777777" w:rsidR="00265584" w:rsidRDefault="00265584">
            <w:pPr>
              <w:rPr>
                <w:b/>
                <w:bCs/>
              </w:rPr>
            </w:pPr>
            <w:r>
              <w:rPr>
                <w:b/>
                <w:bCs/>
              </w:rPr>
              <w:t>Kentucky</w:t>
            </w:r>
          </w:p>
        </w:tc>
        <w:tc>
          <w:tcPr>
            <w:tcW w:w="1019" w:type="pct"/>
            <w:tcBorders>
              <w:top w:val="single" w:sz="4" w:space="0" w:color="auto"/>
              <w:left w:val="single" w:sz="4" w:space="0" w:color="auto"/>
              <w:bottom w:val="single" w:sz="4" w:space="0" w:color="auto"/>
              <w:right w:val="single" w:sz="4" w:space="0" w:color="auto"/>
            </w:tcBorders>
            <w:noWrap/>
            <w:hideMark/>
          </w:tcPr>
          <w:p w14:paraId="42E67AD4" w14:textId="77777777" w:rsidR="00265584" w:rsidRDefault="00265584">
            <w:r>
              <w:t>1,023,371</w:t>
            </w:r>
          </w:p>
        </w:tc>
        <w:tc>
          <w:tcPr>
            <w:tcW w:w="859" w:type="pct"/>
            <w:tcBorders>
              <w:top w:val="single" w:sz="4" w:space="0" w:color="auto"/>
              <w:left w:val="single" w:sz="4" w:space="0" w:color="auto"/>
              <w:bottom w:val="single" w:sz="4" w:space="0" w:color="auto"/>
              <w:right w:val="single" w:sz="4" w:space="0" w:color="auto"/>
            </w:tcBorders>
            <w:noWrap/>
            <w:hideMark/>
          </w:tcPr>
          <w:p w14:paraId="1F02E578" w14:textId="77777777" w:rsidR="00265584" w:rsidRDefault="00265584">
            <w:r>
              <w:t>10,700</w:t>
            </w:r>
          </w:p>
        </w:tc>
        <w:tc>
          <w:tcPr>
            <w:tcW w:w="859" w:type="pct"/>
            <w:tcBorders>
              <w:top w:val="single" w:sz="4" w:space="0" w:color="auto"/>
              <w:left w:val="single" w:sz="4" w:space="0" w:color="auto"/>
              <w:bottom w:val="single" w:sz="4" w:space="0" w:color="auto"/>
              <w:right w:val="single" w:sz="4" w:space="0" w:color="auto"/>
            </w:tcBorders>
            <w:noWrap/>
            <w:hideMark/>
          </w:tcPr>
          <w:p w14:paraId="4D29E6E3" w14:textId="77777777" w:rsidR="00265584" w:rsidRDefault="00265584">
            <w:r>
              <w:t>1,590</w:t>
            </w:r>
          </w:p>
        </w:tc>
        <w:tc>
          <w:tcPr>
            <w:tcW w:w="859" w:type="pct"/>
            <w:tcBorders>
              <w:top w:val="single" w:sz="4" w:space="0" w:color="auto"/>
              <w:left w:val="single" w:sz="4" w:space="0" w:color="auto"/>
              <w:bottom w:val="single" w:sz="4" w:space="0" w:color="auto"/>
              <w:right w:val="single" w:sz="4" w:space="0" w:color="auto"/>
            </w:tcBorders>
            <w:noWrap/>
            <w:hideMark/>
          </w:tcPr>
          <w:p w14:paraId="5B8B7871" w14:textId="77777777" w:rsidR="00265584" w:rsidRDefault="00265584">
            <w:r>
              <w:t>14.9</w:t>
            </w:r>
          </w:p>
        </w:tc>
      </w:tr>
      <w:tr w:rsidR="00265584" w14:paraId="07B78F5A"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2032E67" w14:textId="77777777" w:rsidR="00265584" w:rsidRDefault="00265584">
            <w:pPr>
              <w:rPr>
                <w:b/>
                <w:bCs/>
              </w:rPr>
            </w:pPr>
            <w:r>
              <w:rPr>
                <w:b/>
                <w:bCs/>
              </w:rPr>
              <w:t>Louisiana</w:t>
            </w:r>
          </w:p>
        </w:tc>
        <w:tc>
          <w:tcPr>
            <w:tcW w:w="1019" w:type="pct"/>
            <w:tcBorders>
              <w:top w:val="single" w:sz="4" w:space="0" w:color="auto"/>
              <w:left w:val="single" w:sz="4" w:space="0" w:color="auto"/>
              <w:bottom w:val="single" w:sz="4" w:space="0" w:color="auto"/>
              <w:right w:val="single" w:sz="4" w:space="0" w:color="auto"/>
            </w:tcBorders>
            <w:noWrap/>
            <w:hideMark/>
          </w:tcPr>
          <w:p w14:paraId="0F1809FA" w14:textId="77777777" w:rsidR="00265584" w:rsidRDefault="00265584">
            <w:r>
              <w:t>1,118,015</w:t>
            </w:r>
          </w:p>
        </w:tc>
        <w:tc>
          <w:tcPr>
            <w:tcW w:w="859" w:type="pct"/>
            <w:tcBorders>
              <w:top w:val="single" w:sz="4" w:space="0" w:color="auto"/>
              <w:left w:val="single" w:sz="4" w:space="0" w:color="auto"/>
              <w:bottom w:val="single" w:sz="4" w:space="0" w:color="auto"/>
              <w:right w:val="single" w:sz="4" w:space="0" w:color="auto"/>
            </w:tcBorders>
            <w:noWrap/>
            <w:hideMark/>
          </w:tcPr>
          <w:p w14:paraId="28436628" w14:textId="77777777" w:rsidR="00265584" w:rsidRDefault="00265584">
            <w:r>
              <w:t>5,600</w:t>
            </w:r>
          </w:p>
        </w:tc>
        <w:tc>
          <w:tcPr>
            <w:tcW w:w="859" w:type="pct"/>
            <w:tcBorders>
              <w:top w:val="single" w:sz="4" w:space="0" w:color="auto"/>
              <w:left w:val="single" w:sz="4" w:space="0" w:color="auto"/>
              <w:bottom w:val="single" w:sz="4" w:space="0" w:color="auto"/>
              <w:right w:val="single" w:sz="4" w:space="0" w:color="auto"/>
            </w:tcBorders>
            <w:noWrap/>
            <w:hideMark/>
          </w:tcPr>
          <w:p w14:paraId="3CB2D80F" w14:textId="77777777" w:rsidR="00265584" w:rsidRDefault="00265584">
            <w:r>
              <w:t>650</w:t>
            </w:r>
          </w:p>
        </w:tc>
        <w:tc>
          <w:tcPr>
            <w:tcW w:w="859" w:type="pct"/>
            <w:tcBorders>
              <w:top w:val="single" w:sz="4" w:space="0" w:color="auto"/>
              <w:left w:val="single" w:sz="4" w:space="0" w:color="auto"/>
              <w:bottom w:val="single" w:sz="4" w:space="0" w:color="auto"/>
              <w:right w:val="single" w:sz="4" w:space="0" w:color="auto"/>
            </w:tcBorders>
            <w:noWrap/>
            <w:hideMark/>
          </w:tcPr>
          <w:p w14:paraId="341794E3" w14:textId="77777777" w:rsidR="00265584" w:rsidRDefault="00265584">
            <w:r>
              <w:t>11.6</w:t>
            </w:r>
          </w:p>
        </w:tc>
      </w:tr>
      <w:tr w:rsidR="00265584" w14:paraId="77A55AC8"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28031CBB" w14:textId="77777777" w:rsidR="00265584" w:rsidRDefault="00265584">
            <w:pPr>
              <w:rPr>
                <w:b/>
                <w:bCs/>
              </w:rPr>
            </w:pPr>
            <w:r>
              <w:rPr>
                <w:b/>
                <w:bCs/>
              </w:rPr>
              <w:t>Maine</w:t>
            </w:r>
          </w:p>
        </w:tc>
        <w:tc>
          <w:tcPr>
            <w:tcW w:w="1019" w:type="pct"/>
            <w:tcBorders>
              <w:top w:val="single" w:sz="4" w:space="0" w:color="auto"/>
              <w:left w:val="single" w:sz="4" w:space="0" w:color="auto"/>
              <w:bottom w:val="single" w:sz="4" w:space="0" w:color="auto"/>
              <w:right w:val="single" w:sz="4" w:space="0" w:color="auto"/>
            </w:tcBorders>
            <w:noWrap/>
            <w:hideMark/>
          </w:tcPr>
          <w:p w14:paraId="1A71EBC8" w14:textId="77777777" w:rsidR="00265584" w:rsidRDefault="00265584">
            <w:r>
              <w:t>274,533</w:t>
            </w:r>
          </w:p>
        </w:tc>
        <w:tc>
          <w:tcPr>
            <w:tcW w:w="859" w:type="pct"/>
            <w:tcBorders>
              <w:top w:val="single" w:sz="4" w:space="0" w:color="auto"/>
              <w:left w:val="single" w:sz="4" w:space="0" w:color="auto"/>
              <w:bottom w:val="single" w:sz="4" w:space="0" w:color="auto"/>
              <w:right w:val="single" w:sz="4" w:space="0" w:color="auto"/>
            </w:tcBorders>
            <w:noWrap/>
            <w:hideMark/>
          </w:tcPr>
          <w:p w14:paraId="1F6F13D3" w14:textId="77777777" w:rsidR="00265584" w:rsidRDefault="00265584">
            <w:r>
              <w:t>2,200</w:t>
            </w:r>
          </w:p>
        </w:tc>
        <w:tc>
          <w:tcPr>
            <w:tcW w:w="859" w:type="pct"/>
            <w:tcBorders>
              <w:top w:val="single" w:sz="4" w:space="0" w:color="auto"/>
              <w:left w:val="single" w:sz="4" w:space="0" w:color="auto"/>
              <w:bottom w:val="single" w:sz="4" w:space="0" w:color="auto"/>
              <w:right w:val="single" w:sz="4" w:space="0" w:color="auto"/>
            </w:tcBorders>
            <w:noWrap/>
            <w:hideMark/>
          </w:tcPr>
          <w:p w14:paraId="03585A07" w14:textId="77777777" w:rsidR="00265584" w:rsidRDefault="00265584">
            <w:r>
              <w:t>170</w:t>
            </w:r>
          </w:p>
        </w:tc>
        <w:tc>
          <w:tcPr>
            <w:tcW w:w="859" w:type="pct"/>
            <w:tcBorders>
              <w:top w:val="single" w:sz="4" w:space="0" w:color="auto"/>
              <w:left w:val="single" w:sz="4" w:space="0" w:color="auto"/>
              <w:bottom w:val="single" w:sz="4" w:space="0" w:color="auto"/>
              <w:right w:val="single" w:sz="4" w:space="0" w:color="auto"/>
            </w:tcBorders>
            <w:noWrap/>
            <w:hideMark/>
          </w:tcPr>
          <w:p w14:paraId="6F825FE2" w14:textId="77777777" w:rsidR="00265584" w:rsidRDefault="00265584">
            <w:r>
              <w:t>7.9</w:t>
            </w:r>
          </w:p>
        </w:tc>
      </w:tr>
      <w:tr w:rsidR="00265584" w14:paraId="222272C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D98AA43" w14:textId="77777777" w:rsidR="00265584" w:rsidRDefault="00265584">
            <w:pPr>
              <w:rPr>
                <w:b/>
                <w:bCs/>
              </w:rPr>
            </w:pPr>
            <w:r>
              <w:rPr>
                <w:b/>
                <w:bCs/>
              </w:rPr>
              <w:t>Maryland</w:t>
            </w:r>
          </w:p>
        </w:tc>
        <w:tc>
          <w:tcPr>
            <w:tcW w:w="1019" w:type="pct"/>
            <w:tcBorders>
              <w:top w:val="single" w:sz="4" w:space="0" w:color="auto"/>
              <w:left w:val="single" w:sz="4" w:space="0" w:color="auto"/>
              <w:bottom w:val="single" w:sz="4" w:space="0" w:color="auto"/>
              <w:right w:val="single" w:sz="4" w:space="0" w:color="auto"/>
            </w:tcBorders>
            <w:noWrap/>
            <w:hideMark/>
          </w:tcPr>
          <w:p w14:paraId="04C88CB5" w14:textId="77777777" w:rsidR="00265584" w:rsidRDefault="00265584">
            <w:r>
              <w:t>1,352,964</w:t>
            </w:r>
          </w:p>
        </w:tc>
        <w:tc>
          <w:tcPr>
            <w:tcW w:w="859" w:type="pct"/>
            <w:tcBorders>
              <w:top w:val="single" w:sz="4" w:space="0" w:color="auto"/>
              <w:left w:val="single" w:sz="4" w:space="0" w:color="auto"/>
              <w:bottom w:val="single" w:sz="4" w:space="0" w:color="auto"/>
              <w:right w:val="single" w:sz="4" w:space="0" w:color="auto"/>
            </w:tcBorders>
            <w:noWrap/>
            <w:hideMark/>
          </w:tcPr>
          <w:p w14:paraId="1CCAB05B" w14:textId="77777777" w:rsidR="00265584" w:rsidRDefault="00265584">
            <w:r>
              <w:t>12,800</w:t>
            </w:r>
          </w:p>
        </w:tc>
        <w:tc>
          <w:tcPr>
            <w:tcW w:w="859" w:type="pct"/>
            <w:tcBorders>
              <w:top w:val="single" w:sz="4" w:space="0" w:color="auto"/>
              <w:left w:val="single" w:sz="4" w:space="0" w:color="auto"/>
              <w:bottom w:val="single" w:sz="4" w:space="0" w:color="auto"/>
              <w:right w:val="single" w:sz="4" w:space="0" w:color="auto"/>
            </w:tcBorders>
            <w:noWrap/>
            <w:hideMark/>
          </w:tcPr>
          <w:p w14:paraId="26DC5A2B" w14:textId="77777777" w:rsidR="00265584" w:rsidRDefault="00265584">
            <w:r>
              <w:t>2,450</w:t>
            </w:r>
          </w:p>
        </w:tc>
        <w:tc>
          <w:tcPr>
            <w:tcW w:w="859" w:type="pct"/>
            <w:tcBorders>
              <w:top w:val="single" w:sz="4" w:space="0" w:color="auto"/>
              <w:left w:val="single" w:sz="4" w:space="0" w:color="auto"/>
              <w:bottom w:val="single" w:sz="4" w:space="0" w:color="auto"/>
              <w:right w:val="single" w:sz="4" w:space="0" w:color="auto"/>
            </w:tcBorders>
            <w:noWrap/>
            <w:hideMark/>
          </w:tcPr>
          <w:p w14:paraId="6E7BE58E" w14:textId="77777777" w:rsidR="00265584" w:rsidRDefault="00265584">
            <w:r>
              <w:t>19.1</w:t>
            </w:r>
          </w:p>
        </w:tc>
      </w:tr>
      <w:tr w:rsidR="00265584" w14:paraId="0E312A86"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E9AB97A" w14:textId="77777777" w:rsidR="00265584" w:rsidRDefault="00265584">
            <w:pPr>
              <w:rPr>
                <w:b/>
                <w:bCs/>
              </w:rPr>
            </w:pPr>
            <w:r>
              <w:rPr>
                <w:b/>
                <w:bCs/>
              </w:rPr>
              <w:t>Massachusetts</w:t>
            </w:r>
          </w:p>
        </w:tc>
        <w:tc>
          <w:tcPr>
            <w:tcW w:w="1019" w:type="pct"/>
            <w:tcBorders>
              <w:top w:val="single" w:sz="4" w:space="0" w:color="auto"/>
              <w:left w:val="single" w:sz="4" w:space="0" w:color="auto"/>
              <w:bottom w:val="single" w:sz="4" w:space="0" w:color="auto"/>
              <w:right w:val="single" w:sz="4" w:space="0" w:color="auto"/>
            </w:tcBorders>
            <w:noWrap/>
            <w:hideMark/>
          </w:tcPr>
          <w:p w14:paraId="30CA4E18" w14:textId="77777777" w:rsidR="00265584" w:rsidRDefault="00265584">
            <w:r>
              <w:t>1,418,923</w:t>
            </w:r>
          </w:p>
        </w:tc>
        <w:tc>
          <w:tcPr>
            <w:tcW w:w="859" w:type="pct"/>
            <w:tcBorders>
              <w:top w:val="single" w:sz="4" w:space="0" w:color="auto"/>
              <w:left w:val="single" w:sz="4" w:space="0" w:color="auto"/>
              <w:bottom w:val="single" w:sz="4" w:space="0" w:color="auto"/>
              <w:right w:val="single" w:sz="4" w:space="0" w:color="auto"/>
            </w:tcBorders>
            <w:noWrap/>
            <w:hideMark/>
          </w:tcPr>
          <w:p w14:paraId="5C22C137" w14:textId="77777777" w:rsidR="00265584" w:rsidRDefault="00265584">
            <w:r>
              <w:t>14,900</w:t>
            </w:r>
          </w:p>
        </w:tc>
        <w:tc>
          <w:tcPr>
            <w:tcW w:w="859" w:type="pct"/>
            <w:tcBorders>
              <w:top w:val="single" w:sz="4" w:space="0" w:color="auto"/>
              <w:left w:val="single" w:sz="4" w:space="0" w:color="auto"/>
              <w:bottom w:val="single" w:sz="4" w:space="0" w:color="auto"/>
              <w:right w:val="single" w:sz="4" w:space="0" w:color="auto"/>
            </w:tcBorders>
            <w:noWrap/>
            <w:hideMark/>
          </w:tcPr>
          <w:p w14:paraId="3C5B344C" w14:textId="77777777" w:rsidR="00265584" w:rsidRDefault="00265584">
            <w:r>
              <w:t>2,470</w:t>
            </w:r>
          </w:p>
        </w:tc>
        <w:tc>
          <w:tcPr>
            <w:tcW w:w="859" w:type="pct"/>
            <w:tcBorders>
              <w:top w:val="single" w:sz="4" w:space="0" w:color="auto"/>
              <w:left w:val="single" w:sz="4" w:space="0" w:color="auto"/>
              <w:bottom w:val="single" w:sz="4" w:space="0" w:color="auto"/>
              <w:right w:val="single" w:sz="4" w:space="0" w:color="auto"/>
            </w:tcBorders>
            <w:noWrap/>
            <w:hideMark/>
          </w:tcPr>
          <w:p w14:paraId="11F20EDF" w14:textId="77777777" w:rsidR="00265584" w:rsidRDefault="00265584">
            <w:r>
              <w:t>16.6</w:t>
            </w:r>
          </w:p>
        </w:tc>
      </w:tr>
      <w:tr w:rsidR="00265584" w14:paraId="7875A3A6"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F392249" w14:textId="77777777" w:rsidR="00265584" w:rsidRDefault="00265584">
            <w:pPr>
              <w:rPr>
                <w:b/>
                <w:bCs/>
              </w:rPr>
            </w:pPr>
            <w:r>
              <w:rPr>
                <w:b/>
                <w:bCs/>
              </w:rPr>
              <w:t>Michigan</w:t>
            </w:r>
          </w:p>
        </w:tc>
        <w:tc>
          <w:tcPr>
            <w:tcW w:w="1019" w:type="pct"/>
            <w:tcBorders>
              <w:top w:val="single" w:sz="4" w:space="0" w:color="auto"/>
              <w:left w:val="single" w:sz="4" w:space="0" w:color="auto"/>
              <w:bottom w:val="single" w:sz="4" w:space="0" w:color="auto"/>
              <w:right w:val="single" w:sz="4" w:space="0" w:color="auto"/>
            </w:tcBorders>
            <w:noWrap/>
            <w:hideMark/>
          </w:tcPr>
          <w:p w14:paraId="1DE50890" w14:textId="77777777" w:rsidR="00265584" w:rsidRDefault="00265584">
            <w:r>
              <w:t>2,344,068</w:t>
            </w:r>
          </w:p>
        </w:tc>
        <w:tc>
          <w:tcPr>
            <w:tcW w:w="859" w:type="pct"/>
            <w:tcBorders>
              <w:top w:val="single" w:sz="4" w:space="0" w:color="auto"/>
              <w:left w:val="single" w:sz="4" w:space="0" w:color="auto"/>
              <w:bottom w:val="single" w:sz="4" w:space="0" w:color="auto"/>
              <w:right w:val="single" w:sz="4" w:space="0" w:color="auto"/>
            </w:tcBorders>
            <w:noWrap/>
            <w:hideMark/>
          </w:tcPr>
          <w:p w14:paraId="76863F12" w14:textId="77777777" w:rsidR="00265584" w:rsidRDefault="00265584">
            <w:r>
              <w:t>24,400</w:t>
            </w:r>
          </w:p>
        </w:tc>
        <w:tc>
          <w:tcPr>
            <w:tcW w:w="859" w:type="pct"/>
            <w:tcBorders>
              <w:top w:val="single" w:sz="4" w:space="0" w:color="auto"/>
              <w:left w:val="single" w:sz="4" w:space="0" w:color="auto"/>
              <w:bottom w:val="single" w:sz="4" w:space="0" w:color="auto"/>
              <w:right w:val="single" w:sz="4" w:space="0" w:color="auto"/>
            </w:tcBorders>
            <w:noWrap/>
            <w:hideMark/>
          </w:tcPr>
          <w:p w14:paraId="172E8FAD" w14:textId="77777777" w:rsidR="00265584" w:rsidRDefault="00265584">
            <w:r>
              <w:t>4,060</w:t>
            </w:r>
          </w:p>
        </w:tc>
        <w:tc>
          <w:tcPr>
            <w:tcW w:w="859" w:type="pct"/>
            <w:tcBorders>
              <w:top w:val="single" w:sz="4" w:space="0" w:color="auto"/>
              <w:left w:val="single" w:sz="4" w:space="0" w:color="auto"/>
              <w:bottom w:val="single" w:sz="4" w:space="0" w:color="auto"/>
              <w:right w:val="single" w:sz="4" w:space="0" w:color="auto"/>
            </w:tcBorders>
            <w:noWrap/>
            <w:hideMark/>
          </w:tcPr>
          <w:p w14:paraId="704A9651" w14:textId="77777777" w:rsidR="00265584" w:rsidRDefault="00265584">
            <w:r>
              <w:t>16.7</w:t>
            </w:r>
          </w:p>
        </w:tc>
      </w:tr>
      <w:tr w:rsidR="00265584" w14:paraId="59E54252"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140BD1" w14:textId="77777777" w:rsidR="00265584" w:rsidRDefault="00265584">
            <w:pPr>
              <w:rPr>
                <w:b/>
                <w:bCs/>
              </w:rPr>
            </w:pPr>
            <w:r>
              <w:rPr>
                <w:b/>
                <w:bCs/>
              </w:rPr>
              <w:t>Minnesota</w:t>
            </w:r>
          </w:p>
        </w:tc>
        <w:tc>
          <w:tcPr>
            <w:tcW w:w="1019" w:type="pct"/>
            <w:tcBorders>
              <w:top w:val="single" w:sz="4" w:space="0" w:color="auto"/>
              <w:left w:val="single" w:sz="4" w:space="0" w:color="auto"/>
              <w:bottom w:val="single" w:sz="4" w:space="0" w:color="auto"/>
              <w:right w:val="single" w:sz="4" w:space="0" w:color="auto"/>
            </w:tcBorders>
            <w:noWrap/>
            <w:hideMark/>
          </w:tcPr>
          <w:p w14:paraId="20163C27" w14:textId="77777777" w:rsidR="00265584" w:rsidRDefault="00265584">
            <w:r>
              <w:t>1,284,063</w:t>
            </w:r>
          </w:p>
        </w:tc>
        <w:tc>
          <w:tcPr>
            <w:tcW w:w="859" w:type="pct"/>
            <w:tcBorders>
              <w:top w:val="single" w:sz="4" w:space="0" w:color="auto"/>
              <w:left w:val="single" w:sz="4" w:space="0" w:color="auto"/>
              <w:bottom w:val="single" w:sz="4" w:space="0" w:color="auto"/>
              <w:right w:val="single" w:sz="4" w:space="0" w:color="auto"/>
            </w:tcBorders>
            <w:noWrap/>
            <w:hideMark/>
          </w:tcPr>
          <w:p w14:paraId="100E54E0" w14:textId="77777777" w:rsidR="00265584" w:rsidRDefault="00265584">
            <w:r>
              <w:t>14,100</w:t>
            </w:r>
          </w:p>
        </w:tc>
        <w:tc>
          <w:tcPr>
            <w:tcW w:w="859" w:type="pct"/>
            <w:tcBorders>
              <w:top w:val="single" w:sz="4" w:space="0" w:color="auto"/>
              <w:left w:val="single" w:sz="4" w:space="0" w:color="auto"/>
              <w:bottom w:val="single" w:sz="4" w:space="0" w:color="auto"/>
              <w:right w:val="single" w:sz="4" w:space="0" w:color="auto"/>
            </w:tcBorders>
            <w:noWrap/>
            <w:hideMark/>
          </w:tcPr>
          <w:p w14:paraId="10DACB67" w14:textId="77777777" w:rsidR="00265584" w:rsidRDefault="00265584">
            <w:r>
              <w:t>2,120</w:t>
            </w:r>
          </w:p>
        </w:tc>
        <w:tc>
          <w:tcPr>
            <w:tcW w:w="859" w:type="pct"/>
            <w:tcBorders>
              <w:top w:val="single" w:sz="4" w:space="0" w:color="auto"/>
              <w:left w:val="single" w:sz="4" w:space="0" w:color="auto"/>
              <w:bottom w:val="single" w:sz="4" w:space="0" w:color="auto"/>
              <w:right w:val="single" w:sz="4" w:space="0" w:color="auto"/>
            </w:tcBorders>
            <w:noWrap/>
            <w:hideMark/>
          </w:tcPr>
          <w:p w14:paraId="34B9E079" w14:textId="77777777" w:rsidR="00265584" w:rsidRDefault="00265584">
            <w:r>
              <w:t>15.1</w:t>
            </w:r>
          </w:p>
        </w:tc>
      </w:tr>
      <w:tr w:rsidR="00265584" w14:paraId="173B8AC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B2E1EC0" w14:textId="77777777" w:rsidR="00265584" w:rsidRDefault="00265584">
            <w:pPr>
              <w:rPr>
                <w:b/>
                <w:bCs/>
              </w:rPr>
            </w:pPr>
            <w:r>
              <w:rPr>
                <w:b/>
                <w:bCs/>
              </w:rPr>
              <w:t>Mississippi</w:t>
            </w:r>
          </w:p>
        </w:tc>
        <w:tc>
          <w:tcPr>
            <w:tcW w:w="1019" w:type="pct"/>
            <w:tcBorders>
              <w:top w:val="single" w:sz="4" w:space="0" w:color="auto"/>
              <w:left w:val="single" w:sz="4" w:space="0" w:color="auto"/>
              <w:bottom w:val="single" w:sz="4" w:space="0" w:color="auto"/>
              <w:right w:val="single" w:sz="4" w:space="0" w:color="auto"/>
            </w:tcBorders>
            <w:noWrap/>
            <w:hideMark/>
          </w:tcPr>
          <w:p w14:paraId="435E9938" w14:textId="77777777" w:rsidR="00265584" w:rsidRDefault="00265584">
            <w:r>
              <w:t>755,555</w:t>
            </w:r>
          </w:p>
        </w:tc>
        <w:tc>
          <w:tcPr>
            <w:tcW w:w="859" w:type="pct"/>
            <w:tcBorders>
              <w:top w:val="single" w:sz="4" w:space="0" w:color="auto"/>
              <w:left w:val="single" w:sz="4" w:space="0" w:color="auto"/>
              <w:bottom w:val="single" w:sz="4" w:space="0" w:color="auto"/>
              <w:right w:val="single" w:sz="4" w:space="0" w:color="auto"/>
            </w:tcBorders>
            <w:noWrap/>
            <w:hideMark/>
          </w:tcPr>
          <w:p w14:paraId="1F28E1A5" w14:textId="77777777" w:rsidR="00265584" w:rsidRDefault="00265584">
            <w:r>
              <w:t>9,100</w:t>
            </w:r>
          </w:p>
        </w:tc>
        <w:tc>
          <w:tcPr>
            <w:tcW w:w="859" w:type="pct"/>
            <w:tcBorders>
              <w:top w:val="single" w:sz="4" w:space="0" w:color="auto"/>
              <w:left w:val="single" w:sz="4" w:space="0" w:color="auto"/>
              <w:bottom w:val="single" w:sz="4" w:space="0" w:color="auto"/>
              <w:right w:val="single" w:sz="4" w:space="0" w:color="auto"/>
            </w:tcBorders>
            <w:noWrap/>
            <w:hideMark/>
          </w:tcPr>
          <w:p w14:paraId="7E654AC8" w14:textId="77777777" w:rsidR="00265584" w:rsidRDefault="00265584">
            <w:r>
              <w:t>930</w:t>
            </w:r>
          </w:p>
        </w:tc>
        <w:tc>
          <w:tcPr>
            <w:tcW w:w="859" w:type="pct"/>
            <w:tcBorders>
              <w:top w:val="single" w:sz="4" w:space="0" w:color="auto"/>
              <w:left w:val="single" w:sz="4" w:space="0" w:color="auto"/>
              <w:bottom w:val="single" w:sz="4" w:space="0" w:color="auto"/>
              <w:right w:val="single" w:sz="4" w:space="0" w:color="auto"/>
            </w:tcBorders>
            <w:noWrap/>
            <w:hideMark/>
          </w:tcPr>
          <w:p w14:paraId="0EF2E4AD" w14:textId="77777777" w:rsidR="00265584" w:rsidRDefault="00265584">
            <w:r>
              <w:t>10.2</w:t>
            </w:r>
          </w:p>
        </w:tc>
      </w:tr>
      <w:tr w:rsidR="00265584" w14:paraId="0E9502B1"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248BF06" w14:textId="77777777" w:rsidR="00265584" w:rsidRDefault="00265584">
            <w:pPr>
              <w:rPr>
                <w:b/>
                <w:bCs/>
              </w:rPr>
            </w:pPr>
            <w:r>
              <w:rPr>
                <w:b/>
                <w:bCs/>
              </w:rPr>
              <w:t>Missouri</w:t>
            </w:r>
          </w:p>
        </w:tc>
        <w:tc>
          <w:tcPr>
            <w:tcW w:w="1019" w:type="pct"/>
            <w:tcBorders>
              <w:top w:val="single" w:sz="4" w:space="0" w:color="auto"/>
              <w:left w:val="single" w:sz="4" w:space="0" w:color="auto"/>
              <w:bottom w:val="single" w:sz="4" w:space="0" w:color="auto"/>
              <w:right w:val="single" w:sz="4" w:space="0" w:color="auto"/>
            </w:tcBorders>
            <w:noWrap/>
            <w:hideMark/>
          </w:tcPr>
          <w:p w14:paraId="1BD5403E" w14:textId="77777777" w:rsidR="00265584" w:rsidRDefault="00265584">
            <w:r>
              <w:t>1,425,436</w:t>
            </w:r>
          </w:p>
        </w:tc>
        <w:tc>
          <w:tcPr>
            <w:tcW w:w="859" w:type="pct"/>
            <w:tcBorders>
              <w:top w:val="single" w:sz="4" w:space="0" w:color="auto"/>
              <w:left w:val="single" w:sz="4" w:space="0" w:color="auto"/>
              <w:bottom w:val="single" w:sz="4" w:space="0" w:color="auto"/>
              <w:right w:val="single" w:sz="4" w:space="0" w:color="auto"/>
            </w:tcBorders>
            <w:noWrap/>
            <w:hideMark/>
          </w:tcPr>
          <w:p w14:paraId="5F0E560D" w14:textId="77777777" w:rsidR="00265584" w:rsidRDefault="00265584">
            <w:r>
              <w:t>15,800</w:t>
            </w:r>
          </w:p>
        </w:tc>
        <w:tc>
          <w:tcPr>
            <w:tcW w:w="859" w:type="pct"/>
            <w:tcBorders>
              <w:top w:val="single" w:sz="4" w:space="0" w:color="auto"/>
              <w:left w:val="single" w:sz="4" w:space="0" w:color="auto"/>
              <w:bottom w:val="single" w:sz="4" w:space="0" w:color="auto"/>
              <w:right w:val="single" w:sz="4" w:space="0" w:color="auto"/>
            </w:tcBorders>
            <w:noWrap/>
            <w:hideMark/>
          </w:tcPr>
          <w:p w14:paraId="44080E29" w14:textId="77777777" w:rsidR="00265584" w:rsidRDefault="00265584">
            <w:r>
              <w:t>1,900</w:t>
            </w:r>
          </w:p>
        </w:tc>
        <w:tc>
          <w:tcPr>
            <w:tcW w:w="859" w:type="pct"/>
            <w:tcBorders>
              <w:top w:val="single" w:sz="4" w:space="0" w:color="auto"/>
              <w:left w:val="single" w:sz="4" w:space="0" w:color="auto"/>
              <w:bottom w:val="single" w:sz="4" w:space="0" w:color="auto"/>
              <w:right w:val="single" w:sz="4" w:space="0" w:color="auto"/>
            </w:tcBorders>
            <w:noWrap/>
            <w:hideMark/>
          </w:tcPr>
          <w:p w14:paraId="041401C8" w14:textId="77777777" w:rsidR="00265584" w:rsidRDefault="00265584">
            <w:r>
              <w:t>12</w:t>
            </w:r>
          </w:p>
        </w:tc>
      </w:tr>
      <w:tr w:rsidR="00265584" w14:paraId="2D7DFF4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594FA26" w14:textId="77777777" w:rsidR="00265584" w:rsidRDefault="00265584">
            <w:pPr>
              <w:rPr>
                <w:b/>
                <w:bCs/>
              </w:rPr>
            </w:pPr>
            <w:r>
              <w:rPr>
                <w:b/>
                <w:bCs/>
              </w:rPr>
              <w:t>Montana</w:t>
            </w:r>
          </w:p>
        </w:tc>
        <w:tc>
          <w:tcPr>
            <w:tcW w:w="1019" w:type="pct"/>
            <w:tcBorders>
              <w:top w:val="single" w:sz="4" w:space="0" w:color="auto"/>
              <w:left w:val="single" w:sz="4" w:space="0" w:color="auto"/>
              <w:bottom w:val="single" w:sz="4" w:space="0" w:color="auto"/>
              <w:right w:val="single" w:sz="4" w:space="0" w:color="auto"/>
            </w:tcBorders>
            <w:noWrap/>
            <w:hideMark/>
          </w:tcPr>
          <w:p w14:paraId="3F4D3FF9" w14:textId="77777777" w:rsidR="00265584" w:rsidRDefault="00265584">
            <w:r>
              <w:t>223,563</w:t>
            </w:r>
          </w:p>
        </w:tc>
        <w:tc>
          <w:tcPr>
            <w:tcW w:w="859" w:type="pct"/>
            <w:tcBorders>
              <w:top w:val="single" w:sz="4" w:space="0" w:color="auto"/>
              <w:left w:val="single" w:sz="4" w:space="0" w:color="auto"/>
              <w:bottom w:val="single" w:sz="4" w:space="0" w:color="auto"/>
              <w:right w:val="single" w:sz="4" w:space="0" w:color="auto"/>
            </w:tcBorders>
            <w:noWrap/>
            <w:hideMark/>
          </w:tcPr>
          <w:p w14:paraId="119C07D4" w14:textId="77777777" w:rsidR="00265584" w:rsidRDefault="00265584">
            <w:r>
              <w:t>900</w:t>
            </w:r>
          </w:p>
        </w:tc>
        <w:tc>
          <w:tcPr>
            <w:tcW w:w="859" w:type="pct"/>
            <w:tcBorders>
              <w:top w:val="single" w:sz="4" w:space="0" w:color="auto"/>
              <w:left w:val="single" w:sz="4" w:space="0" w:color="auto"/>
              <w:bottom w:val="single" w:sz="4" w:space="0" w:color="auto"/>
              <w:right w:val="single" w:sz="4" w:space="0" w:color="auto"/>
            </w:tcBorders>
            <w:noWrap/>
            <w:hideMark/>
          </w:tcPr>
          <w:p w14:paraId="29E517B9" w14:textId="77777777" w:rsidR="00265584" w:rsidRDefault="00265584">
            <w:r>
              <w:t>70</w:t>
            </w:r>
          </w:p>
        </w:tc>
        <w:tc>
          <w:tcPr>
            <w:tcW w:w="859" w:type="pct"/>
            <w:tcBorders>
              <w:top w:val="single" w:sz="4" w:space="0" w:color="auto"/>
              <w:left w:val="single" w:sz="4" w:space="0" w:color="auto"/>
              <w:bottom w:val="single" w:sz="4" w:space="0" w:color="auto"/>
              <w:right w:val="single" w:sz="4" w:space="0" w:color="auto"/>
            </w:tcBorders>
            <w:noWrap/>
            <w:hideMark/>
          </w:tcPr>
          <w:p w14:paraId="54CBE787" w14:textId="77777777" w:rsidR="00265584" w:rsidRDefault="00265584">
            <w:r>
              <w:t>8</w:t>
            </w:r>
          </w:p>
        </w:tc>
      </w:tr>
      <w:tr w:rsidR="00265584" w14:paraId="2CCCA41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5B753CF" w14:textId="77777777" w:rsidR="00265584" w:rsidRDefault="00265584">
            <w:pPr>
              <w:rPr>
                <w:b/>
                <w:bCs/>
              </w:rPr>
            </w:pPr>
            <w:r>
              <w:rPr>
                <w:b/>
                <w:bCs/>
              </w:rPr>
              <w:t>Nebraska</w:t>
            </w:r>
          </w:p>
        </w:tc>
        <w:tc>
          <w:tcPr>
            <w:tcW w:w="1019" w:type="pct"/>
            <w:tcBorders>
              <w:top w:val="single" w:sz="4" w:space="0" w:color="auto"/>
              <w:left w:val="single" w:sz="4" w:space="0" w:color="auto"/>
              <w:bottom w:val="single" w:sz="4" w:space="0" w:color="auto"/>
              <w:right w:val="single" w:sz="4" w:space="0" w:color="auto"/>
            </w:tcBorders>
            <w:noWrap/>
            <w:hideMark/>
          </w:tcPr>
          <w:p w14:paraId="75170031" w14:textId="77777777" w:rsidR="00265584" w:rsidRDefault="00265584">
            <w:r>
              <w:t>459,221</w:t>
            </w:r>
          </w:p>
        </w:tc>
        <w:tc>
          <w:tcPr>
            <w:tcW w:w="859" w:type="pct"/>
            <w:tcBorders>
              <w:top w:val="single" w:sz="4" w:space="0" w:color="auto"/>
              <w:left w:val="single" w:sz="4" w:space="0" w:color="auto"/>
              <w:bottom w:val="single" w:sz="4" w:space="0" w:color="auto"/>
              <w:right w:val="single" w:sz="4" w:space="0" w:color="auto"/>
            </w:tcBorders>
            <w:noWrap/>
            <w:hideMark/>
          </w:tcPr>
          <w:p w14:paraId="0E6F4965" w14:textId="77777777" w:rsidR="00265584" w:rsidRDefault="00265584">
            <w:r>
              <w:t>3,800</w:t>
            </w:r>
          </w:p>
        </w:tc>
        <w:tc>
          <w:tcPr>
            <w:tcW w:w="859" w:type="pct"/>
            <w:tcBorders>
              <w:top w:val="single" w:sz="4" w:space="0" w:color="auto"/>
              <w:left w:val="single" w:sz="4" w:space="0" w:color="auto"/>
              <w:bottom w:val="single" w:sz="4" w:space="0" w:color="auto"/>
              <w:right w:val="single" w:sz="4" w:space="0" w:color="auto"/>
            </w:tcBorders>
            <w:noWrap/>
            <w:hideMark/>
          </w:tcPr>
          <w:p w14:paraId="5E5F6941" w14:textId="77777777" w:rsidR="00265584" w:rsidRDefault="00265584">
            <w:r>
              <w:t>490</w:t>
            </w:r>
          </w:p>
        </w:tc>
        <w:tc>
          <w:tcPr>
            <w:tcW w:w="859" w:type="pct"/>
            <w:tcBorders>
              <w:top w:val="single" w:sz="4" w:space="0" w:color="auto"/>
              <w:left w:val="single" w:sz="4" w:space="0" w:color="auto"/>
              <w:bottom w:val="single" w:sz="4" w:space="0" w:color="auto"/>
              <w:right w:val="single" w:sz="4" w:space="0" w:color="auto"/>
            </w:tcBorders>
            <w:noWrap/>
            <w:hideMark/>
          </w:tcPr>
          <w:p w14:paraId="0D55B9FC" w14:textId="77777777" w:rsidR="00265584" w:rsidRDefault="00265584">
            <w:r>
              <w:t>13.1</w:t>
            </w:r>
          </w:p>
        </w:tc>
      </w:tr>
      <w:tr w:rsidR="00265584" w14:paraId="64A7F83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1BF818F" w14:textId="77777777" w:rsidR="00265584" w:rsidRDefault="00265584">
            <w:pPr>
              <w:rPr>
                <w:b/>
                <w:bCs/>
              </w:rPr>
            </w:pPr>
            <w:r>
              <w:rPr>
                <w:b/>
                <w:bCs/>
              </w:rPr>
              <w:t>Nevada</w:t>
            </w:r>
          </w:p>
        </w:tc>
        <w:tc>
          <w:tcPr>
            <w:tcW w:w="1019" w:type="pct"/>
            <w:tcBorders>
              <w:top w:val="single" w:sz="4" w:space="0" w:color="auto"/>
              <w:left w:val="single" w:sz="4" w:space="0" w:color="auto"/>
              <w:bottom w:val="single" w:sz="4" w:space="0" w:color="auto"/>
              <w:right w:val="single" w:sz="4" w:space="0" w:color="auto"/>
            </w:tcBorders>
            <w:noWrap/>
            <w:hideMark/>
          </w:tcPr>
          <w:p w14:paraId="6ADA332C" w14:textId="77777777" w:rsidR="00265584" w:rsidRDefault="00265584">
            <w:r>
              <w:t>665,008</w:t>
            </w:r>
          </w:p>
        </w:tc>
        <w:tc>
          <w:tcPr>
            <w:tcW w:w="859" w:type="pct"/>
            <w:tcBorders>
              <w:top w:val="single" w:sz="4" w:space="0" w:color="auto"/>
              <w:left w:val="single" w:sz="4" w:space="0" w:color="auto"/>
              <w:bottom w:val="single" w:sz="4" w:space="0" w:color="auto"/>
              <w:right w:val="single" w:sz="4" w:space="0" w:color="auto"/>
            </w:tcBorders>
            <w:noWrap/>
            <w:hideMark/>
          </w:tcPr>
          <w:p w14:paraId="4FEA1239" w14:textId="77777777" w:rsidR="00265584" w:rsidRDefault="00265584">
            <w:r>
              <w:t>7,200</w:t>
            </w:r>
          </w:p>
        </w:tc>
        <w:tc>
          <w:tcPr>
            <w:tcW w:w="859" w:type="pct"/>
            <w:tcBorders>
              <w:top w:val="single" w:sz="4" w:space="0" w:color="auto"/>
              <w:left w:val="single" w:sz="4" w:space="0" w:color="auto"/>
              <w:bottom w:val="single" w:sz="4" w:space="0" w:color="auto"/>
              <w:right w:val="single" w:sz="4" w:space="0" w:color="auto"/>
            </w:tcBorders>
            <w:noWrap/>
            <w:hideMark/>
          </w:tcPr>
          <w:p w14:paraId="61C9FCA1" w14:textId="77777777" w:rsidR="00265584" w:rsidRDefault="00265584">
            <w:r>
              <w:t>1,430</w:t>
            </w:r>
          </w:p>
        </w:tc>
        <w:tc>
          <w:tcPr>
            <w:tcW w:w="859" w:type="pct"/>
            <w:tcBorders>
              <w:top w:val="single" w:sz="4" w:space="0" w:color="auto"/>
              <w:left w:val="single" w:sz="4" w:space="0" w:color="auto"/>
              <w:bottom w:val="single" w:sz="4" w:space="0" w:color="auto"/>
              <w:right w:val="single" w:sz="4" w:space="0" w:color="auto"/>
            </w:tcBorders>
            <w:noWrap/>
            <w:hideMark/>
          </w:tcPr>
          <w:p w14:paraId="1CEDAA38" w14:textId="77777777" w:rsidR="00265584" w:rsidRDefault="00265584">
            <w:r>
              <w:t>19.9</w:t>
            </w:r>
          </w:p>
        </w:tc>
      </w:tr>
      <w:tr w:rsidR="00265584" w14:paraId="1634AC7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AEB2A75" w14:textId="77777777" w:rsidR="00265584" w:rsidRDefault="00265584">
            <w:pPr>
              <w:rPr>
                <w:b/>
                <w:bCs/>
              </w:rPr>
            </w:pPr>
            <w:r>
              <w:rPr>
                <w:b/>
                <w:bCs/>
              </w:rPr>
              <w:t>New Hampshire</w:t>
            </w:r>
          </w:p>
        </w:tc>
        <w:tc>
          <w:tcPr>
            <w:tcW w:w="1019" w:type="pct"/>
            <w:tcBorders>
              <w:top w:val="single" w:sz="4" w:space="0" w:color="auto"/>
              <w:left w:val="single" w:sz="4" w:space="0" w:color="auto"/>
              <w:bottom w:val="single" w:sz="4" w:space="0" w:color="auto"/>
              <w:right w:val="single" w:sz="4" w:space="0" w:color="auto"/>
            </w:tcBorders>
            <w:noWrap/>
            <w:hideMark/>
          </w:tcPr>
          <w:p w14:paraId="4AC88C5E" w14:textId="77777777" w:rsidR="00265584" w:rsidRDefault="00265584">
            <w:r>
              <w:t>287,234</w:t>
            </w:r>
          </w:p>
        </w:tc>
        <w:tc>
          <w:tcPr>
            <w:tcW w:w="859" w:type="pct"/>
            <w:tcBorders>
              <w:top w:val="single" w:sz="4" w:space="0" w:color="auto"/>
              <w:left w:val="single" w:sz="4" w:space="0" w:color="auto"/>
              <w:bottom w:val="single" w:sz="4" w:space="0" w:color="auto"/>
              <w:right w:val="single" w:sz="4" w:space="0" w:color="auto"/>
            </w:tcBorders>
            <w:noWrap/>
            <w:hideMark/>
          </w:tcPr>
          <w:p w14:paraId="0ABDBF07" w14:textId="77777777" w:rsidR="00265584" w:rsidRDefault="00265584">
            <w:r>
              <w:t>3,000</w:t>
            </w:r>
          </w:p>
        </w:tc>
        <w:tc>
          <w:tcPr>
            <w:tcW w:w="859" w:type="pct"/>
            <w:tcBorders>
              <w:top w:val="single" w:sz="4" w:space="0" w:color="auto"/>
              <w:left w:val="single" w:sz="4" w:space="0" w:color="auto"/>
              <w:bottom w:val="single" w:sz="4" w:space="0" w:color="auto"/>
              <w:right w:val="single" w:sz="4" w:space="0" w:color="auto"/>
            </w:tcBorders>
            <w:noWrap/>
            <w:hideMark/>
          </w:tcPr>
          <w:p w14:paraId="2C5630F5" w14:textId="77777777" w:rsidR="00265584" w:rsidRDefault="00265584">
            <w:r>
              <w:t>330</w:t>
            </w:r>
          </w:p>
        </w:tc>
        <w:tc>
          <w:tcPr>
            <w:tcW w:w="859" w:type="pct"/>
            <w:tcBorders>
              <w:top w:val="single" w:sz="4" w:space="0" w:color="auto"/>
              <w:left w:val="single" w:sz="4" w:space="0" w:color="auto"/>
              <w:bottom w:val="single" w:sz="4" w:space="0" w:color="auto"/>
              <w:right w:val="single" w:sz="4" w:space="0" w:color="auto"/>
            </w:tcBorders>
            <w:noWrap/>
            <w:hideMark/>
          </w:tcPr>
          <w:p w14:paraId="01A0F070" w14:textId="77777777" w:rsidR="00265584" w:rsidRDefault="00265584">
            <w:r>
              <w:t>10.9</w:t>
            </w:r>
          </w:p>
        </w:tc>
      </w:tr>
      <w:tr w:rsidR="00265584" w14:paraId="376294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DC91869" w14:textId="77777777" w:rsidR="00265584" w:rsidRDefault="00265584">
            <w:pPr>
              <w:rPr>
                <w:b/>
                <w:bCs/>
              </w:rPr>
            </w:pPr>
            <w:r>
              <w:rPr>
                <w:b/>
                <w:bCs/>
              </w:rPr>
              <w:t>New Jersey</w:t>
            </w:r>
          </w:p>
        </w:tc>
        <w:tc>
          <w:tcPr>
            <w:tcW w:w="1019" w:type="pct"/>
            <w:tcBorders>
              <w:top w:val="single" w:sz="4" w:space="0" w:color="auto"/>
              <w:left w:val="single" w:sz="4" w:space="0" w:color="auto"/>
              <w:bottom w:val="single" w:sz="4" w:space="0" w:color="auto"/>
              <w:right w:val="single" w:sz="4" w:space="0" w:color="auto"/>
            </w:tcBorders>
            <w:noWrap/>
            <w:hideMark/>
          </w:tcPr>
          <w:p w14:paraId="26BA6EEB" w14:textId="77777777" w:rsidR="00265584" w:rsidRDefault="00265584">
            <w:r>
              <w:t>2,065,214</w:t>
            </w:r>
          </w:p>
        </w:tc>
        <w:tc>
          <w:tcPr>
            <w:tcW w:w="859" w:type="pct"/>
            <w:tcBorders>
              <w:top w:val="single" w:sz="4" w:space="0" w:color="auto"/>
              <w:left w:val="single" w:sz="4" w:space="0" w:color="auto"/>
              <w:bottom w:val="single" w:sz="4" w:space="0" w:color="auto"/>
              <w:right w:val="single" w:sz="4" w:space="0" w:color="auto"/>
            </w:tcBorders>
            <w:noWrap/>
            <w:hideMark/>
          </w:tcPr>
          <w:p w14:paraId="593DE57E" w14:textId="77777777" w:rsidR="00265584" w:rsidRDefault="00265584">
            <w:r>
              <w:t>17,300</w:t>
            </w:r>
          </w:p>
        </w:tc>
        <w:tc>
          <w:tcPr>
            <w:tcW w:w="859" w:type="pct"/>
            <w:tcBorders>
              <w:top w:val="single" w:sz="4" w:space="0" w:color="auto"/>
              <w:left w:val="single" w:sz="4" w:space="0" w:color="auto"/>
              <w:bottom w:val="single" w:sz="4" w:space="0" w:color="auto"/>
              <w:right w:val="single" w:sz="4" w:space="0" w:color="auto"/>
            </w:tcBorders>
            <w:noWrap/>
            <w:hideMark/>
          </w:tcPr>
          <w:p w14:paraId="3699EE7D" w14:textId="77777777" w:rsidR="00265584" w:rsidRDefault="00265584">
            <w:r>
              <w:t>4,160</w:t>
            </w:r>
          </w:p>
        </w:tc>
        <w:tc>
          <w:tcPr>
            <w:tcW w:w="859" w:type="pct"/>
            <w:tcBorders>
              <w:top w:val="single" w:sz="4" w:space="0" w:color="auto"/>
              <w:left w:val="single" w:sz="4" w:space="0" w:color="auto"/>
              <w:bottom w:val="single" w:sz="4" w:space="0" w:color="auto"/>
              <w:right w:val="single" w:sz="4" w:space="0" w:color="auto"/>
            </w:tcBorders>
            <w:noWrap/>
            <w:hideMark/>
          </w:tcPr>
          <w:p w14:paraId="4A5EF179" w14:textId="77777777" w:rsidR="00265584" w:rsidRDefault="00265584">
            <w:r>
              <w:t>24</w:t>
            </w:r>
          </w:p>
        </w:tc>
      </w:tr>
      <w:tr w:rsidR="00265584" w14:paraId="4B247C1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BE457BC" w14:textId="77777777" w:rsidR="00265584" w:rsidRDefault="00265584">
            <w:pPr>
              <w:rPr>
                <w:b/>
                <w:bCs/>
              </w:rPr>
            </w:pPr>
            <w:r>
              <w:rPr>
                <w:b/>
                <w:bCs/>
              </w:rPr>
              <w:t>New Mexico</w:t>
            </w:r>
          </w:p>
        </w:tc>
        <w:tc>
          <w:tcPr>
            <w:tcW w:w="1019" w:type="pct"/>
            <w:tcBorders>
              <w:top w:val="single" w:sz="4" w:space="0" w:color="auto"/>
              <w:left w:val="single" w:sz="4" w:space="0" w:color="auto"/>
              <w:bottom w:val="single" w:sz="4" w:space="0" w:color="auto"/>
              <w:right w:val="single" w:sz="4" w:space="0" w:color="auto"/>
            </w:tcBorders>
            <w:noWrap/>
            <w:hideMark/>
          </w:tcPr>
          <w:p w14:paraId="6206AE19" w14:textId="77777777" w:rsidR="00265584" w:rsidRDefault="00265584">
            <w:r>
              <w:t>518,672</w:t>
            </w:r>
          </w:p>
        </w:tc>
        <w:tc>
          <w:tcPr>
            <w:tcW w:w="859" w:type="pct"/>
            <w:tcBorders>
              <w:top w:val="single" w:sz="4" w:space="0" w:color="auto"/>
              <w:left w:val="single" w:sz="4" w:space="0" w:color="auto"/>
              <w:bottom w:val="single" w:sz="4" w:space="0" w:color="auto"/>
              <w:right w:val="single" w:sz="4" w:space="0" w:color="auto"/>
            </w:tcBorders>
            <w:noWrap/>
            <w:hideMark/>
          </w:tcPr>
          <w:p w14:paraId="3551D704" w14:textId="77777777" w:rsidR="00265584" w:rsidRDefault="00265584">
            <w:r>
              <w:t>3,000</w:t>
            </w:r>
          </w:p>
        </w:tc>
        <w:tc>
          <w:tcPr>
            <w:tcW w:w="859" w:type="pct"/>
            <w:tcBorders>
              <w:top w:val="single" w:sz="4" w:space="0" w:color="auto"/>
              <w:left w:val="single" w:sz="4" w:space="0" w:color="auto"/>
              <w:bottom w:val="single" w:sz="4" w:space="0" w:color="auto"/>
              <w:right w:val="single" w:sz="4" w:space="0" w:color="auto"/>
            </w:tcBorders>
            <w:noWrap/>
            <w:hideMark/>
          </w:tcPr>
          <w:p w14:paraId="1FB27771" w14:textId="77777777" w:rsidR="00265584" w:rsidRDefault="00265584">
            <w:r>
              <w:t>470</w:t>
            </w:r>
          </w:p>
        </w:tc>
        <w:tc>
          <w:tcPr>
            <w:tcW w:w="859" w:type="pct"/>
            <w:tcBorders>
              <w:top w:val="single" w:sz="4" w:space="0" w:color="auto"/>
              <w:left w:val="single" w:sz="4" w:space="0" w:color="auto"/>
              <w:bottom w:val="single" w:sz="4" w:space="0" w:color="auto"/>
              <w:right w:val="single" w:sz="4" w:space="0" w:color="auto"/>
            </w:tcBorders>
            <w:noWrap/>
            <w:hideMark/>
          </w:tcPr>
          <w:p w14:paraId="1C9CEC5D" w14:textId="77777777" w:rsidR="00265584" w:rsidRDefault="00265584">
            <w:r>
              <w:t>15.4</w:t>
            </w:r>
          </w:p>
        </w:tc>
      </w:tr>
      <w:tr w:rsidR="00265584" w14:paraId="0BCAC142"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1BA0D38" w14:textId="77777777" w:rsidR="00265584" w:rsidRDefault="00265584">
            <w:pPr>
              <w:rPr>
                <w:b/>
                <w:bCs/>
              </w:rPr>
            </w:pPr>
            <w:r>
              <w:rPr>
                <w:b/>
                <w:bCs/>
              </w:rPr>
              <w:t>New York</w:t>
            </w:r>
          </w:p>
        </w:tc>
        <w:tc>
          <w:tcPr>
            <w:tcW w:w="1019" w:type="pct"/>
            <w:tcBorders>
              <w:top w:val="single" w:sz="4" w:space="0" w:color="auto"/>
              <w:left w:val="single" w:sz="4" w:space="0" w:color="auto"/>
              <w:bottom w:val="single" w:sz="4" w:space="0" w:color="auto"/>
              <w:right w:val="single" w:sz="4" w:space="0" w:color="auto"/>
            </w:tcBorders>
            <w:noWrap/>
            <w:hideMark/>
          </w:tcPr>
          <w:p w14:paraId="699A0F62" w14:textId="77777777" w:rsidR="00265584" w:rsidRDefault="00265584">
            <w:r>
              <w:t>4,324,929</w:t>
            </w:r>
          </w:p>
        </w:tc>
        <w:tc>
          <w:tcPr>
            <w:tcW w:w="859" w:type="pct"/>
            <w:tcBorders>
              <w:top w:val="single" w:sz="4" w:space="0" w:color="auto"/>
              <w:left w:val="single" w:sz="4" w:space="0" w:color="auto"/>
              <w:bottom w:val="single" w:sz="4" w:space="0" w:color="auto"/>
              <w:right w:val="single" w:sz="4" w:space="0" w:color="auto"/>
            </w:tcBorders>
            <w:noWrap/>
            <w:hideMark/>
          </w:tcPr>
          <w:p w14:paraId="564D0DF9" w14:textId="77777777" w:rsidR="00265584" w:rsidRDefault="00265584">
            <w:r>
              <w:t>53,600</w:t>
            </w:r>
          </w:p>
        </w:tc>
        <w:tc>
          <w:tcPr>
            <w:tcW w:w="859" w:type="pct"/>
            <w:tcBorders>
              <w:top w:val="single" w:sz="4" w:space="0" w:color="auto"/>
              <w:left w:val="single" w:sz="4" w:space="0" w:color="auto"/>
              <w:bottom w:val="single" w:sz="4" w:space="0" w:color="auto"/>
              <w:right w:val="single" w:sz="4" w:space="0" w:color="auto"/>
            </w:tcBorders>
            <w:noWrap/>
            <w:hideMark/>
          </w:tcPr>
          <w:p w14:paraId="651DEE75" w14:textId="77777777" w:rsidR="00265584" w:rsidRDefault="00265584">
            <w:r>
              <w:t>13,500</w:t>
            </w:r>
          </w:p>
        </w:tc>
        <w:tc>
          <w:tcPr>
            <w:tcW w:w="859" w:type="pct"/>
            <w:tcBorders>
              <w:top w:val="single" w:sz="4" w:space="0" w:color="auto"/>
              <w:left w:val="single" w:sz="4" w:space="0" w:color="auto"/>
              <w:bottom w:val="single" w:sz="4" w:space="0" w:color="auto"/>
              <w:right w:val="single" w:sz="4" w:space="0" w:color="auto"/>
            </w:tcBorders>
            <w:noWrap/>
            <w:hideMark/>
          </w:tcPr>
          <w:p w14:paraId="4851F903" w14:textId="77777777" w:rsidR="00265584" w:rsidRDefault="00265584">
            <w:r>
              <w:t>25.2</w:t>
            </w:r>
          </w:p>
        </w:tc>
      </w:tr>
      <w:tr w:rsidR="00265584" w14:paraId="251C971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C64BA4B" w14:textId="77777777" w:rsidR="00265584" w:rsidRDefault="00265584">
            <w:pPr>
              <w:rPr>
                <w:b/>
                <w:bCs/>
              </w:rPr>
            </w:pPr>
            <w:r>
              <w:rPr>
                <w:b/>
                <w:bCs/>
              </w:rPr>
              <w:t>North Carolina</w:t>
            </w:r>
          </w:p>
        </w:tc>
        <w:tc>
          <w:tcPr>
            <w:tcW w:w="1019" w:type="pct"/>
            <w:tcBorders>
              <w:top w:val="single" w:sz="4" w:space="0" w:color="auto"/>
              <w:left w:val="single" w:sz="4" w:space="0" w:color="auto"/>
              <w:bottom w:val="single" w:sz="4" w:space="0" w:color="auto"/>
              <w:right w:val="single" w:sz="4" w:space="0" w:color="auto"/>
            </w:tcBorders>
            <w:noWrap/>
            <w:hideMark/>
          </w:tcPr>
          <w:p w14:paraId="3F4BCDBA" w14:textId="77777777" w:rsidR="00265584" w:rsidRDefault="00265584">
            <w:r>
              <w:t>2,281,635</w:t>
            </w:r>
          </w:p>
        </w:tc>
        <w:tc>
          <w:tcPr>
            <w:tcW w:w="859" w:type="pct"/>
            <w:tcBorders>
              <w:top w:val="single" w:sz="4" w:space="0" w:color="auto"/>
              <w:left w:val="single" w:sz="4" w:space="0" w:color="auto"/>
              <w:bottom w:val="single" w:sz="4" w:space="0" w:color="auto"/>
              <w:right w:val="single" w:sz="4" w:space="0" w:color="auto"/>
            </w:tcBorders>
            <w:noWrap/>
            <w:hideMark/>
          </w:tcPr>
          <w:p w14:paraId="5A20236C" w14:textId="77777777" w:rsidR="00265584" w:rsidRDefault="00265584">
            <w:r>
              <w:t>24,000</w:t>
            </w:r>
          </w:p>
        </w:tc>
        <w:tc>
          <w:tcPr>
            <w:tcW w:w="859" w:type="pct"/>
            <w:tcBorders>
              <w:top w:val="single" w:sz="4" w:space="0" w:color="auto"/>
              <w:left w:val="single" w:sz="4" w:space="0" w:color="auto"/>
              <w:bottom w:val="single" w:sz="4" w:space="0" w:color="auto"/>
              <w:right w:val="single" w:sz="4" w:space="0" w:color="auto"/>
            </w:tcBorders>
            <w:noWrap/>
            <w:hideMark/>
          </w:tcPr>
          <w:p w14:paraId="1DFBD1AF" w14:textId="77777777" w:rsidR="00265584" w:rsidRDefault="00265584">
            <w:r>
              <w:t>3,100</w:t>
            </w:r>
          </w:p>
        </w:tc>
        <w:tc>
          <w:tcPr>
            <w:tcW w:w="859" w:type="pct"/>
            <w:tcBorders>
              <w:top w:val="single" w:sz="4" w:space="0" w:color="auto"/>
              <w:left w:val="single" w:sz="4" w:space="0" w:color="auto"/>
              <w:bottom w:val="single" w:sz="4" w:space="0" w:color="auto"/>
              <w:right w:val="single" w:sz="4" w:space="0" w:color="auto"/>
            </w:tcBorders>
            <w:noWrap/>
            <w:hideMark/>
          </w:tcPr>
          <w:p w14:paraId="60A7EC2E" w14:textId="77777777" w:rsidR="00265584" w:rsidRDefault="00265584">
            <w:r>
              <w:t>12.9</w:t>
            </w:r>
          </w:p>
        </w:tc>
      </w:tr>
      <w:tr w:rsidR="00265584" w14:paraId="24508AD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DD739F" w14:textId="77777777" w:rsidR="00265584" w:rsidRDefault="00265584">
            <w:pPr>
              <w:rPr>
                <w:b/>
                <w:bCs/>
              </w:rPr>
            </w:pPr>
            <w:r>
              <w:rPr>
                <w:b/>
                <w:bCs/>
              </w:rPr>
              <w:t>North Dakota</w:t>
            </w:r>
          </w:p>
        </w:tc>
        <w:tc>
          <w:tcPr>
            <w:tcW w:w="1019" w:type="pct"/>
            <w:tcBorders>
              <w:top w:val="single" w:sz="4" w:space="0" w:color="auto"/>
              <w:left w:val="single" w:sz="4" w:space="0" w:color="auto"/>
              <w:bottom w:val="single" w:sz="4" w:space="0" w:color="auto"/>
              <w:right w:val="single" w:sz="4" w:space="0" w:color="auto"/>
            </w:tcBorders>
            <w:noWrap/>
            <w:hideMark/>
          </w:tcPr>
          <w:p w14:paraId="4EA976EC" w14:textId="77777777" w:rsidR="00265584" w:rsidRDefault="00265584">
            <w:r>
              <w:t>149,871</w:t>
            </w:r>
          </w:p>
        </w:tc>
        <w:tc>
          <w:tcPr>
            <w:tcW w:w="859" w:type="pct"/>
            <w:tcBorders>
              <w:top w:val="single" w:sz="4" w:space="0" w:color="auto"/>
              <w:left w:val="single" w:sz="4" w:space="0" w:color="auto"/>
              <w:bottom w:val="single" w:sz="4" w:space="0" w:color="auto"/>
              <w:right w:val="single" w:sz="4" w:space="0" w:color="auto"/>
            </w:tcBorders>
            <w:noWrap/>
            <w:hideMark/>
          </w:tcPr>
          <w:p w14:paraId="5644259B" w14:textId="77777777" w:rsidR="00265584" w:rsidRDefault="00265584">
            <w:r>
              <w:t>1,700</w:t>
            </w:r>
          </w:p>
        </w:tc>
        <w:tc>
          <w:tcPr>
            <w:tcW w:w="859" w:type="pct"/>
            <w:tcBorders>
              <w:top w:val="single" w:sz="4" w:space="0" w:color="auto"/>
              <w:left w:val="single" w:sz="4" w:space="0" w:color="auto"/>
              <w:bottom w:val="single" w:sz="4" w:space="0" w:color="auto"/>
              <w:right w:val="single" w:sz="4" w:space="0" w:color="auto"/>
            </w:tcBorders>
            <w:noWrap/>
            <w:hideMark/>
          </w:tcPr>
          <w:p w14:paraId="0F639E67" w14:textId="77777777" w:rsidR="00265584" w:rsidRDefault="00265584">
            <w:r>
              <w:t>140</w:t>
            </w:r>
          </w:p>
        </w:tc>
        <w:tc>
          <w:tcPr>
            <w:tcW w:w="859" w:type="pct"/>
            <w:tcBorders>
              <w:top w:val="single" w:sz="4" w:space="0" w:color="auto"/>
              <w:left w:val="single" w:sz="4" w:space="0" w:color="auto"/>
              <w:bottom w:val="single" w:sz="4" w:space="0" w:color="auto"/>
              <w:right w:val="single" w:sz="4" w:space="0" w:color="auto"/>
            </w:tcBorders>
            <w:noWrap/>
            <w:hideMark/>
          </w:tcPr>
          <w:p w14:paraId="7BC088E4" w14:textId="77777777" w:rsidR="00265584" w:rsidRDefault="00265584">
            <w:r>
              <w:t>8.6</w:t>
            </w:r>
          </w:p>
        </w:tc>
      </w:tr>
      <w:tr w:rsidR="00265584" w14:paraId="1B46B00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0EC19D3" w14:textId="77777777" w:rsidR="00265584" w:rsidRDefault="00265584">
            <w:pPr>
              <w:rPr>
                <w:b/>
                <w:bCs/>
              </w:rPr>
            </w:pPr>
            <w:r>
              <w:rPr>
                <w:b/>
                <w:bCs/>
              </w:rPr>
              <w:t>Ohio</w:t>
            </w:r>
          </w:p>
        </w:tc>
        <w:tc>
          <w:tcPr>
            <w:tcW w:w="1019" w:type="pct"/>
            <w:tcBorders>
              <w:top w:val="single" w:sz="4" w:space="0" w:color="auto"/>
              <w:left w:val="single" w:sz="4" w:space="0" w:color="auto"/>
              <w:bottom w:val="single" w:sz="4" w:space="0" w:color="auto"/>
              <w:right w:val="single" w:sz="4" w:space="0" w:color="auto"/>
            </w:tcBorders>
            <w:noWrap/>
            <w:hideMark/>
          </w:tcPr>
          <w:p w14:paraId="3CA78FD1" w14:textId="77777777" w:rsidR="00265584" w:rsidRDefault="00265584">
            <w:r>
              <w:t>2,730,751</w:t>
            </w:r>
          </w:p>
        </w:tc>
        <w:tc>
          <w:tcPr>
            <w:tcW w:w="859" w:type="pct"/>
            <w:tcBorders>
              <w:top w:val="single" w:sz="4" w:space="0" w:color="auto"/>
              <w:left w:val="single" w:sz="4" w:space="0" w:color="auto"/>
              <w:bottom w:val="single" w:sz="4" w:space="0" w:color="auto"/>
              <w:right w:val="single" w:sz="4" w:space="0" w:color="auto"/>
            </w:tcBorders>
            <w:noWrap/>
            <w:hideMark/>
          </w:tcPr>
          <w:p w14:paraId="03450871" w14:textId="77777777" w:rsidR="00265584" w:rsidRDefault="00265584">
            <w:r>
              <w:t>36,100</w:t>
            </w:r>
          </w:p>
        </w:tc>
        <w:tc>
          <w:tcPr>
            <w:tcW w:w="859" w:type="pct"/>
            <w:tcBorders>
              <w:top w:val="single" w:sz="4" w:space="0" w:color="auto"/>
              <w:left w:val="single" w:sz="4" w:space="0" w:color="auto"/>
              <w:bottom w:val="single" w:sz="4" w:space="0" w:color="auto"/>
              <w:right w:val="single" w:sz="4" w:space="0" w:color="auto"/>
            </w:tcBorders>
            <w:noWrap/>
            <w:hideMark/>
          </w:tcPr>
          <w:p w14:paraId="0A617D6B" w14:textId="77777777" w:rsidR="00265584" w:rsidRDefault="00265584">
            <w:r>
              <w:t>6,160</w:t>
            </w:r>
          </w:p>
        </w:tc>
        <w:tc>
          <w:tcPr>
            <w:tcW w:w="859" w:type="pct"/>
            <w:tcBorders>
              <w:top w:val="single" w:sz="4" w:space="0" w:color="auto"/>
              <w:left w:val="single" w:sz="4" w:space="0" w:color="auto"/>
              <w:bottom w:val="single" w:sz="4" w:space="0" w:color="auto"/>
              <w:right w:val="single" w:sz="4" w:space="0" w:color="auto"/>
            </w:tcBorders>
            <w:noWrap/>
            <w:hideMark/>
          </w:tcPr>
          <w:p w14:paraId="59152559" w14:textId="77777777" w:rsidR="00265584" w:rsidRDefault="00265584">
            <w:r>
              <w:t>17.1</w:t>
            </w:r>
          </w:p>
        </w:tc>
      </w:tr>
      <w:tr w:rsidR="00265584" w14:paraId="2A7D2F8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1DAB10B" w14:textId="77777777" w:rsidR="00265584" w:rsidRDefault="00265584">
            <w:pPr>
              <w:rPr>
                <w:b/>
                <w:bCs/>
              </w:rPr>
            </w:pPr>
            <w:r>
              <w:rPr>
                <w:b/>
                <w:bCs/>
              </w:rPr>
              <w:lastRenderedPageBreak/>
              <w:t>Oklahoma</w:t>
            </w:r>
          </w:p>
        </w:tc>
        <w:tc>
          <w:tcPr>
            <w:tcW w:w="1019" w:type="pct"/>
            <w:tcBorders>
              <w:top w:val="single" w:sz="4" w:space="0" w:color="auto"/>
              <w:left w:val="single" w:sz="4" w:space="0" w:color="auto"/>
              <w:bottom w:val="single" w:sz="4" w:space="0" w:color="auto"/>
              <w:right w:val="single" w:sz="4" w:space="0" w:color="auto"/>
            </w:tcBorders>
            <w:noWrap/>
            <w:hideMark/>
          </w:tcPr>
          <w:p w14:paraId="3DC69996" w14:textId="77777777" w:rsidR="00265584" w:rsidRDefault="00265584">
            <w:r>
              <w:t>929,666</w:t>
            </w:r>
          </w:p>
        </w:tc>
        <w:tc>
          <w:tcPr>
            <w:tcW w:w="859" w:type="pct"/>
            <w:tcBorders>
              <w:top w:val="single" w:sz="4" w:space="0" w:color="auto"/>
              <w:left w:val="single" w:sz="4" w:space="0" w:color="auto"/>
              <w:bottom w:val="single" w:sz="4" w:space="0" w:color="auto"/>
              <w:right w:val="single" w:sz="4" w:space="0" w:color="auto"/>
            </w:tcBorders>
            <w:noWrap/>
            <w:hideMark/>
          </w:tcPr>
          <w:p w14:paraId="06FED7E1" w14:textId="77777777" w:rsidR="00265584" w:rsidRDefault="00265584">
            <w:r>
              <w:t>8,600</w:t>
            </w:r>
          </w:p>
        </w:tc>
        <w:tc>
          <w:tcPr>
            <w:tcW w:w="859" w:type="pct"/>
            <w:tcBorders>
              <w:top w:val="single" w:sz="4" w:space="0" w:color="auto"/>
              <w:left w:val="single" w:sz="4" w:space="0" w:color="auto"/>
              <w:bottom w:val="single" w:sz="4" w:space="0" w:color="auto"/>
              <w:right w:val="single" w:sz="4" w:space="0" w:color="auto"/>
            </w:tcBorders>
            <w:noWrap/>
            <w:hideMark/>
          </w:tcPr>
          <w:p w14:paraId="79AC88AF" w14:textId="77777777" w:rsidR="00265584" w:rsidRDefault="00265584">
            <w:r>
              <w:t>1,150</w:t>
            </w:r>
          </w:p>
        </w:tc>
        <w:tc>
          <w:tcPr>
            <w:tcW w:w="859" w:type="pct"/>
            <w:tcBorders>
              <w:top w:val="single" w:sz="4" w:space="0" w:color="auto"/>
              <w:left w:val="single" w:sz="4" w:space="0" w:color="auto"/>
              <w:bottom w:val="single" w:sz="4" w:space="0" w:color="auto"/>
              <w:right w:val="single" w:sz="4" w:space="0" w:color="auto"/>
            </w:tcBorders>
            <w:noWrap/>
            <w:hideMark/>
          </w:tcPr>
          <w:p w14:paraId="6B049962" w14:textId="77777777" w:rsidR="00265584" w:rsidRDefault="00265584">
            <w:r>
              <w:t>13.4</w:t>
            </w:r>
          </w:p>
        </w:tc>
      </w:tr>
      <w:tr w:rsidR="00265584" w14:paraId="3E5D376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F950950" w14:textId="77777777" w:rsidR="00265584" w:rsidRDefault="00265584">
            <w:pPr>
              <w:rPr>
                <w:b/>
                <w:bCs/>
              </w:rPr>
            </w:pPr>
            <w:r>
              <w:rPr>
                <w:b/>
                <w:bCs/>
              </w:rPr>
              <w:t>Oregon</w:t>
            </w:r>
          </w:p>
        </w:tc>
        <w:tc>
          <w:tcPr>
            <w:tcW w:w="1019" w:type="pct"/>
            <w:tcBorders>
              <w:top w:val="single" w:sz="4" w:space="0" w:color="auto"/>
              <w:left w:val="single" w:sz="4" w:space="0" w:color="auto"/>
              <w:bottom w:val="single" w:sz="4" w:space="0" w:color="auto"/>
              <w:right w:val="single" w:sz="4" w:space="0" w:color="auto"/>
            </w:tcBorders>
            <w:noWrap/>
            <w:hideMark/>
          </w:tcPr>
          <w:p w14:paraId="33930F8A" w14:textId="77777777" w:rsidR="00265584" w:rsidRDefault="00265584">
            <w:r>
              <w:t>866,453</w:t>
            </w:r>
          </w:p>
        </w:tc>
        <w:tc>
          <w:tcPr>
            <w:tcW w:w="859" w:type="pct"/>
            <w:tcBorders>
              <w:top w:val="single" w:sz="4" w:space="0" w:color="auto"/>
              <w:left w:val="single" w:sz="4" w:space="0" w:color="auto"/>
              <w:bottom w:val="single" w:sz="4" w:space="0" w:color="auto"/>
              <w:right w:val="single" w:sz="4" w:space="0" w:color="auto"/>
            </w:tcBorders>
            <w:noWrap/>
            <w:hideMark/>
          </w:tcPr>
          <w:p w14:paraId="2BC7F3EE" w14:textId="77777777" w:rsidR="00265584" w:rsidRDefault="00265584">
            <w:r>
              <w:t>8,500</w:t>
            </w:r>
          </w:p>
        </w:tc>
        <w:tc>
          <w:tcPr>
            <w:tcW w:w="859" w:type="pct"/>
            <w:tcBorders>
              <w:top w:val="single" w:sz="4" w:space="0" w:color="auto"/>
              <w:left w:val="single" w:sz="4" w:space="0" w:color="auto"/>
              <w:bottom w:val="single" w:sz="4" w:space="0" w:color="auto"/>
              <w:right w:val="single" w:sz="4" w:space="0" w:color="auto"/>
            </w:tcBorders>
            <w:noWrap/>
            <w:hideMark/>
          </w:tcPr>
          <w:p w14:paraId="30E5C049" w14:textId="77777777" w:rsidR="00265584" w:rsidRDefault="00265584">
            <w:r>
              <w:t>1,180</w:t>
            </w:r>
          </w:p>
        </w:tc>
        <w:tc>
          <w:tcPr>
            <w:tcW w:w="859" w:type="pct"/>
            <w:tcBorders>
              <w:top w:val="single" w:sz="4" w:space="0" w:color="auto"/>
              <w:left w:val="single" w:sz="4" w:space="0" w:color="auto"/>
              <w:bottom w:val="single" w:sz="4" w:space="0" w:color="auto"/>
              <w:right w:val="single" w:sz="4" w:space="0" w:color="auto"/>
            </w:tcBorders>
            <w:noWrap/>
            <w:hideMark/>
          </w:tcPr>
          <w:p w14:paraId="790E8DA7" w14:textId="77777777" w:rsidR="00265584" w:rsidRDefault="00265584">
            <w:r>
              <w:t>13.9</w:t>
            </w:r>
          </w:p>
        </w:tc>
      </w:tr>
      <w:tr w:rsidR="00265584" w14:paraId="1498934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9234E73" w14:textId="77777777" w:rsidR="00265584" w:rsidRDefault="00265584">
            <w:pPr>
              <w:rPr>
                <w:b/>
                <w:bCs/>
              </w:rPr>
            </w:pPr>
            <w:r>
              <w:rPr>
                <w:b/>
                <w:bCs/>
              </w:rPr>
              <w:t>Pennsylvania</w:t>
            </w:r>
          </w:p>
        </w:tc>
        <w:tc>
          <w:tcPr>
            <w:tcW w:w="1019" w:type="pct"/>
            <w:tcBorders>
              <w:top w:val="single" w:sz="4" w:space="0" w:color="auto"/>
              <w:left w:val="single" w:sz="4" w:space="0" w:color="auto"/>
              <w:bottom w:val="single" w:sz="4" w:space="0" w:color="auto"/>
              <w:right w:val="single" w:sz="4" w:space="0" w:color="auto"/>
            </w:tcBorders>
            <w:noWrap/>
            <w:hideMark/>
          </w:tcPr>
          <w:p w14:paraId="7A85580F" w14:textId="77777777" w:rsidR="00265584" w:rsidRDefault="00265584">
            <w:r>
              <w:t>2,792,155</w:t>
            </w:r>
          </w:p>
        </w:tc>
        <w:tc>
          <w:tcPr>
            <w:tcW w:w="859" w:type="pct"/>
            <w:tcBorders>
              <w:top w:val="single" w:sz="4" w:space="0" w:color="auto"/>
              <w:left w:val="single" w:sz="4" w:space="0" w:color="auto"/>
              <w:bottom w:val="single" w:sz="4" w:space="0" w:color="auto"/>
              <w:right w:val="single" w:sz="4" w:space="0" w:color="auto"/>
            </w:tcBorders>
            <w:noWrap/>
            <w:hideMark/>
          </w:tcPr>
          <w:p w14:paraId="68901FD2" w14:textId="77777777" w:rsidR="00265584" w:rsidRDefault="00265584">
            <w:r>
              <w:t>31,600</w:t>
            </w:r>
          </w:p>
        </w:tc>
        <w:tc>
          <w:tcPr>
            <w:tcW w:w="859" w:type="pct"/>
            <w:tcBorders>
              <w:top w:val="single" w:sz="4" w:space="0" w:color="auto"/>
              <w:left w:val="single" w:sz="4" w:space="0" w:color="auto"/>
              <w:bottom w:val="single" w:sz="4" w:space="0" w:color="auto"/>
              <w:right w:val="single" w:sz="4" w:space="0" w:color="auto"/>
            </w:tcBorders>
            <w:noWrap/>
            <w:hideMark/>
          </w:tcPr>
          <w:p w14:paraId="7C21BC89" w14:textId="77777777" w:rsidR="00265584" w:rsidRDefault="00265584">
            <w:r>
              <w:t>6,310</w:t>
            </w:r>
          </w:p>
        </w:tc>
        <w:tc>
          <w:tcPr>
            <w:tcW w:w="859" w:type="pct"/>
            <w:tcBorders>
              <w:top w:val="single" w:sz="4" w:space="0" w:color="auto"/>
              <w:left w:val="single" w:sz="4" w:space="0" w:color="auto"/>
              <w:bottom w:val="single" w:sz="4" w:space="0" w:color="auto"/>
              <w:right w:val="single" w:sz="4" w:space="0" w:color="auto"/>
            </w:tcBorders>
            <w:noWrap/>
            <w:hideMark/>
          </w:tcPr>
          <w:p w14:paraId="354AE0A3" w14:textId="77777777" w:rsidR="00265584" w:rsidRDefault="00265584">
            <w:r>
              <w:t>20</w:t>
            </w:r>
          </w:p>
        </w:tc>
      </w:tr>
      <w:tr w:rsidR="00265584" w14:paraId="3B596FB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C56B7E6" w14:textId="77777777" w:rsidR="00265584" w:rsidRDefault="00265584">
            <w:pPr>
              <w:rPr>
                <w:b/>
                <w:bCs/>
              </w:rPr>
            </w:pPr>
            <w:r>
              <w:rPr>
                <w:b/>
                <w:bCs/>
              </w:rPr>
              <w:t>Rhode Island</w:t>
            </w:r>
          </w:p>
        </w:tc>
        <w:tc>
          <w:tcPr>
            <w:tcW w:w="1019" w:type="pct"/>
            <w:tcBorders>
              <w:top w:val="single" w:sz="4" w:space="0" w:color="auto"/>
              <w:left w:val="single" w:sz="4" w:space="0" w:color="auto"/>
              <w:bottom w:val="single" w:sz="4" w:space="0" w:color="auto"/>
              <w:right w:val="single" w:sz="4" w:space="0" w:color="auto"/>
            </w:tcBorders>
            <w:noWrap/>
            <w:hideMark/>
          </w:tcPr>
          <w:p w14:paraId="65D9D9BB" w14:textId="77777777" w:rsidR="00265584" w:rsidRDefault="00265584">
            <w:r>
              <w:t>223,956</w:t>
            </w:r>
          </w:p>
        </w:tc>
        <w:tc>
          <w:tcPr>
            <w:tcW w:w="859" w:type="pct"/>
            <w:tcBorders>
              <w:top w:val="single" w:sz="4" w:space="0" w:color="auto"/>
              <w:left w:val="single" w:sz="4" w:space="0" w:color="auto"/>
              <w:bottom w:val="single" w:sz="4" w:space="0" w:color="auto"/>
              <w:right w:val="single" w:sz="4" w:space="0" w:color="auto"/>
            </w:tcBorders>
            <w:noWrap/>
            <w:hideMark/>
          </w:tcPr>
          <w:p w14:paraId="7182B957" w14:textId="77777777" w:rsidR="00265584" w:rsidRDefault="00265584">
            <w:r>
              <w:t>2,700</w:t>
            </w:r>
          </w:p>
        </w:tc>
        <w:tc>
          <w:tcPr>
            <w:tcW w:w="859" w:type="pct"/>
            <w:tcBorders>
              <w:top w:val="single" w:sz="4" w:space="0" w:color="auto"/>
              <w:left w:val="single" w:sz="4" w:space="0" w:color="auto"/>
              <w:bottom w:val="single" w:sz="4" w:space="0" w:color="auto"/>
              <w:right w:val="single" w:sz="4" w:space="0" w:color="auto"/>
            </w:tcBorders>
            <w:noWrap/>
            <w:hideMark/>
          </w:tcPr>
          <w:p w14:paraId="3F0D39B7" w14:textId="77777777" w:rsidR="00265584" w:rsidRDefault="00265584">
            <w:r>
              <w:t>420</w:t>
            </w:r>
          </w:p>
        </w:tc>
        <w:tc>
          <w:tcPr>
            <w:tcW w:w="859" w:type="pct"/>
            <w:tcBorders>
              <w:top w:val="single" w:sz="4" w:space="0" w:color="auto"/>
              <w:left w:val="single" w:sz="4" w:space="0" w:color="auto"/>
              <w:bottom w:val="single" w:sz="4" w:space="0" w:color="auto"/>
              <w:right w:val="single" w:sz="4" w:space="0" w:color="auto"/>
            </w:tcBorders>
            <w:noWrap/>
            <w:hideMark/>
          </w:tcPr>
          <w:p w14:paraId="796BE5BD" w14:textId="77777777" w:rsidR="00265584" w:rsidRDefault="00265584">
            <w:r>
              <w:t>15.7</w:t>
            </w:r>
          </w:p>
        </w:tc>
      </w:tr>
      <w:tr w:rsidR="00265584" w14:paraId="131CB58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11F49E5" w14:textId="77777777" w:rsidR="00265584" w:rsidRDefault="00265584">
            <w:pPr>
              <w:rPr>
                <w:b/>
                <w:bCs/>
              </w:rPr>
            </w:pPr>
            <w:r>
              <w:rPr>
                <w:b/>
                <w:bCs/>
              </w:rPr>
              <w:t>South Carolina</w:t>
            </w:r>
          </w:p>
        </w:tc>
        <w:tc>
          <w:tcPr>
            <w:tcW w:w="1019" w:type="pct"/>
            <w:tcBorders>
              <w:top w:val="single" w:sz="4" w:space="0" w:color="auto"/>
              <w:left w:val="single" w:sz="4" w:space="0" w:color="auto"/>
              <w:bottom w:val="single" w:sz="4" w:space="0" w:color="auto"/>
              <w:right w:val="single" w:sz="4" w:space="0" w:color="auto"/>
            </w:tcBorders>
            <w:noWrap/>
            <w:hideMark/>
          </w:tcPr>
          <w:p w14:paraId="5862B98C" w14:textId="77777777" w:rsidR="00265584" w:rsidRDefault="00265584">
            <w:r>
              <w:t>1,080,474</w:t>
            </w:r>
          </w:p>
        </w:tc>
        <w:tc>
          <w:tcPr>
            <w:tcW w:w="859" w:type="pct"/>
            <w:tcBorders>
              <w:top w:val="single" w:sz="4" w:space="0" w:color="auto"/>
              <w:left w:val="single" w:sz="4" w:space="0" w:color="auto"/>
              <w:bottom w:val="single" w:sz="4" w:space="0" w:color="auto"/>
              <w:right w:val="single" w:sz="4" w:space="0" w:color="auto"/>
            </w:tcBorders>
            <w:noWrap/>
            <w:hideMark/>
          </w:tcPr>
          <w:p w14:paraId="5E75044D" w14:textId="77777777" w:rsidR="00265584" w:rsidRDefault="00265584">
            <w:r>
              <w:t>11,400</w:t>
            </w:r>
          </w:p>
        </w:tc>
        <w:tc>
          <w:tcPr>
            <w:tcW w:w="859" w:type="pct"/>
            <w:tcBorders>
              <w:top w:val="single" w:sz="4" w:space="0" w:color="auto"/>
              <w:left w:val="single" w:sz="4" w:space="0" w:color="auto"/>
              <w:bottom w:val="single" w:sz="4" w:space="0" w:color="auto"/>
              <w:right w:val="single" w:sz="4" w:space="0" w:color="auto"/>
            </w:tcBorders>
            <w:noWrap/>
            <w:hideMark/>
          </w:tcPr>
          <w:p w14:paraId="4A32F303" w14:textId="77777777" w:rsidR="00265584" w:rsidRDefault="00265584">
            <w:r>
              <w:t>1,250</w:t>
            </w:r>
          </w:p>
        </w:tc>
        <w:tc>
          <w:tcPr>
            <w:tcW w:w="859" w:type="pct"/>
            <w:tcBorders>
              <w:top w:val="single" w:sz="4" w:space="0" w:color="auto"/>
              <w:left w:val="single" w:sz="4" w:space="0" w:color="auto"/>
              <w:bottom w:val="single" w:sz="4" w:space="0" w:color="auto"/>
              <w:right w:val="single" w:sz="4" w:space="0" w:color="auto"/>
            </w:tcBorders>
            <w:noWrap/>
            <w:hideMark/>
          </w:tcPr>
          <w:p w14:paraId="1FA1894B" w14:textId="77777777" w:rsidR="00265584" w:rsidRDefault="00265584">
            <w:r>
              <w:t>11</w:t>
            </w:r>
          </w:p>
        </w:tc>
      </w:tr>
      <w:tr w:rsidR="00265584" w14:paraId="2F6C40B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F6BAC44" w14:textId="77777777" w:rsidR="00265584" w:rsidRDefault="00265584">
            <w:pPr>
              <w:rPr>
                <w:b/>
                <w:bCs/>
              </w:rPr>
            </w:pPr>
            <w:r>
              <w:rPr>
                <w:b/>
                <w:bCs/>
              </w:rPr>
              <w:t>South Dakota</w:t>
            </w:r>
          </w:p>
        </w:tc>
        <w:tc>
          <w:tcPr>
            <w:tcW w:w="1019" w:type="pct"/>
            <w:tcBorders>
              <w:top w:val="single" w:sz="4" w:space="0" w:color="auto"/>
              <w:left w:val="single" w:sz="4" w:space="0" w:color="auto"/>
              <w:bottom w:val="single" w:sz="4" w:space="0" w:color="auto"/>
              <w:right w:val="single" w:sz="4" w:space="0" w:color="auto"/>
            </w:tcBorders>
            <w:noWrap/>
            <w:hideMark/>
          </w:tcPr>
          <w:p w14:paraId="70BC9274" w14:textId="77777777" w:rsidR="00265584" w:rsidRDefault="00265584">
            <w:r>
              <w:t>202,797</w:t>
            </w:r>
          </w:p>
        </w:tc>
        <w:tc>
          <w:tcPr>
            <w:tcW w:w="859" w:type="pct"/>
            <w:tcBorders>
              <w:top w:val="single" w:sz="4" w:space="0" w:color="auto"/>
              <w:left w:val="single" w:sz="4" w:space="0" w:color="auto"/>
              <w:bottom w:val="single" w:sz="4" w:space="0" w:color="auto"/>
              <w:right w:val="single" w:sz="4" w:space="0" w:color="auto"/>
            </w:tcBorders>
            <w:noWrap/>
            <w:hideMark/>
          </w:tcPr>
          <w:p w14:paraId="0D4B5F9C" w14:textId="77777777" w:rsidR="00265584" w:rsidRDefault="00265584">
            <w:r>
              <w:t>2,100</w:t>
            </w:r>
          </w:p>
        </w:tc>
        <w:tc>
          <w:tcPr>
            <w:tcW w:w="859" w:type="pct"/>
            <w:tcBorders>
              <w:top w:val="single" w:sz="4" w:space="0" w:color="auto"/>
              <w:left w:val="single" w:sz="4" w:space="0" w:color="auto"/>
              <w:bottom w:val="single" w:sz="4" w:space="0" w:color="auto"/>
              <w:right w:val="single" w:sz="4" w:space="0" w:color="auto"/>
            </w:tcBorders>
            <w:noWrap/>
            <w:hideMark/>
          </w:tcPr>
          <w:p w14:paraId="1F9F93B4" w14:textId="77777777" w:rsidR="00265584" w:rsidRDefault="00265584">
            <w:r>
              <w:t>160</w:t>
            </w:r>
          </w:p>
        </w:tc>
        <w:tc>
          <w:tcPr>
            <w:tcW w:w="859" w:type="pct"/>
            <w:tcBorders>
              <w:top w:val="single" w:sz="4" w:space="0" w:color="auto"/>
              <w:left w:val="single" w:sz="4" w:space="0" w:color="auto"/>
              <w:bottom w:val="single" w:sz="4" w:space="0" w:color="auto"/>
              <w:right w:val="single" w:sz="4" w:space="0" w:color="auto"/>
            </w:tcBorders>
            <w:noWrap/>
            <w:hideMark/>
          </w:tcPr>
          <w:p w14:paraId="47F2246D" w14:textId="77777777" w:rsidR="00265584" w:rsidRDefault="00265584">
            <w:r>
              <w:t>7.6</w:t>
            </w:r>
          </w:p>
        </w:tc>
      </w:tr>
      <w:tr w:rsidR="00265584" w14:paraId="3E75989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6FC7603" w14:textId="77777777" w:rsidR="00265584" w:rsidRDefault="00265584">
            <w:pPr>
              <w:rPr>
                <w:b/>
                <w:bCs/>
              </w:rPr>
            </w:pPr>
            <w:r>
              <w:rPr>
                <w:b/>
                <w:bCs/>
              </w:rPr>
              <w:t>Tennessee</w:t>
            </w:r>
          </w:p>
        </w:tc>
        <w:tc>
          <w:tcPr>
            <w:tcW w:w="1019" w:type="pct"/>
            <w:tcBorders>
              <w:top w:val="single" w:sz="4" w:space="0" w:color="auto"/>
              <w:left w:val="single" w:sz="4" w:space="0" w:color="auto"/>
              <w:bottom w:val="single" w:sz="4" w:space="0" w:color="auto"/>
              <w:right w:val="single" w:sz="4" w:space="0" w:color="auto"/>
            </w:tcBorders>
            <w:noWrap/>
            <w:hideMark/>
          </w:tcPr>
          <w:p w14:paraId="7E484BBE" w14:textId="77777777" w:rsidR="00265584" w:rsidRDefault="00265584">
            <w:r>
              <w:t>1,496,001</w:t>
            </w:r>
          </w:p>
        </w:tc>
        <w:tc>
          <w:tcPr>
            <w:tcW w:w="859" w:type="pct"/>
            <w:tcBorders>
              <w:top w:val="single" w:sz="4" w:space="0" w:color="auto"/>
              <w:left w:val="single" w:sz="4" w:space="0" w:color="auto"/>
              <w:bottom w:val="single" w:sz="4" w:space="0" w:color="auto"/>
              <w:right w:val="single" w:sz="4" w:space="0" w:color="auto"/>
            </w:tcBorders>
            <w:noWrap/>
            <w:hideMark/>
          </w:tcPr>
          <w:p w14:paraId="368EC57D" w14:textId="77777777" w:rsidR="00265584" w:rsidRDefault="00265584">
            <w:r>
              <w:t>15,700</w:t>
            </w:r>
          </w:p>
        </w:tc>
        <w:tc>
          <w:tcPr>
            <w:tcW w:w="859" w:type="pct"/>
            <w:tcBorders>
              <w:top w:val="single" w:sz="4" w:space="0" w:color="auto"/>
              <w:left w:val="single" w:sz="4" w:space="0" w:color="auto"/>
              <w:bottom w:val="single" w:sz="4" w:space="0" w:color="auto"/>
              <w:right w:val="single" w:sz="4" w:space="0" w:color="auto"/>
            </w:tcBorders>
            <w:noWrap/>
            <w:hideMark/>
          </w:tcPr>
          <w:p w14:paraId="1E3B23DB" w14:textId="77777777" w:rsidR="00265584" w:rsidRDefault="00265584">
            <w:r>
              <w:t>2,440</w:t>
            </w:r>
          </w:p>
        </w:tc>
        <w:tc>
          <w:tcPr>
            <w:tcW w:w="859" w:type="pct"/>
            <w:tcBorders>
              <w:top w:val="single" w:sz="4" w:space="0" w:color="auto"/>
              <w:left w:val="single" w:sz="4" w:space="0" w:color="auto"/>
              <w:bottom w:val="single" w:sz="4" w:space="0" w:color="auto"/>
              <w:right w:val="single" w:sz="4" w:space="0" w:color="auto"/>
            </w:tcBorders>
            <w:noWrap/>
            <w:hideMark/>
          </w:tcPr>
          <w:p w14:paraId="5DDB3B0F" w14:textId="77777777" w:rsidR="00265584" w:rsidRDefault="00265584">
            <w:r>
              <w:t>15.5</w:t>
            </w:r>
          </w:p>
        </w:tc>
      </w:tr>
      <w:tr w:rsidR="00265584" w14:paraId="5A29F903"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06CF45D" w14:textId="77777777" w:rsidR="00265584" w:rsidRDefault="00265584">
            <w:pPr>
              <w:rPr>
                <w:b/>
                <w:bCs/>
              </w:rPr>
            </w:pPr>
            <w:r>
              <w:rPr>
                <w:b/>
                <w:bCs/>
              </w:rPr>
              <w:t>Texas</w:t>
            </w:r>
          </w:p>
        </w:tc>
        <w:tc>
          <w:tcPr>
            <w:tcW w:w="1019" w:type="pct"/>
            <w:tcBorders>
              <w:top w:val="single" w:sz="4" w:space="0" w:color="auto"/>
              <w:left w:val="single" w:sz="4" w:space="0" w:color="auto"/>
              <w:bottom w:val="single" w:sz="4" w:space="0" w:color="auto"/>
              <w:right w:val="single" w:sz="4" w:space="0" w:color="auto"/>
            </w:tcBorders>
            <w:noWrap/>
            <w:hideMark/>
          </w:tcPr>
          <w:p w14:paraId="2EE75D24" w14:textId="77777777" w:rsidR="00265584" w:rsidRDefault="00265584">
            <w:r>
              <w:t>6,865,824</w:t>
            </w:r>
          </w:p>
        </w:tc>
        <w:tc>
          <w:tcPr>
            <w:tcW w:w="859" w:type="pct"/>
            <w:tcBorders>
              <w:top w:val="single" w:sz="4" w:space="0" w:color="auto"/>
              <w:left w:val="single" w:sz="4" w:space="0" w:color="auto"/>
              <w:bottom w:val="single" w:sz="4" w:space="0" w:color="auto"/>
              <w:right w:val="single" w:sz="4" w:space="0" w:color="auto"/>
            </w:tcBorders>
            <w:noWrap/>
            <w:hideMark/>
          </w:tcPr>
          <w:p w14:paraId="7CED013F" w14:textId="77777777" w:rsidR="00265584" w:rsidRDefault="00265584">
            <w:r>
              <w:t>99,100</w:t>
            </w:r>
          </w:p>
        </w:tc>
        <w:tc>
          <w:tcPr>
            <w:tcW w:w="859" w:type="pct"/>
            <w:tcBorders>
              <w:top w:val="single" w:sz="4" w:space="0" w:color="auto"/>
              <w:left w:val="single" w:sz="4" w:space="0" w:color="auto"/>
              <w:bottom w:val="single" w:sz="4" w:space="0" w:color="auto"/>
              <w:right w:val="single" w:sz="4" w:space="0" w:color="auto"/>
            </w:tcBorders>
            <w:noWrap/>
            <w:hideMark/>
          </w:tcPr>
          <w:p w14:paraId="2B55BF8E" w14:textId="77777777" w:rsidR="00265584" w:rsidRDefault="00265584">
            <w:r>
              <w:t>14,320</w:t>
            </w:r>
          </w:p>
        </w:tc>
        <w:tc>
          <w:tcPr>
            <w:tcW w:w="859" w:type="pct"/>
            <w:tcBorders>
              <w:top w:val="single" w:sz="4" w:space="0" w:color="auto"/>
              <w:left w:val="single" w:sz="4" w:space="0" w:color="auto"/>
              <w:bottom w:val="single" w:sz="4" w:space="0" w:color="auto"/>
              <w:right w:val="single" w:sz="4" w:space="0" w:color="auto"/>
            </w:tcBorders>
            <w:noWrap/>
            <w:hideMark/>
          </w:tcPr>
          <w:p w14:paraId="13A27332" w14:textId="77777777" w:rsidR="00265584" w:rsidRDefault="00265584">
            <w:r>
              <w:t>14.4</w:t>
            </w:r>
          </w:p>
        </w:tc>
      </w:tr>
      <w:tr w:rsidR="00265584" w14:paraId="46D3BAE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742DC9B" w14:textId="77777777" w:rsidR="00265584" w:rsidRDefault="00265584">
            <w:pPr>
              <w:rPr>
                <w:b/>
                <w:bCs/>
              </w:rPr>
            </w:pPr>
            <w:r>
              <w:rPr>
                <w:b/>
                <w:bCs/>
              </w:rPr>
              <w:t>Utah</w:t>
            </w:r>
          </w:p>
        </w:tc>
        <w:tc>
          <w:tcPr>
            <w:tcW w:w="1019" w:type="pct"/>
            <w:tcBorders>
              <w:top w:val="single" w:sz="4" w:space="0" w:color="auto"/>
              <w:left w:val="single" w:sz="4" w:space="0" w:color="auto"/>
              <w:bottom w:val="single" w:sz="4" w:space="0" w:color="auto"/>
              <w:right w:val="single" w:sz="4" w:space="0" w:color="auto"/>
            </w:tcBorders>
            <w:noWrap/>
            <w:hideMark/>
          </w:tcPr>
          <w:p w14:paraId="7B15EB17" w14:textId="77777777" w:rsidR="00265584" w:rsidRDefault="00265584">
            <w:r>
              <w:t>871,027</w:t>
            </w:r>
          </w:p>
        </w:tc>
        <w:tc>
          <w:tcPr>
            <w:tcW w:w="859" w:type="pct"/>
            <w:tcBorders>
              <w:top w:val="single" w:sz="4" w:space="0" w:color="auto"/>
              <w:left w:val="single" w:sz="4" w:space="0" w:color="auto"/>
              <w:bottom w:val="single" w:sz="4" w:space="0" w:color="auto"/>
              <w:right w:val="single" w:sz="4" w:space="0" w:color="auto"/>
            </w:tcBorders>
            <w:noWrap/>
            <w:hideMark/>
          </w:tcPr>
          <w:p w14:paraId="12E8C7D2" w14:textId="77777777" w:rsidR="00265584" w:rsidRDefault="00265584">
            <w:r>
              <w:t>8,100</w:t>
            </w:r>
          </w:p>
        </w:tc>
        <w:tc>
          <w:tcPr>
            <w:tcW w:w="859" w:type="pct"/>
            <w:tcBorders>
              <w:top w:val="single" w:sz="4" w:space="0" w:color="auto"/>
              <w:left w:val="single" w:sz="4" w:space="0" w:color="auto"/>
              <w:bottom w:val="single" w:sz="4" w:space="0" w:color="auto"/>
              <w:right w:val="single" w:sz="4" w:space="0" w:color="auto"/>
            </w:tcBorders>
            <w:noWrap/>
            <w:hideMark/>
          </w:tcPr>
          <w:p w14:paraId="07467D83" w14:textId="77777777" w:rsidR="00265584" w:rsidRDefault="00265584">
            <w:r>
              <w:t>1,670</w:t>
            </w:r>
          </w:p>
        </w:tc>
        <w:tc>
          <w:tcPr>
            <w:tcW w:w="859" w:type="pct"/>
            <w:tcBorders>
              <w:top w:val="single" w:sz="4" w:space="0" w:color="auto"/>
              <w:left w:val="single" w:sz="4" w:space="0" w:color="auto"/>
              <w:bottom w:val="single" w:sz="4" w:space="0" w:color="auto"/>
              <w:right w:val="single" w:sz="4" w:space="0" w:color="auto"/>
            </w:tcBorders>
            <w:noWrap/>
            <w:hideMark/>
          </w:tcPr>
          <w:p w14:paraId="3649C33D" w14:textId="77777777" w:rsidR="00265584" w:rsidRDefault="00265584">
            <w:r>
              <w:t>20.5</w:t>
            </w:r>
          </w:p>
        </w:tc>
      </w:tr>
      <w:tr w:rsidR="00265584" w14:paraId="0C5D9F7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3B6DFAD" w14:textId="77777777" w:rsidR="00265584" w:rsidRDefault="00265584">
            <w:pPr>
              <w:rPr>
                <w:b/>
                <w:bCs/>
              </w:rPr>
            </w:pPr>
            <w:r>
              <w:rPr>
                <w:b/>
                <w:bCs/>
              </w:rPr>
              <w:t>Vermont</w:t>
            </w:r>
          </w:p>
        </w:tc>
        <w:tc>
          <w:tcPr>
            <w:tcW w:w="1019" w:type="pct"/>
            <w:tcBorders>
              <w:top w:val="single" w:sz="4" w:space="0" w:color="auto"/>
              <w:left w:val="single" w:sz="4" w:space="0" w:color="auto"/>
              <w:bottom w:val="single" w:sz="4" w:space="0" w:color="auto"/>
              <w:right w:val="single" w:sz="4" w:space="0" w:color="auto"/>
            </w:tcBorders>
            <w:noWrap/>
            <w:hideMark/>
          </w:tcPr>
          <w:p w14:paraId="59AFD7EC" w14:textId="77777777" w:rsidR="00265584" w:rsidRDefault="00265584">
            <w:r>
              <w:t>129,233</w:t>
            </w:r>
          </w:p>
        </w:tc>
        <w:tc>
          <w:tcPr>
            <w:tcW w:w="859" w:type="pct"/>
            <w:tcBorders>
              <w:top w:val="single" w:sz="4" w:space="0" w:color="auto"/>
              <w:left w:val="single" w:sz="4" w:space="0" w:color="auto"/>
              <w:bottom w:val="single" w:sz="4" w:space="0" w:color="auto"/>
              <w:right w:val="single" w:sz="4" w:space="0" w:color="auto"/>
            </w:tcBorders>
            <w:noWrap/>
            <w:hideMark/>
          </w:tcPr>
          <w:p w14:paraId="49FB5E0A" w14:textId="77777777" w:rsidR="00265584" w:rsidRDefault="00265584">
            <w:r>
              <w:t>1,300</w:t>
            </w:r>
          </w:p>
        </w:tc>
        <w:tc>
          <w:tcPr>
            <w:tcW w:w="859" w:type="pct"/>
            <w:tcBorders>
              <w:top w:val="single" w:sz="4" w:space="0" w:color="auto"/>
              <w:left w:val="single" w:sz="4" w:space="0" w:color="auto"/>
              <w:bottom w:val="single" w:sz="4" w:space="0" w:color="auto"/>
              <w:right w:val="single" w:sz="4" w:space="0" w:color="auto"/>
            </w:tcBorders>
            <w:noWrap/>
            <w:hideMark/>
          </w:tcPr>
          <w:p w14:paraId="4B536F49" w14:textId="77777777" w:rsidR="00265584" w:rsidRDefault="00265584">
            <w:r>
              <w:t>130</w:t>
            </w:r>
          </w:p>
        </w:tc>
        <w:tc>
          <w:tcPr>
            <w:tcW w:w="859" w:type="pct"/>
            <w:tcBorders>
              <w:top w:val="single" w:sz="4" w:space="0" w:color="auto"/>
              <w:left w:val="single" w:sz="4" w:space="0" w:color="auto"/>
              <w:bottom w:val="single" w:sz="4" w:space="0" w:color="auto"/>
              <w:right w:val="single" w:sz="4" w:space="0" w:color="auto"/>
            </w:tcBorders>
            <w:noWrap/>
            <w:hideMark/>
          </w:tcPr>
          <w:p w14:paraId="5AE13290" w14:textId="77777777" w:rsidR="00265584" w:rsidRDefault="00265584">
            <w:r>
              <w:t>9.8</w:t>
            </w:r>
          </w:p>
        </w:tc>
      </w:tr>
      <w:tr w:rsidR="00265584" w14:paraId="2E17736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EBC952A" w14:textId="77777777" w:rsidR="00265584" w:rsidRDefault="00265584">
            <w:pPr>
              <w:rPr>
                <w:b/>
                <w:bCs/>
              </w:rPr>
            </w:pPr>
            <w:r>
              <w:rPr>
                <w:b/>
                <w:bCs/>
              </w:rPr>
              <w:t>Virginia</w:t>
            </w:r>
          </w:p>
        </w:tc>
        <w:tc>
          <w:tcPr>
            <w:tcW w:w="1019" w:type="pct"/>
            <w:tcBorders>
              <w:top w:val="single" w:sz="4" w:space="0" w:color="auto"/>
              <w:left w:val="single" w:sz="4" w:space="0" w:color="auto"/>
              <w:bottom w:val="single" w:sz="4" w:space="0" w:color="auto"/>
              <w:right w:val="single" w:sz="4" w:space="0" w:color="auto"/>
            </w:tcBorders>
            <w:noWrap/>
            <w:hideMark/>
          </w:tcPr>
          <w:p w14:paraId="23B357C8" w14:textId="77777777" w:rsidR="00265584" w:rsidRDefault="00265584">
            <w:r>
              <w:t>1,853,677</w:t>
            </w:r>
          </w:p>
        </w:tc>
        <w:tc>
          <w:tcPr>
            <w:tcW w:w="859" w:type="pct"/>
            <w:tcBorders>
              <w:top w:val="single" w:sz="4" w:space="0" w:color="auto"/>
              <w:left w:val="single" w:sz="4" w:space="0" w:color="auto"/>
              <w:bottom w:val="single" w:sz="4" w:space="0" w:color="auto"/>
              <w:right w:val="single" w:sz="4" w:space="0" w:color="auto"/>
            </w:tcBorders>
            <w:noWrap/>
            <w:hideMark/>
          </w:tcPr>
          <w:p w14:paraId="323B604F" w14:textId="77777777" w:rsidR="00265584" w:rsidRDefault="00265584">
            <w:r>
              <w:t>19,400</w:t>
            </w:r>
          </w:p>
        </w:tc>
        <w:tc>
          <w:tcPr>
            <w:tcW w:w="859" w:type="pct"/>
            <w:tcBorders>
              <w:top w:val="single" w:sz="4" w:space="0" w:color="auto"/>
              <w:left w:val="single" w:sz="4" w:space="0" w:color="auto"/>
              <w:bottom w:val="single" w:sz="4" w:space="0" w:color="auto"/>
              <w:right w:val="single" w:sz="4" w:space="0" w:color="auto"/>
            </w:tcBorders>
            <w:noWrap/>
            <w:hideMark/>
          </w:tcPr>
          <w:p w14:paraId="2AEA8992" w14:textId="77777777" w:rsidR="00265584" w:rsidRDefault="00265584">
            <w:r>
              <w:t>3,320</w:t>
            </w:r>
          </w:p>
        </w:tc>
        <w:tc>
          <w:tcPr>
            <w:tcW w:w="859" w:type="pct"/>
            <w:tcBorders>
              <w:top w:val="single" w:sz="4" w:space="0" w:color="auto"/>
              <w:left w:val="single" w:sz="4" w:space="0" w:color="auto"/>
              <w:bottom w:val="single" w:sz="4" w:space="0" w:color="auto"/>
              <w:right w:val="single" w:sz="4" w:space="0" w:color="auto"/>
            </w:tcBorders>
            <w:noWrap/>
            <w:hideMark/>
          </w:tcPr>
          <w:p w14:paraId="02AC7BD6" w14:textId="77777777" w:rsidR="00265584" w:rsidRDefault="00265584">
            <w:r>
              <w:t>17.2</w:t>
            </w:r>
          </w:p>
        </w:tc>
      </w:tr>
      <w:tr w:rsidR="00265584" w14:paraId="64A0E64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B2BB71" w14:textId="77777777" w:rsidR="00265584" w:rsidRDefault="00265584">
            <w:pPr>
              <w:rPr>
                <w:b/>
                <w:bCs/>
              </w:rPr>
            </w:pPr>
            <w:r>
              <w:rPr>
                <w:b/>
                <w:bCs/>
              </w:rPr>
              <w:t>Washington</w:t>
            </w:r>
          </w:p>
        </w:tc>
        <w:tc>
          <w:tcPr>
            <w:tcW w:w="1019" w:type="pct"/>
            <w:tcBorders>
              <w:top w:val="single" w:sz="4" w:space="0" w:color="auto"/>
              <w:left w:val="single" w:sz="4" w:space="0" w:color="auto"/>
              <w:bottom w:val="single" w:sz="4" w:space="0" w:color="auto"/>
              <w:right w:val="single" w:sz="4" w:space="0" w:color="auto"/>
            </w:tcBorders>
            <w:noWrap/>
            <w:hideMark/>
          </w:tcPr>
          <w:p w14:paraId="67CDAF0C" w14:textId="77777777" w:rsidR="00265584" w:rsidRDefault="00265584">
            <w:r>
              <w:t>1,581,354</w:t>
            </w:r>
          </w:p>
        </w:tc>
        <w:tc>
          <w:tcPr>
            <w:tcW w:w="859" w:type="pct"/>
            <w:tcBorders>
              <w:top w:val="single" w:sz="4" w:space="0" w:color="auto"/>
              <w:left w:val="single" w:sz="4" w:space="0" w:color="auto"/>
              <w:bottom w:val="single" w:sz="4" w:space="0" w:color="auto"/>
              <w:right w:val="single" w:sz="4" w:space="0" w:color="auto"/>
            </w:tcBorders>
            <w:noWrap/>
            <w:hideMark/>
          </w:tcPr>
          <w:p w14:paraId="58C146C2" w14:textId="77777777" w:rsidR="00265584" w:rsidRDefault="00265584">
            <w:r>
              <w:t>9,600</w:t>
            </w:r>
          </w:p>
        </w:tc>
        <w:tc>
          <w:tcPr>
            <w:tcW w:w="859" w:type="pct"/>
            <w:tcBorders>
              <w:top w:val="single" w:sz="4" w:space="0" w:color="auto"/>
              <w:left w:val="single" w:sz="4" w:space="0" w:color="auto"/>
              <w:bottom w:val="single" w:sz="4" w:space="0" w:color="auto"/>
              <w:right w:val="single" w:sz="4" w:space="0" w:color="auto"/>
            </w:tcBorders>
            <w:noWrap/>
            <w:hideMark/>
          </w:tcPr>
          <w:p w14:paraId="09C473CB" w14:textId="77777777" w:rsidR="00265584" w:rsidRDefault="00265584">
            <w:r>
              <w:t>1,700</w:t>
            </w:r>
          </w:p>
        </w:tc>
        <w:tc>
          <w:tcPr>
            <w:tcW w:w="859" w:type="pct"/>
            <w:tcBorders>
              <w:top w:val="single" w:sz="4" w:space="0" w:color="auto"/>
              <w:left w:val="single" w:sz="4" w:space="0" w:color="auto"/>
              <w:bottom w:val="single" w:sz="4" w:space="0" w:color="auto"/>
              <w:right w:val="single" w:sz="4" w:space="0" w:color="auto"/>
            </w:tcBorders>
            <w:noWrap/>
            <w:hideMark/>
          </w:tcPr>
          <w:p w14:paraId="509AFB20" w14:textId="77777777" w:rsidR="00265584" w:rsidRDefault="00265584">
            <w:r>
              <w:t>17.8</w:t>
            </w:r>
          </w:p>
        </w:tc>
      </w:tr>
      <w:tr w:rsidR="00265584" w14:paraId="2BD2F0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BAFCC20" w14:textId="77777777" w:rsidR="00265584" w:rsidRDefault="00265584">
            <w:pPr>
              <w:rPr>
                <w:b/>
                <w:bCs/>
              </w:rPr>
            </w:pPr>
            <w:r>
              <w:rPr>
                <w:b/>
                <w:bCs/>
              </w:rPr>
              <w:t>West Virginia</w:t>
            </w:r>
          </w:p>
        </w:tc>
        <w:tc>
          <w:tcPr>
            <w:tcW w:w="1019" w:type="pct"/>
            <w:tcBorders>
              <w:top w:val="single" w:sz="4" w:space="0" w:color="auto"/>
              <w:left w:val="single" w:sz="4" w:space="0" w:color="auto"/>
              <w:bottom w:val="single" w:sz="4" w:space="0" w:color="auto"/>
              <w:right w:val="single" w:sz="4" w:space="0" w:color="auto"/>
            </w:tcBorders>
            <w:noWrap/>
            <w:hideMark/>
          </w:tcPr>
          <w:p w14:paraId="7236AB48" w14:textId="77777777" w:rsidR="00265584" w:rsidRDefault="00265584">
            <w:r>
              <w:t>387,418</w:t>
            </w:r>
          </w:p>
        </w:tc>
        <w:tc>
          <w:tcPr>
            <w:tcW w:w="859" w:type="pct"/>
            <w:tcBorders>
              <w:top w:val="single" w:sz="4" w:space="0" w:color="auto"/>
              <w:left w:val="single" w:sz="4" w:space="0" w:color="auto"/>
              <w:bottom w:val="single" w:sz="4" w:space="0" w:color="auto"/>
              <w:right w:val="single" w:sz="4" w:space="0" w:color="auto"/>
            </w:tcBorders>
            <w:noWrap/>
            <w:hideMark/>
          </w:tcPr>
          <w:p w14:paraId="3655EA2F" w14:textId="77777777" w:rsidR="00265584" w:rsidRDefault="00265584">
            <w:r>
              <w:t>4,000</w:t>
            </w:r>
          </w:p>
        </w:tc>
        <w:tc>
          <w:tcPr>
            <w:tcW w:w="859" w:type="pct"/>
            <w:tcBorders>
              <w:top w:val="single" w:sz="4" w:space="0" w:color="auto"/>
              <w:left w:val="single" w:sz="4" w:space="0" w:color="auto"/>
              <w:bottom w:val="single" w:sz="4" w:space="0" w:color="auto"/>
              <w:right w:val="single" w:sz="4" w:space="0" w:color="auto"/>
            </w:tcBorders>
            <w:noWrap/>
            <w:hideMark/>
          </w:tcPr>
          <w:p w14:paraId="1905DED3" w14:textId="77777777" w:rsidR="00265584" w:rsidRDefault="00265584">
            <w:r>
              <w:t>580</w:t>
            </w:r>
          </w:p>
        </w:tc>
        <w:tc>
          <w:tcPr>
            <w:tcW w:w="859" w:type="pct"/>
            <w:tcBorders>
              <w:top w:val="single" w:sz="4" w:space="0" w:color="auto"/>
              <w:left w:val="single" w:sz="4" w:space="0" w:color="auto"/>
              <w:bottom w:val="single" w:sz="4" w:space="0" w:color="auto"/>
              <w:right w:val="single" w:sz="4" w:space="0" w:color="auto"/>
            </w:tcBorders>
            <w:noWrap/>
            <w:hideMark/>
          </w:tcPr>
          <w:p w14:paraId="1141FEA6" w14:textId="77777777" w:rsidR="00265584" w:rsidRDefault="00265584">
            <w:r>
              <w:t>14.4</w:t>
            </w:r>
          </w:p>
        </w:tc>
      </w:tr>
      <w:tr w:rsidR="00265584" w14:paraId="7BBF7B6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65DB845" w14:textId="77777777" w:rsidR="00265584" w:rsidRDefault="00265584">
            <w:pPr>
              <w:rPr>
                <w:b/>
                <w:bCs/>
              </w:rPr>
            </w:pPr>
            <w:r>
              <w:rPr>
                <w:b/>
                <w:bCs/>
              </w:rPr>
              <w:t>Wisconsin</w:t>
            </w:r>
          </w:p>
        </w:tc>
        <w:tc>
          <w:tcPr>
            <w:tcW w:w="1019" w:type="pct"/>
            <w:tcBorders>
              <w:top w:val="single" w:sz="4" w:space="0" w:color="auto"/>
              <w:left w:val="single" w:sz="4" w:space="0" w:color="auto"/>
              <w:bottom w:val="single" w:sz="4" w:space="0" w:color="auto"/>
              <w:right w:val="single" w:sz="4" w:space="0" w:color="auto"/>
            </w:tcBorders>
            <w:noWrap/>
            <w:hideMark/>
          </w:tcPr>
          <w:p w14:paraId="64731DE2" w14:textId="77777777" w:rsidR="00265584" w:rsidRDefault="00265584">
            <w:r>
              <w:t>1,339,492</w:t>
            </w:r>
          </w:p>
        </w:tc>
        <w:tc>
          <w:tcPr>
            <w:tcW w:w="859" w:type="pct"/>
            <w:tcBorders>
              <w:top w:val="single" w:sz="4" w:space="0" w:color="auto"/>
              <w:left w:val="single" w:sz="4" w:space="0" w:color="auto"/>
              <w:bottom w:val="single" w:sz="4" w:space="0" w:color="auto"/>
              <w:right w:val="single" w:sz="4" w:space="0" w:color="auto"/>
            </w:tcBorders>
            <w:noWrap/>
            <w:hideMark/>
          </w:tcPr>
          <w:p w14:paraId="2F4E59BE" w14:textId="77777777" w:rsidR="00265584" w:rsidRDefault="00265584">
            <w:r>
              <w:t>14,700</w:t>
            </w:r>
          </w:p>
        </w:tc>
        <w:tc>
          <w:tcPr>
            <w:tcW w:w="859" w:type="pct"/>
            <w:tcBorders>
              <w:top w:val="single" w:sz="4" w:space="0" w:color="auto"/>
              <w:left w:val="single" w:sz="4" w:space="0" w:color="auto"/>
              <w:bottom w:val="single" w:sz="4" w:space="0" w:color="auto"/>
              <w:right w:val="single" w:sz="4" w:space="0" w:color="auto"/>
            </w:tcBorders>
            <w:noWrap/>
            <w:hideMark/>
          </w:tcPr>
          <w:p w14:paraId="6BD5A46A" w14:textId="77777777" w:rsidR="00265584" w:rsidRDefault="00265584">
            <w:r>
              <w:t>2,150</w:t>
            </w:r>
          </w:p>
        </w:tc>
        <w:tc>
          <w:tcPr>
            <w:tcW w:w="859" w:type="pct"/>
            <w:tcBorders>
              <w:top w:val="single" w:sz="4" w:space="0" w:color="auto"/>
              <w:left w:val="single" w:sz="4" w:space="0" w:color="auto"/>
              <w:bottom w:val="single" w:sz="4" w:space="0" w:color="auto"/>
              <w:right w:val="single" w:sz="4" w:space="0" w:color="auto"/>
            </w:tcBorders>
            <w:noWrap/>
            <w:hideMark/>
          </w:tcPr>
          <w:p w14:paraId="7E1160E7" w14:textId="77777777" w:rsidR="00265584" w:rsidRDefault="00265584">
            <w:r>
              <w:t>14.7</w:t>
            </w:r>
          </w:p>
        </w:tc>
      </w:tr>
      <w:tr w:rsidR="00265584" w14:paraId="1582EE4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BEEC1A9" w14:textId="77777777" w:rsidR="00265584" w:rsidRDefault="00265584">
            <w:pPr>
              <w:rPr>
                <w:b/>
                <w:bCs/>
              </w:rPr>
            </w:pPr>
            <w:r>
              <w:rPr>
                <w:b/>
                <w:bCs/>
              </w:rPr>
              <w:t>Wyoming</w:t>
            </w:r>
          </w:p>
        </w:tc>
        <w:tc>
          <w:tcPr>
            <w:tcW w:w="1019" w:type="pct"/>
            <w:tcBorders>
              <w:top w:val="single" w:sz="4" w:space="0" w:color="auto"/>
              <w:left w:val="single" w:sz="4" w:space="0" w:color="auto"/>
              <w:bottom w:val="single" w:sz="4" w:space="0" w:color="auto"/>
              <w:right w:val="single" w:sz="4" w:space="0" w:color="auto"/>
            </w:tcBorders>
            <w:noWrap/>
            <w:hideMark/>
          </w:tcPr>
          <w:p w14:paraId="11887219" w14:textId="77777777" w:rsidR="00265584" w:rsidRDefault="00265584">
            <w:r>
              <w:t>135,402</w:t>
            </w:r>
          </w:p>
        </w:tc>
        <w:tc>
          <w:tcPr>
            <w:tcW w:w="859" w:type="pct"/>
            <w:tcBorders>
              <w:top w:val="single" w:sz="4" w:space="0" w:color="auto"/>
              <w:left w:val="single" w:sz="4" w:space="0" w:color="auto"/>
              <w:bottom w:val="single" w:sz="4" w:space="0" w:color="auto"/>
              <w:right w:val="single" w:sz="4" w:space="0" w:color="auto"/>
            </w:tcBorders>
            <w:noWrap/>
            <w:hideMark/>
          </w:tcPr>
          <w:p w14:paraId="3A8DECBE" w14:textId="77777777" w:rsidR="00265584" w:rsidRDefault="00265584">
            <w:r>
              <w:t>1,500</w:t>
            </w:r>
          </w:p>
        </w:tc>
        <w:tc>
          <w:tcPr>
            <w:tcW w:w="859" w:type="pct"/>
            <w:tcBorders>
              <w:top w:val="single" w:sz="4" w:space="0" w:color="auto"/>
              <w:left w:val="single" w:sz="4" w:space="0" w:color="auto"/>
              <w:bottom w:val="single" w:sz="4" w:space="0" w:color="auto"/>
              <w:right w:val="single" w:sz="4" w:space="0" w:color="auto"/>
            </w:tcBorders>
            <w:noWrap/>
            <w:hideMark/>
          </w:tcPr>
          <w:p w14:paraId="71C00FAF" w14:textId="77777777" w:rsidR="00265584" w:rsidRDefault="00265584">
            <w:r>
              <w:t>140</w:t>
            </w:r>
          </w:p>
        </w:tc>
        <w:tc>
          <w:tcPr>
            <w:tcW w:w="859" w:type="pct"/>
            <w:tcBorders>
              <w:top w:val="single" w:sz="4" w:space="0" w:color="auto"/>
              <w:left w:val="single" w:sz="4" w:space="0" w:color="auto"/>
              <w:bottom w:val="single" w:sz="4" w:space="0" w:color="auto"/>
              <w:right w:val="single" w:sz="4" w:space="0" w:color="auto"/>
            </w:tcBorders>
            <w:noWrap/>
            <w:hideMark/>
          </w:tcPr>
          <w:p w14:paraId="7026A488" w14:textId="77777777" w:rsidR="00265584" w:rsidRDefault="00265584">
            <w:r>
              <w:t>9.7</w:t>
            </w:r>
          </w:p>
        </w:tc>
      </w:tr>
    </w:tbl>
    <w:p w14:paraId="5AFB8017" w14:textId="77777777" w:rsidR="00265584" w:rsidRDefault="00265584" w:rsidP="00265584">
      <w:pPr>
        <w:rPr>
          <w:b/>
          <w:bCs/>
        </w:rPr>
      </w:pPr>
    </w:p>
    <w:p w14:paraId="7D6DE6F1" w14:textId="599ED001" w:rsidR="00265584" w:rsidRDefault="00747FB0" w:rsidP="00077D15">
      <w:pPr>
        <w:pStyle w:val="ListParagraph"/>
        <w:numPr>
          <w:ilvl w:val="0"/>
          <w:numId w:val="15"/>
        </w:numPr>
        <w:spacing w:line="256" w:lineRule="auto"/>
        <w:rPr>
          <w:b/>
          <w:bCs/>
        </w:rPr>
      </w:pPr>
      <w:r>
        <w:rPr>
          <w:b/>
          <w:bCs/>
        </w:rPr>
        <w:t xml:space="preserve">Table 6: </w:t>
      </w:r>
      <w:r w:rsidR="00265584">
        <w:rPr>
          <w:b/>
          <w:bCs/>
        </w:rPr>
        <w:t>Comparing results of the burden of disease using state-specific estimates with original estimates (Cases and attributable cases)</w:t>
      </w:r>
    </w:p>
    <w:tbl>
      <w:tblPr>
        <w:tblStyle w:val="TableGrid"/>
        <w:tblW w:w="0" w:type="auto"/>
        <w:tblLayout w:type="fixed"/>
        <w:tblLook w:val="04A0" w:firstRow="1" w:lastRow="0" w:firstColumn="1" w:lastColumn="0" w:noHBand="0" w:noVBand="1"/>
      </w:tblPr>
      <w:tblGrid>
        <w:gridCol w:w="2155"/>
        <w:gridCol w:w="1080"/>
        <w:gridCol w:w="975"/>
        <w:gridCol w:w="896"/>
        <w:gridCol w:w="744"/>
        <w:gridCol w:w="968"/>
        <w:gridCol w:w="1007"/>
        <w:gridCol w:w="798"/>
        <w:gridCol w:w="727"/>
      </w:tblGrid>
      <w:tr w:rsidR="00265584" w14:paraId="4ABCEFD8" w14:textId="77777777" w:rsidTr="00015C82">
        <w:trPr>
          <w:trHeight w:val="233"/>
        </w:trPr>
        <w:tc>
          <w:tcPr>
            <w:tcW w:w="2155" w:type="dxa"/>
            <w:tcBorders>
              <w:top w:val="single" w:sz="4" w:space="0" w:color="auto"/>
              <w:left w:val="single" w:sz="4" w:space="0" w:color="auto"/>
              <w:bottom w:val="single" w:sz="4" w:space="0" w:color="auto"/>
              <w:right w:val="single" w:sz="4" w:space="0" w:color="auto"/>
            </w:tcBorders>
            <w:noWrap/>
            <w:hideMark/>
          </w:tcPr>
          <w:p w14:paraId="7C419DAA" w14:textId="77777777" w:rsidR="00265584" w:rsidRDefault="00265584">
            <w:pPr>
              <w:rPr>
                <w:b/>
                <w:bCs/>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7C4A752C" w14:textId="77777777" w:rsidR="00265584" w:rsidRDefault="00265584">
            <w:pPr>
              <w:jc w:val="center"/>
              <w:rPr>
                <w:b/>
                <w:bCs/>
              </w:rPr>
            </w:pPr>
            <w:r>
              <w:rPr>
                <w:b/>
                <w:bCs/>
              </w:rPr>
              <w:t>State cases</w:t>
            </w:r>
          </w:p>
        </w:tc>
        <w:tc>
          <w:tcPr>
            <w:tcW w:w="975" w:type="dxa"/>
            <w:tcBorders>
              <w:top w:val="single" w:sz="4" w:space="0" w:color="auto"/>
              <w:left w:val="single" w:sz="4" w:space="0" w:color="auto"/>
              <w:bottom w:val="single" w:sz="4" w:space="0" w:color="auto"/>
              <w:right w:val="single" w:sz="4" w:space="0" w:color="auto"/>
            </w:tcBorders>
            <w:noWrap/>
            <w:vAlign w:val="center"/>
            <w:hideMark/>
          </w:tcPr>
          <w:p w14:paraId="4F7E00E9" w14:textId="77777777" w:rsidR="00265584" w:rsidRDefault="00265584">
            <w:pPr>
              <w:jc w:val="center"/>
              <w:rPr>
                <w:b/>
                <w:bCs/>
              </w:rPr>
            </w:pPr>
            <w:r>
              <w:rPr>
                <w:b/>
                <w:bCs/>
              </w:rPr>
              <w:t>Origin cases</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2FF5C216" w14:textId="77777777" w:rsidR="00265584" w:rsidRDefault="00265584">
            <w:pPr>
              <w:jc w:val="center"/>
              <w:rPr>
                <w:b/>
                <w:bCs/>
              </w:rPr>
            </w:pPr>
            <w:r>
              <w:rPr>
                <w:b/>
                <w:bCs/>
              </w:rPr>
              <w:t>Diff</w:t>
            </w:r>
          </w:p>
        </w:tc>
        <w:tc>
          <w:tcPr>
            <w:tcW w:w="744" w:type="dxa"/>
            <w:tcBorders>
              <w:top w:val="single" w:sz="4" w:space="0" w:color="auto"/>
              <w:left w:val="single" w:sz="4" w:space="0" w:color="auto"/>
              <w:bottom w:val="single" w:sz="4" w:space="0" w:color="auto"/>
              <w:right w:val="single" w:sz="4" w:space="0" w:color="auto"/>
            </w:tcBorders>
            <w:noWrap/>
            <w:vAlign w:val="center"/>
            <w:hideMark/>
          </w:tcPr>
          <w:p w14:paraId="02239EDC" w14:textId="77777777" w:rsidR="00265584" w:rsidRDefault="00265584">
            <w:pPr>
              <w:jc w:val="center"/>
              <w:rPr>
                <w:b/>
                <w:bCs/>
              </w:rPr>
            </w:pPr>
            <w:r>
              <w:rPr>
                <w:b/>
                <w:bCs/>
              </w:rPr>
              <w:t>% Diff</w:t>
            </w:r>
          </w:p>
        </w:tc>
        <w:tc>
          <w:tcPr>
            <w:tcW w:w="968" w:type="dxa"/>
            <w:tcBorders>
              <w:top w:val="single" w:sz="4" w:space="0" w:color="auto"/>
              <w:left w:val="single" w:sz="4" w:space="0" w:color="auto"/>
              <w:bottom w:val="single" w:sz="4" w:space="0" w:color="auto"/>
              <w:right w:val="single" w:sz="4" w:space="0" w:color="auto"/>
            </w:tcBorders>
            <w:vAlign w:val="center"/>
            <w:hideMark/>
          </w:tcPr>
          <w:p w14:paraId="2B9221BC" w14:textId="77777777" w:rsidR="00265584" w:rsidRDefault="00265584">
            <w:pPr>
              <w:jc w:val="center"/>
              <w:rPr>
                <w:b/>
                <w:bCs/>
              </w:rPr>
            </w:pPr>
            <w:r>
              <w:rPr>
                <w:b/>
                <w:bCs/>
              </w:rPr>
              <w:t>State AC</w:t>
            </w:r>
          </w:p>
        </w:tc>
        <w:tc>
          <w:tcPr>
            <w:tcW w:w="1007" w:type="dxa"/>
            <w:tcBorders>
              <w:top w:val="single" w:sz="4" w:space="0" w:color="auto"/>
              <w:left w:val="single" w:sz="4" w:space="0" w:color="auto"/>
              <w:bottom w:val="single" w:sz="4" w:space="0" w:color="auto"/>
              <w:right w:val="single" w:sz="4" w:space="0" w:color="auto"/>
            </w:tcBorders>
            <w:vAlign w:val="center"/>
            <w:hideMark/>
          </w:tcPr>
          <w:p w14:paraId="2024EB8A" w14:textId="77777777" w:rsidR="00265584" w:rsidRDefault="00265584">
            <w:pPr>
              <w:jc w:val="center"/>
              <w:rPr>
                <w:b/>
                <w:bCs/>
              </w:rPr>
            </w:pPr>
            <w:r>
              <w:rPr>
                <w:b/>
                <w:bCs/>
              </w:rPr>
              <w:t>Origin AC</w:t>
            </w:r>
          </w:p>
        </w:tc>
        <w:tc>
          <w:tcPr>
            <w:tcW w:w="798" w:type="dxa"/>
            <w:tcBorders>
              <w:top w:val="single" w:sz="4" w:space="0" w:color="auto"/>
              <w:left w:val="single" w:sz="4" w:space="0" w:color="auto"/>
              <w:bottom w:val="single" w:sz="4" w:space="0" w:color="auto"/>
              <w:right w:val="single" w:sz="4" w:space="0" w:color="auto"/>
            </w:tcBorders>
            <w:vAlign w:val="center"/>
            <w:hideMark/>
          </w:tcPr>
          <w:p w14:paraId="436CC721" w14:textId="77777777" w:rsidR="00265584" w:rsidRDefault="00265584">
            <w:pPr>
              <w:jc w:val="center"/>
              <w:rPr>
                <w:b/>
                <w:bCs/>
              </w:rPr>
            </w:pPr>
            <w:r>
              <w:rPr>
                <w:b/>
                <w:bCs/>
              </w:rPr>
              <w:t>Diff</w:t>
            </w:r>
          </w:p>
        </w:tc>
        <w:tc>
          <w:tcPr>
            <w:tcW w:w="727" w:type="dxa"/>
            <w:tcBorders>
              <w:top w:val="single" w:sz="4" w:space="0" w:color="auto"/>
              <w:left w:val="single" w:sz="4" w:space="0" w:color="auto"/>
              <w:bottom w:val="single" w:sz="4" w:space="0" w:color="auto"/>
              <w:right w:val="single" w:sz="4" w:space="0" w:color="auto"/>
            </w:tcBorders>
            <w:vAlign w:val="center"/>
            <w:hideMark/>
          </w:tcPr>
          <w:p w14:paraId="3F200718" w14:textId="77777777" w:rsidR="00265584" w:rsidRDefault="00265584">
            <w:pPr>
              <w:jc w:val="center"/>
              <w:rPr>
                <w:b/>
                <w:bCs/>
              </w:rPr>
            </w:pPr>
            <w:r>
              <w:rPr>
                <w:b/>
                <w:bCs/>
              </w:rPr>
              <w:t>% Diff</w:t>
            </w:r>
          </w:p>
        </w:tc>
      </w:tr>
      <w:tr w:rsidR="00265584" w14:paraId="29096771"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4D4A204A" w14:textId="77777777" w:rsidR="00265584" w:rsidRDefault="00265584">
            <w:pPr>
              <w:rPr>
                <w:b/>
                <w:bCs/>
              </w:rPr>
            </w:pPr>
            <w:r>
              <w:rPr>
                <w:b/>
                <w:bCs/>
              </w:rPr>
              <w:t>Total</w:t>
            </w:r>
          </w:p>
        </w:tc>
        <w:tc>
          <w:tcPr>
            <w:tcW w:w="1080" w:type="dxa"/>
            <w:tcBorders>
              <w:top w:val="single" w:sz="4" w:space="0" w:color="auto"/>
              <w:left w:val="single" w:sz="4" w:space="0" w:color="auto"/>
              <w:bottom w:val="single" w:sz="4" w:space="0" w:color="auto"/>
              <w:right w:val="single" w:sz="4" w:space="0" w:color="auto"/>
            </w:tcBorders>
            <w:noWrap/>
            <w:hideMark/>
          </w:tcPr>
          <w:p w14:paraId="2FC58329" w14:textId="77777777" w:rsidR="00265584" w:rsidRDefault="00265584">
            <w:pPr>
              <w:jc w:val="right"/>
            </w:pPr>
            <w:r>
              <w:t>754,893</w:t>
            </w:r>
          </w:p>
        </w:tc>
        <w:tc>
          <w:tcPr>
            <w:tcW w:w="975" w:type="dxa"/>
            <w:tcBorders>
              <w:top w:val="single" w:sz="4" w:space="0" w:color="auto"/>
              <w:left w:val="single" w:sz="4" w:space="0" w:color="auto"/>
              <w:bottom w:val="single" w:sz="4" w:space="0" w:color="auto"/>
              <w:right w:val="single" w:sz="4" w:space="0" w:color="auto"/>
            </w:tcBorders>
            <w:noWrap/>
            <w:hideMark/>
          </w:tcPr>
          <w:p w14:paraId="47459249" w14:textId="77777777" w:rsidR="00265584" w:rsidRDefault="00265584">
            <w:pPr>
              <w:jc w:val="right"/>
            </w:pPr>
            <w:r>
              <w:t>794,934</w:t>
            </w:r>
          </w:p>
        </w:tc>
        <w:tc>
          <w:tcPr>
            <w:tcW w:w="896" w:type="dxa"/>
            <w:tcBorders>
              <w:top w:val="single" w:sz="4" w:space="0" w:color="auto"/>
              <w:left w:val="single" w:sz="4" w:space="0" w:color="auto"/>
              <w:bottom w:val="single" w:sz="4" w:space="0" w:color="auto"/>
              <w:right w:val="single" w:sz="4" w:space="0" w:color="auto"/>
            </w:tcBorders>
            <w:noWrap/>
            <w:hideMark/>
          </w:tcPr>
          <w:p w14:paraId="5309E4EB" w14:textId="77777777" w:rsidR="00265584" w:rsidRDefault="00265584">
            <w:pPr>
              <w:jc w:val="right"/>
            </w:pPr>
            <w:r>
              <w:t>-40,041</w:t>
            </w:r>
          </w:p>
        </w:tc>
        <w:tc>
          <w:tcPr>
            <w:tcW w:w="744" w:type="dxa"/>
            <w:tcBorders>
              <w:top w:val="single" w:sz="4" w:space="0" w:color="auto"/>
              <w:left w:val="single" w:sz="4" w:space="0" w:color="auto"/>
              <w:bottom w:val="single" w:sz="4" w:space="0" w:color="auto"/>
              <w:right w:val="single" w:sz="4" w:space="0" w:color="auto"/>
            </w:tcBorders>
            <w:noWrap/>
            <w:hideMark/>
          </w:tcPr>
          <w:p w14:paraId="3D9FE283" w14:textId="77777777" w:rsidR="00265584" w:rsidRDefault="00265584">
            <w:pPr>
              <w:jc w:val="right"/>
            </w:pPr>
            <w:r>
              <w:t>-5.0%</w:t>
            </w:r>
          </w:p>
        </w:tc>
        <w:tc>
          <w:tcPr>
            <w:tcW w:w="968" w:type="dxa"/>
            <w:tcBorders>
              <w:top w:val="single" w:sz="4" w:space="0" w:color="auto"/>
              <w:left w:val="single" w:sz="4" w:space="0" w:color="auto"/>
              <w:bottom w:val="single" w:sz="4" w:space="0" w:color="auto"/>
              <w:right w:val="single" w:sz="4" w:space="0" w:color="auto"/>
            </w:tcBorders>
            <w:hideMark/>
          </w:tcPr>
          <w:p w14:paraId="39C19EF2" w14:textId="77777777" w:rsidR="00265584" w:rsidRDefault="00265584">
            <w:pPr>
              <w:jc w:val="right"/>
            </w:pPr>
            <w:r>
              <w:t>132,829</w:t>
            </w:r>
          </w:p>
        </w:tc>
        <w:tc>
          <w:tcPr>
            <w:tcW w:w="1007" w:type="dxa"/>
            <w:tcBorders>
              <w:top w:val="single" w:sz="4" w:space="0" w:color="auto"/>
              <w:left w:val="single" w:sz="4" w:space="0" w:color="auto"/>
              <w:bottom w:val="single" w:sz="4" w:space="0" w:color="auto"/>
              <w:right w:val="single" w:sz="4" w:space="0" w:color="auto"/>
            </w:tcBorders>
            <w:hideMark/>
          </w:tcPr>
          <w:p w14:paraId="53FB7E35" w14:textId="77777777" w:rsidR="00265584" w:rsidRDefault="00265584">
            <w:pPr>
              <w:jc w:val="right"/>
            </w:pPr>
            <w:r>
              <w:t>141,931</w:t>
            </w:r>
          </w:p>
        </w:tc>
        <w:tc>
          <w:tcPr>
            <w:tcW w:w="798" w:type="dxa"/>
            <w:tcBorders>
              <w:top w:val="single" w:sz="4" w:space="0" w:color="auto"/>
              <w:left w:val="single" w:sz="4" w:space="0" w:color="auto"/>
              <w:bottom w:val="single" w:sz="4" w:space="0" w:color="auto"/>
              <w:right w:val="single" w:sz="4" w:space="0" w:color="auto"/>
            </w:tcBorders>
            <w:hideMark/>
          </w:tcPr>
          <w:p w14:paraId="72259E5A" w14:textId="77777777" w:rsidR="00265584" w:rsidRDefault="00265584">
            <w:pPr>
              <w:jc w:val="right"/>
            </w:pPr>
            <w:r>
              <w:t>-9,103</w:t>
            </w:r>
          </w:p>
        </w:tc>
        <w:tc>
          <w:tcPr>
            <w:tcW w:w="727" w:type="dxa"/>
            <w:tcBorders>
              <w:top w:val="single" w:sz="4" w:space="0" w:color="auto"/>
              <w:left w:val="single" w:sz="4" w:space="0" w:color="auto"/>
              <w:bottom w:val="single" w:sz="4" w:space="0" w:color="auto"/>
              <w:right w:val="single" w:sz="4" w:space="0" w:color="auto"/>
            </w:tcBorders>
            <w:hideMark/>
          </w:tcPr>
          <w:p w14:paraId="2838E080" w14:textId="77777777" w:rsidR="00265584" w:rsidRDefault="00265584">
            <w:pPr>
              <w:jc w:val="right"/>
            </w:pPr>
            <w:r>
              <w:t>-6.4%</w:t>
            </w:r>
          </w:p>
        </w:tc>
      </w:tr>
      <w:tr w:rsidR="00265584" w14:paraId="7B0B2E2E"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68D224D4" w14:textId="77777777" w:rsidR="00265584" w:rsidRDefault="00265584">
            <w:pPr>
              <w:rPr>
                <w:b/>
                <w:bCs/>
              </w:rPr>
            </w:pPr>
            <w:r>
              <w:rPr>
                <w:b/>
                <w:bCs/>
              </w:rPr>
              <w:t>Rural</w:t>
            </w:r>
          </w:p>
        </w:tc>
        <w:tc>
          <w:tcPr>
            <w:tcW w:w="1080" w:type="dxa"/>
            <w:tcBorders>
              <w:top w:val="single" w:sz="4" w:space="0" w:color="auto"/>
              <w:left w:val="single" w:sz="4" w:space="0" w:color="auto"/>
              <w:bottom w:val="single" w:sz="4" w:space="0" w:color="auto"/>
              <w:right w:val="single" w:sz="4" w:space="0" w:color="auto"/>
            </w:tcBorders>
            <w:noWrap/>
            <w:hideMark/>
          </w:tcPr>
          <w:p w14:paraId="60DBBD7E" w14:textId="77777777" w:rsidR="00265584" w:rsidRDefault="00265584">
            <w:pPr>
              <w:jc w:val="right"/>
            </w:pPr>
            <w:r>
              <w:t>142,559</w:t>
            </w:r>
          </w:p>
        </w:tc>
        <w:tc>
          <w:tcPr>
            <w:tcW w:w="975" w:type="dxa"/>
            <w:tcBorders>
              <w:top w:val="single" w:sz="4" w:space="0" w:color="auto"/>
              <w:left w:val="single" w:sz="4" w:space="0" w:color="auto"/>
              <w:bottom w:val="single" w:sz="4" w:space="0" w:color="auto"/>
              <w:right w:val="single" w:sz="4" w:space="0" w:color="auto"/>
            </w:tcBorders>
            <w:noWrap/>
            <w:hideMark/>
          </w:tcPr>
          <w:p w14:paraId="69017ADD" w14:textId="77777777" w:rsidR="00265584" w:rsidRDefault="00265584">
            <w:pPr>
              <w:jc w:val="right"/>
            </w:pPr>
            <w:r>
              <w:t>148,470</w:t>
            </w:r>
          </w:p>
        </w:tc>
        <w:tc>
          <w:tcPr>
            <w:tcW w:w="896" w:type="dxa"/>
            <w:tcBorders>
              <w:top w:val="single" w:sz="4" w:space="0" w:color="auto"/>
              <w:left w:val="single" w:sz="4" w:space="0" w:color="auto"/>
              <w:bottom w:val="single" w:sz="4" w:space="0" w:color="auto"/>
              <w:right w:val="single" w:sz="4" w:space="0" w:color="auto"/>
            </w:tcBorders>
            <w:noWrap/>
            <w:hideMark/>
          </w:tcPr>
          <w:p w14:paraId="78D3664B" w14:textId="77777777" w:rsidR="00265584" w:rsidRDefault="00265584">
            <w:pPr>
              <w:jc w:val="right"/>
            </w:pPr>
            <w:r>
              <w:t>-5,911</w:t>
            </w:r>
          </w:p>
        </w:tc>
        <w:tc>
          <w:tcPr>
            <w:tcW w:w="744" w:type="dxa"/>
            <w:tcBorders>
              <w:top w:val="single" w:sz="4" w:space="0" w:color="auto"/>
              <w:left w:val="single" w:sz="4" w:space="0" w:color="auto"/>
              <w:bottom w:val="single" w:sz="4" w:space="0" w:color="auto"/>
              <w:right w:val="single" w:sz="4" w:space="0" w:color="auto"/>
            </w:tcBorders>
            <w:noWrap/>
            <w:hideMark/>
          </w:tcPr>
          <w:p w14:paraId="61084EAB" w14:textId="77777777" w:rsidR="00265584" w:rsidRDefault="00265584">
            <w:pPr>
              <w:jc w:val="right"/>
            </w:pPr>
            <w:r>
              <w:t>-4.0%</w:t>
            </w:r>
          </w:p>
        </w:tc>
        <w:tc>
          <w:tcPr>
            <w:tcW w:w="968" w:type="dxa"/>
            <w:tcBorders>
              <w:top w:val="single" w:sz="4" w:space="0" w:color="auto"/>
              <w:left w:val="single" w:sz="4" w:space="0" w:color="auto"/>
              <w:bottom w:val="single" w:sz="4" w:space="0" w:color="auto"/>
              <w:right w:val="single" w:sz="4" w:space="0" w:color="auto"/>
            </w:tcBorders>
            <w:hideMark/>
          </w:tcPr>
          <w:p w14:paraId="16BEE70A" w14:textId="77777777" w:rsidR="00265584" w:rsidRDefault="00265584">
            <w:pPr>
              <w:jc w:val="right"/>
            </w:pPr>
            <w:r>
              <w:t>13,951</w:t>
            </w:r>
          </w:p>
        </w:tc>
        <w:tc>
          <w:tcPr>
            <w:tcW w:w="1007" w:type="dxa"/>
            <w:tcBorders>
              <w:top w:val="single" w:sz="4" w:space="0" w:color="auto"/>
              <w:left w:val="single" w:sz="4" w:space="0" w:color="auto"/>
              <w:bottom w:val="single" w:sz="4" w:space="0" w:color="auto"/>
              <w:right w:val="single" w:sz="4" w:space="0" w:color="auto"/>
            </w:tcBorders>
            <w:hideMark/>
          </w:tcPr>
          <w:p w14:paraId="34B23A35" w14:textId="77777777" w:rsidR="00265584" w:rsidRDefault="00265584">
            <w:pPr>
              <w:jc w:val="right"/>
            </w:pPr>
            <w:r>
              <w:t>14,466</w:t>
            </w:r>
          </w:p>
        </w:tc>
        <w:tc>
          <w:tcPr>
            <w:tcW w:w="798" w:type="dxa"/>
            <w:tcBorders>
              <w:top w:val="single" w:sz="4" w:space="0" w:color="auto"/>
              <w:left w:val="single" w:sz="4" w:space="0" w:color="auto"/>
              <w:bottom w:val="single" w:sz="4" w:space="0" w:color="auto"/>
              <w:right w:val="single" w:sz="4" w:space="0" w:color="auto"/>
            </w:tcBorders>
            <w:hideMark/>
          </w:tcPr>
          <w:p w14:paraId="346FD959" w14:textId="77777777" w:rsidR="00265584" w:rsidRDefault="00265584">
            <w:pPr>
              <w:jc w:val="right"/>
            </w:pPr>
            <w:r>
              <w:t>-514</w:t>
            </w:r>
          </w:p>
        </w:tc>
        <w:tc>
          <w:tcPr>
            <w:tcW w:w="727" w:type="dxa"/>
            <w:tcBorders>
              <w:top w:val="single" w:sz="4" w:space="0" w:color="auto"/>
              <w:left w:val="single" w:sz="4" w:space="0" w:color="auto"/>
              <w:bottom w:val="single" w:sz="4" w:space="0" w:color="auto"/>
              <w:right w:val="single" w:sz="4" w:space="0" w:color="auto"/>
            </w:tcBorders>
            <w:hideMark/>
          </w:tcPr>
          <w:p w14:paraId="41F1F9DB" w14:textId="77777777" w:rsidR="00265584" w:rsidRDefault="00265584">
            <w:pPr>
              <w:jc w:val="right"/>
            </w:pPr>
            <w:r>
              <w:t>-3.6%</w:t>
            </w:r>
          </w:p>
        </w:tc>
      </w:tr>
      <w:tr w:rsidR="00265584" w14:paraId="39D98F90"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76F7A2ED" w14:textId="77777777" w:rsidR="00265584" w:rsidRDefault="00265584">
            <w:pPr>
              <w:rPr>
                <w:b/>
                <w:bCs/>
              </w:rPr>
            </w:pPr>
            <w:r>
              <w:rPr>
                <w:b/>
                <w:bCs/>
              </w:rPr>
              <w:t>Urban cluster</w:t>
            </w:r>
          </w:p>
        </w:tc>
        <w:tc>
          <w:tcPr>
            <w:tcW w:w="1080" w:type="dxa"/>
            <w:tcBorders>
              <w:top w:val="single" w:sz="4" w:space="0" w:color="auto"/>
              <w:left w:val="single" w:sz="4" w:space="0" w:color="auto"/>
              <w:bottom w:val="single" w:sz="4" w:space="0" w:color="auto"/>
              <w:right w:val="single" w:sz="4" w:space="0" w:color="auto"/>
            </w:tcBorders>
            <w:noWrap/>
            <w:hideMark/>
          </w:tcPr>
          <w:p w14:paraId="153266FF" w14:textId="77777777" w:rsidR="00265584" w:rsidRDefault="00265584">
            <w:pPr>
              <w:jc w:val="right"/>
            </w:pPr>
            <w:r>
              <w:t>71,249</w:t>
            </w:r>
          </w:p>
        </w:tc>
        <w:tc>
          <w:tcPr>
            <w:tcW w:w="975" w:type="dxa"/>
            <w:tcBorders>
              <w:top w:val="single" w:sz="4" w:space="0" w:color="auto"/>
              <w:left w:val="single" w:sz="4" w:space="0" w:color="auto"/>
              <w:bottom w:val="single" w:sz="4" w:space="0" w:color="auto"/>
              <w:right w:val="single" w:sz="4" w:space="0" w:color="auto"/>
            </w:tcBorders>
            <w:noWrap/>
            <w:hideMark/>
          </w:tcPr>
          <w:p w14:paraId="49A5F2B8" w14:textId="77777777" w:rsidR="00265584" w:rsidRDefault="00265584">
            <w:pPr>
              <w:jc w:val="right"/>
            </w:pPr>
            <w:r>
              <w:t>75,453</w:t>
            </w:r>
          </w:p>
        </w:tc>
        <w:tc>
          <w:tcPr>
            <w:tcW w:w="896" w:type="dxa"/>
            <w:tcBorders>
              <w:top w:val="single" w:sz="4" w:space="0" w:color="auto"/>
              <w:left w:val="single" w:sz="4" w:space="0" w:color="auto"/>
              <w:bottom w:val="single" w:sz="4" w:space="0" w:color="auto"/>
              <w:right w:val="single" w:sz="4" w:space="0" w:color="auto"/>
            </w:tcBorders>
            <w:noWrap/>
            <w:hideMark/>
          </w:tcPr>
          <w:p w14:paraId="7E5D4B84" w14:textId="77777777" w:rsidR="00265584" w:rsidRDefault="00265584">
            <w:pPr>
              <w:jc w:val="right"/>
            </w:pPr>
            <w:r>
              <w:t>-4,204</w:t>
            </w:r>
          </w:p>
        </w:tc>
        <w:tc>
          <w:tcPr>
            <w:tcW w:w="744" w:type="dxa"/>
            <w:tcBorders>
              <w:top w:val="single" w:sz="4" w:space="0" w:color="auto"/>
              <w:left w:val="single" w:sz="4" w:space="0" w:color="auto"/>
              <w:bottom w:val="single" w:sz="4" w:space="0" w:color="auto"/>
              <w:right w:val="single" w:sz="4" w:space="0" w:color="auto"/>
            </w:tcBorders>
            <w:noWrap/>
            <w:hideMark/>
          </w:tcPr>
          <w:p w14:paraId="5C26FC84" w14:textId="77777777" w:rsidR="00265584" w:rsidRDefault="00265584">
            <w:pPr>
              <w:jc w:val="right"/>
            </w:pPr>
            <w:r>
              <w:t>-5.6%</w:t>
            </w:r>
          </w:p>
        </w:tc>
        <w:tc>
          <w:tcPr>
            <w:tcW w:w="968" w:type="dxa"/>
            <w:tcBorders>
              <w:top w:val="single" w:sz="4" w:space="0" w:color="auto"/>
              <w:left w:val="single" w:sz="4" w:space="0" w:color="auto"/>
              <w:bottom w:val="single" w:sz="4" w:space="0" w:color="auto"/>
              <w:right w:val="single" w:sz="4" w:space="0" w:color="auto"/>
            </w:tcBorders>
            <w:hideMark/>
          </w:tcPr>
          <w:p w14:paraId="5EB22DA4" w14:textId="77777777" w:rsidR="00265584" w:rsidRDefault="00265584">
            <w:pPr>
              <w:jc w:val="right"/>
            </w:pPr>
            <w:r>
              <w:t>9,296</w:t>
            </w:r>
          </w:p>
        </w:tc>
        <w:tc>
          <w:tcPr>
            <w:tcW w:w="1007" w:type="dxa"/>
            <w:tcBorders>
              <w:top w:val="single" w:sz="4" w:space="0" w:color="auto"/>
              <w:left w:val="single" w:sz="4" w:space="0" w:color="auto"/>
              <w:bottom w:val="single" w:sz="4" w:space="0" w:color="auto"/>
              <w:right w:val="single" w:sz="4" w:space="0" w:color="auto"/>
            </w:tcBorders>
            <w:hideMark/>
          </w:tcPr>
          <w:p w14:paraId="748DD6AC" w14:textId="77777777" w:rsidR="00265584" w:rsidRDefault="00265584">
            <w:pPr>
              <w:jc w:val="right"/>
            </w:pPr>
            <w:r>
              <w:t>9,844</w:t>
            </w:r>
          </w:p>
        </w:tc>
        <w:tc>
          <w:tcPr>
            <w:tcW w:w="798" w:type="dxa"/>
            <w:tcBorders>
              <w:top w:val="single" w:sz="4" w:space="0" w:color="auto"/>
              <w:left w:val="single" w:sz="4" w:space="0" w:color="auto"/>
              <w:bottom w:val="single" w:sz="4" w:space="0" w:color="auto"/>
              <w:right w:val="single" w:sz="4" w:space="0" w:color="auto"/>
            </w:tcBorders>
            <w:hideMark/>
          </w:tcPr>
          <w:p w14:paraId="00718C7C" w14:textId="77777777" w:rsidR="00265584" w:rsidRDefault="00265584">
            <w:pPr>
              <w:jc w:val="right"/>
            </w:pPr>
            <w:r>
              <w:t>-549</w:t>
            </w:r>
          </w:p>
        </w:tc>
        <w:tc>
          <w:tcPr>
            <w:tcW w:w="727" w:type="dxa"/>
            <w:tcBorders>
              <w:top w:val="single" w:sz="4" w:space="0" w:color="auto"/>
              <w:left w:val="single" w:sz="4" w:space="0" w:color="auto"/>
              <w:bottom w:val="single" w:sz="4" w:space="0" w:color="auto"/>
              <w:right w:val="single" w:sz="4" w:space="0" w:color="auto"/>
            </w:tcBorders>
            <w:hideMark/>
          </w:tcPr>
          <w:p w14:paraId="1F27183D" w14:textId="77777777" w:rsidR="00265584" w:rsidRDefault="00265584">
            <w:pPr>
              <w:jc w:val="right"/>
            </w:pPr>
            <w:r>
              <w:t>-5.6%</w:t>
            </w:r>
          </w:p>
        </w:tc>
      </w:tr>
      <w:tr w:rsidR="00265584" w14:paraId="0D4522A3"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6A655D84" w14:textId="77777777" w:rsidR="00265584" w:rsidRDefault="00265584">
            <w:pPr>
              <w:rPr>
                <w:b/>
                <w:bCs/>
              </w:rPr>
            </w:pPr>
            <w:r>
              <w:rPr>
                <w:b/>
                <w:bCs/>
              </w:rPr>
              <w:t>Urbanized area</w:t>
            </w:r>
          </w:p>
        </w:tc>
        <w:tc>
          <w:tcPr>
            <w:tcW w:w="1080" w:type="dxa"/>
            <w:tcBorders>
              <w:top w:val="single" w:sz="4" w:space="0" w:color="auto"/>
              <w:left w:val="single" w:sz="4" w:space="0" w:color="auto"/>
              <w:bottom w:val="single" w:sz="4" w:space="0" w:color="auto"/>
              <w:right w:val="single" w:sz="4" w:space="0" w:color="auto"/>
            </w:tcBorders>
            <w:noWrap/>
            <w:hideMark/>
          </w:tcPr>
          <w:p w14:paraId="4DC17D26" w14:textId="77777777" w:rsidR="00265584" w:rsidRDefault="00265584">
            <w:pPr>
              <w:jc w:val="right"/>
            </w:pPr>
            <w:r>
              <w:t>541,085</w:t>
            </w:r>
          </w:p>
        </w:tc>
        <w:tc>
          <w:tcPr>
            <w:tcW w:w="975" w:type="dxa"/>
            <w:tcBorders>
              <w:top w:val="single" w:sz="4" w:space="0" w:color="auto"/>
              <w:left w:val="single" w:sz="4" w:space="0" w:color="auto"/>
              <w:bottom w:val="single" w:sz="4" w:space="0" w:color="auto"/>
              <w:right w:val="single" w:sz="4" w:space="0" w:color="auto"/>
            </w:tcBorders>
            <w:noWrap/>
            <w:hideMark/>
          </w:tcPr>
          <w:p w14:paraId="12EAFFBC" w14:textId="77777777" w:rsidR="00265584" w:rsidRDefault="00265584">
            <w:pPr>
              <w:jc w:val="right"/>
            </w:pPr>
            <w:r>
              <w:t>571,011</w:t>
            </w:r>
          </w:p>
        </w:tc>
        <w:tc>
          <w:tcPr>
            <w:tcW w:w="896" w:type="dxa"/>
            <w:tcBorders>
              <w:top w:val="single" w:sz="4" w:space="0" w:color="auto"/>
              <w:left w:val="single" w:sz="4" w:space="0" w:color="auto"/>
              <w:bottom w:val="single" w:sz="4" w:space="0" w:color="auto"/>
              <w:right w:val="single" w:sz="4" w:space="0" w:color="auto"/>
            </w:tcBorders>
            <w:noWrap/>
            <w:hideMark/>
          </w:tcPr>
          <w:p w14:paraId="5C619C79" w14:textId="77777777" w:rsidR="00265584" w:rsidRDefault="00265584">
            <w:pPr>
              <w:jc w:val="right"/>
            </w:pPr>
            <w:r>
              <w:t>-29,926</w:t>
            </w:r>
          </w:p>
        </w:tc>
        <w:tc>
          <w:tcPr>
            <w:tcW w:w="744" w:type="dxa"/>
            <w:tcBorders>
              <w:top w:val="single" w:sz="4" w:space="0" w:color="auto"/>
              <w:left w:val="single" w:sz="4" w:space="0" w:color="auto"/>
              <w:bottom w:val="single" w:sz="4" w:space="0" w:color="auto"/>
              <w:right w:val="single" w:sz="4" w:space="0" w:color="auto"/>
            </w:tcBorders>
            <w:noWrap/>
            <w:hideMark/>
          </w:tcPr>
          <w:p w14:paraId="27BCAB3F" w14:textId="77777777" w:rsidR="00265584" w:rsidRDefault="00265584">
            <w:pPr>
              <w:jc w:val="right"/>
            </w:pPr>
            <w:r>
              <w:t>-5.2%</w:t>
            </w:r>
          </w:p>
        </w:tc>
        <w:tc>
          <w:tcPr>
            <w:tcW w:w="968" w:type="dxa"/>
            <w:tcBorders>
              <w:top w:val="single" w:sz="4" w:space="0" w:color="auto"/>
              <w:left w:val="single" w:sz="4" w:space="0" w:color="auto"/>
              <w:bottom w:val="single" w:sz="4" w:space="0" w:color="auto"/>
              <w:right w:val="single" w:sz="4" w:space="0" w:color="auto"/>
            </w:tcBorders>
            <w:hideMark/>
          </w:tcPr>
          <w:p w14:paraId="0C0248D6" w14:textId="77777777" w:rsidR="00265584" w:rsidRDefault="00265584">
            <w:pPr>
              <w:jc w:val="right"/>
            </w:pPr>
            <w:r>
              <w:t>109,581</w:t>
            </w:r>
          </w:p>
        </w:tc>
        <w:tc>
          <w:tcPr>
            <w:tcW w:w="1007" w:type="dxa"/>
            <w:tcBorders>
              <w:top w:val="single" w:sz="4" w:space="0" w:color="auto"/>
              <w:left w:val="single" w:sz="4" w:space="0" w:color="auto"/>
              <w:bottom w:val="single" w:sz="4" w:space="0" w:color="auto"/>
              <w:right w:val="single" w:sz="4" w:space="0" w:color="auto"/>
            </w:tcBorders>
            <w:hideMark/>
          </w:tcPr>
          <w:p w14:paraId="4EB0EF04" w14:textId="77777777" w:rsidR="00265584" w:rsidRDefault="00265584">
            <w:pPr>
              <w:jc w:val="right"/>
            </w:pPr>
            <w:r>
              <w:t>117,621</w:t>
            </w:r>
          </w:p>
        </w:tc>
        <w:tc>
          <w:tcPr>
            <w:tcW w:w="798" w:type="dxa"/>
            <w:tcBorders>
              <w:top w:val="single" w:sz="4" w:space="0" w:color="auto"/>
              <w:left w:val="single" w:sz="4" w:space="0" w:color="auto"/>
              <w:bottom w:val="single" w:sz="4" w:space="0" w:color="auto"/>
              <w:right w:val="single" w:sz="4" w:space="0" w:color="auto"/>
            </w:tcBorders>
            <w:hideMark/>
          </w:tcPr>
          <w:p w14:paraId="74CE4BE9" w14:textId="77777777" w:rsidR="00265584" w:rsidRDefault="00265584">
            <w:pPr>
              <w:jc w:val="right"/>
            </w:pPr>
            <w:r>
              <w:t>-8,040</w:t>
            </w:r>
          </w:p>
        </w:tc>
        <w:tc>
          <w:tcPr>
            <w:tcW w:w="727" w:type="dxa"/>
            <w:tcBorders>
              <w:top w:val="single" w:sz="4" w:space="0" w:color="auto"/>
              <w:left w:val="single" w:sz="4" w:space="0" w:color="auto"/>
              <w:bottom w:val="single" w:sz="4" w:space="0" w:color="auto"/>
              <w:right w:val="single" w:sz="4" w:space="0" w:color="auto"/>
            </w:tcBorders>
            <w:hideMark/>
          </w:tcPr>
          <w:p w14:paraId="29431338" w14:textId="77777777" w:rsidR="00265584" w:rsidRDefault="00265584">
            <w:pPr>
              <w:jc w:val="right"/>
            </w:pPr>
            <w:r>
              <w:t>-6.8%</w:t>
            </w:r>
          </w:p>
        </w:tc>
      </w:tr>
      <w:tr w:rsidR="00015C82" w14:paraId="686435D9"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304E9225" w14:textId="0DBC762B" w:rsidR="00015C82" w:rsidRDefault="00015C82" w:rsidP="00015C82">
            <w:pPr>
              <w:rPr>
                <w:b/>
                <w:bCs/>
              </w:rPr>
            </w:pPr>
            <w:r>
              <w:rPr>
                <w:b/>
                <w:bCs/>
              </w:rPr>
              <w:t>&lt;$20,000</w:t>
            </w:r>
          </w:p>
        </w:tc>
        <w:tc>
          <w:tcPr>
            <w:tcW w:w="1080" w:type="dxa"/>
            <w:tcBorders>
              <w:top w:val="single" w:sz="4" w:space="0" w:color="auto"/>
              <w:left w:val="single" w:sz="4" w:space="0" w:color="auto"/>
              <w:bottom w:val="single" w:sz="4" w:space="0" w:color="auto"/>
              <w:right w:val="single" w:sz="4" w:space="0" w:color="auto"/>
            </w:tcBorders>
            <w:noWrap/>
            <w:hideMark/>
          </w:tcPr>
          <w:p w14:paraId="5149617E" w14:textId="77777777" w:rsidR="00015C82" w:rsidRDefault="00015C82" w:rsidP="00015C82">
            <w:pPr>
              <w:jc w:val="right"/>
            </w:pPr>
            <w:r>
              <w:t>28,039</w:t>
            </w:r>
          </w:p>
        </w:tc>
        <w:tc>
          <w:tcPr>
            <w:tcW w:w="975" w:type="dxa"/>
            <w:tcBorders>
              <w:top w:val="single" w:sz="4" w:space="0" w:color="auto"/>
              <w:left w:val="single" w:sz="4" w:space="0" w:color="auto"/>
              <w:bottom w:val="single" w:sz="4" w:space="0" w:color="auto"/>
              <w:right w:val="single" w:sz="4" w:space="0" w:color="auto"/>
            </w:tcBorders>
            <w:noWrap/>
            <w:hideMark/>
          </w:tcPr>
          <w:p w14:paraId="072E06A1" w14:textId="77777777" w:rsidR="00015C82" w:rsidRDefault="00015C82" w:rsidP="00015C82">
            <w:pPr>
              <w:jc w:val="right"/>
            </w:pPr>
            <w:r>
              <w:t>28,207</w:t>
            </w:r>
          </w:p>
        </w:tc>
        <w:tc>
          <w:tcPr>
            <w:tcW w:w="896" w:type="dxa"/>
            <w:tcBorders>
              <w:top w:val="single" w:sz="4" w:space="0" w:color="auto"/>
              <w:left w:val="single" w:sz="4" w:space="0" w:color="auto"/>
              <w:bottom w:val="single" w:sz="4" w:space="0" w:color="auto"/>
              <w:right w:val="single" w:sz="4" w:space="0" w:color="auto"/>
            </w:tcBorders>
            <w:noWrap/>
            <w:hideMark/>
          </w:tcPr>
          <w:p w14:paraId="0BC0F887" w14:textId="77777777" w:rsidR="00015C82" w:rsidRDefault="00015C82" w:rsidP="00015C82">
            <w:pPr>
              <w:jc w:val="right"/>
            </w:pPr>
            <w:r>
              <w:t>-168</w:t>
            </w:r>
          </w:p>
        </w:tc>
        <w:tc>
          <w:tcPr>
            <w:tcW w:w="744" w:type="dxa"/>
            <w:tcBorders>
              <w:top w:val="single" w:sz="4" w:space="0" w:color="auto"/>
              <w:left w:val="single" w:sz="4" w:space="0" w:color="auto"/>
              <w:bottom w:val="single" w:sz="4" w:space="0" w:color="auto"/>
              <w:right w:val="single" w:sz="4" w:space="0" w:color="auto"/>
            </w:tcBorders>
            <w:noWrap/>
            <w:hideMark/>
          </w:tcPr>
          <w:p w14:paraId="050B02B4" w14:textId="77777777" w:rsidR="00015C82" w:rsidRDefault="00015C82" w:rsidP="00015C82">
            <w:pPr>
              <w:jc w:val="right"/>
            </w:pPr>
            <w:r>
              <w:t>-0.6%</w:t>
            </w:r>
          </w:p>
        </w:tc>
        <w:tc>
          <w:tcPr>
            <w:tcW w:w="968" w:type="dxa"/>
            <w:tcBorders>
              <w:top w:val="single" w:sz="4" w:space="0" w:color="auto"/>
              <w:left w:val="single" w:sz="4" w:space="0" w:color="auto"/>
              <w:bottom w:val="single" w:sz="4" w:space="0" w:color="auto"/>
              <w:right w:val="single" w:sz="4" w:space="0" w:color="auto"/>
            </w:tcBorders>
            <w:hideMark/>
          </w:tcPr>
          <w:p w14:paraId="12735496" w14:textId="77777777" w:rsidR="00015C82" w:rsidRDefault="00015C82" w:rsidP="00015C82">
            <w:pPr>
              <w:jc w:val="right"/>
            </w:pPr>
            <w:r>
              <w:t>5,834</w:t>
            </w:r>
          </w:p>
        </w:tc>
        <w:tc>
          <w:tcPr>
            <w:tcW w:w="1007" w:type="dxa"/>
            <w:tcBorders>
              <w:top w:val="single" w:sz="4" w:space="0" w:color="auto"/>
              <w:left w:val="single" w:sz="4" w:space="0" w:color="auto"/>
              <w:bottom w:val="single" w:sz="4" w:space="0" w:color="auto"/>
              <w:right w:val="single" w:sz="4" w:space="0" w:color="auto"/>
            </w:tcBorders>
            <w:hideMark/>
          </w:tcPr>
          <w:p w14:paraId="6D80C3E0" w14:textId="77777777" w:rsidR="00015C82" w:rsidRDefault="00015C82" w:rsidP="00015C82">
            <w:pPr>
              <w:jc w:val="right"/>
            </w:pPr>
            <w:r>
              <w:t>5,892</w:t>
            </w:r>
          </w:p>
        </w:tc>
        <w:tc>
          <w:tcPr>
            <w:tcW w:w="798" w:type="dxa"/>
            <w:tcBorders>
              <w:top w:val="single" w:sz="4" w:space="0" w:color="auto"/>
              <w:left w:val="single" w:sz="4" w:space="0" w:color="auto"/>
              <w:bottom w:val="single" w:sz="4" w:space="0" w:color="auto"/>
              <w:right w:val="single" w:sz="4" w:space="0" w:color="auto"/>
            </w:tcBorders>
            <w:hideMark/>
          </w:tcPr>
          <w:p w14:paraId="7FE749DA" w14:textId="77777777" w:rsidR="00015C82" w:rsidRDefault="00015C82" w:rsidP="00015C82">
            <w:pPr>
              <w:jc w:val="right"/>
            </w:pPr>
            <w:r>
              <w:t>-58</w:t>
            </w:r>
          </w:p>
        </w:tc>
        <w:tc>
          <w:tcPr>
            <w:tcW w:w="727" w:type="dxa"/>
            <w:tcBorders>
              <w:top w:val="single" w:sz="4" w:space="0" w:color="auto"/>
              <w:left w:val="single" w:sz="4" w:space="0" w:color="auto"/>
              <w:bottom w:val="single" w:sz="4" w:space="0" w:color="auto"/>
              <w:right w:val="single" w:sz="4" w:space="0" w:color="auto"/>
            </w:tcBorders>
            <w:hideMark/>
          </w:tcPr>
          <w:p w14:paraId="67093C89" w14:textId="77777777" w:rsidR="00015C82" w:rsidRDefault="00015C82" w:rsidP="00015C82">
            <w:pPr>
              <w:jc w:val="right"/>
            </w:pPr>
            <w:r>
              <w:t>-1.0%</w:t>
            </w:r>
          </w:p>
        </w:tc>
      </w:tr>
      <w:tr w:rsidR="00015C82" w14:paraId="7E1B9566"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6772BD1E" w14:textId="0452444A" w:rsidR="00015C82" w:rsidRDefault="00015C82" w:rsidP="00015C82">
            <w:pPr>
              <w:rPr>
                <w:b/>
                <w:bCs/>
              </w:rPr>
            </w:pPr>
            <w:r>
              <w:rPr>
                <w:b/>
                <w:bCs/>
              </w:rPr>
              <w:t>$20,000 to &lt;$35,000</w:t>
            </w:r>
          </w:p>
        </w:tc>
        <w:tc>
          <w:tcPr>
            <w:tcW w:w="1080" w:type="dxa"/>
            <w:tcBorders>
              <w:top w:val="single" w:sz="4" w:space="0" w:color="auto"/>
              <w:left w:val="single" w:sz="4" w:space="0" w:color="auto"/>
              <w:bottom w:val="single" w:sz="4" w:space="0" w:color="auto"/>
              <w:right w:val="single" w:sz="4" w:space="0" w:color="auto"/>
            </w:tcBorders>
            <w:noWrap/>
            <w:hideMark/>
          </w:tcPr>
          <w:p w14:paraId="37CE0855" w14:textId="77777777" w:rsidR="00015C82" w:rsidRDefault="00015C82" w:rsidP="00015C82">
            <w:pPr>
              <w:jc w:val="right"/>
            </w:pPr>
            <w:r>
              <w:t>134,208</w:t>
            </w:r>
          </w:p>
        </w:tc>
        <w:tc>
          <w:tcPr>
            <w:tcW w:w="975" w:type="dxa"/>
            <w:tcBorders>
              <w:top w:val="single" w:sz="4" w:space="0" w:color="auto"/>
              <w:left w:val="single" w:sz="4" w:space="0" w:color="auto"/>
              <w:bottom w:val="single" w:sz="4" w:space="0" w:color="auto"/>
              <w:right w:val="single" w:sz="4" w:space="0" w:color="auto"/>
            </w:tcBorders>
            <w:noWrap/>
            <w:hideMark/>
          </w:tcPr>
          <w:p w14:paraId="762275F3" w14:textId="77777777" w:rsidR="00015C82" w:rsidRDefault="00015C82" w:rsidP="00015C82">
            <w:pPr>
              <w:jc w:val="right"/>
            </w:pPr>
            <w:r>
              <w:t>137,765</w:t>
            </w:r>
          </w:p>
        </w:tc>
        <w:tc>
          <w:tcPr>
            <w:tcW w:w="896" w:type="dxa"/>
            <w:tcBorders>
              <w:top w:val="single" w:sz="4" w:space="0" w:color="auto"/>
              <w:left w:val="single" w:sz="4" w:space="0" w:color="auto"/>
              <w:bottom w:val="single" w:sz="4" w:space="0" w:color="auto"/>
              <w:right w:val="single" w:sz="4" w:space="0" w:color="auto"/>
            </w:tcBorders>
            <w:noWrap/>
            <w:hideMark/>
          </w:tcPr>
          <w:p w14:paraId="2313D9A6" w14:textId="77777777" w:rsidR="00015C82" w:rsidRDefault="00015C82" w:rsidP="00015C82">
            <w:pPr>
              <w:jc w:val="right"/>
            </w:pPr>
            <w:r>
              <w:t>-3,558</w:t>
            </w:r>
          </w:p>
        </w:tc>
        <w:tc>
          <w:tcPr>
            <w:tcW w:w="744" w:type="dxa"/>
            <w:tcBorders>
              <w:top w:val="single" w:sz="4" w:space="0" w:color="auto"/>
              <w:left w:val="single" w:sz="4" w:space="0" w:color="auto"/>
              <w:bottom w:val="single" w:sz="4" w:space="0" w:color="auto"/>
              <w:right w:val="single" w:sz="4" w:space="0" w:color="auto"/>
            </w:tcBorders>
            <w:noWrap/>
            <w:hideMark/>
          </w:tcPr>
          <w:p w14:paraId="4B917E36" w14:textId="77777777" w:rsidR="00015C82" w:rsidRDefault="00015C82" w:rsidP="00015C82">
            <w:pPr>
              <w:jc w:val="right"/>
            </w:pPr>
            <w:r>
              <w:t>-2.6%</w:t>
            </w:r>
          </w:p>
        </w:tc>
        <w:tc>
          <w:tcPr>
            <w:tcW w:w="968" w:type="dxa"/>
            <w:tcBorders>
              <w:top w:val="single" w:sz="4" w:space="0" w:color="auto"/>
              <w:left w:val="single" w:sz="4" w:space="0" w:color="auto"/>
              <w:bottom w:val="single" w:sz="4" w:space="0" w:color="auto"/>
              <w:right w:val="single" w:sz="4" w:space="0" w:color="auto"/>
            </w:tcBorders>
            <w:hideMark/>
          </w:tcPr>
          <w:p w14:paraId="27A3AD58" w14:textId="77777777" w:rsidR="00015C82" w:rsidRDefault="00015C82" w:rsidP="00015C82">
            <w:pPr>
              <w:jc w:val="right"/>
            </w:pPr>
            <w:r>
              <w:t>24,906</w:t>
            </w:r>
          </w:p>
        </w:tc>
        <w:tc>
          <w:tcPr>
            <w:tcW w:w="1007" w:type="dxa"/>
            <w:tcBorders>
              <w:top w:val="single" w:sz="4" w:space="0" w:color="auto"/>
              <w:left w:val="single" w:sz="4" w:space="0" w:color="auto"/>
              <w:bottom w:val="single" w:sz="4" w:space="0" w:color="auto"/>
              <w:right w:val="single" w:sz="4" w:space="0" w:color="auto"/>
            </w:tcBorders>
            <w:hideMark/>
          </w:tcPr>
          <w:p w14:paraId="4D3DC6A2" w14:textId="77777777" w:rsidR="00015C82" w:rsidRDefault="00015C82" w:rsidP="00015C82">
            <w:pPr>
              <w:jc w:val="right"/>
            </w:pPr>
            <w:r>
              <w:t>25,794</w:t>
            </w:r>
          </w:p>
        </w:tc>
        <w:tc>
          <w:tcPr>
            <w:tcW w:w="798" w:type="dxa"/>
            <w:tcBorders>
              <w:top w:val="single" w:sz="4" w:space="0" w:color="auto"/>
              <w:left w:val="single" w:sz="4" w:space="0" w:color="auto"/>
              <w:bottom w:val="single" w:sz="4" w:space="0" w:color="auto"/>
              <w:right w:val="single" w:sz="4" w:space="0" w:color="auto"/>
            </w:tcBorders>
            <w:hideMark/>
          </w:tcPr>
          <w:p w14:paraId="55FA217F" w14:textId="77777777" w:rsidR="00015C82" w:rsidRDefault="00015C82" w:rsidP="00015C82">
            <w:pPr>
              <w:jc w:val="right"/>
            </w:pPr>
            <w:r>
              <w:t>-889</w:t>
            </w:r>
          </w:p>
        </w:tc>
        <w:tc>
          <w:tcPr>
            <w:tcW w:w="727" w:type="dxa"/>
            <w:tcBorders>
              <w:top w:val="single" w:sz="4" w:space="0" w:color="auto"/>
              <w:left w:val="single" w:sz="4" w:space="0" w:color="auto"/>
              <w:bottom w:val="single" w:sz="4" w:space="0" w:color="auto"/>
              <w:right w:val="single" w:sz="4" w:space="0" w:color="auto"/>
            </w:tcBorders>
            <w:hideMark/>
          </w:tcPr>
          <w:p w14:paraId="77E3ED82" w14:textId="77777777" w:rsidR="00015C82" w:rsidRDefault="00015C82" w:rsidP="00015C82">
            <w:pPr>
              <w:jc w:val="right"/>
            </w:pPr>
            <w:r>
              <w:t>-3.4%</w:t>
            </w:r>
          </w:p>
        </w:tc>
      </w:tr>
      <w:tr w:rsidR="00015C82" w14:paraId="57D3FD88"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033F6FF5" w14:textId="6365B4F6" w:rsidR="00015C82" w:rsidRDefault="00015C82" w:rsidP="00015C82">
            <w:pPr>
              <w:rPr>
                <w:b/>
                <w:bCs/>
              </w:rPr>
            </w:pPr>
            <w:r>
              <w:rPr>
                <w:b/>
                <w:bCs/>
              </w:rPr>
              <w:t>$35,000 to &lt;$50,000</w:t>
            </w:r>
          </w:p>
        </w:tc>
        <w:tc>
          <w:tcPr>
            <w:tcW w:w="1080" w:type="dxa"/>
            <w:tcBorders>
              <w:top w:val="single" w:sz="4" w:space="0" w:color="auto"/>
              <w:left w:val="single" w:sz="4" w:space="0" w:color="auto"/>
              <w:bottom w:val="single" w:sz="4" w:space="0" w:color="auto"/>
              <w:right w:val="single" w:sz="4" w:space="0" w:color="auto"/>
            </w:tcBorders>
            <w:noWrap/>
            <w:hideMark/>
          </w:tcPr>
          <w:p w14:paraId="33B6ADE5" w14:textId="77777777" w:rsidR="00015C82" w:rsidRDefault="00015C82" w:rsidP="00015C82">
            <w:pPr>
              <w:jc w:val="right"/>
            </w:pPr>
            <w:r>
              <w:t>190,481</w:t>
            </w:r>
          </w:p>
        </w:tc>
        <w:tc>
          <w:tcPr>
            <w:tcW w:w="975" w:type="dxa"/>
            <w:tcBorders>
              <w:top w:val="single" w:sz="4" w:space="0" w:color="auto"/>
              <w:left w:val="single" w:sz="4" w:space="0" w:color="auto"/>
              <w:bottom w:val="single" w:sz="4" w:space="0" w:color="auto"/>
              <w:right w:val="single" w:sz="4" w:space="0" w:color="auto"/>
            </w:tcBorders>
            <w:noWrap/>
            <w:hideMark/>
          </w:tcPr>
          <w:p w14:paraId="023A0443" w14:textId="77777777" w:rsidR="00015C82" w:rsidRDefault="00015C82" w:rsidP="00015C82">
            <w:pPr>
              <w:jc w:val="right"/>
            </w:pPr>
            <w:r>
              <w:t>200,367</w:t>
            </w:r>
          </w:p>
        </w:tc>
        <w:tc>
          <w:tcPr>
            <w:tcW w:w="896" w:type="dxa"/>
            <w:tcBorders>
              <w:top w:val="single" w:sz="4" w:space="0" w:color="auto"/>
              <w:left w:val="single" w:sz="4" w:space="0" w:color="auto"/>
              <w:bottom w:val="single" w:sz="4" w:space="0" w:color="auto"/>
              <w:right w:val="single" w:sz="4" w:space="0" w:color="auto"/>
            </w:tcBorders>
            <w:noWrap/>
            <w:hideMark/>
          </w:tcPr>
          <w:p w14:paraId="06C22F32" w14:textId="77777777" w:rsidR="00015C82" w:rsidRDefault="00015C82" w:rsidP="00015C82">
            <w:pPr>
              <w:jc w:val="right"/>
            </w:pPr>
            <w:r>
              <w:t>-9,885</w:t>
            </w:r>
          </w:p>
        </w:tc>
        <w:tc>
          <w:tcPr>
            <w:tcW w:w="744" w:type="dxa"/>
            <w:tcBorders>
              <w:top w:val="single" w:sz="4" w:space="0" w:color="auto"/>
              <w:left w:val="single" w:sz="4" w:space="0" w:color="auto"/>
              <w:bottom w:val="single" w:sz="4" w:space="0" w:color="auto"/>
              <w:right w:val="single" w:sz="4" w:space="0" w:color="auto"/>
            </w:tcBorders>
            <w:noWrap/>
            <w:hideMark/>
          </w:tcPr>
          <w:p w14:paraId="62995520" w14:textId="77777777" w:rsidR="00015C82" w:rsidRDefault="00015C82" w:rsidP="00015C82">
            <w:pPr>
              <w:jc w:val="right"/>
            </w:pPr>
            <w:r>
              <w:t>-4.9%</w:t>
            </w:r>
          </w:p>
        </w:tc>
        <w:tc>
          <w:tcPr>
            <w:tcW w:w="968" w:type="dxa"/>
            <w:tcBorders>
              <w:top w:val="single" w:sz="4" w:space="0" w:color="auto"/>
              <w:left w:val="single" w:sz="4" w:space="0" w:color="auto"/>
              <w:bottom w:val="single" w:sz="4" w:space="0" w:color="auto"/>
              <w:right w:val="single" w:sz="4" w:space="0" w:color="auto"/>
            </w:tcBorders>
            <w:hideMark/>
          </w:tcPr>
          <w:p w14:paraId="2F6393CB" w14:textId="77777777" w:rsidR="00015C82" w:rsidRDefault="00015C82" w:rsidP="00015C82">
            <w:pPr>
              <w:jc w:val="right"/>
            </w:pPr>
            <w:r>
              <w:t>32,369</w:t>
            </w:r>
          </w:p>
        </w:tc>
        <w:tc>
          <w:tcPr>
            <w:tcW w:w="1007" w:type="dxa"/>
            <w:tcBorders>
              <w:top w:val="single" w:sz="4" w:space="0" w:color="auto"/>
              <w:left w:val="single" w:sz="4" w:space="0" w:color="auto"/>
              <w:bottom w:val="single" w:sz="4" w:space="0" w:color="auto"/>
              <w:right w:val="single" w:sz="4" w:space="0" w:color="auto"/>
            </w:tcBorders>
            <w:hideMark/>
          </w:tcPr>
          <w:p w14:paraId="1A29A1DF" w14:textId="77777777" w:rsidR="00015C82" w:rsidRDefault="00015C82" w:rsidP="00015C82">
            <w:pPr>
              <w:jc w:val="right"/>
            </w:pPr>
            <w:r>
              <w:t>34,549</w:t>
            </w:r>
          </w:p>
        </w:tc>
        <w:tc>
          <w:tcPr>
            <w:tcW w:w="798" w:type="dxa"/>
            <w:tcBorders>
              <w:top w:val="single" w:sz="4" w:space="0" w:color="auto"/>
              <w:left w:val="single" w:sz="4" w:space="0" w:color="auto"/>
              <w:bottom w:val="single" w:sz="4" w:space="0" w:color="auto"/>
              <w:right w:val="single" w:sz="4" w:space="0" w:color="auto"/>
            </w:tcBorders>
            <w:hideMark/>
          </w:tcPr>
          <w:p w14:paraId="4A33BAA8" w14:textId="77777777" w:rsidR="00015C82" w:rsidRDefault="00015C82" w:rsidP="00015C82">
            <w:pPr>
              <w:jc w:val="right"/>
            </w:pPr>
            <w:r>
              <w:t>-2,180</w:t>
            </w:r>
          </w:p>
        </w:tc>
        <w:tc>
          <w:tcPr>
            <w:tcW w:w="727" w:type="dxa"/>
            <w:tcBorders>
              <w:top w:val="single" w:sz="4" w:space="0" w:color="auto"/>
              <w:left w:val="single" w:sz="4" w:space="0" w:color="auto"/>
              <w:bottom w:val="single" w:sz="4" w:space="0" w:color="auto"/>
              <w:right w:val="single" w:sz="4" w:space="0" w:color="auto"/>
            </w:tcBorders>
            <w:hideMark/>
          </w:tcPr>
          <w:p w14:paraId="3D8CA648" w14:textId="77777777" w:rsidR="00015C82" w:rsidRDefault="00015C82" w:rsidP="00015C82">
            <w:pPr>
              <w:jc w:val="right"/>
            </w:pPr>
            <w:r>
              <w:t>-6.3%</w:t>
            </w:r>
          </w:p>
        </w:tc>
      </w:tr>
      <w:tr w:rsidR="00015C82" w14:paraId="57EB1B21"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7AB24164" w14:textId="4BAA7F4D" w:rsidR="00015C82" w:rsidRDefault="00015C82" w:rsidP="00015C82">
            <w:pPr>
              <w:rPr>
                <w:b/>
                <w:bCs/>
              </w:rPr>
            </w:pPr>
            <w:r>
              <w:rPr>
                <w:b/>
                <w:bCs/>
              </w:rPr>
              <w:t>$50,000 to &lt;$75,000</w:t>
            </w:r>
          </w:p>
        </w:tc>
        <w:tc>
          <w:tcPr>
            <w:tcW w:w="1080" w:type="dxa"/>
            <w:tcBorders>
              <w:top w:val="single" w:sz="4" w:space="0" w:color="auto"/>
              <w:left w:val="single" w:sz="4" w:space="0" w:color="auto"/>
              <w:bottom w:val="single" w:sz="4" w:space="0" w:color="auto"/>
              <w:right w:val="single" w:sz="4" w:space="0" w:color="auto"/>
            </w:tcBorders>
            <w:noWrap/>
            <w:hideMark/>
          </w:tcPr>
          <w:p w14:paraId="23838441" w14:textId="77777777" w:rsidR="00015C82" w:rsidRDefault="00015C82" w:rsidP="00015C82">
            <w:pPr>
              <w:jc w:val="right"/>
            </w:pPr>
            <w:r>
              <w:t>223,522</w:t>
            </w:r>
          </w:p>
        </w:tc>
        <w:tc>
          <w:tcPr>
            <w:tcW w:w="975" w:type="dxa"/>
            <w:tcBorders>
              <w:top w:val="single" w:sz="4" w:space="0" w:color="auto"/>
              <w:left w:val="single" w:sz="4" w:space="0" w:color="auto"/>
              <w:bottom w:val="single" w:sz="4" w:space="0" w:color="auto"/>
              <w:right w:val="single" w:sz="4" w:space="0" w:color="auto"/>
            </w:tcBorders>
            <w:noWrap/>
            <w:hideMark/>
          </w:tcPr>
          <w:p w14:paraId="07756CE3" w14:textId="77777777" w:rsidR="00015C82" w:rsidRDefault="00015C82" w:rsidP="00015C82">
            <w:pPr>
              <w:jc w:val="right"/>
            </w:pPr>
            <w:r>
              <w:t>236,827</w:t>
            </w:r>
          </w:p>
        </w:tc>
        <w:tc>
          <w:tcPr>
            <w:tcW w:w="896" w:type="dxa"/>
            <w:tcBorders>
              <w:top w:val="single" w:sz="4" w:space="0" w:color="auto"/>
              <w:left w:val="single" w:sz="4" w:space="0" w:color="auto"/>
              <w:bottom w:val="single" w:sz="4" w:space="0" w:color="auto"/>
              <w:right w:val="single" w:sz="4" w:space="0" w:color="auto"/>
            </w:tcBorders>
            <w:noWrap/>
            <w:hideMark/>
          </w:tcPr>
          <w:p w14:paraId="3EDEE794" w14:textId="77777777" w:rsidR="00015C82" w:rsidRDefault="00015C82" w:rsidP="00015C82">
            <w:pPr>
              <w:jc w:val="right"/>
            </w:pPr>
            <w:r>
              <w:t>-13,305</w:t>
            </w:r>
          </w:p>
        </w:tc>
        <w:tc>
          <w:tcPr>
            <w:tcW w:w="744" w:type="dxa"/>
            <w:tcBorders>
              <w:top w:val="single" w:sz="4" w:space="0" w:color="auto"/>
              <w:left w:val="single" w:sz="4" w:space="0" w:color="auto"/>
              <w:bottom w:val="single" w:sz="4" w:space="0" w:color="auto"/>
              <w:right w:val="single" w:sz="4" w:space="0" w:color="auto"/>
            </w:tcBorders>
            <w:noWrap/>
            <w:hideMark/>
          </w:tcPr>
          <w:p w14:paraId="0866EB91" w14:textId="77777777" w:rsidR="00015C82" w:rsidRDefault="00015C82" w:rsidP="00015C82">
            <w:pPr>
              <w:jc w:val="right"/>
            </w:pPr>
            <w:r>
              <w:t>-5.6%</w:t>
            </w:r>
          </w:p>
        </w:tc>
        <w:tc>
          <w:tcPr>
            <w:tcW w:w="968" w:type="dxa"/>
            <w:tcBorders>
              <w:top w:val="single" w:sz="4" w:space="0" w:color="auto"/>
              <w:left w:val="single" w:sz="4" w:space="0" w:color="auto"/>
              <w:bottom w:val="single" w:sz="4" w:space="0" w:color="auto"/>
              <w:right w:val="single" w:sz="4" w:space="0" w:color="auto"/>
            </w:tcBorders>
            <w:hideMark/>
          </w:tcPr>
          <w:p w14:paraId="6F67C222" w14:textId="77777777" w:rsidR="00015C82" w:rsidRDefault="00015C82" w:rsidP="00015C82">
            <w:pPr>
              <w:jc w:val="right"/>
            </w:pPr>
            <w:r>
              <w:t>37,559</w:t>
            </w:r>
          </w:p>
        </w:tc>
        <w:tc>
          <w:tcPr>
            <w:tcW w:w="1007" w:type="dxa"/>
            <w:tcBorders>
              <w:top w:val="single" w:sz="4" w:space="0" w:color="auto"/>
              <w:left w:val="single" w:sz="4" w:space="0" w:color="auto"/>
              <w:bottom w:val="single" w:sz="4" w:space="0" w:color="auto"/>
              <w:right w:val="single" w:sz="4" w:space="0" w:color="auto"/>
            </w:tcBorders>
            <w:hideMark/>
          </w:tcPr>
          <w:p w14:paraId="7A8F95D9" w14:textId="77777777" w:rsidR="00015C82" w:rsidRDefault="00015C82" w:rsidP="00015C82">
            <w:pPr>
              <w:jc w:val="right"/>
            </w:pPr>
            <w:r>
              <w:t>40,540</w:t>
            </w:r>
          </w:p>
        </w:tc>
        <w:tc>
          <w:tcPr>
            <w:tcW w:w="798" w:type="dxa"/>
            <w:tcBorders>
              <w:top w:val="single" w:sz="4" w:space="0" w:color="auto"/>
              <w:left w:val="single" w:sz="4" w:space="0" w:color="auto"/>
              <w:bottom w:val="single" w:sz="4" w:space="0" w:color="auto"/>
              <w:right w:val="single" w:sz="4" w:space="0" w:color="auto"/>
            </w:tcBorders>
            <w:hideMark/>
          </w:tcPr>
          <w:p w14:paraId="71749DA4" w14:textId="77777777" w:rsidR="00015C82" w:rsidRDefault="00015C82" w:rsidP="00015C82">
            <w:pPr>
              <w:jc w:val="right"/>
            </w:pPr>
            <w:r>
              <w:t>-2,981</w:t>
            </w:r>
          </w:p>
        </w:tc>
        <w:tc>
          <w:tcPr>
            <w:tcW w:w="727" w:type="dxa"/>
            <w:tcBorders>
              <w:top w:val="single" w:sz="4" w:space="0" w:color="auto"/>
              <w:left w:val="single" w:sz="4" w:space="0" w:color="auto"/>
              <w:bottom w:val="single" w:sz="4" w:space="0" w:color="auto"/>
              <w:right w:val="single" w:sz="4" w:space="0" w:color="auto"/>
            </w:tcBorders>
            <w:hideMark/>
          </w:tcPr>
          <w:p w14:paraId="21D08781" w14:textId="77777777" w:rsidR="00015C82" w:rsidRDefault="00015C82" w:rsidP="00015C82">
            <w:pPr>
              <w:jc w:val="right"/>
            </w:pPr>
            <w:r>
              <w:t>-7.4%</w:t>
            </w:r>
          </w:p>
        </w:tc>
      </w:tr>
      <w:tr w:rsidR="00015C82" w14:paraId="7DEACBBA"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717CB4D3" w14:textId="1E5748D6" w:rsidR="00015C82" w:rsidRDefault="00015C82" w:rsidP="00015C82">
            <w:pPr>
              <w:rPr>
                <w:b/>
                <w:bCs/>
              </w:rPr>
            </w:pPr>
            <w:r>
              <w:rPr>
                <w:rFonts w:cstheme="minorHAnsi"/>
                <w:b/>
                <w:bCs/>
              </w:rPr>
              <w:t>≥$75,000</w:t>
            </w:r>
          </w:p>
        </w:tc>
        <w:tc>
          <w:tcPr>
            <w:tcW w:w="1080" w:type="dxa"/>
            <w:tcBorders>
              <w:top w:val="single" w:sz="4" w:space="0" w:color="auto"/>
              <w:left w:val="single" w:sz="4" w:space="0" w:color="auto"/>
              <w:bottom w:val="single" w:sz="4" w:space="0" w:color="auto"/>
              <w:right w:val="single" w:sz="4" w:space="0" w:color="auto"/>
            </w:tcBorders>
            <w:noWrap/>
            <w:hideMark/>
          </w:tcPr>
          <w:p w14:paraId="5831FBCF" w14:textId="77777777" w:rsidR="00015C82" w:rsidRDefault="00015C82" w:rsidP="00015C82">
            <w:pPr>
              <w:jc w:val="right"/>
            </w:pPr>
            <w:r>
              <w:t>178,497</w:t>
            </w:r>
          </w:p>
        </w:tc>
        <w:tc>
          <w:tcPr>
            <w:tcW w:w="975" w:type="dxa"/>
            <w:tcBorders>
              <w:top w:val="single" w:sz="4" w:space="0" w:color="auto"/>
              <w:left w:val="single" w:sz="4" w:space="0" w:color="auto"/>
              <w:bottom w:val="single" w:sz="4" w:space="0" w:color="auto"/>
              <w:right w:val="single" w:sz="4" w:space="0" w:color="auto"/>
            </w:tcBorders>
            <w:noWrap/>
            <w:hideMark/>
          </w:tcPr>
          <w:p w14:paraId="10962977" w14:textId="77777777" w:rsidR="00015C82" w:rsidRDefault="00015C82" w:rsidP="00015C82">
            <w:pPr>
              <w:jc w:val="right"/>
            </w:pPr>
            <w:r>
              <w:t>191,621</w:t>
            </w:r>
          </w:p>
        </w:tc>
        <w:tc>
          <w:tcPr>
            <w:tcW w:w="896" w:type="dxa"/>
            <w:tcBorders>
              <w:top w:val="single" w:sz="4" w:space="0" w:color="auto"/>
              <w:left w:val="single" w:sz="4" w:space="0" w:color="auto"/>
              <w:bottom w:val="single" w:sz="4" w:space="0" w:color="auto"/>
              <w:right w:val="single" w:sz="4" w:space="0" w:color="auto"/>
            </w:tcBorders>
            <w:noWrap/>
            <w:hideMark/>
          </w:tcPr>
          <w:p w14:paraId="6BC177F8" w14:textId="77777777" w:rsidR="00015C82" w:rsidRDefault="00015C82" w:rsidP="00015C82">
            <w:pPr>
              <w:jc w:val="right"/>
            </w:pPr>
            <w:r>
              <w:t>-13,123</w:t>
            </w:r>
          </w:p>
        </w:tc>
        <w:tc>
          <w:tcPr>
            <w:tcW w:w="744" w:type="dxa"/>
            <w:tcBorders>
              <w:top w:val="single" w:sz="4" w:space="0" w:color="auto"/>
              <w:left w:val="single" w:sz="4" w:space="0" w:color="auto"/>
              <w:bottom w:val="single" w:sz="4" w:space="0" w:color="auto"/>
              <w:right w:val="single" w:sz="4" w:space="0" w:color="auto"/>
            </w:tcBorders>
            <w:noWrap/>
            <w:hideMark/>
          </w:tcPr>
          <w:p w14:paraId="782458B4" w14:textId="77777777" w:rsidR="00015C82" w:rsidRDefault="00015C82" w:rsidP="00015C82">
            <w:pPr>
              <w:jc w:val="right"/>
            </w:pPr>
            <w:r>
              <w:t>-6.8%</w:t>
            </w:r>
          </w:p>
        </w:tc>
        <w:tc>
          <w:tcPr>
            <w:tcW w:w="968" w:type="dxa"/>
            <w:tcBorders>
              <w:top w:val="single" w:sz="4" w:space="0" w:color="auto"/>
              <w:left w:val="single" w:sz="4" w:space="0" w:color="auto"/>
              <w:bottom w:val="single" w:sz="4" w:space="0" w:color="auto"/>
              <w:right w:val="single" w:sz="4" w:space="0" w:color="auto"/>
            </w:tcBorders>
            <w:hideMark/>
          </w:tcPr>
          <w:p w14:paraId="256BFC16" w14:textId="77777777" w:rsidR="00015C82" w:rsidRDefault="00015C82" w:rsidP="00015C82">
            <w:pPr>
              <w:jc w:val="right"/>
            </w:pPr>
            <w:r>
              <w:t>32,133</w:t>
            </w:r>
          </w:p>
        </w:tc>
        <w:tc>
          <w:tcPr>
            <w:tcW w:w="1007" w:type="dxa"/>
            <w:tcBorders>
              <w:top w:val="single" w:sz="4" w:space="0" w:color="auto"/>
              <w:left w:val="single" w:sz="4" w:space="0" w:color="auto"/>
              <w:bottom w:val="single" w:sz="4" w:space="0" w:color="auto"/>
              <w:right w:val="single" w:sz="4" w:space="0" w:color="auto"/>
            </w:tcBorders>
            <w:hideMark/>
          </w:tcPr>
          <w:p w14:paraId="3AB293DC" w14:textId="77777777" w:rsidR="00015C82" w:rsidRDefault="00015C82" w:rsidP="00015C82">
            <w:pPr>
              <w:jc w:val="right"/>
            </w:pPr>
            <w:r>
              <w:t>35,128</w:t>
            </w:r>
          </w:p>
        </w:tc>
        <w:tc>
          <w:tcPr>
            <w:tcW w:w="798" w:type="dxa"/>
            <w:tcBorders>
              <w:top w:val="single" w:sz="4" w:space="0" w:color="auto"/>
              <w:left w:val="single" w:sz="4" w:space="0" w:color="auto"/>
              <w:bottom w:val="single" w:sz="4" w:space="0" w:color="auto"/>
              <w:right w:val="single" w:sz="4" w:space="0" w:color="auto"/>
            </w:tcBorders>
            <w:hideMark/>
          </w:tcPr>
          <w:p w14:paraId="6FDF3DC7" w14:textId="77777777" w:rsidR="00015C82" w:rsidRDefault="00015C82" w:rsidP="00015C82">
            <w:pPr>
              <w:jc w:val="right"/>
            </w:pPr>
            <w:r>
              <w:t>-2,994</w:t>
            </w:r>
          </w:p>
        </w:tc>
        <w:tc>
          <w:tcPr>
            <w:tcW w:w="727" w:type="dxa"/>
            <w:tcBorders>
              <w:top w:val="single" w:sz="4" w:space="0" w:color="auto"/>
              <w:left w:val="single" w:sz="4" w:space="0" w:color="auto"/>
              <w:bottom w:val="single" w:sz="4" w:space="0" w:color="auto"/>
              <w:right w:val="single" w:sz="4" w:space="0" w:color="auto"/>
            </w:tcBorders>
            <w:hideMark/>
          </w:tcPr>
          <w:p w14:paraId="6251F9D8" w14:textId="77777777" w:rsidR="00015C82" w:rsidRDefault="00015C82" w:rsidP="00015C82">
            <w:pPr>
              <w:jc w:val="right"/>
            </w:pPr>
            <w:r>
              <w:t>-8.5%</w:t>
            </w:r>
          </w:p>
        </w:tc>
      </w:tr>
    </w:tbl>
    <w:p w14:paraId="33968CDE" w14:textId="77777777" w:rsidR="00265584" w:rsidRDefault="00265584" w:rsidP="00265584">
      <w:pPr>
        <w:rPr>
          <w:b/>
          <w:bCs/>
        </w:rPr>
      </w:pPr>
    </w:p>
    <w:p w14:paraId="31A6E283" w14:textId="79683E4E" w:rsidR="00265584" w:rsidRDefault="00747FB0" w:rsidP="00077D15">
      <w:pPr>
        <w:pStyle w:val="ListParagraph"/>
        <w:numPr>
          <w:ilvl w:val="0"/>
          <w:numId w:val="15"/>
        </w:numPr>
        <w:spacing w:line="256" w:lineRule="auto"/>
        <w:rPr>
          <w:b/>
          <w:bCs/>
        </w:rPr>
      </w:pPr>
      <w:r>
        <w:rPr>
          <w:b/>
          <w:bCs/>
        </w:rPr>
        <w:t xml:space="preserve">Table 7: </w:t>
      </w:r>
      <w:r w:rsidR="00265584">
        <w:rPr>
          <w:b/>
          <w:bCs/>
        </w:rPr>
        <w:t>Comparing results of state-specific attributable fraction with original incidence estimates</w:t>
      </w:r>
    </w:p>
    <w:tbl>
      <w:tblPr>
        <w:tblStyle w:val="TableGrid"/>
        <w:tblW w:w="5000" w:type="pct"/>
        <w:tblLook w:val="04A0" w:firstRow="1" w:lastRow="0" w:firstColumn="1" w:lastColumn="0" w:noHBand="0" w:noVBand="1"/>
      </w:tblPr>
      <w:tblGrid>
        <w:gridCol w:w="3182"/>
        <w:gridCol w:w="1689"/>
        <w:gridCol w:w="1797"/>
        <w:gridCol w:w="1343"/>
        <w:gridCol w:w="1339"/>
      </w:tblGrid>
      <w:tr w:rsidR="00265584" w14:paraId="15AABCE6"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noWrap/>
            <w:hideMark/>
          </w:tcPr>
          <w:p w14:paraId="6A4C8877" w14:textId="77777777" w:rsidR="00265584" w:rsidRDefault="00265584">
            <w:pPr>
              <w:rPr>
                <w:b/>
                <w:bCs/>
              </w:rPr>
            </w:pPr>
          </w:p>
        </w:tc>
        <w:tc>
          <w:tcPr>
            <w:tcW w:w="903" w:type="pct"/>
            <w:tcBorders>
              <w:top w:val="single" w:sz="4" w:space="0" w:color="auto"/>
              <w:left w:val="single" w:sz="4" w:space="0" w:color="auto"/>
              <w:bottom w:val="single" w:sz="4" w:space="0" w:color="auto"/>
              <w:right w:val="single" w:sz="4" w:space="0" w:color="auto"/>
            </w:tcBorders>
            <w:noWrap/>
            <w:hideMark/>
          </w:tcPr>
          <w:p w14:paraId="151C2502" w14:textId="77777777" w:rsidR="00265584" w:rsidRDefault="00265584">
            <w:pPr>
              <w:jc w:val="center"/>
              <w:rPr>
                <w:b/>
                <w:bCs/>
              </w:rPr>
            </w:pPr>
            <w:r>
              <w:rPr>
                <w:b/>
                <w:bCs/>
              </w:rPr>
              <w:t>State AF</w:t>
            </w:r>
          </w:p>
        </w:tc>
        <w:tc>
          <w:tcPr>
            <w:tcW w:w="961" w:type="pct"/>
            <w:tcBorders>
              <w:top w:val="single" w:sz="4" w:space="0" w:color="auto"/>
              <w:left w:val="single" w:sz="4" w:space="0" w:color="auto"/>
              <w:bottom w:val="single" w:sz="4" w:space="0" w:color="auto"/>
              <w:right w:val="single" w:sz="4" w:space="0" w:color="auto"/>
            </w:tcBorders>
            <w:noWrap/>
            <w:hideMark/>
          </w:tcPr>
          <w:p w14:paraId="73C48727" w14:textId="77777777" w:rsidR="00265584" w:rsidRDefault="00265584">
            <w:pPr>
              <w:jc w:val="center"/>
              <w:rPr>
                <w:b/>
                <w:bCs/>
              </w:rPr>
            </w:pPr>
            <w:r>
              <w:rPr>
                <w:b/>
                <w:bCs/>
              </w:rPr>
              <w:t>Origin AF</w:t>
            </w:r>
          </w:p>
        </w:tc>
        <w:tc>
          <w:tcPr>
            <w:tcW w:w="718" w:type="pct"/>
            <w:tcBorders>
              <w:top w:val="single" w:sz="4" w:space="0" w:color="auto"/>
              <w:left w:val="single" w:sz="4" w:space="0" w:color="auto"/>
              <w:bottom w:val="single" w:sz="4" w:space="0" w:color="auto"/>
              <w:right w:val="single" w:sz="4" w:space="0" w:color="auto"/>
            </w:tcBorders>
            <w:noWrap/>
            <w:hideMark/>
          </w:tcPr>
          <w:p w14:paraId="5581E3AB" w14:textId="77777777" w:rsidR="00265584" w:rsidRDefault="00265584">
            <w:pPr>
              <w:jc w:val="center"/>
              <w:rPr>
                <w:b/>
                <w:bCs/>
              </w:rPr>
            </w:pPr>
            <w:r>
              <w:rPr>
                <w:b/>
                <w:bCs/>
              </w:rPr>
              <w:t>Diff</w:t>
            </w:r>
          </w:p>
        </w:tc>
        <w:tc>
          <w:tcPr>
            <w:tcW w:w="716" w:type="pct"/>
            <w:tcBorders>
              <w:top w:val="single" w:sz="4" w:space="0" w:color="auto"/>
              <w:left w:val="single" w:sz="4" w:space="0" w:color="auto"/>
              <w:bottom w:val="single" w:sz="4" w:space="0" w:color="auto"/>
              <w:right w:val="single" w:sz="4" w:space="0" w:color="auto"/>
            </w:tcBorders>
            <w:noWrap/>
            <w:hideMark/>
          </w:tcPr>
          <w:p w14:paraId="730804BD" w14:textId="77777777" w:rsidR="00265584" w:rsidRDefault="00265584">
            <w:pPr>
              <w:jc w:val="center"/>
              <w:rPr>
                <w:b/>
                <w:bCs/>
              </w:rPr>
            </w:pPr>
            <w:r>
              <w:rPr>
                <w:b/>
                <w:bCs/>
              </w:rPr>
              <w:t>% Diff</w:t>
            </w:r>
          </w:p>
        </w:tc>
      </w:tr>
      <w:tr w:rsidR="00265584" w14:paraId="16E9B51A"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521D8F4E" w14:textId="77777777" w:rsidR="00265584" w:rsidRDefault="00265584">
            <w:pPr>
              <w:rPr>
                <w:b/>
                <w:bCs/>
              </w:rPr>
            </w:pPr>
            <w:r>
              <w:rPr>
                <w:b/>
                <w:bCs/>
              </w:rPr>
              <w:t>Total</w:t>
            </w:r>
          </w:p>
        </w:tc>
        <w:tc>
          <w:tcPr>
            <w:tcW w:w="903" w:type="pct"/>
            <w:tcBorders>
              <w:top w:val="single" w:sz="4" w:space="0" w:color="auto"/>
              <w:left w:val="single" w:sz="4" w:space="0" w:color="auto"/>
              <w:bottom w:val="single" w:sz="4" w:space="0" w:color="auto"/>
              <w:right w:val="single" w:sz="4" w:space="0" w:color="auto"/>
            </w:tcBorders>
            <w:noWrap/>
            <w:hideMark/>
          </w:tcPr>
          <w:p w14:paraId="530F95AD" w14:textId="77777777" w:rsidR="00265584" w:rsidRDefault="00265584">
            <w:pPr>
              <w:jc w:val="right"/>
            </w:pPr>
            <w:r>
              <w:t>17.6%</w:t>
            </w:r>
          </w:p>
        </w:tc>
        <w:tc>
          <w:tcPr>
            <w:tcW w:w="961" w:type="pct"/>
            <w:tcBorders>
              <w:top w:val="single" w:sz="4" w:space="0" w:color="auto"/>
              <w:left w:val="single" w:sz="4" w:space="0" w:color="auto"/>
              <w:bottom w:val="single" w:sz="4" w:space="0" w:color="auto"/>
              <w:right w:val="single" w:sz="4" w:space="0" w:color="auto"/>
            </w:tcBorders>
            <w:noWrap/>
            <w:hideMark/>
          </w:tcPr>
          <w:p w14:paraId="17EDEEBC" w14:textId="77777777" w:rsidR="00265584" w:rsidRDefault="00265584">
            <w:pPr>
              <w:jc w:val="right"/>
            </w:pPr>
            <w:r>
              <w:t>17.9%</w:t>
            </w:r>
          </w:p>
        </w:tc>
        <w:tc>
          <w:tcPr>
            <w:tcW w:w="718" w:type="pct"/>
            <w:tcBorders>
              <w:top w:val="single" w:sz="4" w:space="0" w:color="auto"/>
              <w:left w:val="single" w:sz="4" w:space="0" w:color="auto"/>
              <w:bottom w:val="single" w:sz="4" w:space="0" w:color="auto"/>
              <w:right w:val="single" w:sz="4" w:space="0" w:color="auto"/>
            </w:tcBorders>
            <w:noWrap/>
            <w:hideMark/>
          </w:tcPr>
          <w:p w14:paraId="1DEC5075" w14:textId="77777777" w:rsidR="00265584" w:rsidRDefault="00265584">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0DD747C9" w14:textId="77777777" w:rsidR="00265584" w:rsidRDefault="00265584">
            <w:pPr>
              <w:jc w:val="right"/>
            </w:pPr>
            <w:r>
              <w:t>-1.4%</w:t>
            </w:r>
          </w:p>
        </w:tc>
      </w:tr>
      <w:tr w:rsidR="00265584" w14:paraId="20647432"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1ED55A13" w14:textId="77777777" w:rsidR="00265584" w:rsidRDefault="00265584">
            <w:pPr>
              <w:rPr>
                <w:b/>
                <w:bCs/>
              </w:rPr>
            </w:pPr>
            <w:r>
              <w:rPr>
                <w:b/>
                <w:bCs/>
              </w:rPr>
              <w:t>Rural</w:t>
            </w:r>
          </w:p>
        </w:tc>
        <w:tc>
          <w:tcPr>
            <w:tcW w:w="903" w:type="pct"/>
            <w:tcBorders>
              <w:top w:val="single" w:sz="4" w:space="0" w:color="auto"/>
              <w:left w:val="single" w:sz="4" w:space="0" w:color="auto"/>
              <w:bottom w:val="single" w:sz="4" w:space="0" w:color="auto"/>
              <w:right w:val="single" w:sz="4" w:space="0" w:color="auto"/>
            </w:tcBorders>
            <w:noWrap/>
            <w:hideMark/>
          </w:tcPr>
          <w:p w14:paraId="79ED4425" w14:textId="77777777" w:rsidR="00265584" w:rsidRDefault="00265584">
            <w:pPr>
              <w:jc w:val="right"/>
            </w:pPr>
            <w:r>
              <w:t>9.8%</w:t>
            </w:r>
          </w:p>
        </w:tc>
        <w:tc>
          <w:tcPr>
            <w:tcW w:w="961" w:type="pct"/>
            <w:tcBorders>
              <w:top w:val="single" w:sz="4" w:space="0" w:color="auto"/>
              <w:left w:val="single" w:sz="4" w:space="0" w:color="auto"/>
              <w:bottom w:val="single" w:sz="4" w:space="0" w:color="auto"/>
              <w:right w:val="single" w:sz="4" w:space="0" w:color="auto"/>
            </w:tcBorders>
            <w:noWrap/>
            <w:hideMark/>
          </w:tcPr>
          <w:p w14:paraId="1E5C36F4" w14:textId="77777777" w:rsidR="00265584" w:rsidRDefault="00265584">
            <w:pPr>
              <w:jc w:val="right"/>
            </w:pPr>
            <w:r>
              <w:t>9.7%</w:t>
            </w:r>
          </w:p>
        </w:tc>
        <w:tc>
          <w:tcPr>
            <w:tcW w:w="718" w:type="pct"/>
            <w:tcBorders>
              <w:top w:val="single" w:sz="4" w:space="0" w:color="auto"/>
              <w:left w:val="single" w:sz="4" w:space="0" w:color="auto"/>
              <w:bottom w:val="single" w:sz="4" w:space="0" w:color="auto"/>
              <w:right w:val="single" w:sz="4" w:space="0" w:color="auto"/>
            </w:tcBorders>
            <w:noWrap/>
            <w:hideMark/>
          </w:tcPr>
          <w:p w14:paraId="52B4FDB0" w14:textId="77777777" w:rsidR="00265584" w:rsidRDefault="00265584">
            <w:pPr>
              <w:jc w:val="right"/>
            </w:pPr>
            <w:r>
              <w:t>0.0%</w:t>
            </w:r>
          </w:p>
        </w:tc>
        <w:tc>
          <w:tcPr>
            <w:tcW w:w="716" w:type="pct"/>
            <w:tcBorders>
              <w:top w:val="single" w:sz="4" w:space="0" w:color="auto"/>
              <w:left w:val="single" w:sz="4" w:space="0" w:color="auto"/>
              <w:bottom w:val="single" w:sz="4" w:space="0" w:color="auto"/>
              <w:right w:val="single" w:sz="4" w:space="0" w:color="auto"/>
            </w:tcBorders>
            <w:noWrap/>
            <w:hideMark/>
          </w:tcPr>
          <w:p w14:paraId="04753AFB" w14:textId="77777777" w:rsidR="00265584" w:rsidRDefault="00265584">
            <w:pPr>
              <w:jc w:val="right"/>
            </w:pPr>
            <w:r>
              <w:t>0.4%</w:t>
            </w:r>
          </w:p>
        </w:tc>
      </w:tr>
      <w:tr w:rsidR="00265584" w14:paraId="548E9EE4"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48CA60CE" w14:textId="77777777" w:rsidR="00265584" w:rsidRDefault="00265584">
            <w:pPr>
              <w:rPr>
                <w:b/>
                <w:bCs/>
              </w:rPr>
            </w:pPr>
            <w:r>
              <w:rPr>
                <w:b/>
                <w:bCs/>
              </w:rPr>
              <w:t>Urban cluster</w:t>
            </w:r>
          </w:p>
        </w:tc>
        <w:tc>
          <w:tcPr>
            <w:tcW w:w="903" w:type="pct"/>
            <w:tcBorders>
              <w:top w:val="single" w:sz="4" w:space="0" w:color="auto"/>
              <w:left w:val="single" w:sz="4" w:space="0" w:color="auto"/>
              <w:bottom w:val="single" w:sz="4" w:space="0" w:color="auto"/>
              <w:right w:val="single" w:sz="4" w:space="0" w:color="auto"/>
            </w:tcBorders>
            <w:noWrap/>
            <w:hideMark/>
          </w:tcPr>
          <w:p w14:paraId="16F092FC" w14:textId="77777777" w:rsidR="00265584" w:rsidRDefault="00265584">
            <w:pPr>
              <w:jc w:val="right"/>
            </w:pPr>
            <w:r>
              <w:t>13.0%</w:t>
            </w:r>
          </w:p>
        </w:tc>
        <w:tc>
          <w:tcPr>
            <w:tcW w:w="961" w:type="pct"/>
            <w:tcBorders>
              <w:top w:val="single" w:sz="4" w:space="0" w:color="auto"/>
              <w:left w:val="single" w:sz="4" w:space="0" w:color="auto"/>
              <w:bottom w:val="single" w:sz="4" w:space="0" w:color="auto"/>
              <w:right w:val="single" w:sz="4" w:space="0" w:color="auto"/>
            </w:tcBorders>
            <w:noWrap/>
            <w:hideMark/>
          </w:tcPr>
          <w:p w14:paraId="2643805A" w14:textId="77777777" w:rsidR="00265584" w:rsidRDefault="00265584">
            <w:pPr>
              <w:jc w:val="right"/>
            </w:pPr>
            <w:r>
              <w:t>13.0%</w:t>
            </w:r>
          </w:p>
        </w:tc>
        <w:tc>
          <w:tcPr>
            <w:tcW w:w="718" w:type="pct"/>
            <w:tcBorders>
              <w:top w:val="single" w:sz="4" w:space="0" w:color="auto"/>
              <w:left w:val="single" w:sz="4" w:space="0" w:color="auto"/>
              <w:bottom w:val="single" w:sz="4" w:space="0" w:color="auto"/>
              <w:right w:val="single" w:sz="4" w:space="0" w:color="auto"/>
            </w:tcBorders>
            <w:noWrap/>
            <w:hideMark/>
          </w:tcPr>
          <w:p w14:paraId="069FB605" w14:textId="77777777" w:rsidR="00265584" w:rsidRDefault="00265584">
            <w:pPr>
              <w:jc w:val="right"/>
            </w:pPr>
            <w:r>
              <w:t>0.0%</w:t>
            </w:r>
          </w:p>
        </w:tc>
        <w:tc>
          <w:tcPr>
            <w:tcW w:w="716" w:type="pct"/>
            <w:tcBorders>
              <w:top w:val="single" w:sz="4" w:space="0" w:color="auto"/>
              <w:left w:val="single" w:sz="4" w:space="0" w:color="auto"/>
              <w:bottom w:val="single" w:sz="4" w:space="0" w:color="auto"/>
              <w:right w:val="single" w:sz="4" w:space="0" w:color="auto"/>
            </w:tcBorders>
            <w:noWrap/>
            <w:hideMark/>
          </w:tcPr>
          <w:p w14:paraId="38168F92" w14:textId="77777777" w:rsidR="00265584" w:rsidRDefault="00265584">
            <w:pPr>
              <w:jc w:val="right"/>
            </w:pPr>
            <w:r>
              <w:t>0.0%</w:t>
            </w:r>
          </w:p>
        </w:tc>
      </w:tr>
      <w:tr w:rsidR="00265584" w14:paraId="58040487"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7E727C46" w14:textId="77777777" w:rsidR="00265584" w:rsidRDefault="00265584">
            <w:pPr>
              <w:rPr>
                <w:b/>
                <w:bCs/>
              </w:rPr>
            </w:pPr>
            <w:r>
              <w:rPr>
                <w:b/>
                <w:bCs/>
              </w:rPr>
              <w:t>Urbanized area</w:t>
            </w:r>
          </w:p>
        </w:tc>
        <w:tc>
          <w:tcPr>
            <w:tcW w:w="903" w:type="pct"/>
            <w:tcBorders>
              <w:top w:val="single" w:sz="4" w:space="0" w:color="auto"/>
              <w:left w:val="single" w:sz="4" w:space="0" w:color="auto"/>
              <w:bottom w:val="single" w:sz="4" w:space="0" w:color="auto"/>
              <w:right w:val="single" w:sz="4" w:space="0" w:color="auto"/>
            </w:tcBorders>
            <w:noWrap/>
            <w:hideMark/>
          </w:tcPr>
          <w:p w14:paraId="09167568" w14:textId="77777777" w:rsidR="00265584" w:rsidRDefault="00265584">
            <w:pPr>
              <w:jc w:val="right"/>
            </w:pPr>
            <w:r>
              <w:t>20.3%</w:t>
            </w:r>
          </w:p>
        </w:tc>
        <w:tc>
          <w:tcPr>
            <w:tcW w:w="961" w:type="pct"/>
            <w:tcBorders>
              <w:top w:val="single" w:sz="4" w:space="0" w:color="auto"/>
              <w:left w:val="single" w:sz="4" w:space="0" w:color="auto"/>
              <w:bottom w:val="single" w:sz="4" w:space="0" w:color="auto"/>
              <w:right w:val="single" w:sz="4" w:space="0" w:color="auto"/>
            </w:tcBorders>
            <w:noWrap/>
            <w:hideMark/>
          </w:tcPr>
          <w:p w14:paraId="3DA2C084" w14:textId="77777777" w:rsidR="00265584" w:rsidRDefault="00265584">
            <w:pPr>
              <w:jc w:val="right"/>
            </w:pPr>
            <w:r>
              <w:t>20.6%</w:t>
            </w:r>
          </w:p>
        </w:tc>
        <w:tc>
          <w:tcPr>
            <w:tcW w:w="718" w:type="pct"/>
            <w:tcBorders>
              <w:top w:val="single" w:sz="4" w:space="0" w:color="auto"/>
              <w:left w:val="single" w:sz="4" w:space="0" w:color="auto"/>
              <w:bottom w:val="single" w:sz="4" w:space="0" w:color="auto"/>
              <w:right w:val="single" w:sz="4" w:space="0" w:color="auto"/>
            </w:tcBorders>
            <w:noWrap/>
            <w:hideMark/>
          </w:tcPr>
          <w:p w14:paraId="27C06876" w14:textId="77777777" w:rsidR="00265584" w:rsidRDefault="00265584">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1B744EE9" w14:textId="77777777" w:rsidR="00265584" w:rsidRDefault="00265584">
            <w:pPr>
              <w:jc w:val="right"/>
            </w:pPr>
            <w:r>
              <w:t>-1.7%</w:t>
            </w:r>
          </w:p>
        </w:tc>
      </w:tr>
      <w:tr w:rsidR="00015C82" w14:paraId="3BB0DAFE"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2D2E9E9D" w14:textId="571438A0" w:rsidR="00015C82" w:rsidRDefault="00015C82" w:rsidP="00015C82">
            <w:pPr>
              <w:rPr>
                <w:b/>
                <w:bCs/>
              </w:rPr>
            </w:pPr>
            <w:r>
              <w:rPr>
                <w:b/>
                <w:bCs/>
              </w:rPr>
              <w:t>&lt;$20,000</w:t>
            </w:r>
          </w:p>
        </w:tc>
        <w:tc>
          <w:tcPr>
            <w:tcW w:w="903" w:type="pct"/>
            <w:tcBorders>
              <w:top w:val="single" w:sz="4" w:space="0" w:color="auto"/>
              <w:left w:val="single" w:sz="4" w:space="0" w:color="auto"/>
              <w:bottom w:val="single" w:sz="4" w:space="0" w:color="auto"/>
              <w:right w:val="single" w:sz="4" w:space="0" w:color="auto"/>
            </w:tcBorders>
            <w:noWrap/>
            <w:hideMark/>
          </w:tcPr>
          <w:p w14:paraId="7087B244" w14:textId="77777777" w:rsidR="00015C82" w:rsidRDefault="00015C82" w:rsidP="00015C82">
            <w:pPr>
              <w:jc w:val="right"/>
            </w:pPr>
            <w:r>
              <w:t>20.8%</w:t>
            </w:r>
          </w:p>
        </w:tc>
        <w:tc>
          <w:tcPr>
            <w:tcW w:w="961" w:type="pct"/>
            <w:tcBorders>
              <w:top w:val="single" w:sz="4" w:space="0" w:color="auto"/>
              <w:left w:val="single" w:sz="4" w:space="0" w:color="auto"/>
              <w:bottom w:val="single" w:sz="4" w:space="0" w:color="auto"/>
              <w:right w:val="single" w:sz="4" w:space="0" w:color="auto"/>
            </w:tcBorders>
            <w:noWrap/>
            <w:hideMark/>
          </w:tcPr>
          <w:p w14:paraId="20CED49D" w14:textId="77777777" w:rsidR="00015C82" w:rsidRDefault="00015C82" w:rsidP="00015C82">
            <w:pPr>
              <w:jc w:val="right"/>
            </w:pPr>
            <w:r>
              <w:t>20.9%</w:t>
            </w:r>
          </w:p>
        </w:tc>
        <w:tc>
          <w:tcPr>
            <w:tcW w:w="718" w:type="pct"/>
            <w:tcBorders>
              <w:top w:val="single" w:sz="4" w:space="0" w:color="auto"/>
              <w:left w:val="single" w:sz="4" w:space="0" w:color="auto"/>
              <w:bottom w:val="single" w:sz="4" w:space="0" w:color="auto"/>
              <w:right w:val="single" w:sz="4" w:space="0" w:color="auto"/>
            </w:tcBorders>
            <w:noWrap/>
            <w:hideMark/>
          </w:tcPr>
          <w:p w14:paraId="39BF52E4" w14:textId="77777777" w:rsidR="00015C82" w:rsidRDefault="00015C82" w:rsidP="00015C82">
            <w:pPr>
              <w:jc w:val="right"/>
            </w:pPr>
            <w:r>
              <w:t>-0.1%</w:t>
            </w:r>
          </w:p>
        </w:tc>
        <w:tc>
          <w:tcPr>
            <w:tcW w:w="716" w:type="pct"/>
            <w:tcBorders>
              <w:top w:val="single" w:sz="4" w:space="0" w:color="auto"/>
              <w:left w:val="single" w:sz="4" w:space="0" w:color="auto"/>
              <w:bottom w:val="single" w:sz="4" w:space="0" w:color="auto"/>
              <w:right w:val="single" w:sz="4" w:space="0" w:color="auto"/>
            </w:tcBorders>
            <w:noWrap/>
            <w:hideMark/>
          </w:tcPr>
          <w:p w14:paraId="7BDBD615" w14:textId="77777777" w:rsidR="00015C82" w:rsidRDefault="00015C82" w:rsidP="00015C82">
            <w:pPr>
              <w:jc w:val="right"/>
            </w:pPr>
            <w:r>
              <w:t>-0.4%</w:t>
            </w:r>
          </w:p>
        </w:tc>
      </w:tr>
      <w:tr w:rsidR="00015C82" w14:paraId="5FB508BA"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0ACE0364" w14:textId="616E6119" w:rsidR="00015C82" w:rsidRDefault="00015C82" w:rsidP="00015C82">
            <w:pPr>
              <w:rPr>
                <w:b/>
                <w:bCs/>
              </w:rPr>
            </w:pPr>
            <w:r>
              <w:rPr>
                <w:b/>
                <w:bCs/>
              </w:rPr>
              <w:t>$20,000 to &lt;$35,000</w:t>
            </w:r>
          </w:p>
        </w:tc>
        <w:tc>
          <w:tcPr>
            <w:tcW w:w="903" w:type="pct"/>
            <w:tcBorders>
              <w:top w:val="single" w:sz="4" w:space="0" w:color="auto"/>
              <w:left w:val="single" w:sz="4" w:space="0" w:color="auto"/>
              <w:bottom w:val="single" w:sz="4" w:space="0" w:color="auto"/>
              <w:right w:val="single" w:sz="4" w:space="0" w:color="auto"/>
            </w:tcBorders>
            <w:noWrap/>
            <w:hideMark/>
          </w:tcPr>
          <w:p w14:paraId="1C64C0E3" w14:textId="77777777" w:rsidR="00015C82" w:rsidRDefault="00015C82" w:rsidP="00015C82">
            <w:pPr>
              <w:jc w:val="right"/>
            </w:pPr>
            <w:r>
              <w:t>18.6%</w:t>
            </w:r>
          </w:p>
        </w:tc>
        <w:tc>
          <w:tcPr>
            <w:tcW w:w="961" w:type="pct"/>
            <w:tcBorders>
              <w:top w:val="single" w:sz="4" w:space="0" w:color="auto"/>
              <w:left w:val="single" w:sz="4" w:space="0" w:color="auto"/>
              <w:bottom w:val="single" w:sz="4" w:space="0" w:color="auto"/>
              <w:right w:val="single" w:sz="4" w:space="0" w:color="auto"/>
            </w:tcBorders>
            <w:noWrap/>
            <w:hideMark/>
          </w:tcPr>
          <w:p w14:paraId="604888B9" w14:textId="77777777" w:rsidR="00015C82" w:rsidRDefault="00015C82" w:rsidP="00015C82">
            <w:pPr>
              <w:jc w:val="right"/>
            </w:pPr>
            <w:r>
              <w:t>18.7%</w:t>
            </w:r>
          </w:p>
        </w:tc>
        <w:tc>
          <w:tcPr>
            <w:tcW w:w="718" w:type="pct"/>
            <w:tcBorders>
              <w:top w:val="single" w:sz="4" w:space="0" w:color="auto"/>
              <w:left w:val="single" w:sz="4" w:space="0" w:color="auto"/>
              <w:bottom w:val="single" w:sz="4" w:space="0" w:color="auto"/>
              <w:right w:val="single" w:sz="4" w:space="0" w:color="auto"/>
            </w:tcBorders>
            <w:noWrap/>
            <w:hideMark/>
          </w:tcPr>
          <w:p w14:paraId="59B20D41" w14:textId="77777777" w:rsidR="00015C82" w:rsidRDefault="00015C82" w:rsidP="00015C82">
            <w:pPr>
              <w:jc w:val="right"/>
            </w:pPr>
            <w:r>
              <w:t>-0.2%</w:t>
            </w:r>
          </w:p>
        </w:tc>
        <w:tc>
          <w:tcPr>
            <w:tcW w:w="716" w:type="pct"/>
            <w:tcBorders>
              <w:top w:val="single" w:sz="4" w:space="0" w:color="auto"/>
              <w:left w:val="single" w:sz="4" w:space="0" w:color="auto"/>
              <w:bottom w:val="single" w:sz="4" w:space="0" w:color="auto"/>
              <w:right w:val="single" w:sz="4" w:space="0" w:color="auto"/>
            </w:tcBorders>
            <w:noWrap/>
            <w:hideMark/>
          </w:tcPr>
          <w:p w14:paraId="1EB34D9B" w14:textId="77777777" w:rsidR="00015C82" w:rsidRDefault="00015C82" w:rsidP="00015C82">
            <w:pPr>
              <w:jc w:val="right"/>
            </w:pPr>
            <w:r>
              <w:t>-0.9%</w:t>
            </w:r>
          </w:p>
        </w:tc>
      </w:tr>
      <w:tr w:rsidR="00015C82" w14:paraId="5E25FED8"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3F1CA41B" w14:textId="5D50D78A" w:rsidR="00015C82" w:rsidRDefault="00015C82" w:rsidP="00015C82">
            <w:pPr>
              <w:rPr>
                <w:b/>
                <w:bCs/>
              </w:rPr>
            </w:pPr>
            <w:r>
              <w:rPr>
                <w:b/>
                <w:bCs/>
              </w:rPr>
              <w:t>$35,000 to &lt;$50,000</w:t>
            </w:r>
          </w:p>
        </w:tc>
        <w:tc>
          <w:tcPr>
            <w:tcW w:w="903" w:type="pct"/>
            <w:tcBorders>
              <w:top w:val="single" w:sz="4" w:space="0" w:color="auto"/>
              <w:left w:val="single" w:sz="4" w:space="0" w:color="auto"/>
              <w:bottom w:val="single" w:sz="4" w:space="0" w:color="auto"/>
              <w:right w:val="single" w:sz="4" w:space="0" w:color="auto"/>
            </w:tcBorders>
            <w:noWrap/>
            <w:hideMark/>
          </w:tcPr>
          <w:p w14:paraId="48D08629" w14:textId="77777777" w:rsidR="00015C82" w:rsidRDefault="00015C82" w:rsidP="00015C82">
            <w:pPr>
              <w:jc w:val="right"/>
            </w:pPr>
            <w:r>
              <w:t>17.0%</w:t>
            </w:r>
          </w:p>
        </w:tc>
        <w:tc>
          <w:tcPr>
            <w:tcW w:w="961" w:type="pct"/>
            <w:tcBorders>
              <w:top w:val="single" w:sz="4" w:space="0" w:color="auto"/>
              <w:left w:val="single" w:sz="4" w:space="0" w:color="auto"/>
              <w:bottom w:val="single" w:sz="4" w:space="0" w:color="auto"/>
              <w:right w:val="single" w:sz="4" w:space="0" w:color="auto"/>
            </w:tcBorders>
            <w:noWrap/>
            <w:hideMark/>
          </w:tcPr>
          <w:p w14:paraId="02B7B162" w14:textId="77777777" w:rsidR="00015C82" w:rsidRDefault="00015C82" w:rsidP="00015C82">
            <w:pPr>
              <w:jc w:val="right"/>
            </w:pPr>
            <w:r>
              <w:t>17.2%</w:t>
            </w:r>
          </w:p>
        </w:tc>
        <w:tc>
          <w:tcPr>
            <w:tcW w:w="718" w:type="pct"/>
            <w:tcBorders>
              <w:top w:val="single" w:sz="4" w:space="0" w:color="auto"/>
              <w:left w:val="single" w:sz="4" w:space="0" w:color="auto"/>
              <w:bottom w:val="single" w:sz="4" w:space="0" w:color="auto"/>
              <w:right w:val="single" w:sz="4" w:space="0" w:color="auto"/>
            </w:tcBorders>
            <w:noWrap/>
            <w:hideMark/>
          </w:tcPr>
          <w:p w14:paraId="5C1CB1F3" w14:textId="77777777" w:rsidR="00015C82" w:rsidRDefault="00015C82" w:rsidP="00015C82">
            <w:pPr>
              <w:jc w:val="right"/>
            </w:pPr>
            <w:r>
              <w:t>-0.2%</w:t>
            </w:r>
          </w:p>
        </w:tc>
        <w:tc>
          <w:tcPr>
            <w:tcW w:w="716" w:type="pct"/>
            <w:tcBorders>
              <w:top w:val="single" w:sz="4" w:space="0" w:color="auto"/>
              <w:left w:val="single" w:sz="4" w:space="0" w:color="auto"/>
              <w:bottom w:val="single" w:sz="4" w:space="0" w:color="auto"/>
              <w:right w:val="single" w:sz="4" w:space="0" w:color="auto"/>
            </w:tcBorders>
            <w:noWrap/>
            <w:hideMark/>
          </w:tcPr>
          <w:p w14:paraId="53E39DB5" w14:textId="77777777" w:rsidR="00015C82" w:rsidRDefault="00015C82" w:rsidP="00015C82">
            <w:pPr>
              <w:jc w:val="right"/>
            </w:pPr>
            <w:r>
              <w:t>-1.4%</w:t>
            </w:r>
          </w:p>
        </w:tc>
      </w:tr>
      <w:tr w:rsidR="00015C82" w14:paraId="31E15150"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72AE995B" w14:textId="4E97E55E" w:rsidR="00015C82" w:rsidRDefault="00015C82" w:rsidP="00015C82">
            <w:pPr>
              <w:rPr>
                <w:b/>
                <w:bCs/>
              </w:rPr>
            </w:pPr>
            <w:r>
              <w:rPr>
                <w:b/>
                <w:bCs/>
              </w:rPr>
              <w:t>$50,000 to &lt;$75,000</w:t>
            </w:r>
          </w:p>
        </w:tc>
        <w:tc>
          <w:tcPr>
            <w:tcW w:w="903" w:type="pct"/>
            <w:tcBorders>
              <w:top w:val="single" w:sz="4" w:space="0" w:color="auto"/>
              <w:left w:val="single" w:sz="4" w:space="0" w:color="auto"/>
              <w:bottom w:val="single" w:sz="4" w:space="0" w:color="auto"/>
              <w:right w:val="single" w:sz="4" w:space="0" w:color="auto"/>
            </w:tcBorders>
            <w:noWrap/>
            <w:hideMark/>
          </w:tcPr>
          <w:p w14:paraId="2F3E1FB0" w14:textId="77777777" w:rsidR="00015C82" w:rsidRDefault="00015C82" w:rsidP="00015C82">
            <w:pPr>
              <w:jc w:val="right"/>
            </w:pPr>
            <w:r>
              <w:t>16.8%</w:t>
            </w:r>
          </w:p>
        </w:tc>
        <w:tc>
          <w:tcPr>
            <w:tcW w:w="961" w:type="pct"/>
            <w:tcBorders>
              <w:top w:val="single" w:sz="4" w:space="0" w:color="auto"/>
              <w:left w:val="single" w:sz="4" w:space="0" w:color="auto"/>
              <w:bottom w:val="single" w:sz="4" w:space="0" w:color="auto"/>
              <w:right w:val="single" w:sz="4" w:space="0" w:color="auto"/>
            </w:tcBorders>
            <w:noWrap/>
            <w:hideMark/>
          </w:tcPr>
          <w:p w14:paraId="7D525E81" w14:textId="77777777" w:rsidR="00015C82" w:rsidRDefault="00015C82" w:rsidP="00015C82">
            <w:pPr>
              <w:jc w:val="right"/>
            </w:pPr>
            <w:r>
              <w:t>17.1%</w:t>
            </w:r>
          </w:p>
        </w:tc>
        <w:tc>
          <w:tcPr>
            <w:tcW w:w="718" w:type="pct"/>
            <w:tcBorders>
              <w:top w:val="single" w:sz="4" w:space="0" w:color="auto"/>
              <w:left w:val="single" w:sz="4" w:space="0" w:color="auto"/>
              <w:bottom w:val="single" w:sz="4" w:space="0" w:color="auto"/>
              <w:right w:val="single" w:sz="4" w:space="0" w:color="auto"/>
            </w:tcBorders>
            <w:noWrap/>
            <w:hideMark/>
          </w:tcPr>
          <w:p w14:paraId="5C006436" w14:textId="77777777" w:rsidR="00015C82" w:rsidRDefault="00015C82" w:rsidP="00015C82">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16115472" w14:textId="77777777" w:rsidR="00015C82" w:rsidRDefault="00015C82" w:rsidP="00015C82">
            <w:pPr>
              <w:jc w:val="right"/>
            </w:pPr>
            <w:r>
              <w:t>-1.8%</w:t>
            </w:r>
          </w:p>
        </w:tc>
      </w:tr>
      <w:tr w:rsidR="00015C82" w14:paraId="198913B4"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2BF930DF" w14:textId="2842219E" w:rsidR="00015C82" w:rsidRDefault="00015C82" w:rsidP="00015C82">
            <w:pPr>
              <w:rPr>
                <w:b/>
                <w:bCs/>
              </w:rPr>
            </w:pPr>
            <w:r>
              <w:rPr>
                <w:rFonts w:cstheme="minorHAnsi"/>
                <w:b/>
                <w:bCs/>
              </w:rPr>
              <w:t>≥$75,000</w:t>
            </w:r>
          </w:p>
        </w:tc>
        <w:tc>
          <w:tcPr>
            <w:tcW w:w="903" w:type="pct"/>
            <w:tcBorders>
              <w:top w:val="single" w:sz="4" w:space="0" w:color="auto"/>
              <w:left w:val="single" w:sz="4" w:space="0" w:color="auto"/>
              <w:bottom w:val="single" w:sz="4" w:space="0" w:color="auto"/>
              <w:right w:val="single" w:sz="4" w:space="0" w:color="auto"/>
            </w:tcBorders>
            <w:noWrap/>
            <w:hideMark/>
          </w:tcPr>
          <w:p w14:paraId="11D4A771" w14:textId="77777777" w:rsidR="00015C82" w:rsidRDefault="00015C82" w:rsidP="00015C82">
            <w:pPr>
              <w:jc w:val="right"/>
            </w:pPr>
            <w:r>
              <w:t>18.0%</w:t>
            </w:r>
          </w:p>
        </w:tc>
        <w:tc>
          <w:tcPr>
            <w:tcW w:w="961" w:type="pct"/>
            <w:tcBorders>
              <w:top w:val="single" w:sz="4" w:space="0" w:color="auto"/>
              <w:left w:val="single" w:sz="4" w:space="0" w:color="auto"/>
              <w:bottom w:val="single" w:sz="4" w:space="0" w:color="auto"/>
              <w:right w:val="single" w:sz="4" w:space="0" w:color="auto"/>
            </w:tcBorders>
            <w:noWrap/>
            <w:hideMark/>
          </w:tcPr>
          <w:p w14:paraId="26285805" w14:textId="77777777" w:rsidR="00015C82" w:rsidRDefault="00015C82" w:rsidP="00015C82">
            <w:pPr>
              <w:jc w:val="right"/>
            </w:pPr>
            <w:r>
              <w:t>18.3%</w:t>
            </w:r>
          </w:p>
        </w:tc>
        <w:tc>
          <w:tcPr>
            <w:tcW w:w="718" w:type="pct"/>
            <w:tcBorders>
              <w:top w:val="single" w:sz="4" w:space="0" w:color="auto"/>
              <w:left w:val="single" w:sz="4" w:space="0" w:color="auto"/>
              <w:bottom w:val="single" w:sz="4" w:space="0" w:color="auto"/>
              <w:right w:val="single" w:sz="4" w:space="0" w:color="auto"/>
            </w:tcBorders>
            <w:noWrap/>
            <w:hideMark/>
          </w:tcPr>
          <w:p w14:paraId="74C5739B" w14:textId="77777777" w:rsidR="00015C82" w:rsidRDefault="00015C82" w:rsidP="00015C82">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55F0FF90" w14:textId="77777777" w:rsidR="00015C82" w:rsidRDefault="00015C82" w:rsidP="00015C82">
            <w:pPr>
              <w:jc w:val="right"/>
            </w:pPr>
            <w:r>
              <w:t>-1.8%</w:t>
            </w:r>
          </w:p>
        </w:tc>
      </w:tr>
    </w:tbl>
    <w:p w14:paraId="3AC59272" w14:textId="77777777" w:rsidR="00265584" w:rsidRDefault="00265584" w:rsidP="00265584">
      <w:pPr>
        <w:rPr>
          <w:b/>
          <w:bCs/>
        </w:rPr>
      </w:pPr>
    </w:p>
    <w:p w14:paraId="488FDFC7" w14:textId="467E68DF" w:rsidR="00265584" w:rsidRDefault="00747FB0" w:rsidP="00077D15">
      <w:pPr>
        <w:pStyle w:val="ListParagraph"/>
        <w:numPr>
          <w:ilvl w:val="0"/>
          <w:numId w:val="15"/>
        </w:numPr>
        <w:spacing w:line="256" w:lineRule="auto"/>
        <w:rPr>
          <w:b/>
          <w:bCs/>
        </w:rPr>
      </w:pPr>
      <w:r>
        <w:rPr>
          <w:b/>
          <w:bCs/>
        </w:rPr>
        <w:t xml:space="preserve">Table 8: </w:t>
      </w:r>
      <w:r w:rsidR="00265584">
        <w:rPr>
          <w:b/>
          <w:bCs/>
        </w:rPr>
        <w:t>Comparing results by state</w:t>
      </w:r>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265584" w14:paraId="2EAF036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vAlign w:val="center"/>
            <w:hideMark/>
          </w:tcPr>
          <w:p w14:paraId="5288B041" w14:textId="77777777" w:rsidR="00265584" w:rsidRDefault="00265584">
            <w:pPr>
              <w:jc w:val="center"/>
              <w:rPr>
                <w:b/>
                <w:bCs/>
              </w:rPr>
            </w:pPr>
            <w:r>
              <w:rPr>
                <w:b/>
                <w:bCs/>
              </w:rPr>
              <w:t>State</w:t>
            </w:r>
          </w:p>
        </w:tc>
        <w:tc>
          <w:tcPr>
            <w:tcW w:w="1143" w:type="dxa"/>
            <w:tcBorders>
              <w:top w:val="single" w:sz="4" w:space="0" w:color="auto"/>
              <w:left w:val="single" w:sz="4" w:space="0" w:color="auto"/>
              <w:bottom w:val="single" w:sz="4" w:space="0" w:color="auto"/>
              <w:right w:val="single" w:sz="4" w:space="0" w:color="auto"/>
            </w:tcBorders>
            <w:noWrap/>
            <w:vAlign w:val="center"/>
            <w:hideMark/>
          </w:tcPr>
          <w:p w14:paraId="60DE9B15" w14:textId="77777777" w:rsidR="00265584" w:rsidRDefault="00265584">
            <w:pPr>
              <w:jc w:val="center"/>
              <w:rPr>
                <w:b/>
                <w:bCs/>
              </w:rPr>
            </w:pPr>
            <w:r>
              <w:rPr>
                <w:b/>
                <w:bCs/>
              </w:rPr>
              <w:t>State cases</w:t>
            </w:r>
          </w:p>
        </w:tc>
        <w:tc>
          <w:tcPr>
            <w:tcW w:w="1009" w:type="dxa"/>
            <w:tcBorders>
              <w:top w:val="single" w:sz="4" w:space="0" w:color="auto"/>
              <w:left w:val="single" w:sz="4" w:space="0" w:color="auto"/>
              <w:bottom w:val="single" w:sz="4" w:space="0" w:color="auto"/>
              <w:right w:val="single" w:sz="4" w:space="0" w:color="auto"/>
            </w:tcBorders>
            <w:noWrap/>
            <w:vAlign w:val="center"/>
            <w:hideMark/>
          </w:tcPr>
          <w:p w14:paraId="56F05CEE" w14:textId="77777777" w:rsidR="00265584" w:rsidRDefault="00265584">
            <w:pPr>
              <w:jc w:val="center"/>
              <w:rPr>
                <w:b/>
                <w:bCs/>
              </w:rPr>
            </w:pPr>
            <w:r>
              <w:rPr>
                <w:b/>
                <w:bCs/>
              </w:rPr>
              <w:t>Origin cases</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5E29EA4E" w14:textId="77777777" w:rsidR="00265584" w:rsidRDefault="00265584">
            <w:pPr>
              <w:jc w:val="center"/>
              <w:rPr>
                <w:b/>
                <w:bCs/>
              </w:rPr>
            </w:pPr>
            <w:r>
              <w:rPr>
                <w:b/>
                <w:bCs/>
              </w:rPr>
              <w:t>Diff</w:t>
            </w:r>
          </w:p>
        </w:tc>
        <w:tc>
          <w:tcPr>
            <w:tcW w:w="858" w:type="dxa"/>
            <w:tcBorders>
              <w:top w:val="single" w:sz="4" w:space="0" w:color="auto"/>
              <w:left w:val="single" w:sz="4" w:space="0" w:color="auto"/>
              <w:bottom w:val="single" w:sz="4" w:space="0" w:color="auto"/>
              <w:right w:val="single" w:sz="4" w:space="0" w:color="auto"/>
            </w:tcBorders>
            <w:noWrap/>
            <w:vAlign w:val="center"/>
            <w:hideMark/>
          </w:tcPr>
          <w:p w14:paraId="090E95FF" w14:textId="77777777" w:rsidR="00265584" w:rsidRDefault="00265584">
            <w:pPr>
              <w:jc w:val="center"/>
              <w:rPr>
                <w:b/>
                <w:bCs/>
              </w:rPr>
            </w:pPr>
            <w:r>
              <w:rPr>
                <w:b/>
                <w:bCs/>
              </w:rPr>
              <w:t>% Diff</w:t>
            </w:r>
          </w:p>
        </w:tc>
        <w:tc>
          <w:tcPr>
            <w:tcW w:w="852" w:type="dxa"/>
            <w:tcBorders>
              <w:top w:val="single" w:sz="4" w:space="0" w:color="auto"/>
              <w:left w:val="single" w:sz="4" w:space="0" w:color="auto"/>
              <w:bottom w:val="single" w:sz="4" w:space="0" w:color="auto"/>
              <w:right w:val="single" w:sz="4" w:space="0" w:color="auto"/>
            </w:tcBorders>
            <w:noWrap/>
            <w:vAlign w:val="center"/>
            <w:hideMark/>
          </w:tcPr>
          <w:p w14:paraId="0F9CFB15" w14:textId="77777777" w:rsidR="00265584" w:rsidRDefault="00265584">
            <w:pPr>
              <w:jc w:val="center"/>
              <w:rPr>
                <w:b/>
                <w:bCs/>
              </w:rPr>
            </w:pPr>
            <w:r>
              <w:rPr>
                <w:b/>
                <w:bCs/>
              </w:rPr>
              <w:t>State AC</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45904E3" w14:textId="77777777" w:rsidR="00265584" w:rsidRDefault="00265584">
            <w:pPr>
              <w:jc w:val="center"/>
              <w:rPr>
                <w:b/>
                <w:bCs/>
              </w:rPr>
            </w:pPr>
            <w:r>
              <w:rPr>
                <w:b/>
                <w:bCs/>
              </w:rPr>
              <w:t>Origin AC</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61D2B0B" w14:textId="77777777" w:rsidR="00265584" w:rsidRDefault="00265584">
            <w:pPr>
              <w:jc w:val="center"/>
              <w:rPr>
                <w:b/>
                <w:bCs/>
              </w:rPr>
            </w:pPr>
            <w:r>
              <w:rPr>
                <w:b/>
                <w:bCs/>
              </w:rPr>
              <w:t>Diff</w:t>
            </w:r>
          </w:p>
        </w:tc>
        <w:tc>
          <w:tcPr>
            <w:tcW w:w="895" w:type="dxa"/>
            <w:tcBorders>
              <w:top w:val="single" w:sz="4" w:space="0" w:color="auto"/>
              <w:left w:val="single" w:sz="4" w:space="0" w:color="auto"/>
              <w:bottom w:val="single" w:sz="4" w:space="0" w:color="auto"/>
              <w:right w:val="single" w:sz="4" w:space="0" w:color="auto"/>
            </w:tcBorders>
            <w:noWrap/>
            <w:vAlign w:val="center"/>
            <w:hideMark/>
          </w:tcPr>
          <w:p w14:paraId="18090FC7" w14:textId="77777777" w:rsidR="00265584" w:rsidRDefault="00265584">
            <w:pPr>
              <w:jc w:val="center"/>
              <w:rPr>
                <w:b/>
                <w:bCs/>
              </w:rPr>
            </w:pPr>
            <w:r>
              <w:rPr>
                <w:b/>
                <w:bCs/>
              </w:rPr>
              <w:t>% Diff</w:t>
            </w:r>
          </w:p>
        </w:tc>
      </w:tr>
      <w:tr w:rsidR="00265584" w14:paraId="5EFDB182"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B229CE1" w14:textId="77777777" w:rsidR="00265584" w:rsidRDefault="00265584">
            <w:r>
              <w:t>Montana</w:t>
            </w:r>
          </w:p>
        </w:tc>
        <w:tc>
          <w:tcPr>
            <w:tcW w:w="1143" w:type="dxa"/>
            <w:tcBorders>
              <w:top w:val="single" w:sz="4" w:space="0" w:color="auto"/>
              <w:left w:val="single" w:sz="4" w:space="0" w:color="auto"/>
              <w:bottom w:val="single" w:sz="4" w:space="0" w:color="auto"/>
              <w:right w:val="single" w:sz="4" w:space="0" w:color="auto"/>
            </w:tcBorders>
            <w:noWrap/>
            <w:hideMark/>
          </w:tcPr>
          <w:p w14:paraId="49E90D06" w14:textId="77777777" w:rsidR="00265584" w:rsidRDefault="00265584">
            <w:pPr>
              <w:jc w:val="right"/>
            </w:pPr>
            <w:r>
              <w:t>866</w:t>
            </w:r>
          </w:p>
        </w:tc>
        <w:tc>
          <w:tcPr>
            <w:tcW w:w="1009" w:type="dxa"/>
            <w:tcBorders>
              <w:top w:val="single" w:sz="4" w:space="0" w:color="auto"/>
              <w:left w:val="single" w:sz="4" w:space="0" w:color="auto"/>
              <w:bottom w:val="single" w:sz="4" w:space="0" w:color="auto"/>
              <w:right w:val="single" w:sz="4" w:space="0" w:color="auto"/>
            </w:tcBorders>
            <w:noWrap/>
            <w:hideMark/>
          </w:tcPr>
          <w:p w14:paraId="0CA57C3E" w14:textId="77777777" w:rsidR="00265584" w:rsidRDefault="00265584">
            <w:pPr>
              <w:jc w:val="right"/>
            </w:pPr>
            <w:r>
              <w:t>2,412</w:t>
            </w:r>
          </w:p>
        </w:tc>
        <w:tc>
          <w:tcPr>
            <w:tcW w:w="990" w:type="dxa"/>
            <w:tcBorders>
              <w:top w:val="single" w:sz="4" w:space="0" w:color="auto"/>
              <w:left w:val="single" w:sz="4" w:space="0" w:color="auto"/>
              <w:bottom w:val="single" w:sz="4" w:space="0" w:color="auto"/>
              <w:right w:val="single" w:sz="4" w:space="0" w:color="auto"/>
            </w:tcBorders>
            <w:noWrap/>
            <w:hideMark/>
          </w:tcPr>
          <w:p w14:paraId="439C20ED" w14:textId="77777777" w:rsidR="00265584" w:rsidRDefault="00265584">
            <w:pPr>
              <w:jc w:val="right"/>
            </w:pPr>
            <w:r>
              <w:t>-1,546</w:t>
            </w:r>
          </w:p>
        </w:tc>
        <w:tc>
          <w:tcPr>
            <w:tcW w:w="858" w:type="dxa"/>
            <w:tcBorders>
              <w:top w:val="single" w:sz="4" w:space="0" w:color="auto"/>
              <w:left w:val="single" w:sz="4" w:space="0" w:color="auto"/>
              <w:bottom w:val="single" w:sz="4" w:space="0" w:color="auto"/>
              <w:right w:val="single" w:sz="4" w:space="0" w:color="auto"/>
            </w:tcBorders>
            <w:noWrap/>
            <w:hideMark/>
          </w:tcPr>
          <w:p w14:paraId="57A80C19" w14:textId="77777777" w:rsidR="00265584" w:rsidRDefault="00265584">
            <w:pPr>
              <w:jc w:val="right"/>
            </w:pPr>
            <w:r>
              <w:t>-64.1%</w:t>
            </w:r>
          </w:p>
        </w:tc>
        <w:tc>
          <w:tcPr>
            <w:tcW w:w="852" w:type="dxa"/>
            <w:tcBorders>
              <w:top w:val="single" w:sz="4" w:space="0" w:color="auto"/>
              <w:left w:val="single" w:sz="4" w:space="0" w:color="auto"/>
              <w:bottom w:val="single" w:sz="4" w:space="0" w:color="auto"/>
              <w:right w:val="single" w:sz="4" w:space="0" w:color="auto"/>
            </w:tcBorders>
            <w:noWrap/>
            <w:hideMark/>
          </w:tcPr>
          <w:p w14:paraId="64E4F96A" w14:textId="77777777" w:rsidR="00265584" w:rsidRDefault="00265584">
            <w:pPr>
              <w:jc w:val="right"/>
            </w:pPr>
            <w:r>
              <w:t>69</w:t>
            </w:r>
          </w:p>
        </w:tc>
        <w:tc>
          <w:tcPr>
            <w:tcW w:w="900" w:type="dxa"/>
            <w:tcBorders>
              <w:top w:val="single" w:sz="4" w:space="0" w:color="auto"/>
              <w:left w:val="single" w:sz="4" w:space="0" w:color="auto"/>
              <w:bottom w:val="single" w:sz="4" w:space="0" w:color="auto"/>
              <w:right w:val="single" w:sz="4" w:space="0" w:color="auto"/>
            </w:tcBorders>
            <w:noWrap/>
            <w:hideMark/>
          </w:tcPr>
          <w:p w14:paraId="3F414BA6" w14:textId="77777777" w:rsidR="00265584" w:rsidRDefault="00265584">
            <w:pPr>
              <w:jc w:val="right"/>
            </w:pPr>
            <w:r>
              <w:t>192</w:t>
            </w:r>
          </w:p>
        </w:tc>
        <w:tc>
          <w:tcPr>
            <w:tcW w:w="810" w:type="dxa"/>
            <w:tcBorders>
              <w:top w:val="single" w:sz="4" w:space="0" w:color="auto"/>
              <w:left w:val="single" w:sz="4" w:space="0" w:color="auto"/>
              <w:bottom w:val="single" w:sz="4" w:space="0" w:color="auto"/>
              <w:right w:val="single" w:sz="4" w:space="0" w:color="auto"/>
            </w:tcBorders>
            <w:noWrap/>
            <w:hideMark/>
          </w:tcPr>
          <w:p w14:paraId="46FFE79C" w14:textId="77777777" w:rsidR="00265584" w:rsidRDefault="00265584">
            <w:pPr>
              <w:jc w:val="right"/>
            </w:pPr>
            <w:r>
              <w:t>-123</w:t>
            </w:r>
          </w:p>
        </w:tc>
        <w:tc>
          <w:tcPr>
            <w:tcW w:w="895" w:type="dxa"/>
            <w:tcBorders>
              <w:top w:val="single" w:sz="4" w:space="0" w:color="auto"/>
              <w:left w:val="single" w:sz="4" w:space="0" w:color="auto"/>
              <w:bottom w:val="single" w:sz="4" w:space="0" w:color="auto"/>
              <w:right w:val="single" w:sz="4" w:space="0" w:color="auto"/>
            </w:tcBorders>
            <w:noWrap/>
            <w:hideMark/>
          </w:tcPr>
          <w:p w14:paraId="62653060" w14:textId="77777777" w:rsidR="00265584" w:rsidRDefault="00265584">
            <w:pPr>
              <w:jc w:val="right"/>
            </w:pPr>
            <w:r>
              <w:t>-64.1%</w:t>
            </w:r>
          </w:p>
        </w:tc>
      </w:tr>
      <w:tr w:rsidR="00265584" w14:paraId="4B3DF97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58FB1E0" w14:textId="77777777" w:rsidR="00265584" w:rsidRDefault="00265584">
            <w:r>
              <w:t>Louisiana</w:t>
            </w:r>
          </w:p>
        </w:tc>
        <w:tc>
          <w:tcPr>
            <w:tcW w:w="1143" w:type="dxa"/>
            <w:tcBorders>
              <w:top w:val="single" w:sz="4" w:space="0" w:color="auto"/>
              <w:left w:val="single" w:sz="4" w:space="0" w:color="auto"/>
              <w:bottom w:val="single" w:sz="4" w:space="0" w:color="auto"/>
              <w:right w:val="single" w:sz="4" w:space="0" w:color="auto"/>
            </w:tcBorders>
            <w:noWrap/>
            <w:hideMark/>
          </w:tcPr>
          <w:p w14:paraId="34A7BC90" w14:textId="77777777" w:rsidR="00265584" w:rsidRDefault="00265584">
            <w:pPr>
              <w:jc w:val="right"/>
            </w:pPr>
            <w:r>
              <w:t>5,616</w:t>
            </w:r>
          </w:p>
        </w:tc>
        <w:tc>
          <w:tcPr>
            <w:tcW w:w="1009" w:type="dxa"/>
            <w:tcBorders>
              <w:top w:val="single" w:sz="4" w:space="0" w:color="auto"/>
              <w:left w:val="single" w:sz="4" w:space="0" w:color="auto"/>
              <w:bottom w:val="single" w:sz="4" w:space="0" w:color="auto"/>
              <w:right w:val="single" w:sz="4" w:space="0" w:color="auto"/>
            </w:tcBorders>
            <w:noWrap/>
            <w:hideMark/>
          </w:tcPr>
          <w:p w14:paraId="21F9A027" w14:textId="77777777" w:rsidR="00265584" w:rsidRDefault="00265584">
            <w:pPr>
              <w:jc w:val="right"/>
            </w:pPr>
            <w:r>
              <w:t>12,061</w:t>
            </w:r>
          </w:p>
        </w:tc>
        <w:tc>
          <w:tcPr>
            <w:tcW w:w="990" w:type="dxa"/>
            <w:tcBorders>
              <w:top w:val="single" w:sz="4" w:space="0" w:color="auto"/>
              <w:left w:val="single" w:sz="4" w:space="0" w:color="auto"/>
              <w:bottom w:val="single" w:sz="4" w:space="0" w:color="auto"/>
              <w:right w:val="single" w:sz="4" w:space="0" w:color="auto"/>
            </w:tcBorders>
            <w:noWrap/>
            <w:hideMark/>
          </w:tcPr>
          <w:p w14:paraId="0081C8B8" w14:textId="77777777" w:rsidR="00265584" w:rsidRDefault="00265584">
            <w:pPr>
              <w:jc w:val="right"/>
            </w:pPr>
            <w:r>
              <w:t>-6,445</w:t>
            </w:r>
          </w:p>
        </w:tc>
        <w:tc>
          <w:tcPr>
            <w:tcW w:w="858" w:type="dxa"/>
            <w:tcBorders>
              <w:top w:val="single" w:sz="4" w:space="0" w:color="auto"/>
              <w:left w:val="single" w:sz="4" w:space="0" w:color="auto"/>
              <w:bottom w:val="single" w:sz="4" w:space="0" w:color="auto"/>
              <w:right w:val="single" w:sz="4" w:space="0" w:color="auto"/>
            </w:tcBorders>
            <w:noWrap/>
            <w:hideMark/>
          </w:tcPr>
          <w:p w14:paraId="0DFDF870" w14:textId="77777777" w:rsidR="00265584" w:rsidRDefault="00265584">
            <w:pPr>
              <w:jc w:val="right"/>
            </w:pPr>
            <w:r>
              <w:t>-53.4%</w:t>
            </w:r>
          </w:p>
        </w:tc>
        <w:tc>
          <w:tcPr>
            <w:tcW w:w="852" w:type="dxa"/>
            <w:tcBorders>
              <w:top w:val="single" w:sz="4" w:space="0" w:color="auto"/>
              <w:left w:val="single" w:sz="4" w:space="0" w:color="auto"/>
              <w:bottom w:val="single" w:sz="4" w:space="0" w:color="auto"/>
              <w:right w:val="single" w:sz="4" w:space="0" w:color="auto"/>
            </w:tcBorders>
            <w:noWrap/>
            <w:hideMark/>
          </w:tcPr>
          <w:p w14:paraId="6330A000" w14:textId="77777777" w:rsidR="00265584" w:rsidRDefault="00265584">
            <w:pPr>
              <w:jc w:val="right"/>
            </w:pPr>
            <w:r>
              <w:t>653</w:t>
            </w:r>
          </w:p>
        </w:tc>
        <w:tc>
          <w:tcPr>
            <w:tcW w:w="900" w:type="dxa"/>
            <w:tcBorders>
              <w:top w:val="single" w:sz="4" w:space="0" w:color="auto"/>
              <w:left w:val="single" w:sz="4" w:space="0" w:color="auto"/>
              <w:bottom w:val="single" w:sz="4" w:space="0" w:color="auto"/>
              <w:right w:val="single" w:sz="4" w:space="0" w:color="auto"/>
            </w:tcBorders>
            <w:noWrap/>
            <w:hideMark/>
          </w:tcPr>
          <w:p w14:paraId="5B7717FF" w14:textId="77777777" w:rsidR="00265584" w:rsidRDefault="00265584">
            <w:pPr>
              <w:jc w:val="right"/>
            </w:pPr>
            <w:r>
              <w:t>1,401</w:t>
            </w:r>
          </w:p>
        </w:tc>
        <w:tc>
          <w:tcPr>
            <w:tcW w:w="810" w:type="dxa"/>
            <w:tcBorders>
              <w:top w:val="single" w:sz="4" w:space="0" w:color="auto"/>
              <w:left w:val="single" w:sz="4" w:space="0" w:color="auto"/>
              <w:bottom w:val="single" w:sz="4" w:space="0" w:color="auto"/>
              <w:right w:val="single" w:sz="4" w:space="0" w:color="auto"/>
            </w:tcBorders>
            <w:noWrap/>
            <w:hideMark/>
          </w:tcPr>
          <w:p w14:paraId="02E07AB1" w14:textId="77777777" w:rsidR="00265584" w:rsidRDefault="00265584">
            <w:pPr>
              <w:jc w:val="right"/>
            </w:pPr>
            <w:r>
              <w:t>-749</w:t>
            </w:r>
          </w:p>
        </w:tc>
        <w:tc>
          <w:tcPr>
            <w:tcW w:w="895" w:type="dxa"/>
            <w:tcBorders>
              <w:top w:val="single" w:sz="4" w:space="0" w:color="auto"/>
              <w:left w:val="single" w:sz="4" w:space="0" w:color="auto"/>
              <w:bottom w:val="single" w:sz="4" w:space="0" w:color="auto"/>
              <w:right w:val="single" w:sz="4" w:space="0" w:color="auto"/>
            </w:tcBorders>
            <w:noWrap/>
            <w:hideMark/>
          </w:tcPr>
          <w:p w14:paraId="78CF7EBC" w14:textId="77777777" w:rsidR="00265584" w:rsidRDefault="00265584">
            <w:pPr>
              <w:jc w:val="right"/>
            </w:pPr>
            <w:r>
              <w:t>-53.4%</w:t>
            </w:r>
          </w:p>
        </w:tc>
      </w:tr>
      <w:tr w:rsidR="00265584" w14:paraId="6454996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3985539" w14:textId="77777777" w:rsidR="00265584" w:rsidRDefault="00265584">
            <w:r>
              <w:t>Iowa</w:t>
            </w:r>
          </w:p>
        </w:tc>
        <w:tc>
          <w:tcPr>
            <w:tcW w:w="1143" w:type="dxa"/>
            <w:tcBorders>
              <w:top w:val="single" w:sz="4" w:space="0" w:color="auto"/>
              <w:left w:val="single" w:sz="4" w:space="0" w:color="auto"/>
              <w:bottom w:val="single" w:sz="4" w:space="0" w:color="auto"/>
              <w:right w:val="single" w:sz="4" w:space="0" w:color="auto"/>
            </w:tcBorders>
            <w:noWrap/>
            <w:hideMark/>
          </w:tcPr>
          <w:p w14:paraId="260A4360" w14:textId="77777777" w:rsidR="00265584" w:rsidRDefault="00265584">
            <w:pPr>
              <w:jc w:val="right"/>
            </w:pPr>
            <w:r>
              <w:t>4,193</w:t>
            </w:r>
          </w:p>
        </w:tc>
        <w:tc>
          <w:tcPr>
            <w:tcW w:w="1009" w:type="dxa"/>
            <w:tcBorders>
              <w:top w:val="single" w:sz="4" w:space="0" w:color="auto"/>
              <w:left w:val="single" w:sz="4" w:space="0" w:color="auto"/>
              <w:bottom w:val="single" w:sz="4" w:space="0" w:color="auto"/>
              <w:right w:val="single" w:sz="4" w:space="0" w:color="auto"/>
            </w:tcBorders>
            <w:noWrap/>
            <w:hideMark/>
          </w:tcPr>
          <w:p w14:paraId="72C78147" w14:textId="77777777" w:rsidR="00265584" w:rsidRDefault="00265584">
            <w:pPr>
              <w:jc w:val="right"/>
            </w:pPr>
            <w:r>
              <w:t>7,853</w:t>
            </w:r>
          </w:p>
        </w:tc>
        <w:tc>
          <w:tcPr>
            <w:tcW w:w="990" w:type="dxa"/>
            <w:tcBorders>
              <w:top w:val="single" w:sz="4" w:space="0" w:color="auto"/>
              <w:left w:val="single" w:sz="4" w:space="0" w:color="auto"/>
              <w:bottom w:val="single" w:sz="4" w:space="0" w:color="auto"/>
              <w:right w:val="single" w:sz="4" w:space="0" w:color="auto"/>
            </w:tcBorders>
            <w:noWrap/>
            <w:hideMark/>
          </w:tcPr>
          <w:p w14:paraId="6AB784F7" w14:textId="77777777" w:rsidR="00265584" w:rsidRDefault="00265584">
            <w:pPr>
              <w:jc w:val="right"/>
            </w:pPr>
            <w:r>
              <w:t>-3,660</w:t>
            </w:r>
          </w:p>
        </w:tc>
        <w:tc>
          <w:tcPr>
            <w:tcW w:w="858" w:type="dxa"/>
            <w:tcBorders>
              <w:top w:val="single" w:sz="4" w:space="0" w:color="auto"/>
              <w:left w:val="single" w:sz="4" w:space="0" w:color="auto"/>
              <w:bottom w:val="single" w:sz="4" w:space="0" w:color="auto"/>
              <w:right w:val="single" w:sz="4" w:space="0" w:color="auto"/>
            </w:tcBorders>
            <w:noWrap/>
            <w:hideMark/>
          </w:tcPr>
          <w:p w14:paraId="1D74E175" w14:textId="77777777" w:rsidR="00265584" w:rsidRDefault="00265584">
            <w:pPr>
              <w:jc w:val="right"/>
            </w:pPr>
            <w:r>
              <w:t>-46.6%</w:t>
            </w:r>
          </w:p>
        </w:tc>
        <w:tc>
          <w:tcPr>
            <w:tcW w:w="852" w:type="dxa"/>
            <w:tcBorders>
              <w:top w:val="single" w:sz="4" w:space="0" w:color="auto"/>
              <w:left w:val="single" w:sz="4" w:space="0" w:color="auto"/>
              <w:bottom w:val="single" w:sz="4" w:space="0" w:color="auto"/>
              <w:right w:val="single" w:sz="4" w:space="0" w:color="auto"/>
            </w:tcBorders>
            <w:noWrap/>
            <w:hideMark/>
          </w:tcPr>
          <w:p w14:paraId="27FA044C" w14:textId="77777777" w:rsidR="00265584" w:rsidRDefault="00265584">
            <w:pPr>
              <w:jc w:val="right"/>
            </w:pPr>
            <w:r>
              <w:t>519</w:t>
            </w:r>
          </w:p>
        </w:tc>
        <w:tc>
          <w:tcPr>
            <w:tcW w:w="900" w:type="dxa"/>
            <w:tcBorders>
              <w:top w:val="single" w:sz="4" w:space="0" w:color="auto"/>
              <w:left w:val="single" w:sz="4" w:space="0" w:color="auto"/>
              <w:bottom w:val="single" w:sz="4" w:space="0" w:color="auto"/>
              <w:right w:val="single" w:sz="4" w:space="0" w:color="auto"/>
            </w:tcBorders>
            <w:noWrap/>
            <w:hideMark/>
          </w:tcPr>
          <w:p w14:paraId="3D839354" w14:textId="77777777" w:rsidR="00265584" w:rsidRDefault="00265584">
            <w:pPr>
              <w:jc w:val="right"/>
            </w:pPr>
            <w:r>
              <w:t>971</w:t>
            </w:r>
          </w:p>
        </w:tc>
        <w:tc>
          <w:tcPr>
            <w:tcW w:w="810" w:type="dxa"/>
            <w:tcBorders>
              <w:top w:val="single" w:sz="4" w:space="0" w:color="auto"/>
              <w:left w:val="single" w:sz="4" w:space="0" w:color="auto"/>
              <w:bottom w:val="single" w:sz="4" w:space="0" w:color="auto"/>
              <w:right w:val="single" w:sz="4" w:space="0" w:color="auto"/>
            </w:tcBorders>
            <w:noWrap/>
            <w:hideMark/>
          </w:tcPr>
          <w:p w14:paraId="7BB7CE6F" w14:textId="77777777" w:rsidR="00265584" w:rsidRDefault="00265584">
            <w:pPr>
              <w:jc w:val="right"/>
            </w:pPr>
            <w:r>
              <w:t>-453</w:t>
            </w:r>
          </w:p>
        </w:tc>
        <w:tc>
          <w:tcPr>
            <w:tcW w:w="895" w:type="dxa"/>
            <w:tcBorders>
              <w:top w:val="single" w:sz="4" w:space="0" w:color="auto"/>
              <w:left w:val="single" w:sz="4" w:space="0" w:color="auto"/>
              <w:bottom w:val="single" w:sz="4" w:space="0" w:color="auto"/>
              <w:right w:val="single" w:sz="4" w:space="0" w:color="auto"/>
            </w:tcBorders>
            <w:noWrap/>
            <w:hideMark/>
          </w:tcPr>
          <w:p w14:paraId="55777F1F" w14:textId="77777777" w:rsidR="00265584" w:rsidRDefault="00265584">
            <w:pPr>
              <w:jc w:val="right"/>
            </w:pPr>
            <w:r>
              <w:t>-46.6%</w:t>
            </w:r>
          </w:p>
        </w:tc>
      </w:tr>
      <w:tr w:rsidR="00265584" w14:paraId="6B6420C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C8E201F" w14:textId="77777777" w:rsidR="00265584" w:rsidRDefault="00265584">
            <w:r>
              <w:t>Illinois</w:t>
            </w:r>
          </w:p>
        </w:tc>
        <w:tc>
          <w:tcPr>
            <w:tcW w:w="1143" w:type="dxa"/>
            <w:tcBorders>
              <w:top w:val="single" w:sz="4" w:space="0" w:color="auto"/>
              <w:left w:val="single" w:sz="4" w:space="0" w:color="auto"/>
              <w:bottom w:val="single" w:sz="4" w:space="0" w:color="auto"/>
              <w:right w:val="single" w:sz="4" w:space="0" w:color="auto"/>
            </w:tcBorders>
            <w:noWrap/>
            <w:hideMark/>
          </w:tcPr>
          <w:p w14:paraId="137309F9" w14:textId="77777777" w:rsidR="00265584" w:rsidRDefault="00265584">
            <w:pPr>
              <w:jc w:val="right"/>
            </w:pPr>
            <w:r>
              <w:t>18,264</w:t>
            </w:r>
          </w:p>
        </w:tc>
        <w:tc>
          <w:tcPr>
            <w:tcW w:w="1009" w:type="dxa"/>
            <w:tcBorders>
              <w:top w:val="single" w:sz="4" w:space="0" w:color="auto"/>
              <w:left w:val="single" w:sz="4" w:space="0" w:color="auto"/>
              <w:bottom w:val="single" w:sz="4" w:space="0" w:color="auto"/>
              <w:right w:val="single" w:sz="4" w:space="0" w:color="auto"/>
            </w:tcBorders>
            <w:noWrap/>
            <w:hideMark/>
          </w:tcPr>
          <w:p w14:paraId="3F525E96" w14:textId="77777777" w:rsidR="00265584" w:rsidRDefault="00265584">
            <w:pPr>
              <w:jc w:val="right"/>
            </w:pPr>
            <w:r>
              <w:t>33,756</w:t>
            </w:r>
          </w:p>
        </w:tc>
        <w:tc>
          <w:tcPr>
            <w:tcW w:w="990" w:type="dxa"/>
            <w:tcBorders>
              <w:top w:val="single" w:sz="4" w:space="0" w:color="auto"/>
              <w:left w:val="single" w:sz="4" w:space="0" w:color="auto"/>
              <w:bottom w:val="single" w:sz="4" w:space="0" w:color="auto"/>
              <w:right w:val="single" w:sz="4" w:space="0" w:color="auto"/>
            </w:tcBorders>
            <w:noWrap/>
            <w:hideMark/>
          </w:tcPr>
          <w:p w14:paraId="5603851F" w14:textId="77777777" w:rsidR="00265584" w:rsidRDefault="00265584">
            <w:pPr>
              <w:jc w:val="right"/>
            </w:pPr>
            <w:r>
              <w:t>-15,492</w:t>
            </w:r>
          </w:p>
        </w:tc>
        <w:tc>
          <w:tcPr>
            <w:tcW w:w="858" w:type="dxa"/>
            <w:tcBorders>
              <w:top w:val="single" w:sz="4" w:space="0" w:color="auto"/>
              <w:left w:val="single" w:sz="4" w:space="0" w:color="auto"/>
              <w:bottom w:val="single" w:sz="4" w:space="0" w:color="auto"/>
              <w:right w:val="single" w:sz="4" w:space="0" w:color="auto"/>
            </w:tcBorders>
            <w:noWrap/>
            <w:hideMark/>
          </w:tcPr>
          <w:p w14:paraId="6016CDED" w14:textId="77777777" w:rsidR="00265584" w:rsidRDefault="00265584">
            <w:pPr>
              <w:jc w:val="right"/>
            </w:pPr>
            <w:r>
              <w:t>-45.9%</w:t>
            </w:r>
          </w:p>
        </w:tc>
        <w:tc>
          <w:tcPr>
            <w:tcW w:w="852" w:type="dxa"/>
            <w:tcBorders>
              <w:top w:val="single" w:sz="4" w:space="0" w:color="auto"/>
              <w:left w:val="single" w:sz="4" w:space="0" w:color="auto"/>
              <w:bottom w:val="single" w:sz="4" w:space="0" w:color="auto"/>
              <w:right w:val="single" w:sz="4" w:space="0" w:color="auto"/>
            </w:tcBorders>
            <w:noWrap/>
            <w:hideMark/>
          </w:tcPr>
          <w:p w14:paraId="65E6EADE" w14:textId="77777777" w:rsidR="00265584" w:rsidRDefault="00265584">
            <w:pPr>
              <w:jc w:val="right"/>
            </w:pPr>
            <w:r>
              <w:t>4,509</w:t>
            </w:r>
          </w:p>
        </w:tc>
        <w:tc>
          <w:tcPr>
            <w:tcW w:w="900" w:type="dxa"/>
            <w:tcBorders>
              <w:top w:val="single" w:sz="4" w:space="0" w:color="auto"/>
              <w:left w:val="single" w:sz="4" w:space="0" w:color="auto"/>
              <w:bottom w:val="single" w:sz="4" w:space="0" w:color="auto"/>
              <w:right w:val="single" w:sz="4" w:space="0" w:color="auto"/>
            </w:tcBorders>
            <w:noWrap/>
            <w:hideMark/>
          </w:tcPr>
          <w:p w14:paraId="66CD2475" w14:textId="77777777" w:rsidR="00265584" w:rsidRDefault="00265584">
            <w:pPr>
              <w:jc w:val="right"/>
            </w:pPr>
            <w:r>
              <w:t>8,333</w:t>
            </w:r>
          </w:p>
        </w:tc>
        <w:tc>
          <w:tcPr>
            <w:tcW w:w="810" w:type="dxa"/>
            <w:tcBorders>
              <w:top w:val="single" w:sz="4" w:space="0" w:color="auto"/>
              <w:left w:val="single" w:sz="4" w:space="0" w:color="auto"/>
              <w:bottom w:val="single" w:sz="4" w:space="0" w:color="auto"/>
              <w:right w:val="single" w:sz="4" w:space="0" w:color="auto"/>
            </w:tcBorders>
            <w:noWrap/>
            <w:hideMark/>
          </w:tcPr>
          <w:p w14:paraId="66FC863A" w14:textId="77777777" w:rsidR="00265584" w:rsidRDefault="00265584">
            <w:pPr>
              <w:jc w:val="right"/>
            </w:pPr>
            <w:r>
              <w:t>-3,824</w:t>
            </w:r>
          </w:p>
        </w:tc>
        <w:tc>
          <w:tcPr>
            <w:tcW w:w="895" w:type="dxa"/>
            <w:tcBorders>
              <w:top w:val="single" w:sz="4" w:space="0" w:color="auto"/>
              <w:left w:val="single" w:sz="4" w:space="0" w:color="auto"/>
              <w:bottom w:val="single" w:sz="4" w:space="0" w:color="auto"/>
              <w:right w:val="single" w:sz="4" w:space="0" w:color="auto"/>
            </w:tcBorders>
            <w:noWrap/>
            <w:hideMark/>
          </w:tcPr>
          <w:p w14:paraId="00B6443A" w14:textId="77777777" w:rsidR="00265584" w:rsidRDefault="00265584">
            <w:pPr>
              <w:jc w:val="right"/>
            </w:pPr>
            <w:r>
              <w:t>-45.9%</w:t>
            </w:r>
          </w:p>
        </w:tc>
      </w:tr>
      <w:tr w:rsidR="00265584" w14:paraId="593528E0"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B4AB64E" w14:textId="77777777" w:rsidR="00265584" w:rsidRDefault="00265584">
            <w:r>
              <w:t>New Mexico</w:t>
            </w:r>
          </w:p>
        </w:tc>
        <w:tc>
          <w:tcPr>
            <w:tcW w:w="1143" w:type="dxa"/>
            <w:tcBorders>
              <w:top w:val="single" w:sz="4" w:space="0" w:color="auto"/>
              <w:left w:val="single" w:sz="4" w:space="0" w:color="auto"/>
              <w:bottom w:val="single" w:sz="4" w:space="0" w:color="auto"/>
              <w:right w:val="single" w:sz="4" w:space="0" w:color="auto"/>
            </w:tcBorders>
            <w:noWrap/>
            <w:hideMark/>
          </w:tcPr>
          <w:p w14:paraId="7C40BA4E" w14:textId="77777777" w:rsidR="00265584" w:rsidRDefault="00265584">
            <w:pPr>
              <w:jc w:val="right"/>
            </w:pPr>
            <w:r>
              <w:t>3,047</w:t>
            </w:r>
          </w:p>
        </w:tc>
        <w:tc>
          <w:tcPr>
            <w:tcW w:w="1009" w:type="dxa"/>
            <w:tcBorders>
              <w:top w:val="single" w:sz="4" w:space="0" w:color="auto"/>
              <w:left w:val="single" w:sz="4" w:space="0" w:color="auto"/>
              <w:bottom w:val="single" w:sz="4" w:space="0" w:color="auto"/>
              <w:right w:val="single" w:sz="4" w:space="0" w:color="auto"/>
            </w:tcBorders>
            <w:noWrap/>
            <w:hideMark/>
          </w:tcPr>
          <w:p w14:paraId="5A3838CC" w14:textId="77777777" w:rsidR="00265584" w:rsidRDefault="00265584">
            <w:pPr>
              <w:jc w:val="right"/>
            </w:pPr>
            <w:r>
              <w:t>5,595</w:t>
            </w:r>
          </w:p>
        </w:tc>
        <w:tc>
          <w:tcPr>
            <w:tcW w:w="990" w:type="dxa"/>
            <w:tcBorders>
              <w:top w:val="single" w:sz="4" w:space="0" w:color="auto"/>
              <w:left w:val="single" w:sz="4" w:space="0" w:color="auto"/>
              <w:bottom w:val="single" w:sz="4" w:space="0" w:color="auto"/>
              <w:right w:val="single" w:sz="4" w:space="0" w:color="auto"/>
            </w:tcBorders>
            <w:noWrap/>
            <w:hideMark/>
          </w:tcPr>
          <w:p w14:paraId="39E7CAB1" w14:textId="77777777" w:rsidR="00265584" w:rsidRDefault="00265584">
            <w:pPr>
              <w:jc w:val="right"/>
            </w:pPr>
            <w:r>
              <w:t>-2,548</w:t>
            </w:r>
          </w:p>
        </w:tc>
        <w:tc>
          <w:tcPr>
            <w:tcW w:w="858" w:type="dxa"/>
            <w:tcBorders>
              <w:top w:val="single" w:sz="4" w:space="0" w:color="auto"/>
              <w:left w:val="single" w:sz="4" w:space="0" w:color="auto"/>
              <w:bottom w:val="single" w:sz="4" w:space="0" w:color="auto"/>
              <w:right w:val="single" w:sz="4" w:space="0" w:color="auto"/>
            </w:tcBorders>
            <w:noWrap/>
            <w:hideMark/>
          </w:tcPr>
          <w:p w14:paraId="0C57C750" w14:textId="77777777" w:rsidR="00265584" w:rsidRDefault="00265584">
            <w:pPr>
              <w:jc w:val="right"/>
            </w:pPr>
            <w:r>
              <w:t>-45.5%</w:t>
            </w:r>
          </w:p>
        </w:tc>
        <w:tc>
          <w:tcPr>
            <w:tcW w:w="852" w:type="dxa"/>
            <w:tcBorders>
              <w:top w:val="single" w:sz="4" w:space="0" w:color="auto"/>
              <w:left w:val="single" w:sz="4" w:space="0" w:color="auto"/>
              <w:bottom w:val="single" w:sz="4" w:space="0" w:color="auto"/>
              <w:right w:val="single" w:sz="4" w:space="0" w:color="auto"/>
            </w:tcBorders>
            <w:noWrap/>
            <w:hideMark/>
          </w:tcPr>
          <w:p w14:paraId="1E8607D4" w14:textId="77777777" w:rsidR="00265584" w:rsidRDefault="00265584">
            <w:pPr>
              <w:jc w:val="right"/>
            </w:pPr>
            <w:r>
              <w:t>471</w:t>
            </w:r>
          </w:p>
        </w:tc>
        <w:tc>
          <w:tcPr>
            <w:tcW w:w="900" w:type="dxa"/>
            <w:tcBorders>
              <w:top w:val="single" w:sz="4" w:space="0" w:color="auto"/>
              <w:left w:val="single" w:sz="4" w:space="0" w:color="auto"/>
              <w:bottom w:val="single" w:sz="4" w:space="0" w:color="auto"/>
              <w:right w:val="single" w:sz="4" w:space="0" w:color="auto"/>
            </w:tcBorders>
            <w:noWrap/>
            <w:hideMark/>
          </w:tcPr>
          <w:p w14:paraId="16E71999" w14:textId="77777777" w:rsidR="00265584" w:rsidRDefault="00265584">
            <w:pPr>
              <w:jc w:val="right"/>
            </w:pPr>
            <w:r>
              <w:t>864</w:t>
            </w:r>
          </w:p>
        </w:tc>
        <w:tc>
          <w:tcPr>
            <w:tcW w:w="810" w:type="dxa"/>
            <w:tcBorders>
              <w:top w:val="single" w:sz="4" w:space="0" w:color="auto"/>
              <w:left w:val="single" w:sz="4" w:space="0" w:color="auto"/>
              <w:bottom w:val="single" w:sz="4" w:space="0" w:color="auto"/>
              <w:right w:val="single" w:sz="4" w:space="0" w:color="auto"/>
            </w:tcBorders>
            <w:noWrap/>
            <w:hideMark/>
          </w:tcPr>
          <w:p w14:paraId="3ACDC44B" w14:textId="77777777" w:rsidR="00265584" w:rsidRDefault="00265584">
            <w:pPr>
              <w:jc w:val="right"/>
            </w:pPr>
            <w:r>
              <w:t>-394</w:t>
            </w:r>
          </w:p>
        </w:tc>
        <w:tc>
          <w:tcPr>
            <w:tcW w:w="895" w:type="dxa"/>
            <w:tcBorders>
              <w:top w:val="single" w:sz="4" w:space="0" w:color="auto"/>
              <w:left w:val="single" w:sz="4" w:space="0" w:color="auto"/>
              <w:bottom w:val="single" w:sz="4" w:space="0" w:color="auto"/>
              <w:right w:val="single" w:sz="4" w:space="0" w:color="auto"/>
            </w:tcBorders>
            <w:noWrap/>
            <w:hideMark/>
          </w:tcPr>
          <w:p w14:paraId="02F0568E" w14:textId="77777777" w:rsidR="00265584" w:rsidRDefault="00265584">
            <w:pPr>
              <w:jc w:val="right"/>
            </w:pPr>
            <w:r>
              <w:t>-45.5%</w:t>
            </w:r>
          </w:p>
        </w:tc>
      </w:tr>
      <w:tr w:rsidR="00265584" w14:paraId="40DB792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76E086B" w14:textId="77777777" w:rsidR="00265584" w:rsidRDefault="00265584">
            <w:r>
              <w:t>Washington</w:t>
            </w:r>
          </w:p>
        </w:tc>
        <w:tc>
          <w:tcPr>
            <w:tcW w:w="1143" w:type="dxa"/>
            <w:tcBorders>
              <w:top w:val="single" w:sz="4" w:space="0" w:color="auto"/>
              <w:left w:val="single" w:sz="4" w:space="0" w:color="auto"/>
              <w:bottom w:val="single" w:sz="4" w:space="0" w:color="auto"/>
              <w:right w:val="single" w:sz="4" w:space="0" w:color="auto"/>
            </w:tcBorders>
            <w:noWrap/>
            <w:hideMark/>
          </w:tcPr>
          <w:p w14:paraId="0345E90F" w14:textId="77777777" w:rsidR="00265584" w:rsidRDefault="00265584">
            <w:pPr>
              <w:jc w:val="right"/>
            </w:pPr>
            <w:r>
              <w:t>9,559</w:t>
            </w:r>
          </w:p>
        </w:tc>
        <w:tc>
          <w:tcPr>
            <w:tcW w:w="1009" w:type="dxa"/>
            <w:tcBorders>
              <w:top w:val="single" w:sz="4" w:space="0" w:color="auto"/>
              <w:left w:val="single" w:sz="4" w:space="0" w:color="auto"/>
              <w:bottom w:val="single" w:sz="4" w:space="0" w:color="auto"/>
              <w:right w:val="single" w:sz="4" w:space="0" w:color="auto"/>
            </w:tcBorders>
            <w:noWrap/>
            <w:hideMark/>
          </w:tcPr>
          <w:p w14:paraId="2C0AA56A" w14:textId="77777777" w:rsidR="00265584" w:rsidRDefault="00265584">
            <w:pPr>
              <w:jc w:val="right"/>
            </w:pPr>
            <w:r>
              <w:t>17,059</w:t>
            </w:r>
          </w:p>
        </w:tc>
        <w:tc>
          <w:tcPr>
            <w:tcW w:w="990" w:type="dxa"/>
            <w:tcBorders>
              <w:top w:val="single" w:sz="4" w:space="0" w:color="auto"/>
              <w:left w:val="single" w:sz="4" w:space="0" w:color="auto"/>
              <w:bottom w:val="single" w:sz="4" w:space="0" w:color="auto"/>
              <w:right w:val="single" w:sz="4" w:space="0" w:color="auto"/>
            </w:tcBorders>
            <w:noWrap/>
            <w:hideMark/>
          </w:tcPr>
          <w:p w14:paraId="2F78997F" w14:textId="77777777" w:rsidR="00265584" w:rsidRDefault="00265584">
            <w:pPr>
              <w:jc w:val="right"/>
            </w:pPr>
            <w:r>
              <w:t>-7,500</w:t>
            </w:r>
          </w:p>
        </w:tc>
        <w:tc>
          <w:tcPr>
            <w:tcW w:w="858" w:type="dxa"/>
            <w:tcBorders>
              <w:top w:val="single" w:sz="4" w:space="0" w:color="auto"/>
              <w:left w:val="single" w:sz="4" w:space="0" w:color="auto"/>
              <w:bottom w:val="single" w:sz="4" w:space="0" w:color="auto"/>
              <w:right w:val="single" w:sz="4" w:space="0" w:color="auto"/>
            </w:tcBorders>
            <w:noWrap/>
            <w:hideMark/>
          </w:tcPr>
          <w:p w14:paraId="40A55A47" w14:textId="77777777" w:rsidR="00265584" w:rsidRDefault="00265584">
            <w:pPr>
              <w:jc w:val="right"/>
            </w:pPr>
            <w:r>
              <w:t>-44.0%</w:t>
            </w:r>
          </w:p>
        </w:tc>
        <w:tc>
          <w:tcPr>
            <w:tcW w:w="852" w:type="dxa"/>
            <w:tcBorders>
              <w:top w:val="single" w:sz="4" w:space="0" w:color="auto"/>
              <w:left w:val="single" w:sz="4" w:space="0" w:color="auto"/>
              <w:bottom w:val="single" w:sz="4" w:space="0" w:color="auto"/>
              <w:right w:val="single" w:sz="4" w:space="0" w:color="auto"/>
            </w:tcBorders>
            <w:noWrap/>
            <w:hideMark/>
          </w:tcPr>
          <w:p w14:paraId="22853807" w14:textId="77777777" w:rsidR="00265584" w:rsidRDefault="00265584">
            <w:pPr>
              <w:jc w:val="right"/>
            </w:pPr>
            <w:r>
              <w:t>1,703</w:t>
            </w:r>
          </w:p>
        </w:tc>
        <w:tc>
          <w:tcPr>
            <w:tcW w:w="900" w:type="dxa"/>
            <w:tcBorders>
              <w:top w:val="single" w:sz="4" w:space="0" w:color="auto"/>
              <w:left w:val="single" w:sz="4" w:space="0" w:color="auto"/>
              <w:bottom w:val="single" w:sz="4" w:space="0" w:color="auto"/>
              <w:right w:val="single" w:sz="4" w:space="0" w:color="auto"/>
            </w:tcBorders>
            <w:noWrap/>
            <w:hideMark/>
          </w:tcPr>
          <w:p w14:paraId="6BC31D09" w14:textId="77777777" w:rsidR="00265584" w:rsidRDefault="00265584">
            <w:pPr>
              <w:jc w:val="right"/>
            </w:pPr>
            <w:r>
              <w:t>3,039</w:t>
            </w:r>
          </w:p>
        </w:tc>
        <w:tc>
          <w:tcPr>
            <w:tcW w:w="810" w:type="dxa"/>
            <w:tcBorders>
              <w:top w:val="single" w:sz="4" w:space="0" w:color="auto"/>
              <w:left w:val="single" w:sz="4" w:space="0" w:color="auto"/>
              <w:bottom w:val="single" w:sz="4" w:space="0" w:color="auto"/>
              <w:right w:val="single" w:sz="4" w:space="0" w:color="auto"/>
            </w:tcBorders>
            <w:noWrap/>
            <w:hideMark/>
          </w:tcPr>
          <w:p w14:paraId="373DE0D3" w14:textId="77777777" w:rsidR="00265584" w:rsidRDefault="00265584">
            <w:pPr>
              <w:jc w:val="right"/>
            </w:pPr>
            <w:r>
              <w:t>-1,336</w:t>
            </w:r>
          </w:p>
        </w:tc>
        <w:tc>
          <w:tcPr>
            <w:tcW w:w="895" w:type="dxa"/>
            <w:tcBorders>
              <w:top w:val="single" w:sz="4" w:space="0" w:color="auto"/>
              <w:left w:val="single" w:sz="4" w:space="0" w:color="auto"/>
              <w:bottom w:val="single" w:sz="4" w:space="0" w:color="auto"/>
              <w:right w:val="single" w:sz="4" w:space="0" w:color="auto"/>
            </w:tcBorders>
            <w:noWrap/>
            <w:hideMark/>
          </w:tcPr>
          <w:p w14:paraId="5BE6D08C" w14:textId="77777777" w:rsidR="00265584" w:rsidRDefault="00265584">
            <w:pPr>
              <w:jc w:val="right"/>
            </w:pPr>
            <w:r>
              <w:t>-44.0%</w:t>
            </w:r>
          </w:p>
        </w:tc>
      </w:tr>
      <w:tr w:rsidR="00265584" w14:paraId="3F570BF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EC3B565" w14:textId="77777777" w:rsidR="00265584" w:rsidRDefault="00265584">
            <w:r>
              <w:t>Georgia</w:t>
            </w:r>
          </w:p>
        </w:tc>
        <w:tc>
          <w:tcPr>
            <w:tcW w:w="1143" w:type="dxa"/>
            <w:tcBorders>
              <w:top w:val="single" w:sz="4" w:space="0" w:color="auto"/>
              <w:left w:val="single" w:sz="4" w:space="0" w:color="auto"/>
              <w:bottom w:val="single" w:sz="4" w:space="0" w:color="auto"/>
              <w:right w:val="single" w:sz="4" w:space="0" w:color="auto"/>
            </w:tcBorders>
            <w:noWrap/>
            <w:hideMark/>
          </w:tcPr>
          <w:p w14:paraId="7512B091" w14:textId="77777777" w:rsidR="00265584" w:rsidRDefault="00265584">
            <w:pPr>
              <w:jc w:val="right"/>
            </w:pPr>
            <w:r>
              <w:t>19,165</w:t>
            </w:r>
          </w:p>
        </w:tc>
        <w:tc>
          <w:tcPr>
            <w:tcW w:w="1009" w:type="dxa"/>
            <w:tcBorders>
              <w:top w:val="single" w:sz="4" w:space="0" w:color="auto"/>
              <w:left w:val="single" w:sz="4" w:space="0" w:color="auto"/>
              <w:bottom w:val="single" w:sz="4" w:space="0" w:color="auto"/>
              <w:right w:val="single" w:sz="4" w:space="0" w:color="auto"/>
            </w:tcBorders>
            <w:noWrap/>
            <w:hideMark/>
          </w:tcPr>
          <w:p w14:paraId="690C9273" w14:textId="77777777" w:rsidR="00265584" w:rsidRDefault="00265584">
            <w:pPr>
              <w:jc w:val="right"/>
            </w:pPr>
            <w:r>
              <w:t>26,878</w:t>
            </w:r>
          </w:p>
        </w:tc>
        <w:tc>
          <w:tcPr>
            <w:tcW w:w="990" w:type="dxa"/>
            <w:tcBorders>
              <w:top w:val="single" w:sz="4" w:space="0" w:color="auto"/>
              <w:left w:val="single" w:sz="4" w:space="0" w:color="auto"/>
              <w:bottom w:val="single" w:sz="4" w:space="0" w:color="auto"/>
              <w:right w:val="single" w:sz="4" w:space="0" w:color="auto"/>
            </w:tcBorders>
            <w:noWrap/>
            <w:hideMark/>
          </w:tcPr>
          <w:p w14:paraId="225B35A6" w14:textId="77777777" w:rsidR="00265584" w:rsidRDefault="00265584">
            <w:pPr>
              <w:jc w:val="right"/>
            </w:pPr>
            <w:r>
              <w:t>-7,713</w:t>
            </w:r>
          </w:p>
        </w:tc>
        <w:tc>
          <w:tcPr>
            <w:tcW w:w="858" w:type="dxa"/>
            <w:tcBorders>
              <w:top w:val="single" w:sz="4" w:space="0" w:color="auto"/>
              <w:left w:val="single" w:sz="4" w:space="0" w:color="auto"/>
              <w:bottom w:val="single" w:sz="4" w:space="0" w:color="auto"/>
              <w:right w:val="single" w:sz="4" w:space="0" w:color="auto"/>
            </w:tcBorders>
            <w:noWrap/>
            <w:hideMark/>
          </w:tcPr>
          <w:p w14:paraId="2025DC0D" w14:textId="77777777" w:rsidR="00265584" w:rsidRDefault="00265584">
            <w:pPr>
              <w:jc w:val="right"/>
            </w:pPr>
            <w:r>
              <w:t>-28.7%</w:t>
            </w:r>
          </w:p>
        </w:tc>
        <w:tc>
          <w:tcPr>
            <w:tcW w:w="852" w:type="dxa"/>
            <w:tcBorders>
              <w:top w:val="single" w:sz="4" w:space="0" w:color="auto"/>
              <w:left w:val="single" w:sz="4" w:space="0" w:color="auto"/>
              <w:bottom w:val="single" w:sz="4" w:space="0" w:color="auto"/>
              <w:right w:val="single" w:sz="4" w:space="0" w:color="auto"/>
            </w:tcBorders>
            <w:noWrap/>
            <w:hideMark/>
          </w:tcPr>
          <w:p w14:paraId="6777A1C8" w14:textId="77777777" w:rsidR="00265584" w:rsidRDefault="00265584">
            <w:pPr>
              <w:jc w:val="right"/>
            </w:pPr>
            <w:r>
              <w:t>2,772</w:t>
            </w:r>
          </w:p>
        </w:tc>
        <w:tc>
          <w:tcPr>
            <w:tcW w:w="900" w:type="dxa"/>
            <w:tcBorders>
              <w:top w:val="single" w:sz="4" w:space="0" w:color="auto"/>
              <w:left w:val="single" w:sz="4" w:space="0" w:color="auto"/>
              <w:bottom w:val="single" w:sz="4" w:space="0" w:color="auto"/>
              <w:right w:val="single" w:sz="4" w:space="0" w:color="auto"/>
            </w:tcBorders>
            <w:noWrap/>
            <w:hideMark/>
          </w:tcPr>
          <w:p w14:paraId="7386654C" w14:textId="77777777" w:rsidR="00265584" w:rsidRDefault="00265584">
            <w:pPr>
              <w:jc w:val="right"/>
            </w:pPr>
            <w:r>
              <w:t>3,887</w:t>
            </w:r>
          </w:p>
        </w:tc>
        <w:tc>
          <w:tcPr>
            <w:tcW w:w="810" w:type="dxa"/>
            <w:tcBorders>
              <w:top w:val="single" w:sz="4" w:space="0" w:color="auto"/>
              <w:left w:val="single" w:sz="4" w:space="0" w:color="auto"/>
              <w:bottom w:val="single" w:sz="4" w:space="0" w:color="auto"/>
              <w:right w:val="single" w:sz="4" w:space="0" w:color="auto"/>
            </w:tcBorders>
            <w:noWrap/>
            <w:hideMark/>
          </w:tcPr>
          <w:p w14:paraId="05E9072E" w14:textId="77777777" w:rsidR="00265584" w:rsidRDefault="00265584">
            <w:pPr>
              <w:jc w:val="right"/>
            </w:pPr>
            <w:r>
              <w:t>-1,115</w:t>
            </w:r>
          </w:p>
        </w:tc>
        <w:tc>
          <w:tcPr>
            <w:tcW w:w="895" w:type="dxa"/>
            <w:tcBorders>
              <w:top w:val="single" w:sz="4" w:space="0" w:color="auto"/>
              <w:left w:val="single" w:sz="4" w:space="0" w:color="auto"/>
              <w:bottom w:val="single" w:sz="4" w:space="0" w:color="auto"/>
              <w:right w:val="single" w:sz="4" w:space="0" w:color="auto"/>
            </w:tcBorders>
            <w:noWrap/>
            <w:hideMark/>
          </w:tcPr>
          <w:p w14:paraId="57C518D8" w14:textId="77777777" w:rsidR="00265584" w:rsidRDefault="00265584">
            <w:pPr>
              <w:jc w:val="right"/>
            </w:pPr>
            <w:r>
              <w:t>-28.7%</w:t>
            </w:r>
          </w:p>
        </w:tc>
      </w:tr>
      <w:tr w:rsidR="00265584" w14:paraId="0CF2FAE1"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97288A7" w14:textId="77777777" w:rsidR="00265584" w:rsidRDefault="00265584">
            <w:r>
              <w:t>Kansas</w:t>
            </w:r>
          </w:p>
        </w:tc>
        <w:tc>
          <w:tcPr>
            <w:tcW w:w="1143" w:type="dxa"/>
            <w:tcBorders>
              <w:top w:val="single" w:sz="4" w:space="0" w:color="auto"/>
              <w:left w:val="single" w:sz="4" w:space="0" w:color="auto"/>
              <w:bottom w:val="single" w:sz="4" w:space="0" w:color="auto"/>
              <w:right w:val="single" w:sz="4" w:space="0" w:color="auto"/>
            </w:tcBorders>
            <w:noWrap/>
            <w:hideMark/>
          </w:tcPr>
          <w:p w14:paraId="09F12F8F" w14:textId="77777777" w:rsidR="00265584" w:rsidRDefault="00265584">
            <w:pPr>
              <w:jc w:val="right"/>
            </w:pPr>
            <w:r>
              <w:t>5,781</w:t>
            </w:r>
          </w:p>
        </w:tc>
        <w:tc>
          <w:tcPr>
            <w:tcW w:w="1009" w:type="dxa"/>
            <w:tcBorders>
              <w:top w:val="single" w:sz="4" w:space="0" w:color="auto"/>
              <w:left w:val="single" w:sz="4" w:space="0" w:color="auto"/>
              <w:bottom w:val="single" w:sz="4" w:space="0" w:color="auto"/>
              <w:right w:val="single" w:sz="4" w:space="0" w:color="auto"/>
            </w:tcBorders>
            <w:noWrap/>
            <w:hideMark/>
          </w:tcPr>
          <w:p w14:paraId="04BA3FF8" w14:textId="77777777" w:rsidR="00265584" w:rsidRDefault="00265584">
            <w:pPr>
              <w:jc w:val="right"/>
            </w:pPr>
            <w:r>
              <w:t>7,842</w:t>
            </w:r>
          </w:p>
        </w:tc>
        <w:tc>
          <w:tcPr>
            <w:tcW w:w="990" w:type="dxa"/>
            <w:tcBorders>
              <w:top w:val="single" w:sz="4" w:space="0" w:color="auto"/>
              <w:left w:val="single" w:sz="4" w:space="0" w:color="auto"/>
              <w:bottom w:val="single" w:sz="4" w:space="0" w:color="auto"/>
              <w:right w:val="single" w:sz="4" w:space="0" w:color="auto"/>
            </w:tcBorders>
            <w:noWrap/>
            <w:hideMark/>
          </w:tcPr>
          <w:p w14:paraId="7834B75A" w14:textId="77777777" w:rsidR="00265584" w:rsidRDefault="00265584">
            <w:pPr>
              <w:jc w:val="right"/>
            </w:pPr>
            <w:r>
              <w:t>-2,061</w:t>
            </w:r>
          </w:p>
        </w:tc>
        <w:tc>
          <w:tcPr>
            <w:tcW w:w="858" w:type="dxa"/>
            <w:tcBorders>
              <w:top w:val="single" w:sz="4" w:space="0" w:color="auto"/>
              <w:left w:val="single" w:sz="4" w:space="0" w:color="auto"/>
              <w:bottom w:val="single" w:sz="4" w:space="0" w:color="auto"/>
              <w:right w:val="single" w:sz="4" w:space="0" w:color="auto"/>
            </w:tcBorders>
            <w:noWrap/>
            <w:hideMark/>
          </w:tcPr>
          <w:p w14:paraId="196AE29F" w14:textId="77777777" w:rsidR="00265584" w:rsidRDefault="00265584">
            <w:pPr>
              <w:jc w:val="right"/>
            </w:pPr>
            <w:r>
              <w:t>-26.3%</w:t>
            </w:r>
          </w:p>
        </w:tc>
        <w:tc>
          <w:tcPr>
            <w:tcW w:w="852" w:type="dxa"/>
            <w:tcBorders>
              <w:top w:val="single" w:sz="4" w:space="0" w:color="auto"/>
              <w:left w:val="single" w:sz="4" w:space="0" w:color="auto"/>
              <w:bottom w:val="single" w:sz="4" w:space="0" w:color="auto"/>
              <w:right w:val="single" w:sz="4" w:space="0" w:color="auto"/>
            </w:tcBorders>
            <w:noWrap/>
            <w:hideMark/>
          </w:tcPr>
          <w:p w14:paraId="3484A908" w14:textId="77777777" w:rsidR="00265584" w:rsidRDefault="00265584">
            <w:pPr>
              <w:jc w:val="right"/>
            </w:pPr>
            <w:r>
              <w:t>787</w:t>
            </w:r>
          </w:p>
        </w:tc>
        <w:tc>
          <w:tcPr>
            <w:tcW w:w="900" w:type="dxa"/>
            <w:tcBorders>
              <w:top w:val="single" w:sz="4" w:space="0" w:color="auto"/>
              <w:left w:val="single" w:sz="4" w:space="0" w:color="auto"/>
              <w:bottom w:val="single" w:sz="4" w:space="0" w:color="auto"/>
              <w:right w:val="single" w:sz="4" w:space="0" w:color="auto"/>
            </w:tcBorders>
            <w:noWrap/>
            <w:hideMark/>
          </w:tcPr>
          <w:p w14:paraId="60556561" w14:textId="77777777" w:rsidR="00265584" w:rsidRDefault="00265584">
            <w:pPr>
              <w:jc w:val="right"/>
            </w:pPr>
            <w:r>
              <w:t>1,067</w:t>
            </w:r>
          </w:p>
        </w:tc>
        <w:tc>
          <w:tcPr>
            <w:tcW w:w="810" w:type="dxa"/>
            <w:tcBorders>
              <w:top w:val="single" w:sz="4" w:space="0" w:color="auto"/>
              <w:left w:val="single" w:sz="4" w:space="0" w:color="auto"/>
              <w:bottom w:val="single" w:sz="4" w:space="0" w:color="auto"/>
              <w:right w:val="single" w:sz="4" w:space="0" w:color="auto"/>
            </w:tcBorders>
            <w:noWrap/>
            <w:hideMark/>
          </w:tcPr>
          <w:p w14:paraId="471F3366" w14:textId="77777777" w:rsidR="00265584" w:rsidRDefault="00265584">
            <w:pPr>
              <w:jc w:val="right"/>
            </w:pPr>
            <w:r>
              <w:t>-281</w:t>
            </w:r>
          </w:p>
        </w:tc>
        <w:tc>
          <w:tcPr>
            <w:tcW w:w="895" w:type="dxa"/>
            <w:tcBorders>
              <w:top w:val="single" w:sz="4" w:space="0" w:color="auto"/>
              <w:left w:val="single" w:sz="4" w:space="0" w:color="auto"/>
              <w:bottom w:val="single" w:sz="4" w:space="0" w:color="auto"/>
              <w:right w:val="single" w:sz="4" w:space="0" w:color="auto"/>
            </w:tcBorders>
            <w:noWrap/>
            <w:hideMark/>
          </w:tcPr>
          <w:p w14:paraId="13039EE2" w14:textId="77777777" w:rsidR="00265584" w:rsidRDefault="00265584">
            <w:pPr>
              <w:jc w:val="right"/>
            </w:pPr>
            <w:r>
              <w:t>-26.3%</w:t>
            </w:r>
          </w:p>
        </w:tc>
      </w:tr>
      <w:tr w:rsidR="00265584" w14:paraId="1E65E1B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08F34BF" w14:textId="77777777" w:rsidR="00265584" w:rsidRDefault="00265584">
            <w:r>
              <w:t>Maine</w:t>
            </w:r>
          </w:p>
        </w:tc>
        <w:tc>
          <w:tcPr>
            <w:tcW w:w="1143" w:type="dxa"/>
            <w:tcBorders>
              <w:top w:val="single" w:sz="4" w:space="0" w:color="auto"/>
              <w:left w:val="single" w:sz="4" w:space="0" w:color="auto"/>
              <w:bottom w:val="single" w:sz="4" w:space="0" w:color="auto"/>
              <w:right w:val="single" w:sz="4" w:space="0" w:color="auto"/>
            </w:tcBorders>
            <w:noWrap/>
            <w:hideMark/>
          </w:tcPr>
          <w:p w14:paraId="70E76743" w14:textId="77777777" w:rsidR="00265584" w:rsidRDefault="00265584">
            <w:pPr>
              <w:jc w:val="right"/>
            </w:pPr>
            <w:r>
              <w:t>2,196</w:t>
            </w:r>
          </w:p>
        </w:tc>
        <w:tc>
          <w:tcPr>
            <w:tcW w:w="1009" w:type="dxa"/>
            <w:tcBorders>
              <w:top w:val="single" w:sz="4" w:space="0" w:color="auto"/>
              <w:left w:val="single" w:sz="4" w:space="0" w:color="auto"/>
              <w:bottom w:val="single" w:sz="4" w:space="0" w:color="auto"/>
              <w:right w:val="single" w:sz="4" w:space="0" w:color="auto"/>
            </w:tcBorders>
            <w:noWrap/>
            <w:hideMark/>
          </w:tcPr>
          <w:p w14:paraId="78717A69" w14:textId="77777777" w:rsidR="00265584" w:rsidRDefault="00265584">
            <w:pPr>
              <w:jc w:val="right"/>
            </w:pPr>
            <w:r>
              <w:t>2,962</w:t>
            </w:r>
          </w:p>
        </w:tc>
        <w:tc>
          <w:tcPr>
            <w:tcW w:w="990" w:type="dxa"/>
            <w:tcBorders>
              <w:top w:val="single" w:sz="4" w:space="0" w:color="auto"/>
              <w:left w:val="single" w:sz="4" w:space="0" w:color="auto"/>
              <w:bottom w:val="single" w:sz="4" w:space="0" w:color="auto"/>
              <w:right w:val="single" w:sz="4" w:space="0" w:color="auto"/>
            </w:tcBorders>
            <w:noWrap/>
            <w:hideMark/>
          </w:tcPr>
          <w:p w14:paraId="3471FEC3" w14:textId="77777777" w:rsidR="00265584" w:rsidRDefault="00265584">
            <w:pPr>
              <w:jc w:val="right"/>
            </w:pPr>
            <w:r>
              <w:t>-766</w:t>
            </w:r>
          </w:p>
        </w:tc>
        <w:tc>
          <w:tcPr>
            <w:tcW w:w="858" w:type="dxa"/>
            <w:tcBorders>
              <w:top w:val="single" w:sz="4" w:space="0" w:color="auto"/>
              <w:left w:val="single" w:sz="4" w:space="0" w:color="auto"/>
              <w:bottom w:val="single" w:sz="4" w:space="0" w:color="auto"/>
              <w:right w:val="single" w:sz="4" w:space="0" w:color="auto"/>
            </w:tcBorders>
            <w:noWrap/>
            <w:hideMark/>
          </w:tcPr>
          <w:p w14:paraId="144758FB" w14:textId="77777777" w:rsidR="00265584" w:rsidRDefault="00265584">
            <w:pPr>
              <w:jc w:val="right"/>
            </w:pPr>
            <w:r>
              <w:t>-25.9%</w:t>
            </w:r>
          </w:p>
        </w:tc>
        <w:tc>
          <w:tcPr>
            <w:tcW w:w="852" w:type="dxa"/>
            <w:tcBorders>
              <w:top w:val="single" w:sz="4" w:space="0" w:color="auto"/>
              <w:left w:val="single" w:sz="4" w:space="0" w:color="auto"/>
              <w:bottom w:val="single" w:sz="4" w:space="0" w:color="auto"/>
              <w:right w:val="single" w:sz="4" w:space="0" w:color="auto"/>
            </w:tcBorders>
            <w:noWrap/>
            <w:hideMark/>
          </w:tcPr>
          <w:p w14:paraId="102D5C5E" w14:textId="77777777" w:rsidR="00265584" w:rsidRDefault="00265584">
            <w:pPr>
              <w:jc w:val="right"/>
            </w:pPr>
            <w:r>
              <w:t>173</w:t>
            </w:r>
          </w:p>
        </w:tc>
        <w:tc>
          <w:tcPr>
            <w:tcW w:w="900" w:type="dxa"/>
            <w:tcBorders>
              <w:top w:val="single" w:sz="4" w:space="0" w:color="auto"/>
              <w:left w:val="single" w:sz="4" w:space="0" w:color="auto"/>
              <w:bottom w:val="single" w:sz="4" w:space="0" w:color="auto"/>
              <w:right w:val="single" w:sz="4" w:space="0" w:color="auto"/>
            </w:tcBorders>
            <w:noWrap/>
            <w:hideMark/>
          </w:tcPr>
          <w:p w14:paraId="373D4B0E" w14:textId="77777777" w:rsidR="00265584" w:rsidRDefault="00265584">
            <w:pPr>
              <w:jc w:val="right"/>
            </w:pPr>
            <w:r>
              <w:t>234</w:t>
            </w:r>
          </w:p>
        </w:tc>
        <w:tc>
          <w:tcPr>
            <w:tcW w:w="810" w:type="dxa"/>
            <w:tcBorders>
              <w:top w:val="single" w:sz="4" w:space="0" w:color="auto"/>
              <w:left w:val="single" w:sz="4" w:space="0" w:color="auto"/>
              <w:bottom w:val="single" w:sz="4" w:space="0" w:color="auto"/>
              <w:right w:val="single" w:sz="4" w:space="0" w:color="auto"/>
            </w:tcBorders>
            <w:noWrap/>
            <w:hideMark/>
          </w:tcPr>
          <w:p w14:paraId="457527CF" w14:textId="77777777" w:rsidR="00265584" w:rsidRDefault="00265584">
            <w:pPr>
              <w:jc w:val="right"/>
            </w:pPr>
            <w:r>
              <w:t>-60</w:t>
            </w:r>
          </w:p>
        </w:tc>
        <w:tc>
          <w:tcPr>
            <w:tcW w:w="895" w:type="dxa"/>
            <w:tcBorders>
              <w:top w:val="single" w:sz="4" w:space="0" w:color="auto"/>
              <w:left w:val="single" w:sz="4" w:space="0" w:color="auto"/>
              <w:bottom w:val="single" w:sz="4" w:space="0" w:color="auto"/>
              <w:right w:val="single" w:sz="4" w:space="0" w:color="auto"/>
            </w:tcBorders>
            <w:noWrap/>
            <w:hideMark/>
          </w:tcPr>
          <w:p w14:paraId="3A85143B" w14:textId="77777777" w:rsidR="00265584" w:rsidRDefault="00265584">
            <w:pPr>
              <w:jc w:val="right"/>
            </w:pPr>
            <w:r>
              <w:t>-25.9%</w:t>
            </w:r>
          </w:p>
        </w:tc>
      </w:tr>
      <w:tr w:rsidR="00265584" w14:paraId="507C980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59111DB" w14:textId="77777777" w:rsidR="00265584" w:rsidRDefault="00265584">
            <w:r>
              <w:t>California</w:t>
            </w:r>
          </w:p>
        </w:tc>
        <w:tc>
          <w:tcPr>
            <w:tcW w:w="1143" w:type="dxa"/>
            <w:tcBorders>
              <w:top w:val="single" w:sz="4" w:space="0" w:color="auto"/>
              <w:left w:val="single" w:sz="4" w:space="0" w:color="auto"/>
              <w:bottom w:val="single" w:sz="4" w:space="0" w:color="auto"/>
              <w:right w:val="single" w:sz="4" w:space="0" w:color="auto"/>
            </w:tcBorders>
            <w:noWrap/>
            <w:hideMark/>
          </w:tcPr>
          <w:p w14:paraId="6966D95F" w14:textId="77777777" w:rsidR="00265584" w:rsidRDefault="00265584">
            <w:pPr>
              <w:jc w:val="right"/>
            </w:pPr>
            <w:r>
              <w:t>75,829</w:t>
            </w:r>
          </w:p>
        </w:tc>
        <w:tc>
          <w:tcPr>
            <w:tcW w:w="1009" w:type="dxa"/>
            <w:tcBorders>
              <w:top w:val="single" w:sz="4" w:space="0" w:color="auto"/>
              <w:left w:val="single" w:sz="4" w:space="0" w:color="auto"/>
              <w:bottom w:val="single" w:sz="4" w:space="0" w:color="auto"/>
              <w:right w:val="single" w:sz="4" w:space="0" w:color="auto"/>
            </w:tcBorders>
            <w:noWrap/>
            <w:hideMark/>
          </w:tcPr>
          <w:p w14:paraId="29ADF10C" w14:textId="77777777" w:rsidR="00265584" w:rsidRDefault="00265584">
            <w:pPr>
              <w:jc w:val="right"/>
            </w:pPr>
            <w:r>
              <w:t>100,270</w:t>
            </w:r>
          </w:p>
        </w:tc>
        <w:tc>
          <w:tcPr>
            <w:tcW w:w="990" w:type="dxa"/>
            <w:tcBorders>
              <w:top w:val="single" w:sz="4" w:space="0" w:color="auto"/>
              <w:left w:val="single" w:sz="4" w:space="0" w:color="auto"/>
              <w:bottom w:val="single" w:sz="4" w:space="0" w:color="auto"/>
              <w:right w:val="single" w:sz="4" w:space="0" w:color="auto"/>
            </w:tcBorders>
            <w:noWrap/>
            <w:hideMark/>
          </w:tcPr>
          <w:p w14:paraId="1105238B" w14:textId="77777777" w:rsidR="00265584" w:rsidRDefault="00265584">
            <w:pPr>
              <w:jc w:val="right"/>
            </w:pPr>
            <w:r>
              <w:t>-24,442</w:t>
            </w:r>
          </w:p>
        </w:tc>
        <w:tc>
          <w:tcPr>
            <w:tcW w:w="858" w:type="dxa"/>
            <w:tcBorders>
              <w:top w:val="single" w:sz="4" w:space="0" w:color="auto"/>
              <w:left w:val="single" w:sz="4" w:space="0" w:color="auto"/>
              <w:bottom w:val="single" w:sz="4" w:space="0" w:color="auto"/>
              <w:right w:val="single" w:sz="4" w:space="0" w:color="auto"/>
            </w:tcBorders>
            <w:noWrap/>
            <w:hideMark/>
          </w:tcPr>
          <w:p w14:paraId="0D31383B" w14:textId="77777777" w:rsidR="00265584" w:rsidRDefault="00265584">
            <w:pPr>
              <w:jc w:val="right"/>
            </w:pPr>
            <w:r>
              <w:t>-24.4%</w:t>
            </w:r>
          </w:p>
        </w:tc>
        <w:tc>
          <w:tcPr>
            <w:tcW w:w="852" w:type="dxa"/>
            <w:tcBorders>
              <w:top w:val="single" w:sz="4" w:space="0" w:color="auto"/>
              <w:left w:val="single" w:sz="4" w:space="0" w:color="auto"/>
              <w:bottom w:val="single" w:sz="4" w:space="0" w:color="auto"/>
              <w:right w:val="single" w:sz="4" w:space="0" w:color="auto"/>
            </w:tcBorders>
            <w:noWrap/>
            <w:hideMark/>
          </w:tcPr>
          <w:p w14:paraId="3446F3C5" w14:textId="77777777" w:rsidR="00265584" w:rsidRDefault="00265584">
            <w:pPr>
              <w:jc w:val="right"/>
            </w:pPr>
            <w:r>
              <w:t>19,205</w:t>
            </w:r>
          </w:p>
        </w:tc>
        <w:tc>
          <w:tcPr>
            <w:tcW w:w="900" w:type="dxa"/>
            <w:tcBorders>
              <w:top w:val="single" w:sz="4" w:space="0" w:color="auto"/>
              <w:left w:val="single" w:sz="4" w:space="0" w:color="auto"/>
              <w:bottom w:val="single" w:sz="4" w:space="0" w:color="auto"/>
              <w:right w:val="single" w:sz="4" w:space="0" w:color="auto"/>
            </w:tcBorders>
            <w:noWrap/>
            <w:hideMark/>
          </w:tcPr>
          <w:p w14:paraId="21029938" w14:textId="77777777" w:rsidR="00265584" w:rsidRDefault="00265584">
            <w:pPr>
              <w:jc w:val="right"/>
            </w:pPr>
            <w:r>
              <w:t>25,395</w:t>
            </w:r>
          </w:p>
        </w:tc>
        <w:tc>
          <w:tcPr>
            <w:tcW w:w="810" w:type="dxa"/>
            <w:tcBorders>
              <w:top w:val="single" w:sz="4" w:space="0" w:color="auto"/>
              <w:left w:val="single" w:sz="4" w:space="0" w:color="auto"/>
              <w:bottom w:val="single" w:sz="4" w:space="0" w:color="auto"/>
              <w:right w:val="single" w:sz="4" w:space="0" w:color="auto"/>
            </w:tcBorders>
            <w:noWrap/>
            <w:hideMark/>
          </w:tcPr>
          <w:p w14:paraId="7BBCCC36" w14:textId="77777777" w:rsidR="00265584" w:rsidRDefault="00265584">
            <w:pPr>
              <w:jc w:val="right"/>
            </w:pPr>
            <w:r>
              <w:t>-6,190</w:t>
            </w:r>
          </w:p>
        </w:tc>
        <w:tc>
          <w:tcPr>
            <w:tcW w:w="895" w:type="dxa"/>
            <w:tcBorders>
              <w:top w:val="single" w:sz="4" w:space="0" w:color="auto"/>
              <w:left w:val="single" w:sz="4" w:space="0" w:color="auto"/>
              <w:bottom w:val="single" w:sz="4" w:space="0" w:color="auto"/>
              <w:right w:val="single" w:sz="4" w:space="0" w:color="auto"/>
            </w:tcBorders>
            <w:noWrap/>
            <w:hideMark/>
          </w:tcPr>
          <w:p w14:paraId="14F32FC7" w14:textId="77777777" w:rsidR="00265584" w:rsidRDefault="00265584">
            <w:pPr>
              <w:jc w:val="right"/>
            </w:pPr>
            <w:r>
              <w:t>-24.4%</w:t>
            </w:r>
          </w:p>
        </w:tc>
      </w:tr>
      <w:tr w:rsidR="00265584" w14:paraId="24B7789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6E0D088" w14:textId="77777777" w:rsidR="00265584" w:rsidRDefault="00265584">
            <w:r>
              <w:t>Nebraska</w:t>
            </w:r>
          </w:p>
        </w:tc>
        <w:tc>
          <w:tcPr>
            <w:tcW w:w="1143" w:type="dxa"/>
            <w:tcBorders>
              <w:top w:val="single" w:sz="4" w:space="0" w:color="auto"/>
              <w:left w:val="single" w:sz="4" w:space="0" w:color="auto"/>
              <w:bottom w:val="single" w:sz="4" w:space="0" w:color="auto"/>
              <w:right w:val="single" w:sz="4" w:space="0" w:color="auto"/>
            </w:tcBorders>
            <w:noWrap/>
            <w:hideMark/>
          </w:tcPr>
          <w:p w14:paraId="09ACCDA6" w14:textId="77777777" w:rsidR="00265584" w:rsidRDefault="00265584">
            <w:pPr>
              <w:jc w:val="right"/>
            </w:pPr>
            <w:r>
              <w:t>3,775</w:t>
            </w:r>
          </w:p>
        </w:tc>
        <w:tc>
          <w:tcPr>
            <w:tcW w:w="1009" w:type="dxa"/>
            <w:tcBorders>
              <w:top w:val="single" w:sz="4" w:space="0" w:color="auto"/>
              <w:left w:val="single" w:sz="4" w:space="0" w:color="auto"/>
              <w:bottom w:val="single" w:sz="4" w:space="0" w:color="auto"/>
              <w:right w:val="single" w:sz="4" w:space="0" w:color="auto"/>
            </w:tcBorders>
            <w:noWrap/>
            <w:hideMark/>
          </w:tcPr>
          <w:p w14:paraId="4559FD6C" w14:textId="77777777" w:rsidR="00265584" w:rsidRDefault="00265584">
            <w:pPr>
              <w:jc w:val="right"/>
            </w:pPr>
            <w:r>
              <w:t>4,954</w:t>
            </w:r>
          </w:p>
        </w:tc>
        <w:tc>
          <w:tcPr>
            <w:tcW w:w="990" w:type="dxa"/>
            <w:tcBorders>
              <w:top w:val="single" w:sz="4" w:space="0" w:color="auto"/>
              <w:left w:val="single" w:sz="4" w:space="0" w:color="auto"/>
              <w:bottom w:val="single" w:sz="4" w:space="0" w:color="auto"/>
              <w:right w:val="single" w:sz="4" w:space="0" w:color="auto"/>
            </w:tcBorders>
            <w:noWrap/>
            <w:hideMark/>
          </w:tcPr>
          <w:p w14:paraId="285BE0D7" w14:textId="77777777" w:rsidR="00265584" w:rsidRDefault="00265584">
            <w:pPr>
              <w:jc w:val="right"/>
            </w:pPr>
            <w:r>
              <w:t>-1,179</w:t>
            </w:r>
          </w:p>
        </w:tc>
        <w:tc>
          <w:tcPr>
            <w:tcW w:w="858" w:type="dxa"/>
            <w:tcBorders>
              <w:top w:val="single" w:sz="4" w:space="0" w:color="auto"/>
              <w:left w:val="single" w:sz="4" w:space="0" w:color="auto"/>
              <w:bottom w:val="single" w:sz="4" w:space="0" w:color="auto"/>
              <w:right w:val="single" w:sz="4" w:space="0" w:color="auto"/>
            </w:tcBorders>
            <w:noWrap/>
            <w:hideMark/>
          </w:tcPr>
          <w:p w14:paraId="67CD7251" w14:textId="77777777" w:rsidR="00265584" w:rsidRDefault="00265584">
            <w:pPr>
              <w:jc w:val="right"/>
            </w:pPr>
            <w:r>
              <w:t>-23.8%</w:t>
            </w:r>
          </w:p>
        </w:tc>
        <w:tc>
          <w:tcPr>
            <w:tcW w:w="852" w:type="dxa"/>
            <w:tcBorders>
              <w:top w:val="single" w:sz="4" w:space="0" w:color="auto"/>
              <w:left w:val="single" w:sz="4" w:space="0" w:color="auto"/>
              <w:bottom w:val="single" w:sz="4" w:space="0" w:color="auto"/>
              <w:right w:val="single" w:sz="4" w:space="0" w:color="auto"/>
            </w:tcBorders>
            <w:noWrap/>
            <w:hideMark/>
          </w:tcPr>
          <w:p w14:paraId="4FA781F0" w14:textId="77777777" w:rsidR="00265584" w:rsidRDefault="00265584">
            <w:pPr>
              <w:jc w:val="right"/>
            </w:pPr>
            <w:r>
              <w:t>494</w:t>
            </w:r>
          </w:p>
        </w:tc>
        <w:tc>
          <w:tcPr>
            <w:tcW w:w="900" w:type="dxa"/>
            <w:tcBorders>
              <w:top w:val="single" w:sz="4" w:space="0" w:color="auto"/>
              <w:left w:val="single" w:sz="4" w:space="0" w:color="auto"/>
              <w:bottom w:val="single" w:sz="4" w:space="0" w:color="auto"/>
              <w:right w:val="single" w:sz="4" w:space="0" w:color="auto"/>
            </w:tcBorders>
            <w:noWrap/>
            <w:hideMark/>
          </w:tcPr>
          <w:p w14:paraId="6830BF55" w14:textId="77777777" w:rsidR="00265584" w:rsidRDefault="00265584">
            <w:pPr>
              <w:jc w:val="right"/>
            </w:pPr>
            <w:r>
              <w:t>648</w:t>
            </w:r>
          </w:p>
        </w:tc>
        <w:tc>
          <w:tcPr>
            <w:tcW w:w="810" w:type="dxa"/>
            <w:tcBorders>
              <w:top w:val="single" w:sz="4" w:space="0" w:color="auto"/>
              <w:left w:val="single" w:sz="4" w:space="0" w:color="auto"/>
              <w:bottom w:val="single" w:sz="4" w:space="0" w:color="auto"/>
              <w:right w:val="single" w:sz="4" w:space="0" w:color="auto"/>
            </w:tcBorders>
            <w:noWrap/>
            <w:hideMark/>
          </w:tcPr>
          <w:p w14:paraId="31291657" w14:textId="77777777" w:rsidR="00265584" w:rsidRDefault="00265584">
            <w:pPr>
              <w:jc w:val="right"/>
            </w:pPr>
            <w:r>
              <w:t>-154</w:t>
            </w:r>
          </w:p>
        </w:tc>
        <w:tc>
          <w:tcPr>
            <w:tcW w:w="895" w:type="dxa"/>
            <w:tcBorders>
              <w:top w:val="single" w:sz="4" w:space="0" w:color="auto"/>
              <w:left w:val="single" w:sz="4" w:space="0" w:color="auto"/>
              <w:bottom w:val="single" w:sz="4" w:space="0" w:color="auto"/>
              <w:right w:val="single" w:sz="4" w:space="0" w:color="auto"/>
            </w:tcBorders>
            <w:noWrap/>
            <w:hideMark/>
          </w:tcPr>
          <w:p w14:paraId="104AE81E" w14:textId="77777777" w:rsidR="00265584" w:rsidRDefault="00265584">
            <w:pPr>
              <w:jc w:val="right"/>
            </w:pPr>
            <w:r>
              <w:t>-23.8%</w:t>
            </w:r>
          </w:p>
        </w:tc>
      </w:tr>
      <w:tr w:rsidR="00265584" w14:paraId="79A386F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D9989A7" w14:textId="77777777" w:rsidR="00265584" w:rsidRDefault="00265584">
            <w:r>
              <w:t>New Jersey</w:t>
            </w:r>
          </w:p>
        </w:tc>
        <w:tc>
          <w:tcPr>
            <w:tcW w:w="1143" w:type="dxa"/>
            <w:tcBorders>
              <w:top w:val="single" w:sz="4" w:space="0" w:color="auto"/>
              <w:left w:val="single" w:sz="4" w:space="0" w:color="auto"/>
              <w:bottom w:val="single" w:sz="4" w:space="0" w:color="auto"/>
              <w:right w:val="single" w:sz="4" w:space="0" w:color="auto"/>
            </w:tcBorders>
            <w:noWrap/>
            <w:hideMark/>
          </w:tcPr>
          <w:p w14:paraId="764294DF" w14:textId="77777777" w:rsidR="00265584" w:rsidRDefault="00265584">
            <w:pPr>
              <w:jc w:val="right"/>
            </w:pPr>
            <w:r>
              <w:t>17,281</w:t>
            </w:r>
          </w:p>
        </w:tc>
        <w:tc>
          <w:tcPr>
            <w:tcW w:w="1009" w:type="dxa"/>
            <w:tcBorders>
              <w:top w:val="single" w:sz="4" w:space="0" w:color="auto"/>
              <w:left w:val="single" w:sz="4" w:space="0" w:color="auto"/>
              <w:bottom w:val="single" w:sz="4" w:space="0" w:color="auto"/>
              <w:right w:val="single" w:sz="4" w:space="0" w:color="auto"/>
            </w:tcBorders>
            <w:noWrap/>
            <w:hideMark/>
          </w:tcPr>
          <w:p w14:paraId="73561A9B" w14:textId="77777777" w:rsidR="00265584" w:rsidRDefault="00265584">
            <w:pPr>
              <w:jc w:val="right"/>
            </w:pPr>
            <w:r>
              <w:t>22,278</w:t>
            </w:r>
          </w:p>
        </w:tc>
        <w:tc>
          <w:tcPr>
            <w:tcW w:w="990" w:type="dxa"/>
            <w:tcBorders>
              <w:top w:val="single" w:sz="4" w:space="0" w:color="auto"/>
              <w:left w:val="single" w:sz="4" w:space="0" w:color="auto"/>
              <w:bottom w:val="single" w:sz="4" w:space="0" w:color="auto"/>
              <w:right w:val="single" w:sz="4" w:space="0" w:color="auto"/>
            </w:tcBorders>
            <w:noWrap/>
            <w:hideMark/>
          </w:tcPr>
          <w:p w14:paraId="4947A637" w14:textId="77777777" w:rsidR="00265584" w:rsidRDefault="00265584">
            <w:pPr>
              <w:jc w:val="right"/>
            </w:pPr>
            <w:r>
              <w:t>-4,997</w:t>
            </w:r>
          </w:p>
        </w:tc>
        <w:tc>
          <w:tcPr>
            <w:tcW w:w="858" w:type="dxa"/>
            <w:tcBorders>
              <w:top w:val="single" w:sz="4" w:space="0" w:color="auto"/>
              <w:left w:val="single" w:sz="4" w:space="0" w:color="auto"/>
              <w:bottom w:val="single" w:sz="4" w:space="0" w:color="auto"/>
              <w:right w:val="single" w:sz="4" w:space="0" w:color="auto"/>
            </w:tcBorders>
            <w:noWrap/>
            <w:hideMark/>
          </w:tcPr>
          <w:p w14:paraId="5CC07A33" w14:textId="77777777" w:rsidR="00265584" w:rsidRDefault="00265584">
            <w:pPr>
              <w:jc w:val="right"/>
            </w:pPr>
            <w:r>
              <w:t>-22.4%</w:t>
            </w:r>
          </w:p>
        </w:tc>
        <w:tc>
          <w:tcPr>
            <w:tcW w:w="852" w:type="dxa"/>
            <w:tcBorders>
              <w:top w:val="single" w:sz="4" w:space="0" w:color="auto"/>
              <w:left w:val="single" w:sz="4" w:space="0" w:color="auto"/>
              <w:bottom w:val="single" w:sz="4" w:space="0" w:color="auto"/>
              <w:right w:val="single" w:sz="4" w:space="0" w:color="auto"/>
            </w:tcBorders>
            <w:noWrap/>
            <w:hideMark/>
          </w:tcPr>
          <w:p w14:paraId="5F1CD7C8" w14:textId="77777777" w:rsidR="00265584" w:rsidRDefault="00265584">
            <w:pPr>
              <w:jc w:val="right"/>
            </w:pPr>
            <w:r>
              <w:t>4,155</w:t>
            </w:r>
          </w:p>
        </w:tc>
        <w:tc>
          <w:tcPr>
            <w:tcW w:w="900" w:type="dxa"/>
            <w:tcBorders>
              <w:top w:val="single" w:sz="4" w:space="0" w:color="auto"/>
              <w:left w:val="single" w:sz="4" w:space="0" w:color="auto"/>
              <w:bottom w:val="single" w:sz="4" w:space="0" w:color="auto"/>
              <w:right w:val="single" w:sz="4" w:space="0" w:color="auto"/>
            </w:tcBorders>
            <w:noWrap/>
            <w:hideMark/>
          </w:tcPr>
          <w:p w14:paraId="708F0B04" w14:textId="77777777" w:rsidR="00265584" w:rsidRDefault="00265584">
            <w:pPr>
              <w:jc w:val="right"/>
            </w:pPr>
            <w:r>
              <w:t>5,357</w:t>
            </w:r>
          </w:p>
        </w:tc>
        <w:tc>
          <w:tcPr>
            <w:tcW w:w="810" w:type="dxa"/>
            <w:tcBorders>
              <w:top w:val="single" w:sz="4" w:space="0" w:color="auto"/>
              <w:left w:val="single" w:sz="4" w:space="0" w:color="auto"/>
              <w:bottom w:val="single" w:sz="4" w:space="0" w:color="auto"/>
              <w:right w:val="single" w:sz="4" w:space="0" w:color="auto"/>
            </w:tcBorders>
            <w:noWrap/>
            <w:hideMark/>
          </w:tcPr>
          <w:p w14:paraId="3AA67FDB" w14:textId="77777777" w:rsidR="00265584" w:rsidRDefault="00265584">
            <w:pPr>
              <w:jc w:val="right"/>
            </w:pPr>
            <w:r>
              <w:t>-1,202</w:t>
            </w:r>
          </w:p>
        </w:tc>
        <w:tc>
          <w:tcPr>
            <w:tcW w:w="895" w:type="dxa"/>
            <w:tcBorders>
              <w:top w:val="single" w:sz="4" w:space="0" w:color="auto"/>
              <w:left w:val="single" w:sz="4" w:space="0" w:color="auto"/>
              <w:bottom w:val="single" w:sz="4" w:space="0" w:color="auto"/>
              <w:right w:val="single" w:sz="4" w:space="0" w:color="auto"/>
            </w:tcBorders>
            <w:noWrap/>
            <w:hideMark/>
          </w:tcPr>
          <w:p w14:paraId="2083C183" w14:textId="77777777" w:rsidR="00265584" w:rsidRDefault="00265584">
            <w:pPr>
              <w:jc w:val="right"/>
            </w:pPr>
            <w:r>
              <w:t>-22.4%</w:t>
            </w:r>
          </w:p>
        </w:tc>
      </w:tr>
      <w:tr w:rsidR="00265584" w14:paraId="185E1D5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17DC3C5" w14:textId="77777777" w:rsidR="00265584" w:rsidRDefault="00265584">
            <w:r>
              <w:t>Oklahoma</w:t>
            </w:r>
          </w:p>
        </w:tc>
        <w:tc>
          <w:tcPr>
            <w:tcW w:w="1143" w:type="dxa"/>
            <w:tcBorders>
              <w:top w:val="single" w:sz="4" w:space="0" w:color="auto"/>
              <w:left w:val="single" w:sz="4" w:space="0" w:color="auto"/>
              <w:bottom w:val="single" w:sz="4" w:space="0" w:color="auto"/>
              <w:right w:val="single" w:sz="4" w:space="0" w:color="auto"/>
            </w:tcBorders>
            <w:noWrap/>
            <w:hideMark/>
          </w:tcPr>
          <w:p w14:paraId="20CC10CB" w14:textId="77777777" w:rsidR="00265584" w:rsidRDefault="00265584">
            <w:pPr>
              <w:jc w:val="right"/>
            </w:pPr>
            <w:r>
              <w:t>8,619</w:t>
            </w:r>
          </w:p>
        </w:tc>
        <w:tc>
          <w:tcPr>
            <w:tcW w:w="1009" w:type="dxa"/>
            <w:tcBorders>
              <w:top w:val="single" w:sz="4" w:space="0" w:color="auto"/>
              <w:left w:val="single" w:sz="4" w:space="0" w:color="auto"/>
              <w:bottom w:val="single" w:sz="4" w:space="0" w:color="auto"/>
              <w:right w:val="single" w:sz="4" w:space="0" w:color="auto"/>
            </w:tcBorders>
            <w:noWrap/>
            <w:hideMark/>
          </w:tcPr>
          <w:p w14:paraId="4FAD0660" w14:textId="77777777" w:rsidR="00265584" w:rsidRDefault="00265584">
            <w:pPr>
              <w:jc w:val="right"/>
            </w:pPr>
            <w:r>
              <w:t>10,029</w:t>
            </w:r>
          </w:p>
        </w:tc>
        <w:tc>
          <w:tcPr>
            <w:tcW w:w="990" w:type="dxa"/>
            <w:tcBorders>
              <w:top w:val="single" w:sz="4" w:space="0" w:color="auto"/>
              <w:left w:val="single" w:sz="4" w:space="0" w:color="auto"/>
              <w:bottom w:val="single" w:sz="4" w:space="0" w:color="auto"/>
              <w:right w:val="single" w:sz="4" w:space="0" w:color="auto"/>
            </w:tcBorders>
            <w:noWrap/>
            <w:hideMark/>
          </w:tcPr>
          <w:p w14:paraId="3BDA676B" w14:textId="77777777" w:rsidR="00265584" w:rsidRDefault="00265584">
            <w:pPr>
              <w:jc w:val="right"/>
            </w:pPr>
            <w:r>
              <w:t>-1,410</w:t>
            </w:r>
          </w:p>
        </w:tc>
        <w:tc>
          <w:tcPr>
            <w:tcW w:w="858" w:type="dxa"/>
            <w:tcBorders>
              <w:top w:val="single" w:sz="4" w:space="0" w:color="auto"/>
              <w:left w:val="single" w:sz="4" w:space="0" w:color="auto"/>
              <w:bottom w:val="single" w:sz="4" w:space="0" w:color="auto"/>
              <w:right w:val="single" w:sz="4" w:space="0" w:color="auto"/>
            </w:tcBorders>
            <w:noWrap/>
            <w:hideMark/>
          </w:tcPr>
          <w:p w14:paraId="44BE45D8" w14:textId="77777777" w:rsidR="00265584" w:rsidRDefault="00265584">
            <w:pPr>
              <w:jc w:val="right"/>
            </w:pPr>
            <w:r>
              <w:t>-14.1%</w:t>
            </w:r>
          </w:p>
        </w:tc>
        <w:tc>
          <w:tcPr>
            <w:tcW w:w="852" w:type="dxa"/>
            <w:tcBorders>
              <w:top w:val="single" w:sz="4" w:space="0" w:color="auto"/>
              <w:left w:val="single" w:sz="4" w:space="0" w:color="auto"/>
              <w:bottom w:val="single" w:sz="4" w:space="0" w:color="auto"/>
              <w:right w:val="single" w:sz="4" w:space="0" w:color="auto"/>
            </w:tcBorders>
            <w:noWrap/>
            <w:hideMark/>
          </w:tcPr>
          <w:p w14:paraId="528A3E5E" w14:textId="77777777" w:rsidR="00265584" w:rsidRDefault="00265584">
            <w:pPr>
              <w:jc w:val="right"/>
            </w:pPr>
            <w:r>
              <w:t>1,154</w:t>
            </w:r>
          </w:p>
        </w:tc>
        <w:tc>
          <w:tcPr>
            <w:tcW w:w="900" w:type="dxa"/>
            <w:tcBorders>
              <w:top w:val="single" w:sz="4" w:space="0" w:color="auto"/>
              <w:left w:val="single" w:sz="4" w:space="0" w:color="auto"/>
              <w:bottom w:val="single" w:sz="4" w:space="0" w:color="auto"/>
              <w:right w:val="single" w:sz="4" w:space="0" w:color="auto"/>
            </w:tcBorders>
            <w:noWrap/>
            <w:hideMark/>
          </w:tcPr>
          <w:p w14:paraId="1C878041" w14:textId="77777777" w:rsidR="00265584" w:rsidRDefault="00265584">
            <w:pPr>
              <w:jc w:val="right"/>
            </w:pPr>
            <w:r>
              <w:t>1,342</w:t>
            </w:r>
          </w:p>
        </w:tc>
        <w:tc>
          <w:tcPr>
            <w:tcW w:w="810" w:type="dxa"/>
            <w:tcBorders>
              <w:top w:val="single" w:sz="4" w:space="0" w:color="auto"/>
              <w:left w:val="single" w:sz="4" w:space="0" w:color="auto"/>
              <w:bottom w:val="single" w:sz="4" w:space="0" w:color="auto"/>
              <w:right w:val="single" w:sz="4" w:space="0" w:color="auto"/>
            </w:tcBorders>
            <w:noWrap/>
            <w:hideMark/>
          </w:tcPr>
          <w:p w14:paraId="15500ADE" w14:textId="77777777" w:rsidR="00265584" w:rsidRDefault="00265584">
            <w:pPr>
              <w:jc w:val="right"/>
            </w:pPr>
            <w:r>
              <w:t>-189</w:t>
            </w:r>
          </w:p>
        </w:tc>
        <w:tc>
          <w:tcPr>
            <w:tcW w:w="895" w:type="dxa"/>
            <w:tcBorders>
              <w:top w:val="single" w:sz="4" w:space="0" w:color="auto"/>
              <w:left w:val="single" w:sz="4" w:space="0" w:color="auto"/>
              <w:bottom w:val="single" w:sz="4" w:space="0" w:color="auto"/>
              <w:right w:val="single" w:sz="4" w:space="0" w:color="auto"/>
            </w:tcBorders>
            <w:noWrap/>
            <w:hideMark/>
          </w:tcPr>
          <w:p w14:paraId="3ABDA48A" w14:textId="77777777" w:rsidR="00265584" w:rsidRDefault="00265584">
            <w:pPr>
              <w:jc w:val="right"/>
            </w:pPr>
            <w:r>
              <w:t>-14.1%</w:t>
            </w:r>
          </w:p>
        </w:tc>
      </w:tr>
      <w:tr w:rsidR="00265584" w14:paraId="5262CE2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D97AECC" w14:textId="77777777" w:rsidR="00265584" w:rsidRDefault="00265584">
            <w:r>
              <w:t>Utah</w:t>
            </w:r>
          </w:p>
        </w:tc>
        <w:tc>
          <w:tcPr>
            <w:tcW w:w="1143" w:type="dxa"/>
            <w:tcBorders>
              <w:top w:val="single" w:sz="4" w:space="0" w:color="auto"/>
              <w:left w:val="single" w:sz="4" w:space="0" w:color="auto"/>
              <w:bottom w:val="single" w:sz="4" w:space="0" w:color="auto"/>
              <w:right w:val="single" w:sz="4" w:space="0" w:color="auto"/>
            </w:tcBorders>
            <w:noWrap/>
            <w:hideMark/>
          </w:tcPr>
          <w:p w14:paraId="6F19CA68" w14:textId="77777777" w:rsidR="00265584" w:rsidRDefault="00265584">
            <w:pPr>
              <w:jc w:val="right"/>
            </w:pPr>
            <w:r>
              <w:t>8,142</w:t>
            </w:r>
          </w:p>
        </w:tc>
        <w:tc>
          <w:tcPr>
            <w:tcW w:w="1009" w:type="dxa"/>
            <w:tcBorders>
              <w:top w:val="single" w:sz="4" w:space="0" w:color="auto"/>
              <w:left w:val="single" w:sz="4" w:space="0" w:color="auto"/>
              <w:bottom w:val="single" w:sz="4" w:space="0" w:color="auto"/>
              <w:right w:val="single" w:sz="4" w:space="0" w:color="auto"/>
            </w:tcBorders>
            <w:noWrap/>
            <w:hideMark/>
          </w:tcPr>
          <w:p w14:paraId="4B76F330" w14:textId="77777777" w:rsidR="00265584" w:rsidRDefault="00265584">
            <w:pPr>
              <w:jc w:val="right"/>
            </w:pPr>
            <w:r>
              <w:t>9,396</w:t>
            </w:r>
          </w:p>
        </w:tc>
        <w:tc>
          <w:tcPr>
            <w:tcW w:w="990" w:type="dxa"/>
            <w:tcBorders>
              <w:top w:val="single" w:sz="4" w:space="0" w:color="auto"/>
              <w:left w:val="single" w:sz="4" w:space="0" w:color="auto"/>
              <w:bottom w:val="single" w:sz="4" w:space="0" w:color="auto"/>
              <w:right w:val="single" w:sz="4" w:space="0" w:color="auto"/>
            </w:tcBorders>
            <w:noWrap/>
            <w:hideMark/>
          </w:tcPr>
          <w:p w14:paraId="2D5C5892" w14:textId="77777777" w:rsidR="00265584" w:rsidRDefault="00265584">
            <w:pPr>
              <w:jc w:val="right"/>
            </w:pPr>
            <w:r>
              <w:t>-1,254</w:t>
            </w:r>
          </w:p>
        </w:tc>
        <w:tc>
          <w:tcPr>
            <w:tcW w:w="858" w:type="dxa"/>
            <w:tcBorders>
              <w:top w:val="single" w:sz="4" w:space="0" w:color="auto"/>
              <w:left w:val="single" w:sz="4" w:space="0" w:color="auto"/>
              <w:bottom w:val="single" w:sz="4" w:space="0" w:color="auto"/>
              <w:right w:val="single" w:sz="4" w:space="0" w:color="auto"/>
            </w:tcBorders>
            <w:noWrap/>
            <w:hideMark/>
          </w:tcPr>
          <w:p w14:paraId="4ABEB49A" w14:textId="77777777" w:rsidR="00265584" w:rsidRDefault="00265584">
            <w:pPr>
              <w:jc w:val="right"/>
            </w:pPr>
            <w:r>
              <w:t>-13.3%</w:t>
            </w:r>
          </w:p>
        </w:tc>
        <w:tc>
          <w:tcPr>
            <w:tcW w:w="852" w:type="dxa"/>
            <w:tcBorders>
              <w:top w:val="single" w:sz="4" w:space="0" w:color="auto"/>
              <w:left w:val="single" w:sz="4" w:space="0" w:color="auto"/>
              <w:bottom w:val="single" w:sz="4" w:space="0" w:color="auto"/>
              <w:right w:val="single" w:sz="4" w:space="0" w:color="auto"/>
            </w:tcBorders>
            <w:noWrap/>
            <w:hideMark/>
          </w:tcPr>
          <w:p w14:paraId="11235070" w14:textId="77777777" w:rsidR="00265584" w:rsidRDefault="00265584">
            <w:pPr>
              <w:jc w:val="right"/>
            </w:pPr>
            <w:r>
              <w:t>1,672</w:t>
            </w:r>
          </w:p>
        </w:tc>
        <w:tc>
          <w:tcPr>
            <w:tcW w:w="900" w:type="dxa"/>
            <w:tcBorders>
              <w:top w:val="single" w:sz="4" w:space="0" w:color="auto"/>
              <w:left w:val="single" w:sz="4" w:space="0" w:color="auto"/>
              <w:bottom w:val="single" w:sz="4" w:space="0" w:color="auto"/>
              <w:right w:val="single" w:sz="4" w:space="0" w:color="auto"/>
            </w:tcBorders>
            <w:noWrap/>
            <w:hideMark/>
          </w:tcPr>
          <w:p w14:paraId="12D1A006" w14:textId="77777777" w:rsidR="00265584" w:rsidRDefault="00265584">
            <w:pPr>
              <w:jc w:val="right"/>
            </w:pPr>
            <w:r>
              <w:t>1,929</w:t>
            </w:r>
          </w:p>
        </w:tc>
        <w:tc>
          <w:tcPr>
            <w:tcW w:w="810" w:type="dxa"/>
            <w:tcBorders>
              <w:top w:val="single" w:sz="4" w:space="0" w:color="auto"/>
              <w:left w:val="single" w:sz="4" w:space="0" w:color="auto"/>
              <w:bottom w:val="single" w:sz="4" w:space="0" w:color="auto"/>
              <w:right w:val="single" w:sz="4" w:space="0" w:color="auto"/>
            </w:tcBorders>
            <w:noWrap/>
            <w:hideMark/>
          </w:tcPr>
          <w:p w14:paraId="0EF4B6A9" w14:textId="77777777" w:rsidR="00265584" w:rsidRDefault="00265584">
            <w:pPr>
              <w:jc w:val="right"/>
            </w:pPr>
            <w:r>
              <w:t>-258</w:t>
            </w:r>
          </w:p>
        </w:tc>
        <w:tc>
          <w:tcPr>
            <w:tcW w:w="895" w:type="dxa"/>
            <w:tcBorders>
              <w:top w:val="single" w:sz="4" w:space="0" w:color="auto"/>
              <w:left w:val="single" w:sz="4" w:space="0" w:color="auto"/>
              <w:bottom w:val="single" w:sz="4" w:space="0" w:color="auto"/>
              <w:right w:val="single" w:sz="4" w:space="0" w:color="auto"/>
            </w:tcBorders>
            <w:noWrap/>
            <w:hideMark/>
          </w:tcPr>
          <w:p w14:paraId="5D1038E0" w14:textId="77777777" w:rsidR="00265584" w:rsidRDefault="00265584">
            <w:pPr>
              <w:jc w:val="right"/>
            </w:pPr>
            <w:r>
              <w:t>-13.3%</w:t>
            </w:r>
          </w:p>
        </w:tc>
      </w:tr>
      <w:tr w:rsidR="00265584" w14:paraId="43C9973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38B93C6" w14:textId="77777777" w:rsidR="00265584" w:rsidRDefault="00265584">
            <w:r>
              <w:t>Maryland</w:t>
            </w:r>
          </w:p>
        </w:tc>
        <w:tc>
          <w:tcPr>
            <w:tcW w:w="1143" w:type="dxa"/>
            <w:tcBorders>
              <w:top w:val="single" w:sz="4" w:space="0" w:color="auto"/>
              <w:left w:val="single" w:sz="4" w:space="0" w:color="auto"/>
              <w:bottom w:val="single" w:sz="4" w:space="0" w:color="auto"/>
              <w:right w:val="single" w:sz="4" w:space="0" w:color="auto"/>
            </w:tcBorders>
            <w:noWrap/>
            <w:hideMark/>
          </w:tcPr>
          <w:p w14:paraId="0CB0D219" w14:textId="77777777" w:rsidR="00265584" w:rsidRDefault="00265584">
            <w:pPr>
              <w:jc w:val="right"/>
            </w:pPr>
            <w:r>
              <w:t>12,849</w:t>
            </w:r>
          </w:p>
        </w:tc>
        <w:tc>
          <w:tcPr>
            <w:tcW w:w="1009" w:type="dxa"/>
            <w:tcBorders>
              <w:top w:val="single" w:sz="4" w:space="0" w:color="auto"/>
              <w:left w:val="single" w:sz="4" w:space="0" w:color="auto"/>
              <w:bottom w:val="single" w:sz="4" w:space="0" w:color="auto"/>
              <w:right w:val="single" w:sz="4" w:space="0" w:color="auto"/>
            </w:tcBorders>
            <w:noWrap/>
            <w:hideMark/>
          </w:tcPr>
          <w:p w14:paraId="7678C146" w14:textId="77777777" w:rsidR="00265584" w:rsidRDefault="00265584">
            <w:pPr>
              <w:jc w:val="right"/>
            </w:pPr>
            <w:r>
              <w:t>14,595</w:t>
            </w:r>
          </w:p>
        </w:tc>
        <w:tc>
          <w:tcPr>
            <w:tcW w:w="990" w:type="dxa"/>
            <w:tcBorders>
              <w:top w:val="single" w:sz="4" w:space="0" w:color="auto"/>
              <w:left w:val="single" w:sz="4" w:space="0" w:color="auto"/>
              <w:bottom w:val="single" w:sz="4" w:space="0" w:color="auto"/>
              <w:right w:val="single" w:sz="4" w:space="0" w:color="auto"/>
            </w:tcBorders>
            <w:noWrap/>
            <w:hideMark/>
          </w:tcPr>
          <w:p w14:paraId="119BA37A" w14:textId="77777777" w:rsidR="00265584" w:rsidRDefault="00265584">
            <w:pPr>
              <w:jc w:val="right"/>
            </w:pPr>
            <w:r>
              <w:t>-1,746</w:t>
            </w:r>
          </w:p>
        </w:tc>
        <w:tc>
          <w:tcPr>
            <w:tcW w:w="858" w:type="dxa"/>
            <w:tcBorders>
              <w:top w:val="single" w:sz="4" w:space="0" w:color="auto"/>
              <w:left w:val="single" w:sz="4" w:space="0" w:color="auto"/>
              <w:bottom w:val="single" w:sz="4" w:space="0" w:color="auto"/>
              <w:right w:val="single" w:sz="4" w:space="0" w:color="auto"/>
            </w:tcBorders>
            <w:noWrap/>
            <w:hideMark/>
          </w:tcPr>
          <w:p w14:paraId="1ADB3B57" w14:textId="77777777" w:rsidR="00265584" w:rsidRDefault="00265584">
            <w:pPr>
              <w:jc w:val="right"/>
            </w:pPr>
            <w:r>
              <w:t>-12.0%</w:t>
            </w:r>
          </w:p>
        </w:tc>
        <w:tc>
          <w:tcPr>
            <w:tcW w:w="852" w:type="dxa"/>
            <w:tcBorders>
              <w:top w:val="single" w:sz="4" w:space="0" w:color="auto"/>
              <w:left w:val="single" w:sz="4" w:space="0" w:color="auto"/>
              <w:bottom w:val="single" w:sz="4" w:space="0" w:color="auto"/>
              <w:right w:val="single" w:sz="4" w:space="0" w:color="auto"/>
            </w:tcBorders>
            <w:noWrap/>
            <w:hideMark/>
          </w:tcPr>
          <w:p w14:paraId="67803F09" w14:textId="77777777" w:rsidR="00265584" w:rsidRDefault="00265584">
            <w:pPr>
              <w:jc w:val="right"/>
            </w:pPr>
            <w:r>
              <w:t>2,454</w:t>
            </w:r>
          </w:p>
        </w:tc>
        <w:tc>
          <w:tcPr>
            <w:tcW w:w="900" w:type="dxa"/>
            <w:tcBorders>
              <w:top w:val="single" w:sz="4" w:space="0" w:color="auto"/>
              <w:left w:val="single" w:sz="4" w:space="0" w:color="auto"/>
              <w:bottom w:val="single" w:sz="4" w:space="0" w:color="auto"/>
              <w:right w:val="single" w:sz="4" w:space="0" w:color="auto"/>
            </w:tcBorders>
            <w:noWrap/>
            <w:hideMark/>
          </w:tcPr>
          <w:p w14:paraId="3DFF3295" w14:textId="77777777" w:rsidR="00265584" w:rsidRDefault="00265584">
            <w:pPr>
              <w:jc w:val="right"/>
            </w:pPr>
            <w:r>
              <w:t>2,787</w:t>
            </w:r>
          </w:p>
        </w:tc>
        <w:tc>
          <w:tcPr>
            <w:tcW w:w="810" w:type="dxa"/>
            <w:tcBorders>
              <w:top w:val="single" w:sz="4" w:space="0" w:color="auto"/>
              <w:left w:val="single" w:sz="4" w:space="0" w:color="auto"/>
              <w:bottom w:val="single" w:sz="4" w:space="0" w:color="auto"/>
              <w:right w:val="single" w:sz="4" w:space="0" w:color="auto"/>
            </w:tcBorders>
            <w:noWrap/>
            <w:hideMark/>
          </w:tcPr>
          <w:p w14:paraId="024450B4" w14:textId="77777777" w:rsidR="00265584" w:rsidRDefault="00265584">
            <w:pPr>
              <w:jc w:val="right"/>
            </w:pPr>
            <w:r>
              <w:t>-333</w:t>
            </w:r>
          </w:p>
        </w:tc>
        <w:tc>
          <w:tcPr>
            <w:tcW w:w="895" w:type="dxa"/>
            <w:tcBorders>
              <w:top w:val="single" w:sz="4" w:space="0" w:color="auto"/>
              <w:left w:val="single" w:sz="4" w:space="0" w:color="auto"/>
              <w:bottom w:val="single" w:sz="4" w:space="0" w:color="auto"/>
              <w:right w:val="single" w:sz="4" w:space="0" w:color="auto"/>
            </w:tcBorders>
            <w:noWrap/>
            <w:hideMark/>
          </w:tcPr>
          <w:p w14:paraId="11D8C350" w14:textId="77777777" w:rsidR="00265584" w:rsidRDefault="00265584">
            <w:pPr>
              <w:jc w:val="right"/>
            </w:pPr>
            <w:r>
              <w:t>-12.0%</w:t>
            </w:r>
          </w:p>
        </w:tc>
      </w:tr>
      <w:tr w:rsidR="00265584" w14:paraId="1765C0A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7BA66C8" w14:textId="77777777" w:rsidR="00265584" w:rsidRDefault="00265584">
            <w:r>
              <w:t>Oregon</w:t>
            </w:r>
          </w:p>
        </w:tc>
        <w:tc>
          <w:tcPr>
            <w:tcW w:w="1143" w:type="dxa"/>
            <w:tcBorders>
              <w:top w:val="single" w:sz="4" w:space="0" w:color="auto"/>
              <w:left w:val="single" w:sz="4" w:space="0" w:color="auto"/>
              <w:bottom w:val="single" w:sz="4" w:space="0" w:color="auto"/>
              <w:right w:val="single" w:sz="4" w:space="0" w:color="auto"/>
            </w:tcBorders>
            <w:noWrap/>
            <w:hideMark/>
          </w:tcPr>
          <w:p w14:paraId="3505C5AC" w14:textId="77777777" w:rsidR="00265584" w:rsidRDefault="00265584">
            <w:pPr>
              <w:jc w:val="right"/>
            </w:pPr>
            <w:r>
              <w:t>8,517</w:t>
            </w:r>
          </w:p>
        </w:tc>
        <w:tc>
          <w:tcPr>
            <w:tcW w:w="1009" w:type="dxa"/>
            <w:tcBorders>
              <w:top w:val="single" w:sz="4" w:space="0" w:color="auto"/>
              <w:left w:val="single" w:sz="4" w:space="0" w:color="auto"/>
              <w:bottom w:val="single" w:sz="4" w:space="0" w:color="auto"/>
              <w:right w:val="single" w:sz="4" w:space="0" w:color="auto"/>
            </w:tcBorders>
            <w:noWrap/>
            <w:hideMark/>
          </w:tcPr>
          <w:p w14:paraId="397D281C" w14:textId="77777777" w:rsidR="00265584" w:rsidRDefault="00265584">
            <w:pPr>
              <w:jc w:val="right"/>
            </w:pPr>
            <w:r>
              <w:t>9,347</w:t>
            </w:r>
          </w:p>
        </w:tc>
        <w:tc>
          <w:tcPr>
            <w:tcW w:w="990" w:type="dxa"/>
            <w:tcBorders>
              <w:top w:val="single" w:sz="4" w:space="0" w:color="auto"/>
              <w:left w:val="single" w:sz="4" w:space="0" w:color="auto"/>
              <w:bottom w:val="single" w:sz="4" w:space="0" w:color="auto"/>
              <w:right w:val="single" w:sz="4" w:space="0" w:color="auto"/>
            </w:tcBorders>
            <w:noWrap/>
            <w:hideMark/>
          </w:tcPr>
          <w:p w14:paraId="11787EBC" w14:textId="77777777" w:rsidR="00265584" w:rsidRDefault="00265584">
            <w:pPr>
              <w:jc w:val="right"/>
            </w:pPr>
            <w:r>
              <w:t>-829</w:t>
            </w:r>
          </w:p>
        </w:tc>
        <w:tc>
          <w:tcPr>
            <w:tcW w:w="858" w:type="dxa"/>
            <w:tcBorders>
              <w:top w:val="single" w:sz="4" w:space="0" w:color="auto"/>
              <w:left w:val="single" w:sz="4" w:space="0" w:color="auto"/>
              <w:bottom w:val="single" w:sz="4" w:space="0" w:color="auto"/>
              <w:right w:val="single" w:sz="4" w:space="0" w:color="auto"/>
            </w:tcBorders>
            <w:noWrap/>
            <w:hideMark/>
          </w:tcPr>
          <w:p w14:paraId="56A2AD7D" w14:textId="77777777" w:rsidR="00265584" w:rsidRDefault="00265584">
            <w:pPr>
              <w:jc w:val="right"/>
            </w:pPr>
            <w:r>
              <w:t>-8.9%</w:t>
            </w:r>
          </w:p>
        </w:tc>
        <w:tc>
          <w:tcPr>
            <w:tcW w:w="852" w:type="dxa"/>
            <w:tcBorders>
              <w:top w:val="single" w:sz="4" w:space="0" w:color="auto"/>
              <w:left w:val="single" w:sz="4" w:space="0" w:color="auto"/>
              <w:bottom w:val="single" w:sz="4" w:space="0" w:color="auto"/>
              <w:right w:val="single" w:sz="4" w:space="0" w:color="auto"/>
            </w:tcBorders>
            <w:noWrap/>
            <w:hideMark/>
          </w:tcPr>
          <w:p w14:paraId="39E68148" w14:textId="77777777" w:rsidR="00265584" w:rsidRDefault="00265584">
            <w:pPr>
              <w:jc w:val="right"/>
            </w:pPr>
            <w:r>
              <w:t>1,180</w:t>
            </w:r>
          </w:p>
        </w:tc>
        <w:tc>
          <w:tcPr>
            <w:tcW w:w="900" w:type="dxa"/>
            <w:tcBorders>
              <w:top w:val="single" w:sz="4" w:space="0" w:color="auto"/>
              <w:left w:val="single" w:sz="4" w:space="0" w:color="auto"/>
              <w:bottom w:val="single" w:sz="4" w:space="0" w:color="auto"/>
              <w:right w:val="single" w:sz="4" w:space="0" w:color="auto"/>
            </w:tcBorders>
            <w:noWrap/>
            <w:hideMark/>
          </w:tcPr>
          <w:p w14:paraId="5AFA7E12" w14:textId="77777777" w:rsidR="00265584" w:rsidRDefault="00265584">
            <w:pPr>
              <w:jc w:val="right"/>
            </w:pPr>
            <w:r>
              <w:t>1,295</w:t>
            </w:r>
          </w:p>
        </w:tc>
        <w:tc>
          <w:tcPr>
            <w:tcW w:w="810" w:type="dxa"/>
            <w:tcBorders>
              <w:top w:val="single" w:sz="4" w:space="0" w:color="auto"/>
              <w:left w:val="single" w:sz="4" w:space="0" w:color="auto"/>
              <w:bottom w:val="single" w:sz="4" w:space="0" w:color="auto"/>
              <w:right w:val="single" w:sz="4" w:space="0" w:color="auto"/>
            </w:tcBorders>
            <w:noWrap/>
            <w:hideMark/>
          </w:tcPr>
          <w:p w14:paraId="56C36D5A" w14:textId="77777777" w:rsidR="00265584" w:rsidRDefault="00265584">
            <w:pPr>
              <w:jc w:val="right"/>
            </w:pPr>
            <w:r>
              <w:t>-115</w:t>
            </w:r>
          </w:p>
        </w:tc>
        <w:tc>
          <w:tcPr>
            <w:tcW w:w="895" w:type="dxa"/>
            <w:tcBorders>
              <w:top w:val="single" w:sz="4" w:space="0" w:color="auto"/>
              <w:left w:val="single" w:sz="4" w:space="0" w:color="auto"/>
              <w:bottom w:val="single" w:sz="4" w:space="0" w:color="auto"/>
              <w:right w:val="single" w:sz="4" w:space="0" w:color="auto"/>
            </w:tcBorders>
            <w:noWrap/>
            <w:hideMark/>
          </w:tcPr>
          <w:p w14:paraId="2246F65B" w14:textId="77777777" w:rsidR="00265584" w:rsidRDefault="00265584">
            <w:pPr>
              <w:jc w:val="right"/>
            </w:pPr>
            <w:r>
              <w:t>-8.9%</w:t>
            </w:r>
          </w:p>
        </w:tc>
      </w:tr>
      <w:tr w:rsidR="00265584" w14:paraId="64B8355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59D687E" w14:textId="77777777" w:rsidR="00265584" w:rsidRDefault="00265584">
            <w:r>
              <w:t>Delaware</w:t>
            </w:r>
          </w:p>
        </w:tc>
        <w:tc>
          <w:tcPr>
            <w:tcW w:w="1143" w:type="dxa"/>
            <w:tcBorders>
              <w:top w:val="single" w:sz="4" w:space="0" w:color="auto"/>
              <w:left w:val="single" w:sz="4" w:space="0" w:color="auto"/>
              <w:bottom w:val="single" w:sz="4" w:space="0" w:color="auto"/>
              <w:right w:val="single" w:sz="4" w:space="0" w:color="auto"/>
            </w:tcBorders>
            <w:noWrap/>
            <w:hideMark/>
          </w:tcPr>
          <w:p w14:paraId="72BE73BA" w14:textId="77777777" w:rsidR="00265584" w:rsidRDefault="00265584">
            <w:pPr>
              <w:jc w:val="right"/>
            </w:pPr>
            <w:r>
              <w:t>2,036</w:t>
            </w:r>
          </w:p>
        </w:tc>
        <w:tc>
          <w:tcPr>
            <w:tcW w:w="1009" w:type="dxa"/>
            <w:tcBorders>
              <w:top w:val="single" w:sz="4" w:space="0" w:color="auto"/>
              <w:left w:val="single" w:sz="4" w:space="0" w:color="auto"/>
              <w:bottom w:val="single" w:sz="4" w:space="0" w:color="auto"/>
              <w:right w:val="single" w:sz="4" w:space="0" w:color="auto"/>
            </w:tcBorders>
            <w:noWrap/>
            <w:hideMark/>
          </w:tcPr>
          <w:p w14:paraId="0F6A8B21" w14:textId="77777777" w:rsidR="00265584" w:rsidRDefault="00265584">
            <w:pPr>
              <w:jc w:val="right"/>
            </w:pPr>
            <w:r>
              <w:t>2,220</w:t>
            </w:r>
          </w:p>
        </w:tc>
        <w:tc>
          <w:tcPr>
            <w:tcW w:w="990" w:type="dxa"/>
            <w:tcBorders>
              <w:top w:val="single" w:sz="4" w:space="0" w:color="auto"/>
              <w:left w:val="single" w:sz="4" w:space="0" w:color="auto"/>
              <w:bottom w:val="single" w:sz="4" w:space="0" w:color="auto"/>
              <w:right w:val="single" w:sz="4" w:space="0" w:color="auto"/>
            </w:tcBorders>
            <w:noWrap/>
            <w:hideMark/>
          </w:tcPr>
          <w:p w14:paraId="05681B7A" w14:textId="77777777" w:rsidR="00265584" w:rsidRDefault="00265584">
            <w:pPr>
              <w:jc w:val="right"/>
            </w:pPr>
            <w:r>
              <w:t>-184</w:t>
            </w:r>
          </w:p>
        </w:tc>
        <w:tc>
          <w:tcPr>
            <w:tcW w:w="858" w:type="dxa"/>
            <w:tcBorders>
              <w:top w:val="single" w:sz="4" w:space="0" w:color="auto"/>
              <w:left w:val="single" w:sz="4" w:space="0" w:color="auto"/>
              <w:bottom w:val="single" w:sz="4" w:space="0" w:color="auto"/>
              <w:right w:val="single" w:sz="4" w:space="0" w:color="auto"/>
            </w:tcBorders>
            <w:noWrap/>
            <w:hideMark/>
          </w:tcPr>
          <w:p w14:paraId="05F2CA6D" w14:textId="77777777" w:rsidR="00265584" w:rsidRDefault="00265584">
            <w:pPr>
              <w:jc w:val="right"/>
            </w:pPr>
            <w:r>
              <w:t>-8.3%</w:t>
            </w:r>
          </w:p>
        </w:tc>
        <w:tc>
          <w:tcPr>
            <w:tcW w:w="852" w:type="dxa"/>
            <w:tcBorders>
              <w:top w:val="single" w:sz="4" w:space="0" w:color="auto"/>
              <w:left w:val="single" w:sz="4" w:space="0" w:color="auto"/>
              <w:bottom w:val="single" w:sz="4" w:space="0" w:color="auto"/>
              <w:right w:val="single" w:sz="4" w:space="0" w:color="auto"/>
            </w:tcBorders>
            <w:noWrap/>
            <w:hideMark/>
          </w:tcPr>
          <w:p w14:paraId="4E4C666D" w14:textId="77777777" w:rsidR="00265584" w:rsidRDefault="00265584">
            <w:pPr>
              <w:jc w:val="right"/>
            </w:pPr>
            <w:r>
              <w:t>326</w:t>
            </w:r>
          </w:p>
        </w:tc>
        <w:tc>
          <w:tcPr>
            <w:tcW w:w="900" w:type="dxa"/>
            <w:tcBorders>
              <w:top w:val="single" w:sz="4" w:space="0" w:color="auto"/>
              <w:left w:val="single" w:sz="4" w:space="0" w:color="auto"/>
              <w:bottom w:val="single" w:sz="4" w:space="0" w:color="auto"/>
              <w:right w:val="single" w:sz="4" w:space="0" w:color="auto"/>
            </w:tcBorders>
            <w:noWrap/>
            <w:hideMark/>
          </w:tcPr>
          <w:p w14:paraId="64025197" w14:textId="77777777" w:rsidR="00265584" w:rsidRDefault="00265584">
            <w:pPr>
              <w:jc w:val="right"/>
            </w:pPr>
            <w:r>
              <w:t>355</w:t>
            </w:r>
          </w:p>
        </w:tc>
        <w:tc>
          <w:tcPr>
            <w:tcW w:w="810" w:type="dxa"/>
            <w:tcBorders>
              <w:top w:val="single" w:sz="4" w:space="0" w:color="auto"/>
              <w:left w:val="single" w:sz="4" w:space="0" w:color="auto"/>
              <w:bottom w:val="single" w:sz="4" w:space="0" w:color="auto"/>
              <w:right w:val="single" w:sz="4" w:space="0" w:color="auto"/>
            </w:tcBorders>
            <w:noWrap/>
            <w:hideMark/>
          </w:tcPr>
          <w:p w14:paraId="48010092" w14:textId="77777777" w:rsidR="00265584" w:rsidRDefault="00265584">
            <w:pPr>
              <w:jc w:val="right"/>
            </w:pPr>
            <w:r>
              <w:t>-29</w:t>
            </w:r>
          </w:p>
        </w:tc>
        <w:tc>
          <w:tcPr>
            <w:tcW w:w="895" w:type="dxa"/>
            <w:tcBorders>
              <w:top w:val="single" w:sz="4" w:space="0" w:color="auto"/>
              <w:left w:val="single" w:sz="4" w:space="0" w:color="auto"/>
              <w:bottom w:val="single" w:sz="4" w:space="0" w:color="auto"/>
              <w:right w:val="single" w:sz="4" w:space="0" w:color="auto"/>
            </w:tcBorders>
            <w:noWrap/>
            <w:hideMark/>
          </w:tcPr>
          <w:p w14:paraId="697FBE66" w14:textId="77777777" w:rsidR="00265584" w:rsidRDefault="00265584">
            <w:pPr>
              <w:jc w:val="right"/>
            </w:pPr>
            <w:r>
              <w:t>-8.3%</w:t>
            </w:r>
          </w:p>
        </w:tc>
      </w:tr>
      <w:tr w:rsidR="00265584" w14:paraId="614126C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9E2D566" w14:textId="77777777" w:rsidR="00265584" w:rsidRDefault="00265584">
            <w:r>
              <w:t>Vermont</w:t>
            </w:r>
          </w:p>
        </w:tc>
        <w:tc>
          <w:tcPr>
            <w:tcW w:w="1143" w:type="dxa"/>
            <w:tcBorders>
              <w:top w:val="single" w:sz="4" w:space="0" w:color="auto"/>
              <w:left w:val="single" w:sz="4" w:space="0" w:color="auto"/>
              <w:bottom w:val="single" w:sz="4" w:space="0" w:color="auto"/>
              <w:right w:val="single" w:sz="4" w:space="0" w:color="auto"/>
            </w:tcBorders>
            <w:noWrap/>
            <w:hideMark/>
          </w:tcPr>
          <w:p w14:paraId="5E216386" w14:textId="77777777" w:rsidR="00265584" w:rsidRDefault="00265584">
            <w:pPr>
              <w:jc w:val="right"/>
            </w:pPr>
            <w:r>
              <w:t>1,285</w:t>
            </w:r>
          </w:p>
        </w:tc>
        <w:tc>
          <w:tcPr>
            <w:tcW w:w="1009" w:type="dxa"/>
            <w:tcBorders>
              <w:top w:val="single" w:sz="4" w:space="0" w:color="auto"/>
              <w:left w:val="single" w:sz="4" w:space="0" w:color="auto"/>
              <w:bottom w:val="single" w:sz="4" w:space="0" w:color="auto"/>
              <w:right w:val="single" w:sz="4" w:space="0" w:color="auto"/>
            </w:tcBorders>
            <w:noWrap/>
            <w:hideMark/>
          </w:tcPr>
          <w:p w14:paraId="41F3F1BB" w14:textId="77777777" w:rsidR="00265584" w:rsidRDefault="00265584">
            <w:pPr>
              <w:jc w:val="right"/>
            </w:pPr>
            <w:r>
              <w:t>1,394</w:t>
            </w:r>
          </w:p>
        </w:tc>
        <w:tc>
          <w:tcPr>
            <w:tcW w:w="990" w:type="dxa"/>
            <w:tcBorders>
              <w:top w:val="single" w:sz="4" w:space="0" w:color="auto"/>
              <w:left w:val="single" w:sz="4" w:space="0" w:color="auto"/>
              <w:bottom w:val="single" w:sz="4" w:space="0" w:color="auto"/>
              <w:right w:val="single" w:sz="4" w:space="0" w:color="auto"/>
            </w:tcBorders>
            <w:noWrap/>
            <w:hideMark/>
          </w:tcPr>
          <w:p w14:paraId="468D7BE8" w14:textId="77777777" w:rsidR="00265584" w:rsidRDefault="00265584">
            <w:pPr>
              <w:jc w:val="right"/>
            </w:pPr>
            <w:r>
              <w:t>-110</w:t>
            </w:r>
          </w:p>
        </w:tc>
        <w:tc>
          <w:tcPr>
            <w:tcW w:w="858" w:type="dxa"/>
            <w:tcBorders>
              <w:top w:val="single" w:sz="4" w:space="0" w:color="auto"/>
              <w:left w:val="single" w:sz="4" w:space="0" w:color="auto"/>
              <w:bottom w:val="single" w:sz="4" w:space="0" w:color="auto"/>
              <w:right w:val="single" w:sz="4" w:space="0" w:color="auto"/>
            </w:tcBorders>
            <w:noWrap/>
            <w:hideMark/>
          </w:tcPr>
          <w:p w14:paraId="3CD75F7A" w14:textId="77777777" w:rsidR="00265584" w:rsidRDefault="00265584">
            <w:pPr>
              <w:jc w:val="right"/>
            </w:pPr>
            <w:r>
              <w:t>-7.9%</w:t>
            </w:r>
          </w:p>
        </w:tc>
        <w:tc>
          <w:tcPr>
            <w:tcW w:w="852" w:type="dxa"/>
            <w:tcBorders>
              <w:top w:val="single" w:sz="4" w:space="0" w:color="auto"/>
              <w:left w:val="single" w:sz="4" w:space="0" w:color="auto"/>
              <w:bottom w:val="single" w:sz="4" w:space="0" w:color="auto"/>
              <w:right w:val="single" w:sz="4" w:space="0" w:color="auto"/>
            </w:tcBorders>
            <w:noWrap/>
            <w:hideMark/>
          </w:tcPr>
          <w:p w14:paraId="2D76B040" w14:textId="77777777" w:rsidR="00265584" w:rsidRDefault="00265584">
            <w:pPr>
              <w:jc w:val="right"/>
            </w:pPr>
            <w:r>
              <w:t>126</w:t>
            </w:r>
          </w:p>
        </w:tc>
        <w:tc>
          <w:tcPr>
            <w:tcW w:w="900" w:type="dxa"/>
            <w:tcBorders>
              <w:top w:val="single" w:sz="4" w:space="0" w:color="auto"/>
              <w:left w:val="single" w:sz="4" w:space="0" w:color="auto"/>
              <w:bottom w:val="single" w:sz="4" w:space="0" w:color="auto"/>
              <w:right w:val="single" w:sz="4" w:space="0" w:color="auto"/>
            </w:tcBorders>
            <w:noWrap/>
            <w:hideMark/>
          </w:tcPr>
          <w:p w14:paraId="3D54546D" w14:textId="77777777" w:rsidR="00265584" w:rsidRDefault="00265584">
            <w:pPr>
              <w:jc w:val="right"/>
            </w:pPr>
            <w:r>
              <w:t>136</w:t>
            </w:r>
          </w:p>
        </w:tc>
        <w:tc>
          <w:tcPr>
            <w:tcW w:w="810" w:type="dxa"/>
            <w:tcBorders>
              <w:top w:val="single" w:sz="4" w:space="0" w:color="auto"/>
              <w:left w:val="single" w:sz="4" w:space="0" w:color="auto"/>
              <w:bottom w:val="single" w:sz="4" w:space="0" w:color="auto"/>
              <w:right w:val="single" w:sz="4" w:space="0" w:color="auto"/>
            </w:tcBorders>
            <w:noWrap/>
            <w:hideMark/>
          </w:tcPr>
          <w:p w14:paraId="6737B6E2" w14:textId="77777777" w:rsidR="00265584" w:rsidRDefault="00265584">
            <w:pPr>
              <w:jc w:val="right"/>
            </w:pPr>
            <w:r>
              <w:t>-11</w:t>
            </w:r>
          </w:p>
        </w:tc>
        <w:tc>
          <w:tcPr>
            <w:tcW w:w="895" w:type="dxa"/>
            <w:tcBorders>
              <w:top w:val="single" w:sz="4" w:space="0" w:color="auto"/>
              <w:left w:val="single" w:sz="4" w:space="0" w:color="auto"/>
              <w:bottom w:val="single" w:sz="4" w:space="0" w:color="auto"/>
              <w:right w:val="single" w:sz="4" w:space="0" w:color="auto"/>
            </w:tcBorders>
            <w:noWrap/>
            <w:hideMark/>
          </w:tcPr>
          <w:p w14:paraId="5F6FDB69" w14:textId="77777777" w:rsidR="00265584" w:rsidRDefault="00265584">
            <w:pPr>
              <w:jc w:val="right"/>
            </w:pPr>
            <w:r>
              <w:t>-7.9%</w:t>
            </w:r>
          </w:p>
        </w:tc>
      </w:tr>
      <w:tr w:rsidR="00265584" w14:paraId="5CE7025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B79A61E" w14:textId="77777777" w:rsidR="00265584" w:rsidRDefault="00265584">
            <w:r>
              <w:t>Connecticut</w:t>
            </w:r>
          </w:p>
        </w:tc>
        <w:tc>
          <w:tcPr>
            <w:tcW w:w="1143" w:type="dxa"/>
            <w:tcBorders>
              <w:top w:val="single" w:sz="4" w:space="0" w:color="auto"/>
              <w:left w:val="single" w:sz="4" w:space="0" w:color="auto"/>
              <w:bottom w:val="single" w:sz="4" w:space="0" w:color="auto"/>
              <w:right w:val="single" w:sz="4" w:space="0" w:color="auto"/>
            </w:tcBorders>
            <w:noWrap/>
            <w:hideMark/>
          </w:tcPr>
          <w:p w14:paraId="24E6901C" w14:textId="77777777" w:rsidR="00265584" w:rsidRDefault="00265584">
            <w:pPr>
              <w:jc w:val="right"/>
            </w:pPr>
            <w:r>
              <w:t>8,265</w:t>
            </w:r>
          </w:p>
        </w:tc>
        <w:tc>
          <w:tcPr>
            <w:tcW w:w="1009" w:type="dxa"/>
            <w:tcBorders>
              <w:top w:val="single" w:sz="4" w:space="0" w:color="auto"/>
              <w:left w:val="single" w:sz="4" w:space="0" w:color="auto"/>
              <w:bottom w:val="single" w:sz="4" w:space="0" w:color="auto"/>
              <w:right w:val="single" w:sz="4" w:space="0" w:color="auto"/>
            </w:tcBorders>
            <w:noWrap/>
            <w:hideMark/>
          </w:tcPr>
          <w:p w14:paraId="3C335964" w14:textId="77777777" w:rsidR="00265584" w:rsidRDefault="00265584">
            <w:pPr>
              <w:jc w:val="right"/>
            </w:pPr>
            <w:r>
              <w:t>8,814</w:t>
            </w:r>
          </w:p>
        </w:tc>
        <w:tc>
          <w:tcPr>
            <w:tcW w:w="990" w:type="dxa"/>
            <w:tcBorders>
              <w:top w:val="single" w:sz="4" w:space="0" w:color="auto"/>
              <w:left w:val="single" w:sz="4" w:space="0" w:color="auto"/>
              <w:bottom w:val="single" w:sz="4" w:space="0" w:color="auto"/>
              <w:right w:val="single" w:sz="4" w:space="0" w:color="auto"/>
            </w:tcBorders>
            <w:noWrap/>
            <w:hideMark/>
          </w:tcPr>
          <w:p w14:paraId="18F9154A" w14:textId="77777777" w:rsidR="00265584" w:rsidRDefault="00265584">
            <w:pPr>
              <w:jc w:val="right"/>
            </w:pPr>
            <w:r>
              <w:t>-549</w:t>
            </w:r>
          </w:p>
        </w:tc>
        <w:tc>
          <w:tcPr>
            <w:tcW w:w="858" w:type="dxa"/>
            <w:tcBorders>
              <w:top w:val="single" w:sz="4" w:space="0" w:color="auto"/>
              <w:left w:val="single" w:sz="4" w:space="0" w:color="auto"/>
              <w:bottom w:val="single" w:sz="4" w:space="0" w:color="auto"/>
              <w:right w:val="single" w:sz="4" w:space="0" w:color="auto"/>
            </w:tcBorders>
            <w:noWrap/>
            <w:hideMark/>
          </w:tcPr>
          <w:p w14:paraId="26B2880F" w14:textId="77777777" w:rsidR="00265584" w:rsidRDefault="00265584">
            <w:pPr>
              <w:jc w:val="right"/>
            </w:pPr>
            <w:r>
              <w:t>-6.2%</w:t>
            </w:r>
          </w:p>
        </w:tc>
        <w:tc>
          <w:tcPr>
            <w:tcW w:w="852" w:type="dxa"/>
            <w:tcBorders>
              <w:top w:val="single" w:sz="4" w:space="0" w:color="auto"/>
              <w:left w:val="single" w:sz="4" w:space="0" w:color="auto"/>
              <w:bottom w:val="single" w:sz="4" w:space="0" w:color="auto"/>
              <w:right w:val="single" w:sz="4" w:space="0" w:color="auto"/>
            </w:tcBorders>
            <w:noWrap/>
            <w:hideMark/>
          </w:tcPr>
          <w:p w14:paraId="2A1A6890" w14:textId="77777777" w:rsidR="00265584" w:rsidRDefault="00265584">
            <w:pPr>
              <w:jc w:val="right"/>
            </w:pPr>
            <w:r>
              <w:t>1,502</w:t>
            </w:r>
          </w:p>
        </w:tc>
        <w:tc>
          <w:tcPr>
            <w:tcW w:w="900" w:type="dxa"/>
            <w:tcBorders>
              <w:top w:val="single" w:sz="4" w:space="0" w:color="auto"/>
              <w:left w:val="single" w:sz="4" w:space="0" w:color="auto"/>
              <w:bottom w:val="single" w:sz="4" w:space="0" w:color="auto"/>
              <w:right w:val="single" w:sz="4" w:space="0" w:color="auto"/>
            </w:tcBorders>
            <w:noWrap/>
            <w:hideMark/>
          </w:tcPr>
          <w:p w14:paraId="522A303B" w14:textId="77777777" w:rsidR="00265584" w:rsidRDefault="00265584">
            <w:pPr>
              <w:jc w:val="right"/>
            </w:pPr>
            <w:r>
              <w:t>1,601</w:t>
            </w:r>
          </w:p>
        </w:tc>
        <w:tc>
          <w:tcPr>
            <w:tcW w:w="810" w:type="dxa"/>
            <w:tcBorders>
              <w:top w:val="single" w:sz="4" w:space="0" w:color="auto"/>
              <w:left w:val="single" w:sz="4" w:space="0" w:color="auto"/>
              <w:bottom w:val="single" w:sz="4" w:space="0" w:color="auto"/>
              <w:right w:val="single" w:sz="4" w:space="0" w:color="auto"/>
            </w:tcBorders>
            <w:noWrap/>
            <w:hideMark/>
          </w:tcPr>
          <w:p w14:paraId="3789320F" w14:textId="77777777" w:rsidR="00265584" w:rsidRDefault="00265584">
            <w:pPr>
              <w:jc w:val="right"/>
            </w:pPr>
            <w:r>
              <w:t>-100</w:t>
            </w:r>
          </w:p>
        </w:tc>
        <w:tc>
          <w:tcPr>
            <w:tcW w:w="895" w:type="dxa"/>
            <w:tcBorders>
              <w:top w:val="single" w:sz="4" w:space="0" w:color="auto"/>
              <w:left w:val="single" w:sz="4" w:space="0" w:color="auto"/>
              <w:bottom w:val="single" w:sz="4" w:space="0" w:color="auto"/>
              <w:right w:val="single" w:sz="4" w:space="0" w:color="auto"/>
            </w:tcBorders>
            <w:noWrap/>
            <w:hideMark/>
          </w:tcPr>
          <w:p w14:paraId="25522F22" w14:textId="77777777" w:rsidR="00265584" w:rsidRDefault="00265584">
            <w:pPr>
              <w:jc w:val="right"/>
            </w:pPr>
            <w:r>
              <w:t>-6.2%</w:t>
            </w:r>
          </w:p>
        </w:tc>
      </w:tr>
      <w:tr w:rsidR="00265584" w14:paraId="68578C7B"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551BF64" w14:textId="77777777" w:rsidR="00265584" w:rsidRDefault="00265584">
            <w:r>
              <w:t>West Virginia</w:t>
            </w:r>
          </w:p>
        </w:tc>
        <w:tc>
          <w:tcPr>
            <w:tcW w:w="1143" w:type="dxa"/>
            <w:tcBorders>
              <w:top w:val="single" w:sz="4" w:space="0" w:color="auto"/>
              <w:left w:val="single" w:sz="4" w:space="0" w:color="auto"/>
              <w:bottom w:val="single" w:sz="4" w:space="0" w:color="auto"/>
              <w:right w:val="single" w:sz="4" w:space="0" w:color="auto"/>
            </w:tcBorders>
            <w:noWrap/>
            <w:hideMark/>
          </w:tcPr>
          <w:p w14:paraId="4C281580" w14:textId="77777777" w:rsidR="00265584" w:rsidRDefault="00265584">
            <w:pPr>
              <w:jc w:val="right"/>
            </w:pPr>
            <w:r>
              <w:t>4,003</w:t>
            </w:r>
          </w:p>
        </w:tc>
        <w:tc>
          <w:tcPr>
            <w:tcW w:w="1009" w:type="dxa"/>
            <w:tcBorders>
              <w:top w:val="single" w:sz="4" w:space="0" w:color="auto"/>
              <w:left w:val="single" w:sz="4" w:space="0" w:color="auto"/>
              <w:bottom w:val="single" w:sz="4" w:space="0" w:color="auto"/>
              <w:right w:val="single" w:sz="4" w:space="0" w:color="auto"/>
            </w:tcBorders>
            <w:noWrap/>
            <w:hideMark/>
          </w:tcPr>
          <w:p w14:paraId="38CDB5DA" w14:textId="77777777" w:rsidR="00265584" w:rsidRDefault="00265584">
            <w:pPr>
              <w:jc w:val="right"/>
            </w:pPr>
            <w:r>
              <w:t>4,179</w:t>
            </w:r>
          </w:p>
        </w:tc>
        <w:tc>
          <w:tcPr>
            <w:tcW w:w="990" w:type="dxa"/>
            <w:tcBorders>
              <w:top w:val="single" w:sz="4" w:space="0" w:color="auto"/>
              <w:left w:val="single" w:sz="4" w:space="0" w:color="auto"/>
              <w:bottom w:val="single" w:sz="4" w:space="0" w:color="auto"/>
              <w:right w:val="single" w:sz="4" w:space="0" w:color="auto"/>
            </w:tcBorders>
            <w:noWrap/>
            <w:hideMark/>
          </w:tcPr>
          <w:p w14:paraId="46C64AAE" w14:textId="77777777" w:rsidR="00265584" w:rsidRDefault="00265584">
            <w:pPr>
              <w:jc w:val="right"/>
            </w:pPr>
            <w:r>
              <w:t>-176</w:t>
            </w:r>
          </w:p>
        </w:tc>
        <w:tc>
          <w:tcPr>
            <w:tcW w:w="858" w:type="dxa"/>
            <w:tcBorders>
              <w:top w:val="single" w:sz="4" w:space="0" w:color="auto"/>
              <w:left w:val="single" w:sz="4" w:space="0" w:color="auto"/>
              <w:bottom w:val="single" w:sz="4" w:space="0" w:color="auto"/>
              <w:right w:val="single" w:sz="4" w:space="0" w:color="auto"/>
            </w:tcBorders>
            <w:noWrap/>
            <w:hideMark/>
          </w:tcPr>
          <w:p w14:paraId="402BD0EC" w14:textId="77777777" w:rsidR="00265584" w:rsidRDefault="00265584">
            <w:pPr>
              <w:jc w:val="right"/>
            </w:pPr>
            <w:r>
              <w:t>-4.2%</w:t>
            </w:r>
          </w:p>
        </w:tc>
        <w:tc>
          <w:tcPr>
            <w:tcW w:w="852" w:type="dxa"/>
            <w:tcBorders>
              <w:top w:val="single" w:sz="4" w:space="0" w:color="auto"/>
              <w:left w:val="single" w:sz="4" w:space="0" w:color="auto"/>
              <w:bottom w:val="single" w:sz="4" w:space="0" w:color="auto"/>
              <w:right w:val="single" w:sz="4" w:space="0" w:color="auto"/>
            </w:tcBorders>
            <w:noWrap/>
            <w:hideMark/>
          </w:tcPr>
          <w:p w14:paraId="6BFAD429" w14:textId="77777777" w:rsidR="00265584" w:rsidRDefault="00265584">
            <w:pPr>
              <w:jc w:val="right"/>
            </w:pPr>
            <w:r>
              <w:t>578</w:t>
            </w:r>
          </w:p>
        </w:tc>
        <w:tc>
          <w:tcPr>
            <w:tcW w:w="900" w:type="dxa"/>
            <w:tcBorders>
              <w:top w:val="single" w:sz="4" w:space="0" w:color="auto"/>
              <w:left w:val="single" w:sz="4" w:space="0" w:color="auto"/>
              <w:bottom w:val="single" w:sz="4" w:space="0" w:color="auto"/>
              <w:right w:val="single" w:sz="4" w:space="0" w:color="auto"/>
            </w:tcBorders>
            <w:noWrap/>
            <w:hideMark/>
          </w:tcPr>
          <w:p w14:paraId="10AA0E5A" w14:textId="77777777" w:rsidR="00265584" w:rsidRDefault="00265584">
            <w:pPr>
              <w:jc w:val="right"/>
            </w:pPr>
            <w:r>
              <w:t>603</w:t>
            </w:r>
          </w:p>
        </w:tc>
        <w:tc>
          <w:tcPr>
            <w:tcW w:w="810" w:type="dxa"/>
            <w:tcBorders>
              <w:top w:val="single" w:sz="4" w:space="0" w:color="auto"/>
              <w:left w:val="single" w:sz="4" w:space="0" w:color="auto"/>
              <w:bottom w:val="single" w:sz="4" w:space="0" w:color="auto"/>
              <w:right w:val="single" w:sz="4" w:space="0" w:color="auto"/>
            </w:tcBorders>
            <w:noWrap/>
            <w:hideMark/>
          </w:tcPr>
          <w:p w14:paraId="66F54412" w14:textId="77777777" w:rsidR="00265584" w:rsidRDefault="00265584">
            <w:pPr>
              <w:jc w:val="right"/>
            </w:pPr>
            <w:r>
              <w:t>-25</w:t>
            </w:r>
          </w:p>
        </w:tc>
        <w:tc>
          <w:tcPr>
            <w:tcW w:w="895" w:type="dxa"/>
            <w:tcBorders>
              <w:top w:val="single" w:sz="4" w:space="0" w:color="auto"/>
              <w:left w:val="single" w:sz="4" w:space="0" w:color="auto"/>
              <w:bottom w:val="single" w:sz="4" w:space="0" w:color="auto"/>
              <w:right w:val="single" w:sz="4" w:space="0" w:color="auto"/>
            </w:tcBorders>
            <w:noWrap/>
            <w:hideMark/>
          </w:tcPr>
          <w:p w14:paraId="6A415B46" w14:textId="77777777" w:rsidR="00265584" w:rsidRDefault="00265584">
            <w:pPr>
              <w:jc w:val="right"/>
            </w:pPr>
            <w:r>
              <w:t>-4.2%</w:t>
            </w:r>
          </w:p>
        </w:tc>
      </w:tr>
      <w:tr w:rsidR="00265584" w14:paraId="519486F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1B534C9" w14:textId="77777777" w:rsidR="00265584" w:rsidRDefault="00265584">
            <w:r>
              <w:t>Alabama</w:t>
            </w:r>
          </w:p>
        </w:tc>
        <w:tc>
          <w:tcPr>
            <w:tcW w:w="1143" w:type="dxa"/>
            <w:tcBorders>
              <w:top w:val="single" w:sz="4" w:space="0" w:color="auto"/>
              <w:left w:val="single" w:sz="4" w:space="0" w:color="auto"/>
              <w:bottom w:val="single" w:sz="4" w:space="0" w:color="auto"/>
              <w:right w:val="single" w:sz="4" w:space="0" w:color="auto"/>
            </w:tcBorders>
            <w:noWrap/>
            <w:hideMark/>
          </w:tcPr>
          <w:p w14:paraId="1FB6BE4A" w14:textId="77777777" w:rsidR="00265584" w:rsidRDefault="00265584">
            <w:pPr>
              <w:jc w:val="right"/>
            </w:pPr>
            <w:r>
              <w:t>11,722</w:t>
            </w:r>
          </w:p>
        </w:tc>
        <w:tc>
          <w:tcPr>
            <w:tcW w:w="1009" w:type="dxa"/>
            <w:tcBorders>
              <w:top w:val="single" w:sz="4" w:space="0" w:color="auto"/>
              <w:left w:val="single" w:sz="4" w:space="0" w:color="auto"/>
              <w:bottom w:val="single" w:sz="4" w:space="0" w:color="auto"/>
              <w:right w:val="single" w:sz="4" w:space="0" w:color="auto"/>
            </w:tcBorders>
            <w:noWrap/>
            <w:hideMark/>
          </w:tcPr>
          <w:p w14:paraId="40AEEA5C" w14:textId="77777777" w:rsidR="00265584" w:rsidRDefault="00265584">
            <w:pPr>
              <w:jc w:val="right"/>
            </w:pPr>
            <w:r>
              <w:t>12,216</w:t>
            </w:r>
          </w:p>
        </w:tc>
        <w:tc>
          <w:tcPr>
            <w:tcW w:w="990" w:type="dxa"/>
            <w:tcBorders>
              <w:top w:val="single" w:sz="4" w:space="0" w:color="auto"/>
              <w:left w:val="single" w:sz="4" w:space="0" w:color="auto"/>
              <w:bottom w:val="single" w:sz="4" w:space="0" w:color="auto"/>
              <w:right w:val="single" w:sz="4" w:space="0" w:color="auto"/>
            </w:tcBorders>
            <w:noWrap/>
            <w:hideMark/>
          </w:tcPr>
          <w:p w14:paraId="1161B539" w14:textId="77777777" w:rsidR="00265584" w:rsidRDefault="00265584">
            <w:pPr>
              <w:jc w:val="right"/>
            </w:pPr>
            <w:r>
              <w:t>-494</w:t>
            </w:r>
          </w:p>
        </w:tc>
        <w:tc>
          <w:tcPr>
            <w:tcW w:w="858" w:type="dxa"/>
            <w:tcBorders>
              <w:top w:val="single" w:sz="4" w:space="0" w:color="auto"/>
              <w:left w:val="single" w:sz="4" w:space="0" w:color="auto"/>
              <w:bottom w:val="single" w:sz="4" w:space="0" w:color="auto"/>
              <w:right w:val="single" w:sz="4" w:space="0" w:color="auto"/>
            </w:tcBorders>
            <w:noWrap/>
            <w:hideMark/>
          </w:tcPr>
          <w:p w14:paraId="6C721176" w14:textId="77777777" w:rsidR="00265584" w:rsidRDefault="00265584">
            <w:pPr>
              <w:jc w:val="right"/>
            </w:pPr>
            <w:r>
              <w:t>-4.0%</w:t>
            </w:r>
          </w:p>
        </w:tc>
        <w:tc>
          <w:tcPr>
            <w:tcW w:w="852" w:type="dxa"/>
            <w:tcBorders>
              <w:top w:val="single" w:sz="4" w:space="0" w:color="auto"/>
              <w:left w:val="single" w:sz="4" w:space="0" w:color="auto"/>
              <w:bottom w:val="single" w:sz="4" w:space="0" w:color="auto"/>
              <w:right w:val="single" w:sz="4" w:space="0" w:color="auto"/>
            </w:tcBorders>
            <w:noWrap/>
            <w:hideMark/>
          </w:tcPr>
          <w:p w14:paraId="6F14E030" w14:textId="77777777" w:rsidR="00265584" w:rsidRDefault="00265584">
            <w:pPr>
              <w:jc w:val="right"/>
            </w:pPr>
            <w:r>
              <w:t>1,381</w:t>
            </w:r>
          </w:p>
        </w:tc>
        <w:tc>
          <w:tcPr>
            <w:tcW w:w="900" w:type="dxa"/>
            <w:tcBorders>
              <w:top w:val="single" w:sz="4" w:space="0" w:color="auto"/>
              <w:left w:val="single" w:sz="4" w:space="0" w:color="auto"/>
              <w:bottom w:val="single" w:sz="4" w:space="0" w:color="auto"/>
              <w:right w:val="single" w:sz="4" w:space="0" w:color="auto"/>
            </w:tcBorders>
            <w:noWrap/>
            <w:hideMark/>
          </w:tcPr>
          <w:p w14:paraId="0EE98940" w14:textId="77777777" w:rsidR="00265584" w:rsidRDefault="00265584">
            <w:pPr>
              <w:jc w:val="right"/>
            </w:pPr>
            <w:r>
              <w:t>1,439</w:t>
            </w:r>
          </w:p>
        </w:tc>
        <w:tc>
          <w:tcPr>
            <w:tcW w:w="810" w:type="dxa"/>
            <w:tcBorders>
              <w:top w:val="single" w:sz="4" w:space="0" w:color="auto"/>
              <w:left w:val="single" w:sz="4" w:space="0" w:color="auto"/>
              <w:bottom w:val="single" w:sz="4" w:space="0" w:color="auto"/>
              <w:right w:val="single" w:sz="4" w:space="0" w:color="auto"/>
            </w:tcBorders>
            <w:noWrap/>
            <w:hideMark/>
          </w:tcPr>
          <w:p w14:paraId="304320D0" w14:textId="77777777" w:rsidR="00265584" w:rsidRDefault="00265584">
            <w:pPr>
              <w:jc w:val="right"/>
            </w:pPr>
            <w:r>
              <w:t>-58</w:t>
            </w:r>
          </w:p>
        </w:tc>
        <w:tc>
          <w:tcPr>
            <w:tcW w:w="895" w:type="dxa"/>
            <w:tcBorders>
              <w:top w:val="single" w:sz="4" w:space="0" w:color="auto"/>
              <w:left w:val="single" w:sz="4" w:space="0" w:color="auto"/>
              <w:bottom w:val="single" w:sz="4" w:space="0" w:color="auto"/>
              <w:right w:val="single" w:sz="4" w:space="0" w:color="auto"/>
            </w:tcBorders>
            <w:noWrap/>
            <w:hideMark/>
          </w:tcPr>
          <w:p w14:paraId="1A4E86C2" w14:textId="77777777" w:rsidR="00265584" w:rsidRDefault="00265584">
            <w:pPr>
              <w:jc w:val="right"/>
            </w:pPr>
            <w:r>
              <w:t>-4.0%</w:t>
            </w:r>
          </w:p>
        </w:tc>
      </w:tr>
      <w:tr w:rsidR="00265584" w14:paraId="24DAC1E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A0B4877" w14:textId="77777777" w:rsidR="00265584" w:rsidRDefault="00265584">
            <w:r>
              <w:t>Michigan</w:t>
            </w:r>
          </w:p>
        </w:tc>
        <w:tc>
          <w:tcPr>
            <w:tcW w:w="1143" w:type="dxa"/>
            <w:tcBorders>
              <w:top w:val="single" w:sz="4" w:space="0" w:color="auto"/>
              <w:left w:val="single" w:sz="4" w:space="0" w:color="auto"/>
              <w:bottom w:val="single" w:sz="4" w:space="0" w:color="auto"/>
              <w:right w:val="single" w:sz="4" w:space="0" w:color="auto"/>
            </w:tcBorders>
            <w:noWrap/>
            <w:hideMark/>
          </w:tcPr>
          <w:p w14:paraId="2DE7CBAF" w14:textId="77777777" w:rsidR="00265584" w:rsidRDefault="00265584">
            <w:pPr>
              <w:jc w:val="right"/>
            </w:pPr>
            <w:r>
              <w:t>24,356</w:t>
            </w:r>
          </w:p>
        </w:tc>
        <w:tc>
          <w:tcPr>
            <w:tcW w:w="1009" w:type="dxa"/>
            <w:tcBorders>
              <w:top w:val="single" w:sz="4" w:space="0" w:color="auto"/>
              <w:left w:val="single" w:sz="4" w:space="0" w:color="auto"/>
              <w:bottom w:val="single" w:sz="4" w:space="0" w:color="auto"/>
              <w:right w:val="single" w:sz="4" w:space="0" w:color="auto"/>
            </w:tcBorders>
            <w:noWrap/>
            <w:hideMark/>
          </w:tcPr>
          <w:p w14:paraId="307DB2DF" w14:textId="77777777" w:rsidR="00265584" w:rsidRDefault="00265584">
            <w:pPr>
              <w:jc w:val="right"/>
            </w:pPr>
            <w:r>
              <w:t>25,287</w:t>
            </w:r>
          </w:p>
        </w:tc>
        <w:tc>
          <w:tcPr>
            <w:tcW w:w="990" w:type="dxa"/>
            <w:tcBorders>
              <w:top w:val="single" w:sz="4" w:space="0" w:color="auto"/>
              <w:left w:val="single" w:sz="4" w:space="0" w:color="auto"/>
              <w:bottom w:val="single" w:sz="4" w:space="0" w:color="auto"/>
              <w:right w:val="single" w:sz="4" w:space="0" w:color="auto"/>
            </w:tcBorders>
            <w:noWrap/>
            <w:hideMark/>
          </w:tcPr>
          <w:p w14:paraId="6143D4A0" w14:textId="77777777" w:rsidR="00265584" w:rsidRDefault="00265584">
            <w:pPr>
              <w:jc w:val="right"/>
            </w:pPr>
            <w:r>
              <w:t>-931</w:t>
            </w:r>
          </w:p>
        </w:tc>
        <w:tc>
          <w:tcPr>
            <w:tcW w:w="858" w:type="dxa"/>
            <w:tcBorders>
              <w:top w:val="single" w:sz="4" w:space="0" w:color="auto"/>
              <w:left w:val="single" w:sz="4" w:space="0" w:color="auto"/>
              <w:bottom w:val="single" w:sz="4" w:space="0" w:color="auto"/>
              <w:right w:val="single" w:sz="4" w:space="0" w:color="auto"/>
            </w:tcBorders>
            <w:noWrap/>
            <w:hideMark/>
          </w:tcPr>
          <w:p w14:paraId="0240E023" w14:textId="77777777" w:rsidR="00265584" w:rsidRDefault="00265584">
            <w:pPr>
              <w:jc w:val="right"/>
            </w:pPr>
            <w:r>
              <w:t>-3.7%</w:t>
            </w:r>
          </w:p>
        </w:tc>
        <w:tc>
          <w:tcPr>
            <w:tcW w:w="852" w:type="dxa"/>
            <w:tcBorders>
              <w:top w:val="single" w:sz="4" w:space="0" w:color="auto"/>
              <w:left w:val="single" w:sz="4" w:space="0" w:color="auto"/>
              <w:bottom w:val="single" w:sz="4" w:space="0" w:color="auto"/>
              <w:right w:val="single" w:sz="4" w:space="0" w:color="auto"/>
            </w:tcBorders>
            <w:noWrap/>
            <w:hideMark/>
          </w:tcPr>
          <w:p w14:paraId="0DE3424F" w14:textId="77777777" w:rsidR="00265584" w:rsidRDefault="00265584">
            <w:pPr>
              <w:jc w:val="right"/>
            </w:pPr>
            <w:r>
              <w:t>4,056</w:t>
            </w:r>
          </w:p>
        </w:tc>
        <w:tc>
          <w:tcPr>
            <w:tcW w:w="900" w:type="dxa"/>
            <w:tcBorders>
              <w:top w:val="single" w:sz="4" w:space="0" w:color="auto"/>
              <w:left w:val="single" w:sz="4" w:space="0" w:color="auto"/>
              <w:bottom w:val="single" w:sz="4" w:space="0" w:color="auto"/>
              <w:right w:val="single" w:sz="4" w:space="0" w:color="auto"/>
            </w:tcBorders>
            <w:noWrap/>
            <w:hideMark/>
          </w:tcPr>
          <w:p w14:paraId="62738EE4" w14:textId="77777777" w:rsidR="00265584" w:rsidRDefault="00265584">
            <w:pPr>
              <w:jc w:val="right"/>
            </w:pPr>
            <w:r>
              <w:t>4,211</w:t>
            </w:r>
          </w:p>
        </w:tc>
        <w:tc>
          <w:tcPr>
            <w:tcW w:w="810" w:type="dxa"/>
            <w:tcBorders>
              <w:top w:val="single" w:sz="4" w:space="0" w:color="auto"/>
              <w:left w:val="single" w:sz="4" w:space="0" w:color="auto"/>
              <w:bottom w:val="single" w:sz="4" w:space="0" w:color="auto"/>
              <w:right w:val="single" w:sz="4" w:space="0" w:color="auto"/>
            </w:tcBorders>
            <w:noWrap/>
            <w:hideMark/>
          </w:tcPr>
          <w:p w14:paraId="063DA888" w14:textId="77777777" w:rsidR="00265584" w:rsidRDefault="00265584">
            <w:pPr>
              <w:jc w:val="right"/>
            </w:pPr>
            <w:r>
              <w:t>-155</w:t>
            </w:r>
          </w:p>
        </w:tc>
        <w:tc>
          <w:tcPr>
            <w:tcW w:w="895" w:type="dxa"/>
            <w:tcBorders>
              <w:top w:val="single" w:sz="4" w:space="0" w:color="auto"/>
              <w:left w:val="single" w:sz="4" w:space="0" w:color="auto"/>
              <w:bottom w:val="single" w:sz="4" w:space="0" w:color="auto"/>
              <w:right w:val="single" w:sz="4" w:space="0" w:color="auto"/>
            </w:tcBorders>
            <w:noWrap/>
            <w:hideMark/>
          </w:tcPr>
          <w:p w14:paraId="06772BDF" w14:textId="77777777" w:rsidR="00265584" w:rsidRDefault="00265584">
            <w:pPr>
              <w:jc w:val="right"/>
            </w:pPr>
            <w:r>
              <w:t>-3.7%</w:t>
            </w:r>
          </w:p>
        </w:tc>
      </w:tr>
      <w:tr w:rsidR="00265584" w14:paraId="7D5DCD7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74DCE73" w14:textId="77777777" w:rsidR="00265584" w:rsidRDefault="00265584">
            <w:r>
              <w:t>Kentucky</w:t>
            </w:r>
          </w:p>
        </w:tc>
        <w:tc>
          <w:tcPr>
            <w:tcW w:w="1143" w:type="dxa"/>
            <w:tcBorders>
              <w:top w:val="single" w:sz="4" w:space="0" w:color="auto"/>
              <w:left w:val="single" w:sz="4" w:space="0" w:color="auto"/>
              <w:bottom w:val="single" w:sz="4" w:space="0" w:color="auto"/>
              <w:right w:val="single" w:sz="4" w:space="0" w:color="auto"/>
            </w:tcBorders>
            <w:noWrap/>
            <w:hideMark/>
          </w:tcPr>
          <w:p w14:paraId="7EF60490" w14:textId="77777777" w:rsidR="00265584" w:rsidRDefault="00265584">
            <w:pPr>
              <w:jc w:val="right"/>
            </w:pPr>
            <w:r>
              <w:t>10,650</w:t>
            </w:r>
          </w:p>
        </w:tc>
        <w:tc>
          <w:tcPr>
            <w:tcW w:w="1009" w:type="dxa"/>
            <w:tcBorders>
              <w:top w:val="single" w:sz="4" w:space="0" w:color="auto"/>
              <w:left w:val="single" w:sz="4" w:space="0" w:color="auto"/>
              <w:bottom w:val="single" w:sz="4" w:space="0" w:color="auto"/>
              <w:right w:val="single" w:sz="4" w:space="0" w:color="auto"/>
            </w:tcBorders>
            <w:noWrap/>
            <w:hideMark/>
          </w:tcPr>
          <w:p w14:paraId="3F1A1301" w14:textId="77777777" w:rsidR="00265584" w:rsidRDefault="00265584">
            <w:pPr>
              <w:jc w:val="right"/>
            </w:pPr>
            <w:r>
              <w:t>11,040</w:t>
            </w:r>
          </w:p>
        </w:tc>
        <w:tc>
          <w:tcPr>
            <w:tcW w:w="990" w:type="dxa"/>
            <w:tcBorders>
              <w:top w:val="single" w:sz="4" w:space="0" w:color="auto"/>
              <w:left w:val="single" w:sz="4" w:space="0" w:color="auto"/>
              <w:bottom w:val="single" w:sz="4" w:space="0" w:color="auto"/>
              <w:right w:val="single" w:sz="4" w:space="0" w:color="auto"/>
            </w:tcBorders>
            <w:noWrap/>
            <w:hideMark/>
          </w:tcPr>
          <w:p w14:paraId="6657EF98" w14:textId="77777777" w:rsidR="00265584" w:rsidRDefault="00265584">
            <w:pPr>
              <w:jc w:val="right"/>
            </w:pPr>
            <w:r>
              <w:t>-389</w:t>
            </w:r>
          </w:p>
        </w:tc>
        <w:tc>
          <w:tcPr>
            <w:tcW w:w="858" w:type="dxa"/>
            <w:tcBorders>
              <w:top w:val="single" w:sz="4" w:space="0" w:color="auto"/>
              <w:left w:val="single" w:sz="4" w:space="0" w:color="auto"/>
              <w:bottom w:val="single" w:sz="4" w:space="0" w:color="auto"/>
              <w:right w:val="single" w:sz="4" w:space="0" w:color="auto"/>
            </w:tcBorders>
            <w:noWrap/>
            <w:hideMark/>
          </w:tcPr>
          <w:p w14:paraId="568F7914" w14:textId="77777777" w:rsidR="00265584" w:rsidRDefault="00265584">
            <w:pPr>
              <w:jc w:val="right"/>
            </w:pPr>
            <w:r>
              <w:t>-3.5%</w:t>
            </w:r>
          </w:p>
        </w:tc>
        <w:tc>
          <w:tcPr>
            <w:tcW w:w="852" w:type="dxa"/>
            <w:tcBorders>
              <w:top w:val="single" w:sz="4" w:space="0" w:color="auto"/>
              <w:left w:val="single" w:sz="4" w:space="0" w:color="auto"/>
              <w:bottom w:val="single" w:sz="4" w:space="0" w:color="auto"/>
              <w:right w:val="single" w:sz="4" w:space="0" w:color="auto"/>
            </w:tcBorders>
            <w:noWrap/>
            <w:hideMark/>
          </w:tcPr>
          <w:p w14:paraId="5924CC74" w14:textId="77777777" w:rsidR="00265584" w:rsidRDefault="00265584">
            <w:pPr>
              <w:jc w:val="right"/>
            </w:pPr>
            <w:r>
              <w:t>1,591</w:t>
            </w:r>
          </w:p>
        </w:tc>
        <w:tc>
          <w:tcPr>
            <w:tcW w:w="900" w:type="dxa"/>
            <w:tcBorders>
              <w:top w:val="single" w:sz="4" w:space="0" w:color="auto"/>
              <w:left w:val="single" w:sz="4" w:space="0" w:color="auto"/>
              <w:bottom w:val="single" w:sz="4" w:space="0" w:color="auto"/>
              <w:right w:val="single" w:sz="4" w:space="0" w:color="auto"/>
            </w:tcBorders>
            <w:noWrap/>
            <w:hideMark/>
          </w:tcPr>
          <w:p w14:paraId="73C47653" w14:textId="77777777" w:rsidR="00265584" w:rsidRDefault="00265584">
            <w:pPr>
              <w:jc w:val="right"/>
            </w:pPr>
            <w:r>
              <w:t>1,649</w:t>
            </w:r>
          </w:p>
        </w:tc>
        <w:tc>
          <w:tcPr>
            <w:tcW w:w="810" w:type="dxa"/>
            <w:tcBorders>
              <w:top w:val="single" w:sz="4" w:space="0" w:color="auto"/>
              <w:left w:val="single" w:sz="4" w:space="0" w:color="auto"/>
              <w:bottom w:val="single" w:sz="4" w:space="0" w:color="auto"/>
              <w:right w:val="single" w:sz="4" w:space="0" w:color="auto"/>
            </w:tcBorders>
            <w:noWrap/>
            <w:hideMark/>
          </w:tcPr>
          <w:p w14:paraId="52FC357A" w14:textId="77777777" w:rsidR="00265584" w:rsidRDefault="00265584">
            <w:pPr>
              <w:jc w:val="right"/>
            </w:pPr>
            <w:r>
              <w:t>-58</w:t>
            </w:r>
          </w:p>
        </w:tc>
        <w:tc>
          <w:tcPr>
            <w:tcW w:w="895" w:type="dxa"/>
            <w:tcBorders>
              <w:top w:val="single" w:sz="4" w:space="0" w:color="auto"/>
              <w:left w:val="single" w:sz="4" w:space="0" w:color="auto"/>
              <w:bottom w:val="single" w:sz="4" w:space="0" w:color="auto"/>
              <w:right w:val="single" w:sz="4" w:space="0" w:color="auto"/>
            </w:tcBorders>
            <w:noWrap/>
            <w:hideMark/>
          </w:tcPr>
          <w:p w14:paraId="309C75BE" w14:textId="77777777" w:rsidR="00265584" w:rsidRDefault="00265584">
            <w:pPr>
              <w:jc w:val="right"/>
            </w:pPr>
            <w:r>
              <w:t>-3.5%</w:t>
            </w:r>
          </w:p>
        </w:tc>
      </w:tr>
      <w:tr w:rsidR="00265584" w14:paraId="70079CF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2A141F4" w14:textId="77777777" w:rsidR="00265584" w:rsidRDefault="00265584">
            <w:r>
              <w:t>Virginia</w:t>
            </w:r>
          </w:p>
        </w:tc>
        <w:tc>
          <w:tcPr>
            <w:tcW w:w="1143" w:type="dxa"/>
            <w:tcBorders>
              <w:top w:val="single" w:sz="4" w:space="0" w:color="auto"/>
              <w:left w:val="single" w:sz="4" w:space="0" w:color="auto"/>
              <w:bottom w:val="single" w:sz="4" w:space="0" w:color="auto"/>
              <w:right w:val="single" w:sz="4" w:space="0" w:color="auto"/>
            </w:tcBorders>
            <w:noWrap/>
            <w:hideMark/>
          </w:tcPr>
          <w:p w14:paraId="4F6BE5C3" w14:textId="77777777" w:rsidR="00265584" w:rsidRDefault="00265584">
            <w:pPr>
              <w:jc w:val="right"/>
            </w:pPr>
            <w:r>
              <w:t>19,375</w:t>
            </w:r>
          </w:p>
        </w:tc>
        <w:tc>
          <w:tcPr>
            <w:tcW w:w="1009" w:type="dxa"/>
            <w:tcBorders>
              <w:top w:val="single" w:sz="4" w:space="0" w:color="auto"/>
              <w:left w:val="single" w:sz="4" w:space="0" w:color="auto"/>
              <w:bottom w:val="single" w:sz="4" w:space="0" w:color="auto"/>
              <w:right w:val="single" w:sz="4" w:space="0" w:color="auto"/>
            </w:tcBorders>
            <w:noWrap/>
            <w:hideMark/>
          </w:tcPr>
          <w:p w14:paraId="795A458D" w14:textId="77777777" w:rsidR="00265584" w:rsidRDefault="00265584">
            <w:pPr>
              <w:jc w:val="right"/>
            </w:pPr>
            <w:r>
              <w:t>19,997</w:t>
            </w:r>
          </w:p>
        </w:tc>
        <w:tc>
          <w:tcPr>
            <w:tcW w:w="990" w:type="dxa"/>
            <w:tcBorders>
              <w:top w:val="single" w:sz="4" w:space="0" w:color="auto"/>
              <w:left w:val="single" w:sz="4" w:space="0" w:color="auto"/>
              <w:bottom w:val="single" w:sz="4" w:space="0" w:color="auto"/>
              <w:right w:val="single" w:sz="4" w:space="0" w:color="auto"/>
            </w:tcBorders>
            <w:noWrap/>
            <w:hideMark/>
          </w:tcPr>
          <w:p w14:paraId="172B18A7" w14:textId="77777777" w:rsidR="00265584" w:rsidRDefault="00265584">
            <w:pPr>
              <w:jc w:val="right"/>
            </w:pPr>
            <w:r>
              <w:t>-622</w:t>
            </w:r>
          </w:p>
        </w:tc>
        <w:tc>
          <w:tcPr>
            <w:tcW w:w="858" w:type="dxa"/>
            <w:tcBorders>
              <w:top w:val="single" w:sz="4" w:space="0" w:color="auto"/>
              <w:left w:val="single" w:sz="4" w:space="0" w:color="auto"/>
              <w:bottom w:val="single" w:sz="4" w:space="0" w:color="auto"/>
              <w:right w:val="single" w:sz="4" w:space="0" w:color="auto"/>
            </w:tcBorders>
            <w:noWrap/>
            <w:hideMark/>
          </w:tcPr>
          <w:p w14:paraId="6B5D7DD5" w14:textId="77777777" w:rsidR="00265584" w:rsidRDefault="00265584">
            <w:pPr>
              <w:jc w:val="right"/>
            </w:pPr>
            <w:r>
              <w:t>-3.1%</w:t>
            </w:r>
          </w:p>
        </w:tc>
        <w:tc>
          <w:tcPr>
            <w:tcW w:w="852" w:type="dxa"/>
            <w:tcBorders>
              <w:top w:val="single" w:sz="4" w:space="0" w:color="auto"/>
              <w:left w:val="single" w:sz="4" w:space="0" w:color="auto"/>
              <w:bottom w:val="single" w:sz="4" w:space="0" w:color="auto"/>
              <w:right w:val="single" w:sz="4" w:space="0" w:color="auto"/>
            </w:tcBorders>
            <w:noWrap/>
            <w:hideMark/>
          </w:tcPr>
          <w:p w14:paraId="7CB132EF" w14:textId="77777777" w:rsidR="00265584" w:rsidRDefault="00265584">
            <w:pPr>
              <w:jc w:val="right"/>
            </w:pPr>
            <w:r>
              <w:t>3,323</w:t>
            </w:r>
          </w:p>
        </w:tc>
        <w:tc>
          <w:tcPr>
            <w:tcW w:w="900" w:type="dxa"/>
            <w:tcBorders>
              <w:top w:val="single" w:sz="4" w:space="0" w:color="auto"/>
              <w:left w:val="single" w:sz="4" w:space="0" w:color="auto"/>
              <w:bottom w:val="single" w:sz="4" w:space="0" w:color="auto"/>
              <w:right w:val="single" w:sz="4" w:space="0" w:color="auto"/>
            </w:tcBorders>
            <w:noWrap/>
            <w:hideMark/>
          </w:tcPr>
          <w:p w14:paraId="34FC0405" w14:textId="77777777" w:rsidR="00265584" w:rsidRDefault="00265584">
            <w:pPr>
              <w:jc w:val="right"/>
            </w:pPr>
            <w:r>
              <w:t>3,430</w:t>
            </w:r>
          </w:p>
        </w:tc>
        <w:tc>
          <w:tcPr>
            <w:tcW w:w="810" w:type="dxa"/>
            <w:tcBorders>
              <w:top w:val="single" w:sz="4" w:space="0" w:color="auto"/>
              <w:left w:val="single" w:sz="4" w:space="0" w:color="auto"/>
              <w:bottom w:val="single" w:sz="4" w:space="0" w:color="auto"/>
              <w:right w:val="single" w:sz="4" w:space="0" w:color="auto"/>
            </w:tcBorders>
            <w:noWrap/>
            <w:hideMark/>
          </w:tcPr>
          <w:p w14:paraId="4332FDC5" w14:textId="77777777" w:rsidR="00265584" w:rsidRDefault="00265584">
            <w:pPr>
              <w:jc w:val="right"/>
            </w:pPr>
            <w:r>
              <w:t>-107</w:t>
            </w:r>
          </w:p>
        </w:tc>
        <w:tc>
          <w:tcPr>
            <w:tcW w:w="895" w:type="dxa"/>
            <w:tcBorders>
              <w:top w:val="single" w:sz="4" w:space="0" w:color="auto"/>
              <w:left w:val="single" w:sz="4" w:space="0" w:color="auto"/>
              <w:bottom w:val="single" w:sz="4" w:space="0" w:color="auto"/>
              <w:right w:val="single" w:sz="4" w:space="0" w:color="auto"/>
            </w:tcBorders>
            <w:noWrap/>
            <w:hideMark/>
          </w:tcPr>
          <w:p w14:paraId="163E5320" w14:textId="77777777" w:rsidR="00265584" w:rsidRDefault="00265584">
            <w:pPr>
              <w:jc w:val="right"/>
            </w:pPr>
            <w:r>
              <w:t>-3.1%</w:t>
            </w:r>
          </w:p>
        </w:tc>
      </w:tr>
      <w:tr w:rsidR="00265584" w14:paraId="64785BA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F1D54E4" w14:textId="77777777" w:rsidR="00265584" w:rsidRDefault="00265584">
            <w:r>
              <w:t>New Hampshire</w:t>
            </w:r>
          </w:p>
        </w:tc>
        <w:tc>
          <w:tcPr>
            <w:tcW w:w="1143" w:type="dxa"/>
            <w:tcBorders>
              <w:top w:val="single" w:sz="4" w:space="0" w:color="auto"/>
              <w:left w:val="single" w:sz="4" w:space="0" w:color="auto"/>
              <w:bottom w:val="single" w:sz="4" w:space="0" w:color="auto"/>
              <w:right w:val="single" w:sz="4" w:space="0" w:color="auto"/>
            </w:tcBorders>
            <w:noWrap/>
            <w:hideMark/>
          </w:tcPr>
          <w:p w14:paraId="534EB2A0" w14:textId="77777777" w:rsidR="00265584" w:rsidRDefault="00265584">
            <w:pPr>
              <w:jc w:val="right"/>
            </w:pPr>
            <w:r>
              <w:t>3,017</w:t>
            </w:r>
          </w:p>
        </w:tc>
        <w:tc>
          <w:tcPr>
            <w:tcW w:w="1009" w:type="dxa"/>
            <w:tcBorders>
              <w:top w:val="single" w:sz="4" w:space="0" w:color="auto"/>
              <w:left w:val="single" w:sz="4" w:space="0" w:color="auto"/>
              <w:bottom w:val="single" w:sz="4" w:space="0" w:color="auto"/>
              <w:right w:val="single" w:sz="4" w:space="0" w:color="auto"/>
            </w:tcBorders>
            <w:noWrap/>
            <w:hideMark/>
          </w:tcPr>
          <w:p w14:paraId="0D279173" w14:textId="77777777" w:rsidR="00265584" w:rsidRDefault="00265584">
            <w:pPr>
              <w:jc w:val="right"/>
            </w:pPr>
            <w:r>
              <w:t>3,099</w:t>
            </w:r>
          </w:p>
        </w:tc>
        <w:tc>
          <w:tcPr>
            <w:tcW w:w="990" w:type="dxa"/>
            <w:tcBorders>
              <w:top w:val="single" w:sz="4" w:space="0" w:color="auto"/>
              <w:left w:val="single" w:sz="4" w:space="0" w:color="auto"/>
              <w:bottom w:val="single" w:sz="4" w:space="0" w:color="auto"/>
              <w:right w:val="single" w:sz="4" w:space="0" w:color="auto"/>
            </w:tcBorders>
            <w:noWrap/>
            <w:hideMark/>
          </w:tcPr>
          <w:p w14:paraId="42039CC7" w14:textId="77777777" w:rsidR="00265584" w:rsidRDefault="00265584">
            <w:pPr>
              <w:jc w:val="right"/>
            </w:pPr>
            <w:r>
              <w:t>-82</w:t>
            </w:r>
          </w:p>
        </w:tc>
        <w:tc>
          <w:tcPr>
            <w:tcW w:w="858" w:type="dxa"/>
            <w:tcBorders>
              <w:top w:val="single" w:sz="4" w:space="0" w:color="auto"/>
              <w:left w:val="single" w:sz="4" w:space="0" w:color="auto"/>
              <w:bottom w:val="single" w:sz="4" w:space="0" w:color="auto"/>
              <w:right w:val="single" w:sz="4" w:space="0" w:color="auto"/>
            </w:tcBorders>
            <w:noWrap/>
            <w:hideMark/>
          </w:tcPr>
          <w:p w14:paraId="1FA25A62"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32721E25" w14:textId="77777777" w:rsidR="00265584" w:rsidRDefault="00265584">
            <w:pPr>
              <w:jc w:val="right"/>
            </w:pPr>
            <w:r>
              <w:t>329</w:t>
            </w:r>
          </w:p>
        </w:tc>
        <w:tc>
          <w:tcPr>
            <w:tcW w:w="900" w:type="dxa"/>
            <w:tcBorders>
              <w:top w:val="single" w:sz="4" w:space="0" w:color="auto"/>
              <w:left w:val="single" w:sz="4" w:space="0" w:color="auto"/>
              <w:bottom w:val="single" w:sz="4" w:space="0" w:color="auto"/>
              <w:right w:val="single" w:sz="4" w:space="0" w:color="auto"/>
            </w:tcBorders>
            <w:noWrap/>
            <w:hideMark/>
          </w:tcPr>
          <w:p w14:paraId="5EFB424A" w14:textId="77777777" w:rsidR="00265584" w:rsidRDefault="00265584">
            <w:pPr>
              <w:jc w:val="right"/>
            </w:pPr>
            <w:r>
              <w:t>338</w:t>
            </w:r>
          </w:p>
        </w:tc>
        <w:tc>
          <w:tcPr>
            <w:tcW w:w="810" w:type="dxa"/>
            <w:tcBorders>
              <w:top w:val="single" w:sz="4" w:space="0" w:color="auto"/>
              <w:left w:val="single" w:sz="4" w:space="0" w:color="auto"/>
              <w:bottom w:val="single" w:sz="4" w:space="0" w:color="auto"/>
              <w:right w:val="single" w:sz="4" w:space="0" w:color="auto"/>
            </w:tcBorders>
            <w:noWrap/>
            <w:hideMark/>
          </w:tcPr>
          <w:p w14:paraId="682AEA58" w14:textId="77777777" w:rsidR="00265584" w:rsidRDefault="00265584">
            <w:pPr>
              <w:jc w:val="right"/>
            </w:pPr>
            <w:r>
              <w:t>-9</w:t>
            </w:r>
          </w:p>
        </w:tc>
        <w:tc>
          <w:tcPr>
            <w:tcW w:w="895" w:type="dxa"/>
            <w:tcBorders>
              <w:top w:val="single" w:sz="4" w:space="0" w:color="auto"/>
              <w:left w:val="single" w:sz="4" w:space="0" w:color="auto"/>
              <w:bottom w:val="single" w:sz="4" w:space="0" w:color="auto"/>
              <w:right w:val="single" w:sz="4" w:space="0" w:color="auto"/>
            </w:tcBorders>
            <w:noWrap/>
            <w:hideMark/>
          </w:tcPr>
          <w:p w14:paraId="516D2D86" w14:textId="77777777" w:rsidR="00265584" w:rsidRDefault="00265584">
            <w:pPr>
              <w:jc w:val="right"/>
            </w:pPr>
            <w:r>
              <w:t>-2.6%</w:t>
            </w:r>
          </w:p>
        </w:tc>
      </w:tr>
      <w:tr w:rsidR="00265584" w14:paraId="0EE7BFE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861C832" w14:textId="77777777" w:rsidR="00265584" w:rsidRDefault="00265584">
            <w:r>
              <w:t>Arkansas</w:t>
            </w:r>
          </w:p>
        </w:tc>
        <w:tc>
          <w:tcPr>
            <w:tcW w:w="1143" w:type="dxa"/>
            <w:tcBorders>
              <w:top w:val="single" w:sz="4" w:space="0" w:color="auto"/>
              <w:left w:val="single" w:sz="4" w:space="0" w:color="auto"/>
              <w:bottom w:val="single" w:sz="4" w:space="0" w:color="auto"/>
              <w:right w:val="single" w:sz="4" w:space="0" w:color="auto"/>
            </w:tcBorders>
            <w:noWrap/>
            <w:hideMark/>
          </w:tcPr>
          <w:p w14:paraId="5A4A29E3" w14:textId="77777777" w:rsidR="00265584" w:rsidRDefault="00265584">
            <w:pPr>
              <w:jc w:val="right"/>
            </w:pPr>
            <w:r>
              <w:t>7,476</w:t>
            </w:r>
          </w:p>
        </w:tc>
        <w:tc>
          <w:tcPr>
            <w:tcW w:w="1009" w:type="dxa"/>
            <w:tcBorders>
              <w:top w:val="single" w:sz="4" w:space="0" w:color="auto"/>
              <w:left w:val="single" w:sz="4" w:space="0" w:color="auto"/>
              <w:bottom w:val="single" w:sz="4" w:space="0" w:color="auto"/>
              <w:right w:val="single" w:sz="4" w:space="0" w:color="auto"/>
            </w:tcBorders>
            <w:noWrap/>
            <w:hideMark/>
          </w:tcPr>
          <w:p w14:paraId="6A35CFE4" w14:textId="77777777" w:rsidR="00265584" w:rsidRDefault="00265584">
            <w:pPr>
              <w:jc w:val="right"/>
            </w:pPr>
            <w:r>
              <w:t>7,675</w:t>
            </w:r>
          </w:p>
        </w:tc>
        <w:tc>
          <w:tcPr>
            <w:tcW w:w="990" w:type="dxa"/>
            <w:tcBorders>
              <w:top w:val="single" w:sz="4" w:space="0" w:color="auto"/>
              <w:left w:val="single" w:sz="4" w:space="0" w:color="auto"/>
              <w:bottom w:val="single" w:sz="4" w:space="0" w:color="auto"/>
              <w:right w:val="single" w:sz="4" w:space="0" w:color="auto"/>
            </w:tcBorders>
            <w:noWrap/>
            <w:hideMark/>
          </w:tcPr>
          <w:p w14:paraId="2D754348" w14:textId="77777777" w:rsidR="00265584" w:rsidRDefault="00265584">
            <w:pPr>
              <w:jc w:val="right"/>
            </w:pPr>
            <w:r>
              <w:t>-199</w:t>
            </w:r>
          </w:p>
        </w:tc>
        <w:tc>
          <w:tcPr>
            <w:tcW w:w="858" w:type="dxa"/>
            <w:tcBorders>
              <w:top w:val="single" w:sz="4" w:space="0" w:color="auto"/>
              <w:left w:val="single" w:sz="4" w:space="0" w:color="auto"/>
              <w:bottom w:val="single" w:sz="4" w:space="0" w:color="auto"/>
              <w:right w:val="single" w:sz="4" w:space="0" w:color="auto"/>
            </w:tcBorders>
            <w:noWrap/>
            <w:hideMark/>
          </w:tcPr>
          <w:p w14:paraId="06A2F8C0"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352D9E30" w14:textId="77777777" w:rsidR="00265584" w:rsidRDefault="00265584">
            <w:pPr>
              <w:jc w:val="right"/>
            </w:pPr>
            <w:r>
              <w:t>864</w:t>
            </w:r>
          </w:p>
        </w:tc>
        <w:tc>
          <w:tcPr>
            <w:tcW w:w="900" w:type="dxa"/>
            <w:tcBorders>
              <w:top w:val="single" w:sz="4" w:space="0" w:color="auto"/>
              <w:left w:val="single" w:sz="4" w:space="0" w:color="auto"/>
              <w:bottom w:val="single" w:sz="4" w:space="0" w:color="auto"/>
              <w:right w:val="single" w:sz="4" w:space="0" w:color="auto"/>
            </w:tcBorders>
            <w:noWrap/>
            <w:hideMark/>
          </w:tcPr>
          <w:p w14:paraId="321A795F" w14:textId="77777777" w:rsidR="00265584" w:rsidRDefault="00265584">
            <w:pPr>
              <w:jc w:val="right"/>
            </w:pPr>
            <w:r>
              <w:t>887</w:t>
            </w:r>
          </w:p>
        </w:tc>
        <w:tc>
          <w:tcPr>
            <w:tcW w:w="810" w:type="dxa"/>
            <w:tcBorders>
              <w:top w:val="single" w:sz="4" w:space="0" w:color="auto"/>
              <w:left w:val="single" w:sz="4" w:space="0" w:color="auto"/>
              <w:bottom w:val="single" w:sz="4" w:space="0" w:color="auto"/>
              <w:right w:val="single" w:sz="4" w:space="0" w:color="auto"/>
            </w:tcBorders>
            <w:noWrap/>
            <w:hideMark/>
          </w:tcPr>
          <w:p w14:paraId="3CAEF480" w14:textId="77777777" w:rsidR="00265584" w:rsidRDefault="00265584">
            <w:pPr>
              <w:jc w:val="right"/>
            </w:pPr>
            <w:r>
              <w:t>-23</w:t>
            </w:r>
          </w:p>
        </w:tc>
        <w:tc>
          <w:tcPr>
            <w:tcW w:w="895" w:type="dxa"/>
            <w:tcBorders>
              <w:top w:val="single" w:sz="4" w:space="0" w:color="auto"/>
              <w:left w:val="single" w:sz="4" w:space="0" w:color="auto"/>
              <w:bottom w:val="single" w:sz="4" w:space="0" w:color="auto"/>
              <w:right w:val="single" w:sz="4" w:space="0" w:color="auto"/>
            </w:tcBorders>
            <w:noWrap/>
            <w:hideMark/>
          </w:tcPr>
          <w:p w14:paraId="1EE694D0" w14:textId="77777777" w:rsidR="00265584" w:rsidRDefault="00265584">
            <w:pPr>
              <w:jc w:val="right"/>
            </w:pPr>
            <w:r>
              <w:t>-2.6%</w:t>
            </w:r>
          </w:p>
        </w:tc>
      </w:tr>
      <w:tr w:rsidR="00265584" w14:paraId="57AFDD2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BB93683" w14:textId="77777777" w:rsidR="00265584" w:rsidRDefault="00265584">
            <w:r>
              <w:t>Massachusetts</w:t>
            </w:r>
          </w:p>
        </w:tc>
        <w:tc>
          <w:tcPr>
            <w:tcW w:w="1143" w:type="dxa"/>
            <w:tcBorders>
              <w:top w:val="single" w:sz="4" w:space="0" w:color="auto"/>
              <w:left w:val="single" w:sz="4" w:space="0" w:color="auto"/>
              <w:bottom w:val="single" w:sz="4" w:space="0" w:color="auto"/>
              <w:right w:val="single" w:sz="4" w:space="0" w:color="auto"/>
            </w:tcBorders>
            <w:noWrap/>
            <w:hideMark/>
          </w:tcPr>
          <w:p w14:paraId="3B6D31A2" w14:textId="77777777" w:rsidR="00265584" w:rsidRDefault="00265584">
            <w:pPr>
              <w:jc w:val="right"/>
            </w:pPr>
            <w:r>
              <w:t>14,910</w:t>
            </w:r>
          </w:p>
        </w:tc>
        <w:tc>
          <w:tcPr>
            <w:tcW w:w="1009" w:type="dxa"/>
            <w:tcBorders>
              <w:top w:val="single" w:sz="4" w:space="0" w:color="auto"/>
              <w:left w:val="single" w:sz="4" w:space="0" w:color="auto"/>
              <w:bottom w:val="single" w:sz="4" w:space="0" w:color="auto"/>
              <w:right w:val="single" w:sz="4" w:space="0" w:color="auto"/>
            </w:tcBorders>
            <w:noWrap/>
            <w:hideMark/>
          </w:tcPr>
          <w:p w14:paraId="6715D902" w14:textId="77777777" w:rsidR="00265584" w:rsidRDefault="00265584">
            <w:pPr>
              <w:jc w:val="right"/>
            </w:pPr>
            <w:r>
              <w:t>15,307</w:t>
            </w:r>
          </w:p>
        </w:tc>
        <w:tc>
          <w:tcPr>
            <w:tcW w:w="990" w:type="dxa"/>
            <w:tcBorders>
              <w:top w:val="single" w:sz="4" w:space="0" w:color="auto"/>
              <w:left w:val="single" w:sz="4" w:space="0" w:color="auto"/>
              <w:bottom w:val="single" w:sz="4" w:space="0" w:color="auto"/>
              <w:right w:val="single" w:sz="4" w:space="0" w:color="auto"/>
            </w:tcBorders>
            <w:noWrap/>
            <w:hideMark/>
          </w:tcPr>
          <w:p w14:paraId="4C3314AB" w14:textId="77777777" w:rsidR="00265584" w:rsidRDefault="00265584">
            <w:pPr>
              <w:jc w:val="right"/>
            </w:pPr>
            <w:r>
              <w:t>-396</w:t>
            </w:r>
          </w:p>
        </w:tc>
        <w:tc>
          <w:tcPr>
            <w:tcW w:w="858" w:type="dxa"/>
            <w:tcBorders>
              <w:top w:val="single" w:sz="4" w:space="0" w:color="auto"/>
              <w:left w:val="single" w:sz="4" w:space="0" w:color="auto"/>
              <w:bottom w:val="single" w:sz="4" w:space="0" w:color="auto"/>
              <w:right w:val="single" w:sz="4" w:space="0" w:color="auto"/>
            </w:tcBorders>
            <w:noWrap/>
            <w:hideMark/>
          </w:tcPr>
          <w:p w14:paraId="5EACB006"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1E9B019" w14:textId="77777777" w:rsidR="00265584" w:rsidRDefault="00265584">
            <w:pPr>
              <w:jc w:val="right"/>
            </w:pPr>
            <w:r>
              <w:t>2,473</w:t>
            </w:r>
          </w:p>
        </w:tc>
        <w:tc>
          <w:tcPr>
            <w:tcW w:w="900" w:type="dxa"/>
            <w:tcBorders>
              <w:top w:val="single" w:sz="4" w:space="0" w:color="auto"/>
              <w:left w:val="single" w:sz="4" w:space="0" w:color="auto"/>
              <w:bottom w:val="single" w:sz="4" w:space="0" w:color="auto"/>
              <w:right w:val="single" w:sz="4" w:space="0" w:color="auto"/>
            </w:tcBorders>
            <w:noWrap/>
            <w:hideMark/>
          </w:tcPr>
          <w:p w14:paraId="1D15615D" w14:textId="77777777" w:rsidR="00265584" w:rsidRDefault="00265584">
            <w:pPr>
              <w:jc w:val="right"/>
            </w:pPr>
            <w:r>
              <w:t>2,539</w:t>
            </w:r>
          </w:p>
        </w:tc>
        <w:tc>
          <w:tcPr>
            <w:tcW w:w="810" w:type="dxa"/>
            <w:tcBorders>
              <w:top w:val="single" w:sz="4" w:space="0" w:color="auto"/>
              <w:left w:val="single" w:sz="4" w:space="0" w:color="auto"/>
              <w:bottom w:val="single" w:sz="4" w:space="0" w:color="auto"/>
              <w:right w:val="single" w:sz="4" w:space="0" w:color="auto"/>
            </w:tcBorders>
            <w:noWrap/>
            <w:hideMark/>
          </w:tcPr>
          <w:p w14:paraId="5844DBB0" w14:textId="77777777" w:rsidR="00265584" w:rsidRDefault="00265584">
            <w:pPr>
              <w:jc w:val="right"/>
            </w:pPr>
            <w:r>
              <w:t>-66</w:t>
            </w:r>
          </w:p>
        </w:tc>
        <w:tc>
          <w:tcPr>
            <w:tcW w:w="895" w:type="dxa"/>
            <w:tcBorders>
              <w:top w:val="single" w:sz="4" w:space="0" w:color="auto"/>
              <w:left w:val="single" w:sz="4" w:space="0" w:color="auto"/>
              <w:bottom w:val="single" w:sz="4" w:space="0" w:color="auto"/>
              <w:right w:val="single" w:sz="4" w:space="0" w:color="auto"/>
            </w:tcBorders>
            <w:noWrap/>
            <w:hideMark/>
          </w:tcPr>
          <w:p w14:paraId="64ACE3E6" w14:textId="77777777" w:rsidR="00265584" w:rsidRDefault="00265584">
            <w:pPr>
              <w:jc w:val="right"/>
            </w:pPr>
            <w:r>
              <w:t>-2.6%</w:t>
            </w:r>
          </w:p>
        </w:tc>
      </w:tr>
      <w:tr w:rsidR="00265584" w14:paraId="487BA9F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0C3D88B" w14:textId="77777777" w:rsidR="00265584" w:rsidRDefault="00265584">
            <w:r>
              <w:t>South Carolina</w:t>
            </w:r>
          </w:p>
        </w:tc>
        <w:tc>
          <w:tcPr>
            <w:tcW w:w="1143" w:type="dxa"/>
            <w:tcBorders>
              <w:top w:val="single" w:sz="4" w:space="0" w:color="auto"/>
              <w:left w:val="single" w:sz="4" w:space="0" w:color="auto"/>
              <w:bottom w:val="single" w:sz="4" w:space="0" w:color="auto"/>
              <w:right w:val="single" w:sz="4" w:space="0" w:color="auto"/>
            </w:tcBorders>
            <w:noWrap/>
            <w:hideMark/>
          </w:tcPr>
          <w:p w14:paraId="445708E3" w14:textId="77777777" w:rsidR="00265584" w:rsidRDefault="00265584">
            <w:pPr>
              <w:jc w:val="right"/>
            </w:pPr>
            <w:r>
              <w:t>11,354</w:t>
            </w:r>
          </w:p>
        </w:tc>
        <w:tc>
          <w:tcPr>
            <w:tcW w:w="1009" w:type="dxa"/>
            <w:tcBorders>
              <w:top w:val="single" w:sz="4" w:space="0" w:color="auto"/>
              <w:left w:val="single" w:sz="4" w:space="0" w:color="auto"/>
              <w:bottom w:val="single" w:sz="4" w:space="0" w:color="auto"/>
              <w:right w:val="single" w:sz="4" w:space="0" w:color="auto"/>
            </w:tcBorders>
            <w:noWrap/>
            <w:hideMark/>
          </w:tcPr>
          <w:p w14:paraId="59FCD5BD" w14:textId="77777777" w:rsidR="00265584" w:rsidRDefault="00265584">
            <w:pPr>
              <w:jc w:val="right"/>
            </w:pPr>
            <w:r>
              <w:t>11,656</w:t>
            </w:r>
          </w:p>
        </w:tc>
        <w:tc>
          <w:tcPr>
            <w:tcW w:w="990" w:type="dxa"/>
            <w:tcBorders>
              <w:top w:val="single" w:sz="4" w:space="0" w:color="auto"/>
              <w:left w:val="single" w:sz="4" w:space="0" w:color="auto"/>
              <w:bottom w:val="single" w:sz="4" w:space="0" w:color="auto"/>
              <w:right w:val="single" w:sz="4" w:space="0" w:color="auto"/>
            </w:tcBorders>
            <w:noWrap/>
            <w:hideMark/>
          </w:tcPr>
          <w:p w14:paraId="53A0955E" w14:textId="77777777" w:rsidR="00265584" w:rsidRDefault="00265584">
            <w:pPr>
              <w:jc w:val="right"/>
            </w:pPr>
            <w:r>
              <w:t>-302</w:t>
            </w:r>
          </w:p>
        </w:tc>
        <w:tc>
          <w:tcPr>
            <w:tcW w:w="858" w:type="dxa"/>
            <w:tcBorders>
              <w:top w:val="single" w:sz="4" w:space="0" w:color="auto"/>
              <w:left w:val="single" w:sz="4" w:space="0" w:color="auto"/>
              <w:bottom w:val="single" w:sz="4" w:space="0" w:color="auto"/>
              <w:right w:val="single" w:sz="4" w:space="0" w:color="auto"/>
            </w:tcBorders>
            <w:noWrap/>
            <w:hideMark/>
          </w:tcPr>
          <w:p w14:paraId="528F0B98"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54BC94E4" w14:textId="77777777" w:rsidR="00265584" w:rsidRDefault="00265584">
            <w:pPr>
              <w:jc w:val="right"/>
            </w:pPr>
            <w:r>
              <w:t>1,254</w:t>
            </w:r>
          </w:p>
        </w:tc>
        <w:tc>
          <w:tcPr>
            <w:tcW w:w="900" w:type="dxa"/>
            <w:tcBorders>
              <w:top w:val="single" w:sz="4" w:space="0" w:color="auto"/>
              <w:left w:val="single" w:sz="4" w:space="0" w:color="auto"/>
              <w:bottom w:val="single" w:sz="4" w:space="0" w:color="auto"/>
              <w:right w:val="single" w:sz="4" w:space="0" w:color="auto"/>
            </w:tcBorders>
            <w:noWrap/>
            <w:hideMark/>
          </w:tcPr>
          <w:p w14:paraId="61A8E464" w14:textId="77777777" w:rsidR="00265584" w:rsidRDefault="00265584">
            <w:pPr>
              <w:jc w:val="right"/>
            </w:pPr>
            <w:r>
              <w:t>1,287</w:t>
            </w:r>
          </w:p>
        </w:tc>
        <w:tc>
          <w:tcPr>
            <w:tcW w:w="810" w:type="dxa"/>
            <w:tcBorders>
              <w:top w:val="single" w:sz="4" w:space="0" w:color="auto"/>
              <w:left w:val="single" w:sz="4" w:space="0" w:color="auto"/>
              <w:bottom w:val="single" w:sz="4" w:space="0" w:color="auto"/>
              <w:right w:val="single" w:sz="4" w:space="0" w:color="auto"/>
            </w:tcBorders>
            <w:noWrap/>
            <w:hideMark/>
          </w:tcPr>
          <w:p w14:paraId="274EA9F2" w14:textId="77777777" w:rsidR="00265584" w:rsidRDefault="00265584">
            <w:pPr>
              <w:jc w:val="right"/>
            </w:pPr>
            <w:r>
              <w:t>-33</w:t>
            </w:r>
          </w:p>
        </w:tc>
        <w:tc>
          <w:tcPr>
            <w:tcW w:w="895" w:type="dxa"/>
            <w:tcBorders>
              <w:top w:val="single" w:sz="4" w:space="0" w:color="auto"/>
              <w:left w:val="single" w:sz="4" w:space="0" w:color="auto"/>
              <w:bottom w:val="single" w:sz="4" w:space="0" w:color="auto"/>
              <w:right w:val="single" w:sz="4" w:space="0" w:color="auto"/>
            </w:tcBorders>
            <w:noWrap/>
            <w:hideMark/>
          </w:tcPr>
          <w:p w14:paraId="0FDA65AF" w14:textId="77777777" w:rsidR="00265584" w:rsidRDefault="00265584">
            <w:pPr>
              <w:jc w:val="right"/>
            </w:pPr>
            <w:r>
              <w:t>-2.6%</w:t>
            </w:r>
          </w:p>
        </w:tc>
      </w:tr>
      <w:tr w:rsidR="00265584" w14:paraId="69F9BD3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B3435D5" w14:textId="77777777" w:rsidR="00265584" w:rsidRDefault="00265584">
            <w:r>
              <w:t>Tennessee</w:t>
            </w:r>
          </w:p>
        </w:tc>
        <w:tc>
          <w:tcPr>
            <w:tcW w:w="1143" w:type="dxa"/>
            <w:tcBorders>
              <w:top w:val="single" w:sz="4" w:space="0" w:color="auto"/>
              <w:left w:val="single" w:sz="4" w:space="0" w:color="auto"/>
              <w:bottom w:val="single" w:sz="4" w:space="0" w:color="auto"/>
              <w:right w:val="single" w:sz="4" w:space="0" w:color="auto"/>
            </w:tcBorders>
            <w:noWrap/>
            <w:hideMark/>
          </w:tcPr>
          <w:p w14:paraId="2D0202B3" w14:textId="77777777" w:rsidR="00265584" w:rsidRDefault="00265584">
            <w:pPr>
              <w:jc w:val="right"/>
            </w:pPr>
            <w:r>
              <w:t>15,720</w:t>
            </w:r>
          </w:p>
        </w:tc>
        <w:tc>
          <w:tcPr>
            <w:tcW w:w="1009" w:type="dxa"/>
            <w:tcBorders>
              <w:top w:val="single" w:sz="4" w:space="0" w:color="auto"/>
              <w:left w:val="single" w:sz="4" w:space="0" w:color="auto"/>
              <w:bottom w:val="single" w:sz="4" w:space="0" w:color="auto"/>
              <w:right w:val="single" w:sz="4" w:space="0" w:color="auto"/>
            </w:tcBorders>
            <w:noWrap/>
            <w:hideMark/>
          </w:tcPr>
          <w:p w14:paraId="412E4A18" w14:textId="77777777" w:rsidR="00265584" w:rsidRDefault="00265584">
            <w:pPr>
              <w:jc w:val="right"/>
            </w:pPr>
            <w:r>
              <w:t>16,138</w:t>
            </w:r>
          </w:p>
        </w:tc>
        <w:tc>
          <w:tcPr>
            <w:tcW w:w="990" w:type="dxa"/>
            <w:tcBorders>
              <w:top w:val="single" w:sz="4" w:space="0" w:color="auto"/>
              <w:left w:val="single" w:sz="4" w:space="0" w:color="auto"/>
              <w:bottom w:val="single" w:sz="4" w:space="0" w:color="auto"/>
              <w:right w:val="single" w:sz="4" w:space="0" w:color="auto"/>
            </w:tcBorders>
            <w:noWrap/>
            <w:hideMark/>
          </w:tcPr>
          <w:p w14:paraId="27DD55FC" w14:textId="77777777" w:rsidR="00265584" w:rsidRDefault="00265584">
            <w:pPr>
              <w:jc w:val="right"/>
            </w:pPr>
            <w:r>
              <w:t>-418</w:t>
            </w:r>
          </w:p>
        </w:tc>
        <w:tc>
          <w:tcPr>
            <w:tcW w:w="858" w:type="dxa"/>
            <w:tcBorders>
              <w:top w:val="single" w:sz="4" w:space="0" w:color="auto"/>
              <w:left w:val="single" w:sz="4" w:space="0" w:color="auto"/>
              <w:bottom w:val="single" w:sz="4" w:space="0" w:color="auto"/>
              <w:right w:val="single" w:sz="4" w:space="0" w:color="auto"/>
            </w:tcBorders>
            <w:noWrap/>
            <w:hideMark/>
          </w:tcPr>
          <w:p w14:paraId="71386129"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1AF46014" w14:textId="77777777" w:rsidR="00265584" w:rsidRDefault="00265584">
            <w:pPr>
              <w:jc w:val="right"/>
            </w:pPr>
            <w:r>
              <w:t>2,438</w:t>
            </w:r>
          </w:p>
        </w:tc>
        <w:tc>
          <w:tcPr>
            <w:tcW w:w="900" w:type="dxa"/>
            <w:tcBorders>
              <w:top w:val="single" w:sz="4" w:space="0" w:color="auto"/>
              <w:left w:val="single" w:sz="4" w:space="0" w:color="auto"/>
              <w:bottom w:val="single" w:sz="4" w:space="0" w:color="auto"/>
              <w:right w:val="single" w:sz="4" w:space="0" w:color="auto"/>
            </w:tcBorders>
            <w:noWrap/>
            <w:hideMark/>
          </w:tcPr>
          <w:p w14:paraId="2C168E3F" w14:textId="77777777" w:rsidR="00265584" w:rsidRDefault="00265584">
            <w:pPr>
              <w:jc w:val="right"/>
            </w:pPr>
            <w:r>
              <w:t>2,503</w:t>
            </w:r>
          </w:p>
        </w:tc>
        <w:tc>
          <w:tcPr>
            <w:tcW w:w="810" w:type="dxa"/>
            <w:tcBorders>
              <w:top w:val="single" w:sz="4" w:space="0" w:color="auto"/>
              <w:left w:val="single" w:sz="4" w:space="0" w:color="auto"/>
              <w:bottom w:val="single" w:sz="4" w:space="0" w:color="auto"/>
              <w:right w:val="single" w:sz="4" w:space="0" w:color="auto"/>
            </w:tcBorders>
            <w:noWrap/>
            <w:hideMark/>
          </w:tcPr>
          <w:p w14:paraId="785BDC74" w14:textId="77777777" w:rsidR="00265584" w:rsidRDefault="00265584">
            <w:pPr>
              <w:jc w:val="right"/>
            </w:pPr>
            <w:r>
              <w:t>-65</w:t>
            </w:r>
          </w:p>
        </w:tc>
        <w:tc>
          <w:tcPr>
            <w:tcW w:w="895" w:type="dxa"/>
            <w:tcBorders>
              <w:top w:val="single" w:sz="4" w:space="0" w:color="auto"/>
              <w:left w:val="single" w:sz="4" w:space="0" w:color="auto"/>
              <w:bottom w:val="single" w:sz="4" w:space="0" w:color="auto"/>
              <w:right w:val="single" w:sz="4" w:space="0" w:color="auto"/>
            </w:tcBorders>
            <w:noWrap/>
            <w:hideMark/>
          </w:tcPr>
          <w:p w14:paraId="7725389C" w14:textId="77777777" w:rsidR="00265584" w:rsidRDefault="00265584">
            <w:pPr>
              <w:jc w:val="right"/>
            </w:pPr>
            <w:r>
              <w:t>-2.6%</w:t>
            </w:r>
          </w:p>
        </w:tc>
      </w:tr>
      <w:tr w:rsidR="00265584" w14:paraId="490AB59E"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CDCF39F" w14:textId="77777777" w:rsidR="00265584" w:rsidRDefault="00265584">
            <w:r>
              <w:t>South Dakota</w:t>
            </w:r>
          </w:p>
        </w:tc>
        <w:tc>
          <w:tcPr>
            <w:tcW w:w="1143" w:type="dxa"/>
            <w:tcBorders>
              <w:top w:val="single" w:sz="4" w:space="0" w:color="auto"/>
              <w:left w:val="single" w:sz="4" w:space="0" w:color="auto"/>
              <w:bottom w:val="single" w:sz="4" w:space="0" w:color="auto"/>
              <w:right w:val="single" w:sz="4" w:space="0" w:color="auto"/>
            </w:tcBorders>
            <w:noWrap/>
            <w:hideMark/>
          </w:tcPr>
          <w:p w14:paraId="337AF247" w14:textId="77777777" w:rsidR="00265584" w:rsidRDefault="00265584">
            <w:pPr>
              <w:jc w:val="right"/>
            </w:pPr>
            <w:r>
              <w:t>2,131</w:t>
            </w:r>
          </w:p>
        </w:tc>
        <w:tc>
          <w:tcPr>
            <w:tcW w:w="1009" w:type="dxa"/>
            <w:tcBorders>
              <w:top w:val="single" w:sz="4" w:space="0" w:color="auto"/>
              <w:left w:val="single" w:sz="4" w:space="0" w:color="auto"/>
              <w:bottom w:val="single" w:sz="4" w:space="0" w:color="auto"/>
              <w:right w:val="single" w:sz="4" w:space="0" w:color="auto"/>
            </w:tcBorders>
            <w:noWrap/>
            <w:hideMark/>
          </w:tcPr>
          <w:p w14:paraId="0EAD6DA1" w14:textId="77777777" w:rsidR="00265584" w:rsidRDefault="00265584">
            <w:pPr>
              <w:jc w:val="right"/>
            </w:pPr>
            <w:r>
              <w:t>2,188</w:t>
            </w:r>
          </w:p>
        </w:tc>
        <w:tc>
          <w:tcPr>
            <w:tcW w:w="990" w:type="dxa"/>
            <w:tcBorders>
              <w:top w:val="single" w:sz="4" w:space="0" w:color="auto"/>
              <w:left w:val="single" w:sz="4" w:space="0" w:color="auto"/>
              <w:bottom w:val="single" w:sz="4" w:space="0" w:color="auto"/>
              <w:right w:val="single" w:sz="4" w:space="0" w:color="auto"/>
            </w:tcBorders>
            <w:noWrap/>
            <w:hideMark/>
          </w:tcPr>
          <w:p w14:paraId="2E53792E" w14:textId="77777777" w:rsidR="00265584" w:rsidRDefault="00265584">
            <w:pPr>
              <w:jc w:val="right"/>
            </w:pPr>
            <w:r>
              <w:t>-57</w:t>
            </w:r>
          </w:p>
        </w:tc>
        <w:tc>
          <w:tcPr>
            <w:tcW w:w="858" w:type="dxa"/>
            <w:tcBorders>
              <w:top w:val="single" w:sz="4" w:space="0" w:color="auto"/>
              <w:left w:val="single" w:sz="4" w:space="0" w:color="auto"/>
              <w:bottom w:val="single" w:sz="4" w:space="0" w:color="auto"/>
              <w:right w:val="single" w:sz="4" w:space="0" w:color="auto"/>
            </w:tcBorders>
            <w:noWrap/>
            <w:hideMark/>
          </w:tcPr>
          <w:p w14:paraId="535C9C52"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2E5E1FD" w14:textId="77777777" w:rsidR="00265584" w:rsidRDefault="00265584">
            <w:pPr>
              <w:jc w:val="right"/>
            </w:pPr>
            <w:r>
              <w:t>161</w:t>
            </w:r>
          </w:p>
        </w:tc>
        <w:tc>
          <w:tcPr>
            <w:tcW w:w="900" w:type="dxa"/>
            <w:tcBorders>
              <w:top w:val="single" w:sz="4" w:space="0" w:color="auto"/>
              <w:left w:val="single" w:sz="4" w:space="0" w:color="auto"/>
              <w:bottom w:val="single" w:sz="4" w:space="0" w:color="auto"/>
              <w:right w:val="single" w:sz="4" w:space="0" w:color="auto"/>
            </w:tcBorders>
            <w:noWrap/>
            <w:hideMark/>
          </w:tcPr>
          <w:p w14:paraId="681B6579" w14:textId="77777777" w:rsidR="00265584" w:rsidRDefault="00265584">
            <w:pPr>
              <w:jc w:val="right"/>
            </w:pPr>
            <w:r>
              <w:t>165</w:t>
            </w:r>
          </w:p>
        </w:tc>
        <w:tc>
          <w:tcPr>
            <w:tcW w:w="810" w:type="dxa"/>
            <w:tcBorders>
              <w:top w:val="single" w:sz="4" w:space="0" w:color="auto"/>
              <w:left w:val="single" w:sz="4" w:space="0" w:color="auto"/>
              <w:bottom w:val="single" w:sz="4" w:space="0" w:color="auto"/>
              <w:right w:val="single" w:sz="4" w:space="0" w:color="auto"/>
            </w:tcBorders>
            <w:noWrap/>
            <w:hideMark/>
          </w:tcPr>
          <w:p w14:paraId="7E10C67E" w14:textId="77777777" w:rsidR="00265584" w:rsidRDefault="00265584">
            <w:pPr>
              <w:jc w:val="right"/>
            </w:pPr>
            <w:r>
              <w:t>-4</w:t>
            </w:r>
          </w:p>
        </w:tc>
        <w:tc>
          <w:tcPr>
            <w:tcW w:w="895" w:type="dxa"/>
            <w:tcBorders>
              <w:top w:val="single" w:sz="4" w:space="0" w:color="auto"/>
              <w:left w:val="single" w:sz="4" w:space="0" w:color="auto"/>
              <w:bottom w:val="single" w:sz="4" w:space="0" w:color="auto"/>
              <w:right w:val="single" w:sz="4" w:space="0" w:color="auto"/>
            </w:tcBorders>
            <w:noWrap/>
            <w:hideMark/>
          </w:tcPr>
          <w:p w14:paraId="649BD36C" w14:textId="77777777" w:rsidR="00265584" w:rsidRDefault="00265584">
            <w:pPr>
              <w:jc w:val="right"/>
            </w:pPr>
            <w:r>
              <w:t>-2.6%</w:t>
            </w:r>
          </w:p>
        </w:tc>
      </w:tr>
      <w:tr w:rsidR="00265584" w14:paraId="6C4A260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AE65101" w14:textId="77777777" w:rsidR="00265584" w:rsidRDefault="00265584">
            <w:r>
              <w:t>Colorado</w:t>
            </w:r>
          </w:p>
        </w:tc>
        <w:tc>
          <w:tcPr>
            <w:tcW w:w="1143" w:type="dxa"/>
            <w:tcBorders>
              <w:top w:val="single" w:sz="4" w:space="0" w:color="auto"/>
              <w:left w:val="single" w:sz="4" w:space="0" w:color="auto"/>
              <w:bottom w:val="single" w:sz="4" w:space="0" w:color="auto"/>
              <w:right w:val="single" w:sz="4" w:space="0" w:color="auto"/>
            </w:tcBorders>
            <w:noWrap/>
            <w:hideMark/>
          </w:tcPr>
          <w:p w14:paraId="30BE6EB4" w14:textId="77777777" w:rsidR="00265584" w:rsidRDefault="00265584">
            <w:pPr>
              <w:jc w:val="right"/>
            </w:pPr>
            <w:r>
              <w:t>12,879</w:t>
            </w:r>
          </w:p>
        </w:tc>
        <w:tc>
          <w:tcPr>
            <w:tcW w:w="1009" w:type="dxa"/>
            <w:tcBorders>
              <w:top w:val="single" w:sz="4" w:space="0" w:color="auto"/>
              <w:left w:val="single" w:sz="4" w:space="0" w:color="auto"/>
              <w:bottom w:val="single" w:sz="4" w:space="0" w:color="auto"/>
              <w:right w:val="single" w:sz="4" w:space="0" w:color="auto"/>
            </w:tcBorders>
            <w:noWrap/>
            <w:hideMark/>
          </w:tcPr>
          <w:p w14:paraId="14A9B2FB" w14:textId="77777777" w:rsidR="00265584" w:rsidRDefault="00265584">
            <w:pPr>
              <w:jc w:val="right"/>
            </w:pPr>
            <w:r>
              <w:t>13,221</w:t>
            </w:r>
          </w:p>
        </w:tc>
        <w:tc>
          <w:tcPr>
            <w:tcW w:w="990" w:type="dxa"/>
            <w:tcBorders>
              <w:top w:val="single" w:sz="4" w:space="0" w:color="auto"/>
              <w:left w:val="single" w:sz="4" w:space="0" w:color="auto"/>
              <w:bottom w:val="single" w:sz="4" w:space="0" w:color="auto"/>
              <w:right w:val="single" w:sz="4" w:space="0" w:color="auto"/>
            </w:tcBorders>
            <w:noWrap/>
            <w:hideMark/>
          </w:tcPr>
          <w:p w14:paraId="4D43F484" w14:textId="77777777" w:rsidR="00265584" w:rsidRDefault="00265584">
            <w:pPr>
              <w:jc w:val="right"/>
            </w:pPr>
            <w:r>
              <w:t>-342</w:t>
            </w:r>
          </w:p>
        </w:tc>
        <w:tc>
          <w:tcPr>
            <w:tcW w:w="858" w:type="dxa"/>
            <w:tcBorders>
              <w:top w:val="single" w:sz="4" w:space="0" w:color="auto"/>
              <w:left w:val="single" w:sz="4" w:space="0" w:color="auto"/>
              <w:bottom w:val="single" w:sz="4" w:space="0" w:color="auto"/>
              <w:right w:val="single" w:sz="4" w:space="0" w:color="auto"/>
            </w:tcBorders>
            <w:noWrap/>
            <w:hideMark/>
          </w:tcPr>
          <w:p w14:paraId="430841AC"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ECC3588" w14:textId="77777777" w:rsidR="00265584" w:rsidRDefault="00265584">
            <w:pPr>
              <w:jc w:val="right"/>
            </w:pPr>
            <w:r>
              <w:t>3,009</w:t>
            </w:r>
          </w:p>
        </w:tc>
        <w:tc>
          <w:tcPr>
            <w:tcW w:w="900" w:type="dxa"/>
            <w:tcBorders>
              <w:top w:val="single" w:sz="4" w:space="0" w:color="auto"/>
              <w:left w:val="single" w:sz="4" w:space="0" w:color="auto"/>
              <w:bottom w:val="single" w:sz="4" w:space="0" w:color="auto"/>
              <w:right w:val="single" w:sz="4" w:space="0" w:color="auto"/>
            </w:tcBorders>
            <w:noWrap/>
            <w:hideMark/>
          </w:tcPr>
          <w:p w14:paraId="6B2E7846" w14:textId="77777777" w:rsidR="00265584" w:rsidRDefault="00265584">
            <w:pPr>
              <w:jc w:val="right"/>
            </w:pPr>
            <w:r>
              <w:t>3,089</w:t>
            </w:r>
          </w:p>
        </w:tc>
        <w:tc>
          <w:tcPr>
            <w:tcW w:w="810" w:type="dxa"/>
            <w:tcBorders>
              <w:top w:val="single" w:sz="4" w:space="0" w:color="auto"/>
              <w:left w:val="single" w:sz="4" w:space="0" w:color="auto"/>
              <w:bottom w:val="single" w:sz="4" w:space="0" w:color="auto"/>
              <w:right w:val="single" w:sz="4" w:space="0" w:color="auto"/>
            </w:tcBorders>
            <w:noWrap/>
            <w:hideMark/>
          </w:tcPr>
          <w:p w14:paraId="70C8F569" w14:textId="77777777" w:rsidR="00265584" w:rsidRDefault="00265584">
            <w:pPr>
              <w:jc w:val="right"/>
            </w:pPr>
            <w:r>
              <w:t>-80</w:t>
            </w:r>
          </w:p>
        </w:tc>
        <w:tc>
          <w:tcPr>
            <w:tcW w:w="895" w:type="dxa"/>
            <w:tcBorders>
              <w:top w:val="single" w:sz="4" w:space="0" w:color="auto"/>
              <w:left w:val="single" w:sz="4" w:space="0" w:color="auto"/>
              <w:bottom w:val="single" w:sz="4" w:space="0" w:color="auto"/>
              <w:right w:val="single" w:sz="4" w:space="0" w:color="auto"/>
            </w:tcBorders>
            <w:noWrap/>
            <w:hideMark/>
          </w:tcPr>
          <w:p w14:paraId="687BB135" w14:textId="77777777" w:rsidR="00265584" w:rsidRDefault="00265584">
            <w:pPr>
              <w:jc w:val="right"/>
            </w:pPr>
            <w:r>
              <w:t>-2.6%</w:t>
            </w:r>
          </w:p>
        </w:tc>
      </w:tr>
      <w:tr w:rsidR="00265584" w14:paraId="5F25241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3A1CA55" w14:textId="77777777" w:rsidR="00265584" w:rsidRDefault="00265584">
            <w:r>
              <w:t>North Carolina</w:t>
            </w:r>
          </w:p>
        </w:tc>
        <w:tc>
          <w:tcPr>
            <w:tcW w:w="1143" w:type="dxa"/>
            <w:tcBorders>
              <w:top w:val="single" w:sz="4" w:space="0" w:color="auto"/>
              <w:left w:val="single" w:sz="4" w:space="0" w:color="auto"/>
              <w:bottom w:val="single" w:sz="4" w:space="0" w:color="auto"/>
              <w:right w:val="single" w:sz="4" w:space="0" w:color="auto"/>
            </w:tcBorders>
            <w:noWrap/>
            <w:hideMark/>
          </w:tcPr>
          <w:p w14:paraId="20DC1F62" w14:textId="77777777" w:rsidR="00265584" w:rsidRDefault="00265584">
            <w:pPr>
              <w:jc w:val="right"/>
            </w:pPr>
            <w:r>
              <w:t>23,976</w:t>
            </w:r>
          </w:p>
        </w:tc>
        <w:tc>
          <w:tcPr>
            <w:tcW w:w="1009" w:type="dxa"/>
            <w:tcBorders>
              <w:top w:val="single" w:sz="4" w:space="0" w:color="auto"/>
              <w:left w:val="single" w:sz="4" w:space="0" w:color="auto"/>
              <w:bottom w:val="single" w:sz="4" w:space="0" w:color="auto"/>
              <w:right w:val="single" w:sz="4" w:space="0" w:color="auto"/>
            </w:tcBorders>
            <w:noWrap/>
            <w:hideMark/>
          </w:tcPr>
          <w:p w14:paraId="37ACB9DC" w14:textId="77777777" w:rsidR="00265584" w:rsidRDefault="00265584">
            <w:pPr>
              <w:jc w:val="right"/>
            </w:pPr>
            <w:r>
              <w:t>24,613</w:t>
            </w:r>
          </w:p>
        </w:tc>
        <w:tc>
          <w:tcPr>
            <w:tcW w:w="990" w:type="dxa"/>
            <w:tcBorders>
              <w:top w:val="single" w:sz="4" w:space="0" w:color="auto"/>
              <w:left w:val="single" w:sz="4" w:space="0" w:color="auto"/>
              <w:bottom w:val="single" w:sz="4" w:space="0" w:color="auto"/>
              <w:right w:val="single" w:sz="4" w:space="0" w:color="auto"/>
            </w:tcBorders>
            <w:noWrap/>
            <w:hideMark/>
          </w:tcPr>
          <w:p w14:paraId="7862FCCB" w14:textId="77777777" w:rsidR="00265584" w:rsidRDefault="00265584">
            <w:pPr>
              <w:jc w:val="right"/>
            </w:pPr>
            <w:r>
              <w:t>-637</w:t>
            </w:r>
          </w:p>
        </w:tc>
        <w:tc>
          <w:tcPr>
            <w:tcW w:w="858" w:type="dxa"/>
            <w:tcBorders>
              <w:top w:val="single" w:sz="4" w:space="0" w:color="auto"/>
              <w:left w:val="single" w:sz="4" w:space="0" w:color="auto"/>
              <w:bottom w:val="single" w:sz="4" w:space="0" w:color="auto"/>
              <w:right w:val="single" w:sz="4" w:space="0" w:color="auto"/>
            </w:tcBorders>
            <w:noWrap/>
            <w:hideMark/>
          </w:tcPr>
          <w:p w14:paraId="0888E9B7"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077ACF9A" w14:textId="77777777" w:rsidR="00265584" w:rsidRDefault="00265584">
            <w:pPr>
              <w:jc w:val="right"/>
            </w:pPr>
            <w:r>
              <w:t>3,099</w:t>
            </w:r>
          </w:p>
        </w:tc>
        <w:tc>
          <w:tcPr>
            <w:tcW w:w="900" w:type="dxa"/>
            <w:tcBorders>
              <w:top w:val="single" w:sz="4" w:space="0" w:color="auto"/>
              <w:left w:val="single" w:sz="4" w:space="0" w:color="auto"/>
              <w:bottom w:val="single" w:sz="4" w:space="0" w:color="auto"/>
              <w:right w:val="single" w:sz="4" w:space="0" w:color="auto"/>
            </w:tcBorders>
            <w:noWrap/>
            <w:hideMark/>
          </w:tcPr>
          <w:p w14:paraId="0D7AEA51" w14:textId="77777777" w:rsidR="00265584" w:rsidRDefault="00265584">
            <w:pPr>
              <w:jc w:val="right"/>
            </w:pPr>
            <w:r>
              <w:t>3,182</w:t>
            </w:r>
          </w:p>
        </w:tc>
        <w:tc>
          <w:tcPr>
            <w:tcW w:w="810" w:type="dxa"/>
            <w:tcBorders>
              <w:top w:val="single" w:sz="4" w:space="0" w:color="auto"/>
              <w:left w:val="single" w:sz="4" w:space="0" w:color="auto"/>
              <w:bottom w:val="single" w:sz="4" w:space="0" w:color="auto"/>
              <w:right w:val="single" w:sz="4" w:space="0" w:color="auto"/>
            </w:tcBorders>
            <w:noWrap/>
            <w:hideMark/>
          </w:tcPr>
          <w:p w14:paraId="3F7BCEB6" w14:textId="77777777" w:rsidR="00265584" w:rsidRDefault="00265584">
            <w:pPr>
              <w:jc w:val="right"/>
            </w:pPr>
            <w:r>
              <w:t>-82</w:t>
            </w:r>
          </w:p>
        </w:tc>
        <w:tc>
          <w:tcPr>
            <w:tcW w:w="895" w:type="dxa"/>
            <w:tcBorders>
              <w:top w:val="single" w:sz="4" w:space="0" w:color="auto"/>
              <w:left w:val="single" w:sz="4" w:space="0" w:color="auto"/>
              <w:bottom w:val="single" w:sz="4" w:space="0" w:color="auto"/>
              <w:right w:val="single" w:sz="4" w:space="0" w:color="auto"/>
            </w:tcBorders>
            <w:noWrap/>
            <w:hideMark/>
          </w:tcPr>
          <w:p w14:paraId="0BB5F92F" w14:textId="77777777" w:rsidR="00265584" w:rsidRDefault="00265584">
            <w:pPr>
              <w:jc w:val="right"/>
            </w:pPr>
            <w:r>
              <w:t>-2.6%</w:t>
            </w:r>
          </w:p>
        </w:tc>
      </w:tr>
      <w:tr w:rsidR="00265584" w14:paraId="046427B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EE75489" w14:textId="77777777" w:rsidR="00265584" w:rsidRDefault="00265584">
            <w:r>
              <w:t>Florida</w:t>
            </w:r>
          </w:p>
        </w:tc>
        <w:tc>
          <w:tcPr>
            <w:tcW w:w="1143" w:type="dxa"/>
            <w:tcBorders>
              <w:top w:val="single" w:sz="4" w:space="0" w:color="auto"/>
              <w:left w:val="single" w:sz="4" w:space="0" w:color="auto"/>
              <w:bottom w:val="single" w:sz="4" w:space="0" w:color="auto"/>
              <w:right w:val="single" w:sz="4" w:space="0" w:color="auto"/>
            </w:tcBorders>
            <w:noWrap/>
            <w:hideMark/>
          </w:tcPr>
          <w:p w14:paraId="7BA2EA1A" w14:textId="77777777" w:rsidR="00265584" w:rsidRDefault="00265584">
            <w:pPr>
              <w:jc w:val="right"/>
            </w:pPr>
            <w:r>
              <w:t>42,055</w:t>
            </w:r>
          </w:p>
        </w:tc>
        <w:tc>
          <w:tcPr>
            <w:tcW w:w="1009" w:type="dxa"/>
            <w:tcBorders>
              <w:top w:val="single" w:sz="4" w:space="0" w:color="auto"/>
              <w:left w:val="single" w:sz="4" w:space="0" w:color="auto"/>
              <w:bottom w:val="single" w:sz="4" w:space="0" w:color="auto"/>
              <w:right w:val="single" w:sz="4" w:space="0" w:color="auto"/>
            </w:tcBorders>
            <w:noWrap/>
            <w:hideMark/>
          </w:tcPr>
          <w:p w14:paraId="33FBDB96" w14:textId="77777777" w:rsidR="00265584" w:rsidRDefault="00265584">
            <w:pPr>
              <w:jc w:val="right"/>
            </w:pPr>
            <w:r>
              <w:t>43,173</w:t>
            </w:r>
          </w:p>
        </w:tc>
        <w:tc>
          <w:tcPr>
            <w:tcW w:w="990" w:type="dxa"/>
            <w:tcBorders>
              <w:top w:val="single" w:sz="4" w:space="0" w:color="auto"/>
              <w:left w:val="single" w:sz="4" w:space="0" w:color="auto"/>
              <w:bottom w:val="single" w:sz="4" w:space="0" w:color="auto"/>
              <w:right w:val="single" w:sz="4" w:space="0" w:color="auto"/>
            </w:tcBorders>
            <w:noWrap/>
            <w:hideMark/>
          </w:tcPr>
          <w:p w14:paraId="6023D1F2" w14:textId="77777777" w:rsidR="00265584" w:rsidRDefault="00265584">
            <w:pPr>
              <w:jc w:val="right"/>
            </w:pPr>
            <w:r>
              <w:t>-1,118</w:t>
            </w:r>
          </w:p>
        </w:tc>
        <w:tc>
          <w:tcPr>
            <w:tcW w:w="858" w:type="dxa"/>
            <w:tcBorders>
              <w:top w:val="single" w:sz="4" w:space="0" w:color="auto"/>
              <w:left w:val="single" w:sz="4" w:space="0" w:color="auto"/>
              <w:bottom w:val="single" w:sz="4" w:space="0" w:color="auto"/>
              <w:right w:val="single" w:sz="4" w:space="0" w:color="auto"/>
            </w:tcBorders>
            <w:noWrap/>
            <w:hideMark/>
          </w:tcPr>
          <w:p w14:paraId="593A238E"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672D4FB" w14:textId="77777777" w:rsidR="00265584" w:rsidRDefault="00265584">
            <w:pPr>
              <w:jc w:val="right"/>
            </w:pPr>
            <w:r>
              <w:t>5,360</w:t>
            </w:r>
          </w:p>
        </w:tc>
        <w:tc>
          <w:tcPr>
            <w:tcW w:w="900" w:type="dxa"/>
            <w:tcBorders>
              <w:top w:val="single" w:sz="4" w:space="0" w:color="auto"/>
              <w:left w:val="single" w:sz="4" w:space="0" w:color="auto"/>
              <w:bottom w:val="single" w:sz="4" w:space="0" w:color="auto"/>
              <w:right w:val="single" w:sz="4" w:space="0" w:color="auto"/>
            </w:tcBorders>
            <w:noWrap/>
            <w:hideMark/>
          </w:tcPr>
          <w:p w14:paraId="1E616539" w14:textId="77777777" w:rsidR="00265584" w:rsidRDefault="00265584">
            <w:pPr>
              <w:jc w:val="right"/>
            </w:pPr>
            <w:r>
              <w:t>5,502</w:t>
            </w:r>
          </w:p>
        </w:tc>
        <w:tc>
          <w:tcPr>
            <w:tcW w:w="810" w:type="dxa"/>
            <w:tcBorders>
              <w:top w:val="single" w:sz="4" w:space="0" w:color="auto"/>
              <w:left w:val="single" w:sz="4" w:space="0" w:color="auto"/>
              <w:bottom w:val="single" w:sz="4" w:space="0" w:color="auto"/>
              <w:right w:val="single" w:sz="4" w:space="0" w:color="auto"/>
            </w:tcBorders>
            <w:noWrap/>
            <w:hideMark/>
          </w:tcPr>
          <w:p w14:paraId="1974EC7D" w14:textId="77777777" w:rsidR="00265584" w:rsidRDefault="00265584">
            <w:pPr>
              <w:jc w:val="right"/>
            </w:pPr>
            <w:r>
              <w:t>-142</w:t>
            </w:r>
          </w:p>
        </w:tc>
        <w:tc>
          <w:tcPr>
            <w:tcW w:w="895" w:type="dxa"/>
            <w:tcBorders>
              <w:top w:val="single" w:sz="4" w:space="0" w:color="auto"/>
              <w:left w:val="single" w:sz="4" w:space="0" w:color="auto"/>
              <w:bottom w:val="single" w:sz="4" w:space="0" w:color="auto"/>
              <w:right w:val="single" w:sz="4" w:space="0" w:color="auto"/>
            </w:tcBorders>
            <w:noWrap/>
            <w:hideMark/>
          </w:tcPr>
          <w:p w14:paraId="35A13467" w14:textId="77777777" w:rsidR="00265584" w:rsidRDefault="00265584">
            <w:pPr>
              <w:jc w:val="right"/>
            </w:pPr>
            <w:r>
              <w:t>-2.6%</w:t>
            </w:r>
          </w:p>
        </w:tc>
      </w:tr>
      <w:tr w:rsidR="00265584" w14:paraId="6F3146E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1545839" w14:textId="77777777" w:rsidR="00265584" w:rsidRDefault="00265584">
            <w:r>
              <w:t>Nevada</w:t>
            </w:r>
          </w:p>
        </w:tc>
        <w:tc>
          <w:tcPr>
            <w:tcW w:w="1143" w:type="dxa"/>
            <w:tcBorders>
              <w:top w:val="single" w:sz="4" w:space="0" w:color="auto"/>
              <w:left w:val="single" w:sz="4" w:space="0" w:color="auto"/>
              <w:bottom w:val="single" w:sz="4" w:space="0" w:color="auto"/>
              <w:right w:val="single" w:sz="4" w:space="0" w:color="auto"/>
            </w:tcBorders>
            <w:noWrap/>
            <w:hideMark/>
          </w:tcPr>
          <w:p w14:paraId="6BC933C8" w14:textId="77777777" w:rsidR="00265584" w:rsidRDefault="00265584">
            <w:pPr>
              <w:jc w:val="right"/>
            </w:pPr>
            <w:r>
              <w:t>7,170</w:t>
            </w:r>
          </w:p>
        </w:tc>
        <w:tc>
          <w:tcPr>
            <w:tcW w:w="1009" w:type="dxa"/>
            <w:tcBorders>
              <w:top w:val="single" w:sz="4" w:space="0" w:color="auto"/>
              <w:left w:val="single" w:sz="4" w:space="0" w:color="auto"/>
              <w:bottom w:val="single" w:sz="4" w:space="0" w:color="auto"/>
              <w:right w:val="single" w:sz="4" w:space="0" w:color="auto"/>
            </w:tcBorders>
            <w:noWrap/>
            <w:hideMark/>
          </w:tcPr>
          <w:p w14:paraId="20D47EE3" w14:textId="77777777" w:rsidR="00265584" w:rsidRDefault="00265584">
            <w:pPr>
              <w:jc w:val="right"/>
            </w:pPr>
            <w:r>
              <w:t>7,174</w:t>
            </w:r>
          </w:p>
        </w:tc>
        <w:tc>
          <w:tcPr>
            <w:tcW w:w="990" w:type="dxa"/>
            <w:tcBorders>
              <w:top w:val="single" w:sz="4" w:space="0" w:color="auto"/>
              <w:left w:val="single" w:sz="4" w:space="0" w:color="auto"/>
              <w:bottom w:val="single" w:sz="4" w:space="0" w:color="auto"/>
              <w:right w:val="single" w:sz="4" w:space="0" w:color="auto"/>
            </w:tcBorders>
            <w:noWrap/>
            <w:hideMark/>
          </w:tcPr>
          <w:p w14:paraId="13148E6E" w14:textId="77777777" w:rsidR="00265584" w:rsidRDefault="00265584">
            <w:pPr>
              <w:jc w:val="right"/>
            </w:pPr>
            <w:r>
              <w:t>-4</w:t>
            </w:r>
          </w:p>
        </w:tc>
        <w:tc>
          <w:tcPr>
            <w:tcW w:w="858" w:type="dxa"/>
            <w:tcBorders>
              <w:top w:val="single" w:sz="4" w:space="0" w:color="auto"/>
              <w:left w:val="single" w:sz="4" w:space="0" w:color="auto"/>
              <w:bottom w:val="single" w:sz="4" w:space="0" w:color="auto"/>
              <w:right w:val="single" w:sz="4" w:space="0" w:color="auto"/>
            </w:tcBorders>
            <w:noWrap/>
            <w:hideMark/>
          </w:tcPr>
          <w:p w14:paraId="16A8BBC6" w14:textId="77777777" w:rsidR="00265584" w:rsidRDefault="00265584">
            <w:pPr>
              <w:jc w:val="right"/>
            </w:pPr>
            <w:r>
              <w:t>-0.1%</w:t>
            </w:r>
          </w:p>
        </w:tc>
        <w:tc>
          <w:tcPr>
            <w:tcW w:w="852" w:type="dxa"/>
            <w:tcBorders>
              <w:top w:val="single" w:sz="4" w:space="0" w:color="auto"/>
              <w:left w:val="single" w:sz="4" w:space="0" w:color="auto"/>
              <w:bottom w:val="single" w:sz="4" w:space="0" w:color="auto"/>
              <w:right w:val="single" w:sz="4" w:space="0" w:color="auto"/>
            </w:tcBorders>
            <w:noWrap/>
            <w:hideMark/>
          </w:tcPr>
          <w:p w14:paraId="62385C0A" w14:textId="77777777" w:rsidR="00265584" w:rsidRDefault="00265584">
            <w:pPr>
              <w:jc w:val="right"/>
            </w:pPr>
            <w:r>
              <w:t>1,430</w:t>
            </w:r>
          </w:p>
        </w:tc>
        <w:tc>
          <w:tcPr>
            <w:tcW w:w="900" w:type="dxa"/>
            <w:tcBorders>
              <w:top w:val="single" w:sz="4" w:space="0" w:color="auto"/>
              <w:left w:val="single" w:sz="4" w:space="0" w:color="auto"/>
              <w:bottom w:val="single" w:sz="4" w:space="0" w:color="auto"/>
              <w:right w:val="single" w:sz="4" w:space="0" w:color="auto"/>
            </w:tcBorders>
            <w:noWrap/>
            <w:hideMark/>
          </w:tcPr>
          <w:p w14:paraId="272FE5EB" w14:textId="77777777" w:rsidR="00265584" w:rsidRDefault="00265584">
            <w:pPr>
              <w:jc w:val="right"/>
            </w:pPr>
            <w:r>
              <w:t>1,431</w:t>
            </w:r>
          </w:p>
        </w:tc>
        <w:tc>
          <w:tcPr>
            <w:tcW w:w="810" w:type="dxa"/>
            <w:tcBorders>
              <w:top w:val="single" w:sz="4" w:space="0" w:color="auto"/>
              <w:left w:val="single" w:sz="4" w:space="0" w:color="auto"/>
              <w:bottom w:val="single" w:sz="4" w:space="0" w:color="auto"/>
              <w:right w:val="single" w:sz="4" w:space="0" w:color="auto"/>
            </w:tcBorders>
            <w:noWrap/>
            <w:hideMark/>
          </w:tcPr>
          <w:p w14:paraId="73942CA1" w14:textId="77777777" w:rsidR="00265584" w:rsidRDefault="00265584">
            <w:pPr>
              <w:jc w:val="right"/>
            </w:pPr>
            <w:r>
              <w:t>-1</w:t>
            </w:r>
          </w:p>
        </w:tc>
        <w:tc>
          <w:tcPr>
            <w:tcW w:w="895" w:type="dxa"/>
            <w:tcBorders>
              <w:top w:val="single" w:sz="4" w:space="0" w:color="auto"/>
              <w:left w:val="single" w:sz="4" w:space="0" w:color="auto"/>
              <w:bottom w:val="single" w:sz="4" w:space="0" w:color="auto"/>
              <w:right w:val="single" w:sz="4" w:space="0" w:color="auto"/>
            </w:tcBorders>
            <w:noWrap/>
            <w:hideMark/>
          </w:tcPr>
          <w:p w14:paraId="1681088A" w14:textId="77777777" w:rsidR="00265584" w:rsidRDefault="00265584">
            <w:pPr>
              <w:jc w:val="right"/>
            </w:pPr>
            <w:r>
              <w:t>-0.1%</w:t>
            </w:r>
          </w:p>
        </w:tc>
      </w:tr>
      <w:tr w:rsidR="00265584" w14:paraId="2050BEB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07A3C00" w14:textId="77777777" w:rsidR="00265584" w:rsidRDefault="00265584">
            <w:r>
              <w:t>Wyoming</w:t>
            </w:r>
          </w:p>
        </w:tc>
        <w:tc>
          <w:tcPr>
            <w:tcW w:w="1143" w:type="dxa"/>
            <w:tcBorders>
              <w:top w:val="single" w:sz="4" w:space="0" w:color="auto"/>
              <w:left w:val="single" w:sz="4" w:space="0" w:color="auto"/>
              <w:bottom w:val="single" w:sz="4" w:space="0" w:color="auto"/>
              <w:right w:val="single" w:sz="4" w:space="0" w:color="auto"/>
            </w:tcBorders>
            <w:noWrap/>
            <w:hideMark/>
          </w:tcPr>
          <w:p w14:paraId="7C5CA071" w14:textId="77777777" w:rsidR="00265584" w:rsidRDefault="00265584">
            <w:pPr>
              <w:jc w:val="right"/>
            </w:pPr>
            <w:r>
              <w:t>1,482</w:t>
            </w:r>
          </w:p>
        </w:tc>
        <w:tc>
          <w:tcPr>
            <w:tcW w:w="1009" w:type="dxa"/>
            <w:tcBorders>
              <w:top w:val="single" w:sz="4" w:space="0" w:color="auto"/>
              <w:left w:val="single" w:sz="4" w:space="0" w:color="auto"/>
              <w:bottom w:val="single" w:sz="4" w:space="0" w:color="auto"/>
              <w:right w:val="single" w:sz="4" w:space="0" w:color="auto"/>
            </w:tcBorders>
            <w:noWrap/>
            <w:hideMark/>
          </w:tcPr>
          <w:p w14:paraId="08840418" w14:textId="77777777" w:rsidR="00265584" w:rsidRDefault="00265584">
            <w:pPr>
              <w:jc w:val="right"/>
            </w:pPr>
            <w:r>
              <w:t>1,461</w:t>
            </w:r>
          </w:p>
        </w:tc>
        <w:tc>
          <w:tcPr>
            <w:tcW w:w="990" w:type="dxa"/>
            <w:tcBorders>
              <w:top w:val="single" w:sz="4" w:space="0" w:color="auto"/>
              <w:left w:val="single" w:sz="4" w:space="0" w:color="auto"/>
              <w:bottom w:val="single" w:sz="4" w:space="0" w:color="auto"/>
              <w:right w:val="single" w:sz="4" w:space="0" w:color="auto"/>
            </w:tcBorders>
            <w:noWrap/>
            <w:hideMark/>
          </w:tcPr>
          <w:p w14:paraId="4B9DB5B4" w14:textId="77777777" w:rsidR="00265584" w:rsidRDefault="00265584">
            <w:pPr>
              <w:jc w:val="right"/>
            </w:pPr>
            <w:r>
              <w:t>22</w:t>
            </w:r>
          </w:p>
        </w:tc>
        <w:tc>
          <w:tcPr>
            <w:tcW w:w="858" w:type="dxa"/>
            <w:tcBorders>
              <w:top w:val="single" w:sz="4" w:space="0" w:color="auto"/>
              <w:left w:val="single" w:sz="4" w:space="0" w:color="auto"/>
              <w:bottom w:val="single" w:sz="4" w:space="0" w:color="auto"/>
              <w:right w:val="single" w:sz="4" w:space="0" w:color="auto"/>
            </w:tcBorders>
            <w:noWrap/>
            <w:hideMark/>
          </w:tcPr>
          <w:p w14:paraId="7C50A1F0" w14:textId="77777777" w:rsidR="00265584" w:rsidRDefault="00265584">
            <w:pPr>
              <w:jc w:val="right"/>
            </w:pPr>
            <w:r>
              <w:t>1.5%</w:t>
            </w:r>
          </w:p>
        </w:tc>
        <w:tc>
          <w:tcPr>
            <w:tcW w:w="852" w:type="dxa"/>
            <w:tcBorders>
              <w:top w:val="single" w:sz="4" w:space="0" w:color="auto"/>
              <w:left w:val="single" w:sz="4" w:space="0" w:color="auto"/>
              <w:bottom w:val="single" w:sz="4" w:space="0" w:color="auto"/>
              <w:right w:val="single" w:sz="4" w:space="0" w:color="auto"/>
            </w:tcBorders>
            <w:noWrap/>
            <w:hideMark/>
          </w:tcPr>
          <w:p w14:paraId="3C617570" w14:textId="77777777" w:rsidR="00265584" w:rsidRDefault="00265584">
            <w:pPr>
              <w:jc w:val="right"/>
            </w:pPr>
            <w:r>
              <w:t>144</w:t>
            </w:r>
          </w:p>
        </w:tc>
        <w:tc>
          <w:tcPr>
            <w:tcW w:w="900" w:type="dxa"/>
            <w:tcBorders>
              <w:top w:val="single" w:sz="4" w:space="0" w:color="auto"/>
              <w:left w:val="single" w:sz="4" w:space="0" w:color="auto"/>
              <w:bottom w:val="single" w:sz="4" w:space="0" w:color="auto"/>
              <w:right w:val="single" w:sz="4" w:space="0" w:color="auto"/>
            </w:tcBorders>
            <w:noWrap/>
            <w:hideMark/>
          </w:tcPr>
          <w:p w14:paraId="01E33045" w14:textId="77777777" w:rsidR="00265584" w:rsidRDefault="00265584">
            <w:pPr>
              <w:jc w:val="right"/>
            </w:pPr>
            <w:r>
              <w:t>141</w:t>
            </w:r>
          </w:p>
        </w:tc>
        <w:tc>
          <w:tcPr>
            <w:tcW w:w="810" w:type="dxa"/>
            <w:tcBorders>
              <w:top w:val="single" w:sz="4" w:space="0" w:color="auto"/>
              <w:left w:val="single" w:sz="4" w:space="0" w:color="auto"/>
              <w:bottom w:val="single" w:sz="4" w:space="0" w:color="auto"/>
              <w:right w:val="single" w:sz="4" w:space="0" w:color="auto"/>
            </w:tcBorders>
            <w:noWrap/>
            <w:hideMark/>
          </w:tcPr>
          <w:p w14:paraId="03BF6DBC" w14:textId="77777777" w:rsidR="00265584" w:rsidRDefault="00265584">
            <w:pPr>
              <w:jc w:val="right"/>
            </w:pPr>
            <w:r>
              <w:t>2</w:t>
            </w:r>
          </w:p>
        </w:tc>
        <w:tc>
          <w:tcPr>
            <w:tcW w:w="895" w:type="dxa"/>
            <w:tcBorders>
              <w:top w:val="single" w:sz="4" w:space="0" w:color="auto"/>
              <w:left w:val="single" w:sz="4" w:space="0" w:color="auto"/>
              <w:bottom w:val="single" w:sz="4" w:space="0" w:color="auto"/>
              <w:right w:val="single" w:sz="4" w:space="0" w:color="auto"/>
            </w:tcBorders>
            <w:noWrap/>
            <w:hideMark/>
          </w:tcPr>
          <w:p w14:paraId="61E16E49" w14:textId="77777777" w:rsidR="00265584" w:rsidRDefault="00265584">
            <w:pPr>
              <w:jc w:val="right"/>
            </w:pPr>
            <w:r>
              <w:t>1.5%</w:t>
            </w:r>
          </w:p>
        </w:tc>
      </w:tr>
      <w:tr w:rsidR="00265584" w14:paraId="5E39E680"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4B0C1ED" w14:textId="77777777" w:rsidR="00265584" w:rsidRDefault="00265584">
            <w:r>
              <w:t>Minnesota</w:t>
            </w:r>
          </w:p>
        </w:tc>
        <w:tc>
          <w:tcPr>
            <w:tcW w:w="1143" w:type="dxa"/>
            <w:tcBorders>
              <w:top w:val="single" w:sz="4" w:space="0" w:color="auto"/>
              <w:left w:val="single" w:sz="4" w:space="0" w:color="auto"/>
              <w:bottom w:val="single" w:sz="4" w:space="0" w:color="auto"/>
              <w:right w:val="single" w:sz="4" w:space="0" w:color="auto"/>
            </w:tcBorders>
            <w:noWrap/>
            <w:hideMark/>
          </w:tcPr>
          <w:p w14:paraId="1C0C8654" w14:textId="77777777" w:rsidR="00265584" w:rsidRDefault="00265584">
            <w:pPr>
              <w:jc w:val="right"/>
            </w:pPr>
            <w:r>
              <w:t>14,061</w:t>
            </w:r>
          </w:p>
        </w:tc>
        <w:tc>
          <w:tcPr>
            <w:tcW w:w="1009" w:type="dxa"/>
            <w:tcBorders>
              <w:top w:val="single" w:sz="4" w:space="0" w:color="auto"/>
              <w:left w:val="single" w:sz="4" w:space="0" w:color="auto"/>
              <w:bottom w:val="single" w:sz="4" w:space="0" w:color="auto"/>
              <w:right w:val="single" w:sz="4" w:space="0" w:color="auto"/>
            </w:tcBorders>
            <w:noWrap/>
            <w:hideMark/>
          </w:tcPr>
          <w:p w14:paraId="278A0734" w14:textId="77777777" w:rsidR="00265584" w:rsidRDefault="00265584">
            <w:pPr>
              <w:jc w:val="right"/>
            </w:pPr>
            <w:r>
              <w:t>13,852</w:t>
            </w:r>
          </w:p>
        </w:tc>
        <w:tc>
          <w:tcPr>
            <w:tcW w:w="990" w:type="dxa"/>
            <w:tcBorders>
              <w:top w:val="single" w:sz="4" w:space="0" w:color="auto"/>
              <w:left w:val="single" w:sz="4" w:space="0" w:color="auto"/>
              <w:bottom w:val="single" w:sz="4" w:space="0" w:color="auto"/>
              <w:right w:val="single" w:sz="4" w:space="0" w:color="auto"/>
            </w:tcBorders>
            <w:noWrap/>
            <w:hideMark/>
          </w:tcPr>
          <w:p w14:paraId="754322B0" w14:textId="77777777" w:rsidR="00265584" w:rsidRDefault="00265584">
            <w:pPr>
              <w:jc w:val="right"/>
            </w:pPr>
            <w:r>
              <w:t>210</w:t>
            </w:r>
          </w:p>
        </w:tc>
        <w:tc>
          <w:tcPr>
            <w:tcW w:w="858" w:type="dxa"/>
            <w:tcBorders>
              <w:top w:val="single" w:sz="4" w:space="0" w:color="auto"/>
              <w:left w:val="single" w:sz="4" w:space="0" w:color="auto"/>
              <w:bottom w:val="single" w:sz="4" w:space="0" w:color="auto"/>
              <w:right w:val="single" w:sz="4" w:space="0" w:color="auto"/>
            </w:tcBorders>
            <w:noWrap/>
            <w:hideMark/>
          </w:tcPr>
          <w:p w14:paraId="2B96C11C" w14:textId="77777777" w:rsidR="00265584" w:rsidRDefault="00265584">
            <w:pPr>
              <w:jc w:val="right"/>
            </w:pPr>
            <w:r>
              <w:t>1.5%</w:t>
            </w:r>
          </w:p>
        </w:tc>
        <w:tc>
          <w:tcPr>
            <w:tcW w:w="852" w:type="dxa"/>
            <w:tcBorders>
              <w:top w:val="single" w:sz="4" w:space="0" w:color="auto"/>
              <w:left w:val="single" w:sz="4" w:space="0" w:color="auto"/>
              <w:bottom w:val="single" w:sz="4" w:space="0" w:color="auto"/>
              <w:right w:val="single" w:sz="4" w:space="0" w:color="auto"/>
            </w:tcBorders>
            <w:noWrap/>
            <w:hideMark/>
          </w:tcPr>
          <w:p w14:paraId="517B1CB9" w14:textId="77777777" w:rsidR="00265584" w:rsidRDefault="00265584">
            <w:pPr>
              <w:jc w:val="right"/>
            </w:pPr>
            <w:r>
              <w:t>2,124</w:t>
            </w:r>
          </w:p>
        </w:tc>
        <w:tc>
          <w:tcPr>
            <w:tcW w:w="900" w:type="dxa"/>
            <w:tcBorders>
              <w:top w:val="single" w:sz="4" w:space="0" w:color="auto"/>
              <w:left w:val="single" w:sz="4" w:space="0" w:color="auto"/>
              <w:bottom w:val="single" w:sz="4" w:space="0" w:color="auto"/>
              <w:right w:val="single" w:sz="4" w:space="0" w:color="auto"/>
            </w:tcBorders>
            <w:noWrap/>
            <w:hideMark/>
          </w:tcPr>
          <w:p w14:paraId="7B09BEF8" w14:textId="77777777" w:rsidR="00265584" w:rsidRDefault="00265584">
            <w:pPr>
              <w:jc w:val="right"/>
            </w:pPr>
            <w:r>
              <w:t>2,093</w:t>
            </w:r>
          </w:p>
        </w:tc>
        <w:tc>
          <w:tcPr>
            <w:tcW w:w="810" w:type="dxa"/>
            <w:tcBorders>
              <w:top w:val="single" w:sz="4" w:space="0" w:color="auto"/>
              <w:left w:val="single" w:sz="4" w:space="0" w:color="auto"/>
              <w:bottom w:val="single" w:sz="4" w:space="0" w:color="auto"/>
              <w:right w:val="single" w:sz="4" w:space="0" w:color="auto"/>
            </w:tcBorders>
            <w:noWrap/>
            <w:hideMark/>
          </w:tcPr>
          <w:p w14:paraId="3FF02129" w14:textId="77777777" w:rsidR="00265584" w:rsidRDefault="00265584">
            <w:pPr>
              <w:jc w:val="right"/>
            </w:pPr>
            <w:r>
              <w:t>32</w:t>
            </w:r>
          </w:p>
        </w:tc>
        <w:tc>
          <w:tcPr>
            <w:tcW w:w="895" w:type="dxa"/>
            <w:tcBorders>
              <w:top w:val="single" w:sz="4" w:space="0" w:color="auto"/>
              <w:left w:val="single" w:sz="4" w:space="0" w:color="auto"/>
              <w:bottom w:val="single" w:sz="4" w:space="0" w:color="auto"/>
              <w:right w:val="single" w:sz="4" w:space="0" w:color="auto"/>
            </w:tcBorders>
            <w:noWrap/>
            <w:hideMark/>
          </w:tcPr>
          <w:p w14:paraId="7A34FF7A" w14:textId="77777777" w:rsidR="00265584" w:rsidRDefault="00265584">
            <w:pPr>
              <w:jc w:val="right"/>
            </w:pPr>
            <w:r>
              <w:t>1.5%</w:t>
            </w:r>
          </w:p>
        </w:tc>
      </w:tr>
      <w:tr w:rsidR="00265584" w14:paraId="0300AB0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E4CAE04" w14:textId="77777777" w:rsidR="00265584" w:rsidRDefault="00265584">
            <w:r>
              <w:t>Wisconsin</w:t>
            </w:r>
          </w:p>
        </w:tc>
        <w:tc>
          <w:tcPr>
            <w:tcW w:w="1143" w:type="dxa"/>
            <w:tcBorders>
              <w:top w:val="single" w:sz="4" w:space="0" w:color="auto"/>
              <w:left w:val="single" w:sz="4" w:space="0" w:color="auto"/>
              <w:bottom w:val="single" w:sz="4" w:space="0" w:color="auto"/>
              <w:right w:val="single" w:sz="4" w:space="0" w:color="auto"/>
            </w:tcBorders>
            <w:noWrap/>
            <w:hideMark/>
          </w:tcPr>
          <w:p w14:paraId="0EBCB06A" w14:textId="77777777" w:rsidR="00265584" w:rsidRDefault="00265584">
            <w:pPr>
              <w:jc w:val="right"/>
            </w:pPr>
            <w:r>
              <w:t>14,694</w:t>
            </w:r>
          </w:p>
        </w:tc>
        <w:tc>
          <w:tcPr>
            <w:tcW w:w="1009" w:type="dxa"/>
            <w:tcBorders>
              <w:top w:val="single" w:sz="4" w:space="0" w:color="auto"/>
              <w:left w:val="single" w:sz="4" w:space="0" w:color="auto"/>
              <w:bottom w:val="single" w:sz="4" w:space="0" w:color="auto"/>
              <w:right w:val="single" w:sz="4" w:space="0" w:color="auto"/>
            </w:tcBorders>
            <w:noWrap/>
            <w:hideMark/>
          </w:tcPr>
          <w:p w14:paraId="77C887C7" w14:textId="77777777" w:rsidR="00265584" w:rsidRDefault="00265584">
            <w:pPr>
              <w:jc w:val="right"/>
            </w:pPr>
            <w:r>
              <w:t>14,450</w:t>
            </w:r>
          </w:p>
        </w:tc>
        <w:tc>
          <w:tcPr>
            <w:tcW w:w="990" w:type="dxa"/>
            <w:tcBorders>
              <w:top w:val="single" w:sz="4" w:space="0" w:color="auto"/>
              <w:left w:val="single" w:sz="4" w:space="0" w:color="auto"/>
              <w:bottom w:val="single" w:sz="4" w:space="0" w:color="auto"/>
              <w:right w:val="single" w:sz="4" w:space="0" w:color="auto"/>
            </w:tcBorders>
            <w:noWrap/>
            <w:hideMark/>
          </w:tcPr>
          <w:p w14:paraId="630DE31D" w14:textId="77777777" w:rsidR="00265584" w:rsidRDefault="00265584">
            <w:pPr>
              <w:jc w:val="right"/>
            </w:pPr>
            <w:r>
              <w:t>244</w:t>
            </w:r>
          </w:p>
        </w:tc>
        <w:tc>
          <w:tcPr>
            <w:tcW w:w="858" w:type="dxa"/>
            <w:tcBorders>
              <w:top w:val="single" w:sz="4" w:space="0" w:color="auto"/>
              <w:left w:val="single" w:sz="4" w:space="0" w:color="auto"/>
              <w:bottom w:val="single" w:sz="4" w:space="0" w:color="auto"/>
              <w:right w:val="single" w:sz="4" w:space="0" w:color="auto"/>
            </w:tcBorders>
            <w:noWrap/>
            <w:hideMark/>
          </w:tcPr>
          <w:p w14:paraId="26CEB943" w14:textId="77777777" w:rsidR="00265584" w:rsidRDefault="00265584">
            <w:pPr>
              <w:jc w:val="right"/>
            </w:pPr>
            <w:r>
              <w:t>1.7%</w:t>
            </w:r>
          </w:p>
        </w:tc>
        <w:tc>
          <w:tcPr>
            <w:tcW w:w="852" w:type="dxa"/>
            <w:tcBorders>
              <w:top w:val="single" w:sz="4" w:space="0" w:color="auto"/>
              <w:left w:val="single" w:sz="4" w:space="0" w:color="auto"/>
              <w:bottom w:val="single" w:sz="4" w:space="0" w:color="auto"/>
              <w:right w:val="single" w:sz="4" w:space="0" w:color="auto"/>
            </w:tcBorders>
            <w:noWrap/>
            <w:hideMark/>
          </w:tcPr>
          <w:p w14:paraId="63A5FE21" w14:textId="77777777" w:rsidR="00265584" w:rsidRDefault="00265584">
            <w:pPr>
              <w:jc w:val="right"/>
            </w:pPr>
            <w:r>
              <w:t>2,154</w:t>
            </w:r>
          </w:p>
        </w:tc>
        <w:tc>
          <w:tcPr>
            <w:tcW w:w="900" w:type="dxa"/>
            <w:tcBorders>
              <w:top w:val="single" w:sz="4" w:space="0" w:color="auto"/>
              <w:left w:val="single" w:sz="4" w:space="0" w:color="auto"/>
              <w:bottom w:val="single" w:sz="4" w:space="0" w:color="auto"/>
              <w:right w:val="single" w:sz="4" w:space="0" w:color="auto"/>
            </w:tcBorders>
            <w:noWrap/>
            <w:hideMark/>
          </w:tcPr>
          <w:p w14:paraId="72131A11" w14:textId="77777777" w:rsidR="00265584" w:rsidRDefault="00265584">
            <w:pPr>
              <w:jc w:val="right"/>
            </w:pPr>
            <w:r>
              <w:t>2,118</w:t>
            </w:r>
          </w:p>
        </w:tc>
        <w:tc>
          <w:tcPr>
            <w:tcW w:w="810" w:type="dxa"/>
            <w:tcBorders>
              <w:top w:val="single" w:sz="4" w:space="0" w:color="auto"/>
              <w:left w:val="single" w:sz="4" w:space="0" w:color="auto"/>
              <w:bottom w:val="single" w:sz="4" w:space="0" w:color="auto"/>
              <w:right w:val="single" w:sz="4" w:space="0" w:color="auto"/>
            </w:tcBorders>
            <w:noWrap/>
            <w:hideMark/>
          </w:tcPr>
          <w:p w14:paraId="61DBF576" w14:textId="77777777" w:rsidR="00265584" w:rsidRDefault="00265584">
            <w:pPr>
              <w:jc w:val="right"/>
            </w:pPr>
            <w:r>
              <w:t>36</w:t>
            </w:r>
          </w:p>
        </w:tc>
        <w:tc>
          <w:tcPr>
            <w:tcW w:w="895" w:type="dxa"/>
            <w:tcBorders>
              <w:top w:val="single" w:sz="4" w:space="0" w:color="auto"/>
              <w:left w:val="single" w:sz="4" w:space="0" w:color="auto"/>
              <w:bottom w:val="single" w:sz="4" w:space="0" w:color="auto"/>
              <w:right w:val="single" w:sz="4" w:space="0" w:color="auto"/>
            </w:tcBorders>
            <w:noWrap/>
            <w:hideMark/>
          </w:tcPr>
          <w:p w14:paraId="4E64904D" w14:textId="77777777" w:rsidR="00265584" w:rsidRDefault="00265584">
            <w:pPr>
              <w:jc w:val="right"/>
            </w:pPr>
            <w:r>
              <w:t>1.7%</w:t>
            </w:r>
          </w:p>
        </w:tc>
      </w:tr>
      <w:tr w:rsidR="00265584" w14:paraId="4F702CD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BAEB35D" w14:textId="77777777" w:rsidR="00265584" w:rsidRDefault="00265584">
            <w:r>
              <w:lastRenderedPageBreak/>
              <w:t>Idaho</w:t>
            </w:r>
          </w:p>
        </w:tc>
        <w:tc>
          <w:tcPr>
            <w:tcW w:w="1143" w:type="dxa"/>
            <w:tcBorders>
              <w:top w:val="single" w:sz="4" w:space="0" w:color="auto"/>
              <w:left w:val="single" w:sz="4" w:space="0" w:color="auto"/>
              <w:bottom w:val="single" w:sz="4" w:space="0" w:color="auto"/>
              <w:right w:val="single" w:sz="4" w:space="0" w:color="auto"/>
            </w:tcBorders>
            <w:noWrap/>
            <w:hideMark/>
          </w:tcPr>
          <w:p w14:paraId="0823E5FC" w14:textId="77777777" w:rsidR="00265584" w:rsidRDefault="00265584">
            <w:pPr>
              <w:jc w:val="right"/>
            </w:pPr>
            <w:r>
              <w:t>4,724</w:t>
            </w:r>
          </w:p>
        </w:tc>
        <w:tc>
          <w:tcPr>
            <w:tcW w:w="1009" w:type="dxa"/>
            <w:tcBorders>
              <w:top w:val="single" w:sz="4" w:space="0" w:color="auto"/>
              <w:left w:val="single" w:sz="4" w:space="0" w:color="auto"/>
              <w:bottom w:val="single" w:sz="4" w:space="0" w:color="auto"/>
              <w:right w:val="single" w:sz="4" w:space="0" w:color="auto"/>
            </w:tcBorders>
            <w:noWrap/>
            <w:hideMark/>
          </w:tcPr>
          <w:p w14:paraId="643AADF1" w14:textId="77777777" w:rsidR="00265584" w:rsidRDefault="00265584">
            <w:pPr>
              <w:jc w:val="right"/>
            </w:pPr>
            <w:r>
              <w:t>4,629</w:t>
            </w:r>
          </w:p>
        </w:tc>
        <w:tc>
          <w:tcPr>
            <w:tcW w:w="990" w:type="dxa"/>
            <w:tcBorders>
              <w:top w:val="single" w:sz="4" w:space="0" w:color="auto"/>
              <w:left w:val="single" w:sz="4" w:space="0" w:color="auto"/>
              <w:bottom w:val="single" w:sz="4" w:space="0" w:color="auto"/>
              <w:right w:val="single" w:sz="4" w:space="0" w:color="auto"/>
            </w:tcBorders>
            <w:noWrap/>
            <w:hideMark/>
          </w:tcPr>
          <w:p w14:paraId="3A2FD5A3" w14:textId="77777777" w:rsidR="00265584" w:rsidRDefault="00265584">
            <w:pPr>
              <w:jc w:val="right"/>
            </w:pPr>
            <w:r>
              <w:t>96</w:t>
            </w:r>
          </w:p>
        </w:tc>
        <w:tc>
          <w:tcPr>
            <w:tcW w:w="858" w:type="dxa"/>
            <w:tcBorders>
              <w:top w:val="single" w:sz="4" w:space="0" w:color="auto"/>
              <w:left w:val="single" w:sz="4" w:space="0" w:color="auto"/>
              <w:bottom w:val="single" w:sz="4" w:space="0" w:color="auto"/>
              <w:right w:val="single" w:sz="4" w:space="0" w:color="auto"/>
            </w:tcBorders>
            <w:noWrap/>
            <w:hideMark/>
          </w:tcPr>
          <w:p w14:paraId="582394F2" w14:textId="77777777" w:rsidR="00265584" w:rsidRDefault="00265584">
            <w:pPr>
              <w:jc w:val="right"/>
            </w:pPr>
            <w:r>
              <w:t>2.1%</w:t>
            </w:r>
          </w:p>
        </w:tc>
        <w:tc>
          <w:tcPr>
            <w:tcW w:w="852" w:type="dxa"/>
            <w:tcBorders>
              <w:top w:val="single" w:sz="4" w:space="0" w:color="auto"/>
              <w:left w:val="single" w:sz="4" w:space="0" w:color="auto"/>
              <w:bottom w:val="single" w:sz="4" w:space="0" w:color="auto"/>
              <w:right w:val="single" w:sz="4" w:space="0" w:color="auto"/>
            </w:tcBorders>
            <w:noWrap/>
            <w:hideMark/>
          </w:tcPr>
          <w:p w14:paraId="6815F3BC" w14:textId="77777777" w:rsidR="00265584" w:rsidRDefault="00265584">
            <w:pPr>
              <w:jc w:val="right"/>
            </w:pPr>
            <w:r>
              <w:t>593</w:t>
            </w:r>
          </w:p>
        </w:tc>
        <w:tc>
          <w:tcPr>
            <w:tcW w:w="900" w:type="dxa"/>
            <w:tcBorders>
              <w:top w:val="single" w:sz="4" w:space="0" w:color="auto"/>
              <w:left w:val="single" w:sz="4" w:space="0" w:color="auto"/>
              <w:bottom w:val="single" w:sz="4" w:space="0" w:color="auto"/>
              <w:right w:val="single" w:sz="4" w:space="0" w:color="auto"/>
            </w:tcBorders>
            <w:noWrap/>
            <w:hideMark/>
          </w:tcPr>
          <w:p w14:paraId="2D345BC0" w14:textId="77777777" w:rsidR="00265584" w:rsidRDefault="00265584">
            <w:pPr>
              <w:jc w:val="right"/>
            </w:pPr>
            <w:r>
              <w:t>581</w:t>
            </w:r>
          </w:p>
        </w:tc>
        <w:tc>
          <w:tcPr>
            <w:tcW w:w="810" w:type="dxa"/>
            <w:tcBorders>
              <w:top w:val="single" w:sz="4" w:space="0" w:color="auto"/>
              <w:left w:val="single" w:sz="4" w:space="0" w:color="auto"/>
              <w:bottom w:val="single" w:sz="4" w:space="0" w:color="auto"/>
              <w:right w:val="single" w:sz="4" w:space="0" w:color="auto"/>
            </w:tcBorders>
            <w:noWrap/>
            <w:hideMark/>
          </w:tcPr>
          <w:p w14:paraId="4CB0902B" w14:textId="77777777" w:rsidR="00265584" w:rsidRDefault="00265584">
            <w:pPr>
              <w:jc w:val="right"/>
            </w:pPr>
            <w:r>
              <w:t>12</w:t>
            </w:r>
          </w:p>
        </w:tc>
        <w:tc>
          <w:tcPr>
            <w:tcW w:w="895" w:type="dxa"/>
            <w:tcBorders>
              <w:top w:val="single" w:sz="4" w:space="0" w:color="auto"/>
              <w:left w:val="single" w:sz="4" w:space="0" w:color="auto"/>
              <w:bottom w:val="single" w:sz="4" w:space="0" w:color="auto"/>
              <w:right w:val="single" w:sz="4" w:space="0" w:color="auto"/>
            </w:tcBorders>
            <w:noWrap/>
            <w:hideMark/>
          </w:tcPr>
          <w:p w14:paraId="2C979D09" w14:textId="77777777" w:rsidR="00265584" w:rsidRDefault="00265584">
            <w:pPr>
              <w:jc w:val="right"/>
            </w:pPr>
            <w:r>
              <w:t>2.1%</w:t>
            </w:r>
          </w:p>
        </w:tc>
      </w:tr>
      <w:tr w:rsidR="00265584" w14:paraId="726F993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D746A3B" w14:textId="77777777" w:rsidR="00265584" w:rsidRDefault="00265584">
            <w:r>
              <w:t>North Dakota</w:t>
            </w:r>
          </w:p>
        </w:tc>
        <w:tc>
          <w:tcPr>
            <w:tcW w:w="1143" w:type="dxa"/>
            <w:tcBorders>
              <w:top w:val="single" w:sz="4" w:space="0" w:color="auto"/>
              <w:left w:val="single" w:sz="4" w:space="0" w:color="auto"/>
              <w:bottom w:val="single" w:sz="4" w:space="0" w:color="auto"/>
              <w:right w:val="single" w:sz="4" w:space="0" w:color="auto"/>
            </w:tcBorders>
            <w:noWrap/>
            <w:hideMark/>
          </w:tcPr>
          <w:p w14:paraId="161C092A" w14:textId="77777777" w:rsidR="00265584" w:rsidRDefault="00265584">
            <w:pPr>
              <w:jc w:val="right"/>
            </w:pPr>
            <w:r>
              <w:t>1,652</w:t>
            </w:r>
          </w:p>
        </w:tc>
        <w:tc>
          <w:tcPr>
            <w:tcW w:w="1009" w:type="dxa"/>
            <w:tcBorders>
              <w:top w:val="single" w:sz="4" w:space="0" w:color="auto"/>
              <w:left w:val="single" w:sz="4" w:space="0" w:color="auto"/>
              <w:bottom w:val="single" w:sz="4" w:space="0" w:color="auto"/>
              <w:right w:val="single" w:sz="4" w:space="0" w:color="auto"/>
            </w:tcBorders>
            <w:noWrap/>
            <w:hideMark/>
          </w:tcPr>
          <w:p w14:paraId="4C985EC8" w14:textId="77777777" w:rsidR="00265584" w:rsidRDefault="00265584">
            <w:pPr>
              <w:jc w:val="right"/>
            </w:pPr>
            <w:r>
              <w:t>1,617</w:t>
            </w:r>
          </w:p>
        </w:tc>
        <w:tc>
          <w:tcPr>
            <w:tcW w:w="990" w:type="dxa"/>
            <w:tcBorders>
              <w:top w:val="single" w:sz="4" w:space="0" w:color="auto"/>
              <w:left w:val="single" w:sz="4" w:space="0" w:color="auto"/>
              <w:bottom w:val="single" w:sz="4" w:space="0" w:color="auto"/>
              <w:right w:val="single" w:sz="4" w:space="0" w:color="auto"/>
            </w:tcBorders>
            <w:noWrap/>
            <w:hideMark/>
          </w:tcPr>
          <w:p w14:paraId="0C790649" w14:textId="77777777" w:rsidR="00265584" w:rsidRDefault="00265584">
            <w:pPr>
              <w:jc w:val="right"/>
            </w:pPr>
            <w:r>
              <w:t>36</w:t>
            </w:r>
          </w:p>
        </w:tc>
        <w:tc>
          <w:tcPr>
            <w:tcW w:w="858" w:type="dxa"/>
            <w:tcBorders>
              <w:top w:val="single" w:sz="4" w:space="0" w:color="auto"/>
              <w:left w:val="single" w:sz="4" w:space="0" w:color="auto"/>
              <w:bottom w:val="single" w:sz="4" w:space="0" w:color="auto"/>
              <w:right w:val="single" w:sz="4" w:space="0" w:color="auto"/>
            </w:tcBorders>
            <w:noWrap/>
            <w:hideMark/>
          </w:tcPr>
          <w:p w14:paraId="19F2DA04" w14:textId="77777777" w:rsidR="00265584" w:rsidRDefault="00265584">
            <w:pPr>
              <w:jc w:val="right"/>
            </w:pPr>
            <w:r>
              <w:t>2.2%</w:t>
            </w:r>
          </w:p>
        </w:tc>
        <w:tc>
          <w:tcPr>
            <w:tcW w:w="852" w:type="dxa"/>
            <w:tcBorders>
              <w:top w:val="single" w:sz="4" w:space="0" w:color="auto"/>
              <w:left w:val="single" w:sz="4" w:space="0" w:color="auto"/>
              <w:bottom w:val="single" w:sz="4" w:space="0" w:color="auto"/>
              <w:right w:val="single" w:sz="4" w:space="0" w:color="auto"/>
            </w:tcBorders>
            <w:noWrap/>
            <w:hideMark/>
          </w:tcPr>
          <w:p w14:paraId="14A28779" w14:textId="77777777" w:rsidR="00265584" w:rsidRDefault="00265584">
            <w:pPr>
              <w:jc w:val="right"/>
            </w:pPr>
            <w:r>
              <w:t>142</w:t>
            </w:r>
          </w:p>
        </w:tc>
        <w:tc>
          <w:tcPr>
            <w:tcW w:w="900" w:type="dxa"/>
            <w:tcBorders>
              <w:top w:val="single" w:sz="4" w:space="0" w:color="auto"/>
              <w:left w:val="single" w:sz="4" w:space="0" w:color="auto"/>
              <w:bottom w:val="single" w:sz="4" w:space="0" w:color="auto"/>
              <w:right w:val="single" w:sz="4" w:space="0" w:color="auto"/>
            </w:tcBorders>
            <w:noWrap/>
            <w:hideMark/>
          </w:tcPr>
          <w:p w14:paraId="3A33F364" w14:textId="77777777" w:rsidR="00265584" w:rsidRDefault="00265584">
            <w:pPr>
              <w:jc w:val="right"/>
            </w:pPr>
            <w:r>
              <w:t>139</w:t>
            </w:r>
          </w:p>
        </w:tc>
        <w:tc>
          <w:tcPr>
            <w:tcW w:w="810" w:type="dxa"/>
            <w:tcBorders>
              <w:top w:val="single" w:sz="4" w:space="0" w:color="auto"/>
              <w:left w:val="single" w:sz="4" w:space="0" w:color="auto"/>
              <w:bottom w:val="single" w:sz="4" w:space="0" w:color="auto"/>
              <w:right w:val="single" w:sz="4" w:space="0" w:color="auto"/>
            </w:tcBorders>
            <w:noWrap/>
            <w:hideMark/>
          </w:tcPr>
          <w:p w14:paraId="760D1346" w14:textId="77777777" w:rsidR="00265584" w:rsidRDefault="00265584">
            <w:pPr>
              <w:jc w:val="right"/>
            </w:pPr>
            <w:r>
              <w:t>3</w:t>
            </w:r>
          </w:p>
        </w:tc>
        <w:tc>
          <w:tcPr>
            <w:tcW w:w="895" w:type="dxa"/>
            <w:tcBorders>
              <w:top w:val="single" w:sz="4" w:space="0" w:color="auto"/>
              <w:left w:val="single" w:sz="4" w:space="0" w:color="auto"/>
              <w:bottom w:val="single" w:sz="4" w:space="0" w:color="auto"/>
              <w:right w:val="single" w:sz="4" w:space="0" w:color="auto"/>
            </w:tcBorders>
            <w:noWrap/>
            <w:hideMark/>
          </w:tcPr>
          <w:p w14:paraId="6EA95D5D" w14:textId="77777777" w:rsidR="00265584" w:rsidRDefault="00265584">
            <w:pPr>
              <w:jc w:val="right"/>
            </w:pPr>
            <w:r>
              <w:t>2.2%</w:t>
            </w:r>
          </w:p>
        </w:tc>
      </w:tr>
      <w:tr w:rsidR="00265584" w14:paraId="52E969C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E55CA7E" w14:textId="77777777" w:rsidR="00265584" w:rsidRDefault="00265584">
            <w:r>
              <w:t>Missouri</w:t>
            </w:r>
          </w:p>
        </w:tc>
        <w:tc>
          <w:tcPr>
            <w:tcW w:w="1143" w:type="dxa"/>
            <w:tcBorders>
              <w:top w:val="single" w:sz="4" w:space="0" w:color="auto"/>
              <w:left w:val="single" w:sz="4" w:space="0" w:color="auto"/>
              <w:bottom w:val="single" w:sz="4" w:space="0" w:color="auto"/>
              <w:right w:val="single" w:sz="4" w:space="0" w:color="auto"/>
            </w:tcBorders>
            <w:noWrap/>
            <w:hideMark/>
          </w:tcPr>
          <w:p w14:paraId="7C4612D2" w14:textId="77777777" w:rsidR="00265584" w:rsidRDefault="00265584">
            <w:pPr>
              <w:jc w:val="right"/>
            </w:pPr>
            <w:r>
              <w:t>15,821</w:t>
            </w:r>
          </w:p>
        </w:tc>
        <w:tc>
          <w:tcPr>
            <w:tcW w:w="1009" w:type="dxa"/>
            <w:tcBorders>
              <w:top w:val="single" w:sz="4" w:space="0" w:color="auto"/>
              <w:left w:val="single" w:sz="4" w:space="0" w:color="auto"/>
              <w:bottom w:val="single" w:sz="4" w:space="0" w:color="auto"/>
              <w:right w:val="single" w:sz="4" w:space="0" w:color="auto"/>
            </w:tcBorders>
            <w:noWrap/>
            <w:hideMark/>
          </w:tcPr>
          <w:p w14:paraId="274CF455" w14:textId="77777777" w:rsidR="00265584" w:rsidRDefault="00265584">
            <w:pPr>
              <w:jc w:val="right"/>
            </w:pPr>
            <w:r>
              <w:t>15,377</w:t>
            </w:r>
          </w:p>
        </w:tc>
        <w:tc>
          <w:tcPr>
            <w:tcW w:w="990" w:type="dxa"/>
            <w:tcBorders>
              <w:top w:val="single" w:sz="4" w:space="0" w:color="auto"/>
              <w:left w:val="single" w:sz="4" w:space="0" w:color="auto"/>
              <w:bottom w:val="single" w:sz="4" w:space="0" w:color="auto"/>
              <w:right w:val="single" w:sz="4" w:space="0" w:color="auto"/>
            </w:tcBorders>
            <w:noWrap/>
            <w:hideMark/>
          </w:tcPr>
          <w:p w14:paraId="4E46260A" w14:textId="77777777" w:rsidR="00265584" w:rsidRDefault="00265584">
            <w:pPr>
              <w:jc w:val="right"/>
            </w:pPr>
            <w:r>
              <w:t>445</w:t>
            </w:r>
          </w:p>
        </w:tc>
        <w:tc>
          <w:tcPr>
            <w:tcW w:w="858" w:type="dxa"/>
            <w:tcBorders>
              <w:top w:val="single" w:sz="4" w:space="0" w:color="auto"/>
              <w:left w:val="single" w:sz="4" w:space="0" w:color="auto"/>
              <w:bottom w:val="single" w:sz="4" w:space="0" w:color="auto"/>
              <w:right w:val="single" w:sz="4" w:space="0" w:color="auto"/>
            </w:tcBorders>
            <w:noWrap/>
            <w:hideMark/>
          </w:tcPr>
          <w:p w14:paraId="742E1A35" w14:textId="77777777" w:rsidR="00265584" w:rsidRDefault="00265584">
            <w:pPr>
              <w:jc w:val="right"/>
            </w:pPr>
            <w:r>
              <w:t>2.9%</w:t>
            </w:r>
          </w:p>
        </w:tc>
        <w:tc>
          <w:tcPr>
            <w:tcW w:w="852" w:type="dxa"/>
            <w:tcBorders>
              <w:top w:val="single" w:sz="4" w:space="0" w:color="auto"/>
              <w:left w:val="single" w:sz="4" w:space="0" w:color="auto"/>
              <w:bottom w:val="single" w:sz="4" w:space="0" w:color="auto"/>
              <w:right w:val="single" w:sz="4" w:space="0" w:color="auto"/>
            </w:tcBorders>
            <w:noWrap/>
            <w:hideMark/>
          </w:tcPr>
          <w:p w14:paraId="27B05585" w14:textId="77777777" w:rsidR="00265584" w:rsidRDefault="00265584">
            <w:pPr>
              <w:jc w:val="right"/>
            </w:pPr>
            <w:r>
              <w:t>1,898</w:t>
            </w:r>
          </w:p>
        </w:tc>
        <w:tc>
          <w:tcPr>
            <w:tcW w:w="900" w:type="dxa"/>
            <w:tcBorders>
              <w:top w:val="single" w:sz="4" w:space="0" w:color="auto"/>
              <w:left w:val="single" w:sz="4" w:space="0" w:color="auto"/>
              <w:bottom w:val="single" w:sz="4" w:space="0" w:color="auto"/>
              <w:right w:val="single" w:sz="4" w:space="0" w:color="auto"/>
            </w:tcBorders>
            <w:noWrap/>
            <w:hideMark/>
          </w:tcPr>
          <w:p w14:paraId="32CDA94E" w14:textId="77777777" w:rsidR="00265584" w:rsidRDefault="00265584">
            <w:pPr>
              <w:jc w:val="right"/>
            </w:pPr>
            <w:r>
              <w:t>1,845</w:t>
            </w:r>
          </w:p>
        </w:tc>
        <w:tc>
          <w:tcPr>
            <w:tcW w:w="810" w:type="dxa"/>
            <w:tcBorders>
              <w:top w:val="single" w:sz="4" w:space="0" w:color="auto"/>
              <w:left w:val="single" w:sz="4" w:space="0" w:color="auto"/>
              <w:bottom w:val="single" w:sz="4" w:space="0" w:color="auto"/>
              <w:right w:val="single" w:sz="4" w:space="0" w:color="auto"/>
            </w:tcBorders>
            <w:noWrap/>
            <w:hideMark/>
          </w:tcPr>
          <w:p w14:paraId="16E4F4F3" w14:textId="77777777" w:rsidR="00265584" w:rsidRDefault="00265584">
            <w:pPr>
              <w:jc w:val="right"/>
            </w:pPr>
            <w:r>
              <w:t>53</w:t>
            </w:r>
          </w:p>
        </w:tc>
        <w:tc>
          <w:tcPr>
            <w:tcW w:w="895" w:type="dxa"/>
            <w:tcBorders>
              <w:top w:val="single" w:sz="4" w:space="0" w:color="auto"/>
              <w:left w:val="single" w:sz="4" w:space="0" w:color="auto"/>
              <w:bottom w:val="single" w:sz="4" w:space="0" w:color="auto"/>
              <w:right w:val="single" w:sz="4" w:space="0" w:color="auto"/>
            </w:tcBorders>
            <w:noWrap/>
            <w:hideMark/>
          </w:tcPr>
          <w:p w14:paraId="6895B90F" w14:textId="77777777" w:rsidR="00265584" w:rsidRDefault="00265584">
            <w:pPr>
              <w:jc w:val="right"/>
            </w:pPr>
            <w:r>
              <w:t>2.9%</w:t>
            </w:r>
          </w:p>
        </w:tc>
      </w:tr>
      <w:tr w:rsidR="00265584" w14:paraId="67442E2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F8C2F17" w14:textId="77777777" w:rsidR="00265584" w:rsidRDefault="00265584">
            <w:r>
              <w:t>Pennsylvania</w:t>
            </w:r>
          </w:p>
        </w:tc>
        <w:tc>
          <w:tcPr>
            <w:tcW w:w="1143" w:type="dxa"/>
            <w:tcBorders>
              <w:top w:val="single" w:sz="4" w:space="0" w:color="auto"/>
              <w:left w:val="single" w:sz="4" w:space="0" w:color="auto"/>
              <w:bottom w:val="single" w:sz="4" w:space="0" w:color="auto"/>
              <w:right w:val="single" w:sz="4" w:space="0" w:color="auto"/>
            </w:tcBorders>
            <w:noWrap/>
            <w:hideMark/>
          </w:tcPr>
          <w:p w14:paraId="1FF774DA" w14:textId="77777777" w:rsidR="00265584" w:rsidRDefault="00265584">
            <w:pPr>
              <w:jc w:val="right"/>
            </w:pPr>
            <w:r>
              <w:t>31,619</w:t>
            </w:r>
          </w:p>
        </w:tc>
        <w:tc>
          <w:tcPr>
            <w:tcW w:w="1009" w:type="dxa"/>
            <w:tcBorders>
              <w:top w:val="single" w:sz="4" w:space="0" w:color="auto"/>
              <w:left w:val="single" w:sz="4" w:space="0" w:color="auto"/>
              <w:bottom w:val="single" w:sz="4" w:space="0" w:color="auto"/>
              <w:right w:val="single" w:sz="4" w:space="0" w:color="auto"/>
            </w:tcBorders>
            <w:noWrap/>
            <w:hideMark/>
          </w:tcPr>
          <w:p w14:paraId="734A8D75" w14:textId="77777777" w:rsidR="00265584" w:rsidRDefault="00265584">
            <w:pPr>
              <w:jc w:val="right"/>
            </w:pPr>
            <w:r>
              <w:t>30,120</w:t>
            </w:r>
          </w:p>
        </w:tc>
        <w:tc>
          <w:tcPr>
            <w:tcW w:w="990" w:type="dxa"/>
            <w:tcBorders>
              <w:top w:val="single" w:sz="4" w:space="0" w:color="auto"/>
              <w:left w:val="single" w:sz="4" w:space="0" w:color="auto"/>
              <w:bottom w:val="single" w:sz="4" w:space="0" w:color="auto"/>
              <w:right w:val="single" w:sz="4" w:space="0" w:color="auto"/>
            </w:tcBorders>
            <w:noWrap/>
            <w:hideMark/>
          </w:tcPr>
          <w:p w14:paraId="0E21BF89" w14:textId="77777777" w:rsidR="00265584" w:rsidRDefault="00265584">
            <w:pPr>
              <w:jc w:val="right"/>
            </w:pPr>
            <w:r>
              <w:t>1,499</w:t>
            </w:r>
          </w:p>
        </w:tc>
        <w:tc>
          <w:tcPr>
            <w:tcW w:w="858" w:type="dxa"/>
            <w:tcBorders>
              <w:top w:val="single" w:sz="4" w:space="0" w:color="auto"/>
              <w:left w:val="single" w:sz="4" w:space="0" w:color="auto"/>
              <w:bottom w:val="single" w:sz="4" w:space="0" w:color="auto"/>
              <w:right w:val="single" w:sz="4" w:space="0" w:color="auto"/>
            </w:tcBorders>
            <w:noWrap/>
            <w:hideMark/>
          </w:tcPr>
          <w:p w14:paraId="3FBDB254" w14:textId="77777777" w:rsidR="00265584" w:rsidRDefault="00265584">
            <w:pPr>
              <w:jc w:val="right"/>
            </w:pPr>
            <w:r>
              <w:t>5.0%</w:t>
            </w:r>
          </w:p>
        </w:tc>
        <w:tc>
          <w:tcPr>
            <w:tcW w:w="852" w:type="dxa"/>
            <w:tcBorders>
              <w:top w:val="single" w:sz="4" w:space="0" w:color="auto"/>
              <w:left w:val="single" w:sz="4" w:space="0" w:color="auto"/>
              <w:bottom w:val="single" w:sz="4" w:space="0" w:color="auto"/>
              <w:right w:val="single" w:sz="4" w:space="0" w:color="auto"/>
            </w:tcBorders>
            <w:noWrap/>
            <w:hideMark/>
          </w:tcPr>
          <w:p w14:paraId="6B6F05E6" w14:textId="77777777" w:rsidR="00265584" w:rsidRDefault="00265584">
            <w:pPr>
              <w:jc w:val="right"/>
            </w:pPr>
            <w:r>
              <w:t>6,310</w:t>
            </w:r>
          </w:p>
        </w:tc>
        <w:tc>
          <w:tcPr>
            <w:tcW w:w="900" w:type="dxa"/>
            <w:tcBorders>
              <w:top w:val="single" w:sz="4" w:space="0" w:color="auto"/>
              <w:left w:val="single" w:sz="4" w:space="0" w:color="auto"/>
              <w:bottom w:val="single" w:sz="4" w:space="0" w:color="auto"/>
              <w:right w:val="single" w:sz="4" w:space="0" w:color="auto"/>
            </w:tcBorders>
            <w:noWrap/>
            <w:hideMark/>
          </w:tcPr>
          <w:p w14:paraId="1D422A0A" w14:textId="77777777" w:rsidR="00265584" w:rsidRDefault="00265584">
            <w:pPr>
              <w:jc w:val="right"/>
            </w:pPr>
            <w:r>
              <w:t>6,011</w:t>
            </w:r>
          </w:p>
        </w:tc>
        <w:tc>
          <w:tcPr>
            <w:tcW w:w="810" w:type="dxa"/>
            <w:tcBorders>
              <w:top w:val="single" w:sz="4" w:space="0" w:color="auto"/>
              <w:left w:val="single" w:sz="4" w:space="0" w:color="auto"/>
              <w:bottom w:val="single" w:sz="4" w:space="0" w:color="auto"/>
              <w:right w:val="single" w:sz="4" w:space="0" w:color="auto"/>
            </w:tcBorders>
            <w:noWrap/>
            <w:hideMark/>
          </w:tcPr>
          <w:p w14:paraId="0E538140" w14:textId="77777777" w:rsidR="00265584" w:rsidRDefault="00265584">
            <w:pPr>
              <w:jc w:val="right"/>
            </w:pPr>
            <w:r>
              <w:t>299</w:t>
            </w:r>
          </w:p>
        </w:tc>
        <w:tc>
          <w:tcPr>
            <w:tcW w:w="895" w:type="dxa"/>
            <w:tcBorders>
              <w:top w:val="single" w:sz="4" w:space="0" w:color="auto"/>
              <w:left w:val="single" w:sz="4" w:space="0" w:color="auto"/>
              <w:bottom w:val="single" w:sz="4" w:space="0" w:color="auto"/>
              <w:right w:val="single" w:sz="4" w:space="0" w:color="auto"/>
            </w:tcBorders>
            <w:noWrap/>
            <w:hideMark/>
          </w:tcPr>
          <w:p w14:paraId="34922FE5" w14:textId="77777777" w:rsidR="00265584" w:rsidRDefault="00265584">
            <w:pPr>
              <w:jc w:val="right"/>
            </w:pPr>
            <w:r>
              <w:t>5.0%</w:t>
            </w:r>
          </w:p>
        </w:tc>
      </w:tr>
      <w:tr w:rsidR="00265584" w14:paraId="63C698F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DAB25FF" w14:textId="77777777" w:rsidR="00265584" w:rsidRDefault="00265584">
            <w:r>
              <w:t>Rhode Island</w:t>
            </w:r>
          </w:p>
        </w:tc>
        <w:tc>
          <w:tcPr>
            <w:tcW w:w="1143" w:type="dxa"/>
            <w:tcBorders>
              <w:top w:val="single" w:sz="4" w:space="0" w:color="auto"/>
              <w:left w:val="single" w:sz="4" w:space="0" w:color="auto"/>
              <w:bottom w:val="single" w:sz="4" w:space="0" w:color="auto"/>
              <w:right w:val="single" w:sz="4" w:space="0" w:color="auto"/>
            </w:tcBorders>
            <w:noWrap/>
            <w:hideMark/>
          </w:tcPr>
          <w:p w14:paraId="69DD7855" w14:textId="77777777" w:rsidR="00265584" w:rsidRDefault="00265584">
            <w:pPr>
              <w:jc w:val="right"/>
            </w:pPr>
            <w:r>
              <w:t>2,679</w:t>
            </w:r>
          </w:p>
        </w:tc>
        <w:tc>
          <w:tcPr>
            <w:tcW w:w="1009" w:type="dxa"/>
            <w:tcBorders>
              <w:top w:val="single" w:sz="4" w:space="0" w:color="auto"/>
              <w:left w:val="single" w:sz="4" w:space="0" w:color="auto"/>
              <w:bottom w:val="single" w:sz="4" w:space="0" w:color="auto"/>
              <w:right w:val="single" w:sz="4" w:space="0" w:color="auto"/>
            </w:tcBorders>
            <w:noWrap/>
            <w:hideMark/>
          </w:tcPr>
          <w:p w14:paraId="705E46C4" w14:textId="77777777" w:rsidR="00265584" w:rsidRDefault="00265584">
            <w:pPr>
              <w:jc w:val="right"/>
            </w:pPr>
            <w:r>
              <w:t>2,416</w:t>
            </w:r>
          </w:p>
        </w:tc>
        <w:tc>
          <w:tcPr>
            <w:tcW w:w="990" w:type="dxa"/>
            <w:tcBorders>
              <w:top w:val="single" w:sz="4" w:space="0" w:color="auto"/>
              <w:left w:val="single" w:sz="4" w:space="0" w:color="auto"/>
              <w:bottom w:val="single" w:sz="4" w:space="0" w:color="auto"/>
              <w:right w:val="single" w:sz="4" w:space="0" w:color="auto"/>
            </w:tcBorders>
            <w:noWrap/>
            <w:hideMark/>
          </w:tcPr>
          <w:p w14:paraId="6BCDD100" w14:textId="77777777" w:rsidR="00265584" w:rsidRDefault="00265584">
            <w:pPr>
              <w:jc w:val="right"/>
            </w:pPr>
            <w:r>
              <w:t>263</w:t>
            </w:r>
          </w:p>
        </w:tc>
        <w:tc>
          <w:tcPr>
            <w:tcW w:w="858" w:type="dxa"/>
            <w:tcBorders>
              <w:top w:val="single" w:sz="4" w:space="0" w:color="auto"/>
              <w:left w:val="single" w:sz="4" w:space="0" w:color="auto"/>
              <w:bottom w:val="single" w:sz="4" w:space="0" w:color="auto"/>
              <w:right w:val="single" w:sz="4" w:space="0" w:color="auto"/>
            </w:tcBorders>
            <w:noWrap/>
            <w:hideMark/>
          </w:tcPr>
          <w:p w14:paraId="51D7DA52" w14:textId="77777777" w:rsidR="00265584" w:rsidRDefault="00265584">
            <w:pPr>
              <w:jc w:val="right"/>
            </w:pPr>
            <w:r>
              <w:t>10.9%</w:t>
            </w:r>
          </w:p>
        </w:tc>
        <w:tc>
          <w:tcPr>
            <w:tcW w:w="852" w:type="dxa"/>
            <w:tcBorders>
              <w:top w:val="single" w:sz="4" w:space="0" w:color="auto"/>
              <w:left w:val="single" w:sz="4" w:space="0" w:color="auto"/>
              <w:bottom w:val="single" w:sz="4" w:space="0" w:color="auto"/>
              <w:right w:val="single" w:sz="4" w:space="0" w:color="auto"/>
            </w:tcBorders>
            <w:noWrap/>
            <w:hideMark/>
          </w:tcPr>
          <w:p w14:paraId="60DF563A" w14:textId="77777777" w:rsidR="00265584" w:rsidRDefault="00265584">
            <w:pPr>
              <w:jc w:val="right"/>
            </w:pPr>
            <w:r>
              <w:t>422</w:t>
            </w:r>
          </w:p>
        </w:tc>
        <w:tc>
          <w:tcPr>
            <w:tcW w:w="900" w:type="dxa"/>
            <w:tcBorders>
              <w:top w:val="single" w:sz="4" w:space="0" w:color="auto"/>
              <w:left w:val="single" w:sz="4" w:space="0" w:color="auto"/>
              <w:bottom w:val="single" w:sz="4" w:space="0" w:color="auto"/>
              <w:right w:val="single" w:sz="4" w:space="0" w:color="auto"/>
            </w:tcBorders>
            <w:noWrap/>
            <w:hideMark/>
          </w:tcPr>
          <w:p w14:paraId="72FBD21F" w14:textId="77777777" w:rsidR="00265584" w:rsidRDefault="00265584">
            <w:pPr>
              <w:jc w:val="right"/>
            </w:pPr>
            <w:r>
              <w:t>380</w:t>
            </w:r>
          </w:p>
        </w:tc>
        <w:tc>
          <w:tcPr>
            <w:tcW w:w="810" w:type="dxa"/>
            <w:tcBorders>
              <w:top w:val="single" w:sz="4" w:space="0" w:color="auto"/>
              <w:left w:val="single" w:sz="4" w:space="0" w:color="auto"/>
              <w:bottom w:val="single" w:sz="4" w:space="0" w:color="auto"/>
              <w:right w:val="single" w:sz="4" w:space="0" w:color="auto"/>
            </w:tcBorders>
            <w:noWrap/>
            <w:hideMark/>
          </w:tcPr>
          <w:p w14:paraId="41B8F469" w14:textId="77777777" w:rsidR="00265584" w:rsidRDefault="00265584">
            <w:pPr>
              <w:jc w:val="right"/>
            </w:pPr>
            <w:r>
              <w:t>41</w:t>
            </w:r>
          </w:p>
        </w:tc>
        <w:tc>
          <w:tcPr>
            <w:tcW w:w="895" w:type="dxa"/>
            <w:tcBorders>
              <w:top w:val="single" w:sz="4" w:space="0" w:color="auto"/>
              <w:left w:val="single" w:sz="4" w:space="0" w:color="auto"/>
              <w:bottom w:val="single" w:sz="4" w:space="0" w:color="auto"/>
              <w:right w:val="single" w:sz="4" w:space="0" w:color="auto"/>
            </w:tcBorders>
            <w:noWrap/>
            <w:hideMark/>
          </w:tcPr>
          <w:p w14:paraId="6F853170" w14:textId="77777777" w:rsidR="00265584" w:rsidRDefault="00265584">
            <w:pPr>
              <w:jc w:val="right"/>
            </w:pPr>
            <w:r>
              <w:t>10.9%</w:t>
            </w:r>
          </w:p>
        </w:tc>
      </w:tr>
      <w:tr w:rsidR="00265584" w14:paraId="1290130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4E6F832" w14:textId="77777777" w:rsidR="00265584" w:rsidRDefault="00265584">
            <w:r>
              <w:t>Mississippi</w:t>
            </w:r>
          </w:p>
        </w:tc>
        <w:tc>
          <w:tcPr>
            <w:tcW w:w="1143" w:type="dxa"/>
            <w:tcBorders>
              <w:top w:val="single" w:sz="4" w:space="0" w:color="auto"/>
              <w:left w:val="single" w:sz="4" w:space="0" w:color="auto"/>
              <w:bottom w:val="single" w:sz="4" w:space="0" w:color="auto"/>
              <w:right w:val="single" w:sz="4" w:space="0" w:color="auto"/>
            </w:tcBorders>
            <w:noWrap/>
            <w:hideMark/>
          </w:tcPr>
          <w:p w14:paraId="3BCC8668" w14:textId="77777777" w:rsidR="00265584" w:rsidRDefault="00265584">
            <w:pPr>
              <w:jc w:val="right"/>
            </w:pPr>
            <w:r>
              <w:t>9,101</w:t>
            </w:r>
          </w:p>
        </w:tc>
        <w:tc>
          <w:tcPr>
            <w:tcW w:w="1009" w:type="dxa"/>
            <w:tcBorders>
              <w:top w:val="single" w:sz="4" w:space="0" w:color="auto"/>
              <w:left w:val="single" w:sz="4" w:space="0" w:color="auto"/>
              <w:bottom w:val="single" w:sz="4" w:space="0" w:color="auto"/>
              <w:right w:val="single" w:sz="4" w:space="0" w:color="auto"/>
            </w:tcBorders>
            <w:noWrap/>
            <w:hideMark/>
          </w:tcPr>
          <w:p w14:paraId="304D215E" w14:textId="77777777" w:rsidR="00265584" w:rsidRDefault="00265584">
            <w:pPr>
              <w:jc w:val="right"/>
            </w:pPr>
            <w:r>
              <w:t>8,151</w:t>
            </w:r>
          </w:p>
        </w:tc>
        <w:tc>
          <w:tcPr>
            <w:tcW w:w="990" w:type="dxa"/>
            <w:tcBorders>
              <w:top w:val="single" w:sz="4" w:space="0" w:color="auto"/>
              <w:left w:val="single" w:sz="4" w:space="0" w:color="auto"/>
              <w:bottom w:val="single" w:sz="4" w:space="0" w:color="auto"/>
              <w:right w:val="single" w:sz="4" w:space="0" w:color="auto"/>
            </w:tcBorders>
            <w:noWrap/>
            <w:hideMark/>
          </w:tcPr>
          <w:p w14:paraId="1A05E7F8" w14:textId="77777777" w:rsidR="00265584" w:rsidRDefault="00265584">
            <w:pPr>
              <w:jc w:val="right"/>
            </w:pPr>
            <w:r>
              <w:t>951</w:t>
            </w:r>
          </w:p>
        </w:tc>
        <w:tc>
          <w:tcPr>
            <w:tcW w:w="858" w:type="dxa"/>
            <w:tcBorders>
              <w:top w:val="single" w:sz="4" w:space="0" w:color="auto"/>
              <w:left w:val="single" w:sz="4" w:space="0" w:color="auto"/>
              <w:bottom w:val="single" w:sz="4" w:space="0" w:color="auto"/>
              <w:right w:val="single" w:sz="4" w:space="0" w:color="auto"/>
            </w:tcBorders>
            <w:noWrap/>
            <w:hideMark/>
          </w:tcPr>
          <w:p w14:paraId="6FA0E03F" w14:textId="77777777" w:rsidR="00265584" w:rsidRDefault="00265584">
            <w:pPr>
              <w:jc w:val="right"/>
            </w:pPr>
            <w:r>
              <w:t>11.7%</w:t>
            </w:r>
          </w:p>
        </w:tc>
        <w:tc>
          <w:tcPr>
            <w:tcW w:w="852" w:type="dxa"/>
            <w:tcBorders>
              <w:top w:val="single" w:sz="4" w:space="0" w:color="auto"/>
              <w:left w:val="single" w:sz="4" w:space="0" w:color="auto"/>
              <w:bottom w:val="single" w:sz="4" w:space="0" w:color="auto"/>
              <w:right w:val="single" w:sz="4" w:space="0" w:color="auto"/>
            </w:tcBorders>
            <w:noWrap/>
            <w:hideMark/>
          </w:tcPr>
          <w:p w14:paraId="09C7B1D9" w14:textId="77777777" w:rsidR="00265584" w:rsidRDefault="00265584">
            <w:pPr>
              <w:jc w:val="right"/>
            </w:pPr>
            <w:r>
              <w:t>929</w:t>
            </w:r>
          </w:p>
        </w:tc>
        <w:tc>
          <w:tcPr>
            <w:tcW w:w="900" w:type="dxa"/>
            <w:tcBorders>
              <w:top w:val="single" w:sz="4" w:space="0" w:color="auto"/>
              <w:left w:val="single" w:sz="4" w:space="0" w:color="auto"/>
              <w:bottom w:val="single" w:sz="4" w:space="0" w:color="auto"/>
              <w:right w:val="single" w:sz="4" w:space="0" w:color="auto"/>
            </w:tcBorders>
            <w:noWrap/>
            <w:hideMark/>
          </w:tcPr>
          <w:p w14:paraId="4CFE871B" w14:textId="77777777" w:rsidR="00265584" w:rsidRDefault="00265584">
            <w:pPr>
              <w:jc w:val="right"/>
            </w:pPr>
            <w:r>
              <w:t>832</w:t>
            </w:r>
          </w:p>
        </w:tc>
        <w:tc>
          <w:tcPr>
            <w:tcW w:w="810" w:type="dxa"/>
            <w:tcBorders>
              <w:top w:val="single" w:sz="4" w:space="0" w:color="auto"/>
              <w:left w:val="single" w:sz="4" w:space="0" w:color="auto"/>
              <w:bottom w:val="single" w:sz="4" w:space="0" w:color="auto"/>
              <w:right w:val="single" w:sz="4" w:space="0" w:color="auto"/>
            </w:tcBorders>
            <w:noWrap/>
            <w:hideMark/>
          </w:tcPr>
          <w:p w14:paraId="5B91F644" w14:textId="77777777" w:rsidR="00265584" w:rsidRDefault="00265584">
            <w:pPr>
              <w:jc w:val="right"/>
            </w:pPr>
            <w:r>
              <w:t>97</w:t>
            </w:r>
          </w:p>
        </w:tc>
        <w:tc>
          <w:tcPr>
            <w:tcW w:w="895" w:type="dxa"/>
            <w:tcBorders>
              <w:top w:val="single" w:sz="4" w:space="0" w:color="auto"/>
              <w:left w:val="single" w:sz="4" w:space="0" w:color="auto"/>
              <w:bottom w:val="single" w:sz="4" w:space="0" w:color="auto"/>
              <w:right w:val="single" w:sz="4" w:space="0" w:color="auto"/>
            </w:tcBorders>
            <w:noWrap/>
            <w:hideMark/>
          </w:tcPr>
          <w:p w14:paraId="09A17848" w14:textId="77777777" w:rsidR="00265584" w:rsidRDefault="00265584">
            <w:pPr>
              <w:jc w:val="right"/>
            </w:pPr>
            <w:r>
              <w:t>11.7%</w:t>
            </w:r>
          </w:p>
        </w:tc>
      </w:tr>
      <w:tr w:rsidR="00265584" w14:paraId="5B12017E"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C361E0D" w14:textId="77777777" w:rsidR="00265584" w:rsidRDefault="00265584">
            <w:r>
              <w:t>New York</w:t>
            </w:r>
          </w:p>
        </w:tc>
        <w:tc>
          <w:tcPr>
            <w:tcW w:w="1143" w:type="dxa"/>
            <w:tcBorders>
              <w:top w:val="single" w:sz="4" w:space="0" w:color="auto"/>
              <w:left w:val="single" w:sz="4" w:space="0" w:color="auto"/>
              <w:bottom w:val="single" w:sz="4" w:space="0" w:color="auto"/>
              <w:right w:val="single" w:sz="4" w:space="0" w:color="auto"/>
            </w:tcBorders>
            <w:noWrap/>
            <w:hideMark/>
          </w:tcPr>
          <w:p w14:paraId="032BA8E6" w14:textId="77777777" w:rsidR="00265584" w:rsidRDefault="00265584">
            <w:pPr>
              <w:jc w:val="right"/>
            </w:pPr>
            <w:r>
              <w:t>53,600</w:t>
            </w:r>
          </w:p>
        </w:tc>
        <w:tc>
          <w:tcPr>
            <w:tcW w:w="1009" w:type="dxa"/>
            <w:tcBorders>
              <w:top w:val="single" w:sz="4" w:space="0" w:color="auto"/>
              <w:left w:val="single" w:sz="4" w:space="0" w:color="auto"/>
              <w:bottom w:val="single" w:sz="4" w:space="0" w:color="auto"/>
              <w:right w:val="single" w:sz="4" w:space="0" w:color="auto"/>
            </w:tcBorders>
            <w:noWrap/>
            <w:hideMark/>
          </w:tcPr>
          <w:p w14:paraId="3CFB40AB" w14:textId="77777777" w:rsidR="00265584" w:rsidRDefault="00265584">
            <w:pPr>
              <w:jc w:val="right"/>
            </w:pPr>
            <w:r>
              <w:t>46,655</w:t>
            </w:r>
          </w:p>
        </w:tc>
        <w:tc>
          <w:tcPr>
            <w:tcW w:w="990" w:type="dxa"/>
            <w:tcBorders>
              <w:top w:val="single" w:sz="4" w:space="0" w:color="auto"/>
              <w:left w:val="single" w:sz="4" w:space="0" w:color="auto"/>
              <w:bottom w:val="single" w:sz="4" w:space="0" w:color="auto"/>
              <w:right w:val="single" w:sz="4" w:space="0" w:color="auto"/>
            </w:tcBorders>
            <w:noWrap/>
            <w:hideMark/>
          </w:tcPr>
          <w:p w14:paraId="0DECB40C" w14:textId="77777777" w:rsidR="00265584" w:rsidRDefault="00265584">
            <w:pPr>
              <w:jc w:val="right"/>
            </w:pPr>
            <w:r>
              <w:t>6,945</w:t>
            </w:r>
          </w:p>
        </w:tc>
        <w:tc>
          <w:tcPr>
            <w:tcW w:w="858" w:type="dxa"/>
            <w:tcBorders>
              <w:top w:val="single" w:sz="4" w:space="0" w:color="auto"/>
              <w:left w:val="single" w:sz="4" w:space="0" w:color="auto"/>
              <w:bottom w:val="single" w:sz="4" w:space="0" w:color="auto"/>
              <w:right w:val="single" w:sz="4" w:space="0" w:color="auto"/>
            </w:tcBorders>
            <w:noWrap/>
            <w:hideMark/>
          </w:tcPr>
          <w:p w14:paraId="4CC3E542" w14:textId="77777777" w:rsidR="00265584" w:rsidRDefault="00265584">
            <w:pPr>
              <w:jc w:val="right"/>
            </w:pPr>
            <w:r>
              <w:t>14.9%</w:t>
            </w:r>
          </w:p>
        </w:tc>
        <w:tc>
          <w:tcPr>
            <w:tcW w:w="852" w:type="dxa"/>
            <w:tcBorders>
              <w:top w:val="single" w:sz="4" w:space="0" w:color="auto"/>
              <w:left w:val="single" w:sz="4" w:space="0" w:color="auto"/>
              <w:bottom w:val="single" w:sz="4" w:space="0" w:color="auto"/>
              <w:right w:val="single" w:sz="4" w:space="0" w:color="auto"/>
            </w:tcBorders>
            <w:noWrap/>
            <w:hideMark/>
          </w:tcPr>
          <w:p w14:paraId="123EF7F6" w14:textId="77777777" w:rsidR="00265584" w:rsidRDefault="00265584">
            <w:pPr>
              <w:jc w:val="right"/>
            </w:pPr>
            <w:r>
              <w:t>13,504</w:t>
            </w:r>
          </w:p>
        </w:tc>
        <w:tc>
          <w:tcPr>
            <w:tcW w:w="900" w:type="dxa"/>
            <w:tcBorders>
              <w:top w:val="single" w:sz="4" w:space="0" w:color="auto"/>
              <w:left w:val="single" w:sz="4" w:space="0" w:color="auto"/>
              <w:bottom w:val="single" w:sz="4" w:space="0" w:color="auto"/>
              <w:right w:val="single" w:sz="4" w:space="0" w:color="auto"/>
            </w:tcBorders>
            <w:noWrap/>
            <w:hideMark/>
          </w:tcPr>
          <w:p w14:paraId="14BB49D3" w14:textId="77777777" w:rsidR="00265584" w:rsidRDefault="00265584">
            <w:pPr>
              <w:jc w:val="right"/>
            </w:pPr>
            <w:r>
              <w:t>11,754</w:t>
            </w:r>
          </w:p>
        </w:tc>
        <w:tc>
          <w:tcPr>
            <w:tcW w:w="810" w:type="dxa"/>
            <w:tcBorders>
              <w:top w:val="single" w:sz="4" w:space="0" w:color="auto"/>
              <w:left w:val="single" w:sz="4" w:space="0" w:color="auto"/>
              <w:bottom w:val="single" w:sz="4" w:space="0" w:color="auto"/>
              <w:right w:val="single" w:sz="4" w:space="0" w:color="auto"/>
            </w:tcBorders>
            <w:noWrap/>
            <w:hideMark/>
          </w:tcPr>
          <w:p w14:paraId="700BD2A1" w14:textId="77777777" w:rsidR="00265584" w:rsidRDefault="00265584">
            <w:pPr>
              <w:jc w:val="right"/>
            </w:pPr>
            <w:r>
              <w:t>1,750</w:t>
            </w:r>
          </w:p>
        </w:tc>
        <w:tc>
          <w:tcPr>
            <w:tcW w:w="895" w:type="dxa"/>
            <w:tcBorders>
              <w:top w:val="single" w:sz="4" w:space="0" w:color="auto"/>
              <w:left w:val="single" w:sz="4" w:space="0" w:color="auto"/>
              <w:bottom w:val="single" w:sz="4" w:space="0" w:color="auto"/>
              <w:right w:val="single" w:sz="4" w:space="0" w:color="auto"/>
            </w:tcBorders>
            <w:noWrap/>
            <w:hideMark/>
          </w:tcPr>
          <w:p w14:paraId="109C666C" w14:textId="77777777" w:rsidR="00265584" w:rsidRDefault="00265584">
            <w:pPr>
              <w:jc w:val="right"/>
            </w:pPr>
            <w:r>
              <w:t>14.9%</w:t>
            </w:r>
          </w:p>
        </w:tc>
      </w:tr>
      <w:tr w:rsidR="00265584" w14:paraId="4ABF71D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CD02AD2" w14:textId="77777777" w:rsidR="00265584" w:rsidRDefault="00265584">
            <w:r>
              <w:t>Ohio</w:t>
            </w:r>
          </w:p>
        </w:tc>
        <w:tc>
          <w:tcPr>
            <w:tcW w:w="1143" w:type="dxa"/>
            <w:tcBorders>
              <w:top w:val="single" w:sz="4" w:space="0" w:color="auto"/>
              <w:left w:val="single" w:sz="4" w:space="0" w:color="auto"/>
              <w:bottom w:val="single" w:sz="4" w:space="0" w:color="auto"/>
              <w:right w:val="single" w:sz="4" w:space="0" w:color="auto"/>
            </w:tcBorders>
            <w:noWrap/>
            <w:hideMark/>
          </w:tcPr>
          <w:p w14:paraId="39079148" w14:textId="77777777" w:rsidR="00265584" w:rsidRDefault="00265584">
            <w:pPr>
              <w:jc w:val="right"/>
            </w:pPr>
            <w:r>
              <w:t>36,060</w:t>
            </w:r>
          </w:p>
        </w:tc>
        <w:tc>
          <w:tcPr>
            <w:tcW w:w="1009" w:type="dxa"/>
            <w:tcBorders>
              <w:top w:val="single" w:sz="4" w:space="0" w:color="auto"/>
              <w:left w:val="single" w:sz="4" w:space="0" w:color="auto"/>
              <w:bottom w:val="single" w:sz="4" w:space="0" w:color="auto"/>
              <w:right w:val="single" w:sz="4" w:space="0" w:color="auto"/>
            </w:tcBorders>
            <w:noWrap/>
            <w:hideMark/>
          </w:tcPr>
          <w:p w14:paraId="725D4C92" w14:textId="77777777" w:rsidR="00265584" w:rsidRDefault="00265584">
            <w:pPr>
              <w:jc w:val="right"/>
            </w:pPr>
            <w:r>
              <w:t>29,458</w:t>
            </w:r>
          </w:p>
        </w:tc>
        <w:tc>
          <w:tcPr>
            <w:tcW w:w="990" w:type="dxa"/>
            <w:tcBorders>
              <w:top w:val="single" w:sz="4" w:space="0" w:color="auto"/>
              <w:left w:val="single" w:sz="4" w:space="0" w:color="auto"/>
              <w:bottom w:val="single" w:sz="4" w:space="0" w:color="auto"/>
              <w:right w:val="single" w:sz="4" w:space="0" w:color="auto"/>
            </w:tcBorders>
            <w:noWrap/>
            <w:hideMark/>
          </w:tcPr>
          <w:p w14:paraId="004F7FF1" w14:textId="77777777" w:rsidR="00265584" w:rsidRDefault="00265584">
            <w:pPr>
              <w:jc w:val="right"/>
            </w:pPr>
            <w:r>
              <w:t>6,602</w:t>
            </w:r>
          </w:p>
        </w:tc>
        <w:tc>
          <w:tcPr>
            <w:tcW w:w="858" w:type="dxa"/>
            <w:tcBorders>
              <w:top w:val="single" w:sz="4" w:space="0" w:color="auto"/>
              <w:left w:val="single" w:sz="4" w:space="0" w:color="auto"/>
              <w:bottom w:val="single" w:sz="4" w:space="0" w:color="auto"/>
              <w:right w:val="single" w:sz="4" w:space="0" w:color="auto"/>
            </w:tcBorders>
            <w:noWrap/>
            <w:hideMark/>
          </w:tcPr>
          <w:p w14:paraId="04EC009E" w14:textId="77777777" w:rsidR="00265584" w:rsidRDefault="00265584">
            <w:pPr>
              <w:jc w:val="right"/>
            </w:pPr>
            <w:r>
              <w:t>22.4%</w:t>
            </w:r>
          </w:p>
        </w:tc>
        <w:tc>
          <w:tcPr>
            <w:tcW w:w="852" w:type="dxa"/>
            <w:tcBorders>
              <w:top w:val="single" w:sz="4" w:space="0" w:color="auto"/>
              <w:left w:val="single" w:sz="4" w:space="0" w:color="auto"/>
              <w:bottom w:val="single" w:sz="4" w:space="0" w:color="auto"/>
              <w:right w:val="single" w:sz="4" w:space="0" w:color="auto"/>
            </w:tcBorders>
            <w:noWrap/>
            <w:hideMark/>
          </w:tcPr>
          <w:p w14:paraId="6CE06C7D" w14:textId="77777777" w:rsidR="00265584" w:rsidRDefault="00265584">
            <w:pPr>
              <w:jc w:val="right"/>
            </w:pPr>
            <w:r>
              <w:t>6,165</w:t>
            </w:r>
          </w:p>
        </w:tc>
        <w:tc>
          <w:tcPr>
            <w:tcW w:w="900" w:type="dxa"/>
            <w:tcBorders>
              <w:top w:val="single" w:sz="4" w:space="0" w:color="auto"/>
              <w:left w:val="single" w:sz="4" w:space="0" w:color="auto"/>
              <w:bottom w:val="single" w:sz="4" w:space="0" w:color="auto"/>
              <w:right w:val="single" w:sz="4" w:space="0" w:color="auto"/>
            </w:tcBorders>
            <w:noWrap/>
            <w:hideMark/>
          </w:tcPr>
          <w:p w14:paraId="78AEDD5F" w14:textId="77777777" w:rsidR="00265584" w:rsidRDefault="00265584">
            <w:pPr>
              <w:jc w:val="right"/>
            </w:pPr>
            <w:r>
              <w:t>5,036</w:t>
            </w:r>
          </w:p>
        </w:tc>
        <w:tc>
          <w:tcPr>
            <w:tcW w:w="810" w:type="dxa"/>
            <w:tcBorders>
              <w:top w:val="single" w:sz="4" w:space="0" w:color="auto"/>
              <w:left w:val="single" w:sz="4" w:space="0" w:color="auto"/>
              <w:bottom w:val="single" w:sz="4" w:space="0" w:color="auto"/>
              <w:right w:val="single" w:sz="4" w:space="0" w:color="auto"/>
            </w:tcBorders>
            <w:noWrap/>
            <w:hideMark/>
          </w:tcPr>
          <w:p w14:paraId="676F7707" w14:textId="77777777" w:rsidR="00265584" w:rsidRDefault="00265584">
            <w:pPr>
              <w:jc w:val="right"/>
            </w:pPr>
            <w:r>
              <w:t>1,129</w:t>
            </w:r>
          </w:p>
        </w:tc>
        <w:tc>
          <w:tcPr>
            <w:tcW w:w="895" w:type="dxa"/>
            <w:tcBorders>
              <w:top w:val="single" w:sz="4" w:space="0" w:color="auto"/>
              <w:left w:val="single" w:sz="4" w:space="0" w:color="auto"/>
              <w:bottom w:val="single" w:sz="4" w:space="0" w:color="auto"/>
              <w:right w:val="single" w:sz="4" w:space="0" w:color="auto"/>
            </w:tcBorders>
            <w:noWrap/>
            <w:hideMark/>
          </w:tcPr>
          <w:p w14:paraId="3A362893" w14:textId="77777777" w:rsidR="00265584" w:rsidRDefault="00265584">
            <w:pPr>
              <w:jc w:val="right"/>
            </w:pPr>
            <w:r>
              <w:t>22.4%</w:t>
            </w:r>
          </w:p>
        </w:tc>
      </w:tr>
      <w:tr w:rsidR="00265584" w14:paraId="38517132"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D7FD253" w14:textId="77777777" w:rsidR="00265584" w:rsidRDefault="00265584">
            <w:r>
              <w:t>Indiana</w:t>
            </w:r>
          </w:p>
        </w:tc>
        <w:tc>
          <w:tcPr>
            <w:tcW w:w="1143" w:type="dxa"/>
            <w:tcBorders>
              <w:top w:val="single" w:sz="4" w:space="0" w:color="auto"/>
              <w:left w:val="single" w:sz="4" w:space="0" w:color="auto"/>
              <w:bottom w:val="single" w:sz="4" w:space="0" w:color="auto"/>
              <w:right w:val="single" w:sz="4" w:space="0" w:color="auto"/>
            </w:tcBorders>
            <w:noWrap/>
            <w:hideMark/>
          </w:tcPr>
          <w:p w14:paraId="1BB485FB" w14:textId="77777777" w:rsidR="00265584" w:rsidRDefault="00265584">
            <w:pPr>
              <w:jc w:val="right"/>
            </w:pPr>
            <w:r>
              <w:t>21,263</w:t>
            </w:r>
          </w:p>
        </w:tc>
        <w:tc>
          <w:tcPr>
            <w:tcW w:w="1009" w:type="dxa"/>
            <w:tcBorders>
              <w:top w:val="single" w:sz="4" w:space="0" w:color="auto"/>
              <w:left w:val="single" w:sz="4" w:space="0" w:color="auto"/>
              <w:bottom w:val="single" w:sz="4" w:space="0" w:color="auto"/>
              <w:right w:val="single" w:sz="4" w:space="0" w:color="auto"/>
            </w:tcBorders>
            <w:noWrap/>
            <w:hideMark/>
          </w:tcPr>
          <w:p w14:paraId="7784C120" w14:textId="77777777" w:rsidR="00265584" w:rsidRDefault="00265584">
            <w:pPr>
              <w:jc w:val="right"/>
            </w:pPr>
            <w:r>
              <w:t>17,350</w:t>
            </w:r>
          </w:p>
        </w:tc>
        <w:tc>
          <w:tcPr>
            <w:tcW w:w="990" w:type="dxa"/>
            <w:tcBorders>
              <w:top w:val="single" w:sz="4" w:space="0" w:color="auto"/>
              <w:left w:val="single" w:sz="4" w:space="0" w:color="auto"/>
              <w:bottom w:val="single" w:sz="4" w:space="0" w:color="auto"/>
              <w:right w:val="single" w:sz="4" w:space="0" w:color="auto"/>
            </w:tcBorders>
            <w:noWrap/>
            <w:hideMark/>
          </w:tcPr>
          <w:p w14:paraId="3AF1EBC0" w14:textId="77777777" w:rsidR="00265584" w:rsidRDefault="00265584">
            <w:pPr>
              <w:jc w:val="right"/>
            </w:pPr>
            <w:r>
              <w:t>3,913</w:t>
            </w:r>
          </w:p>
        </w:tc>
        <w:tc>
          <w:tcPr>
            <w:tcW w:w="858" w:type="dxa"/>
            <w:tcBorders>
              <w:top w:val="single" w:sz="4" w:space="0" w:color="auto"/>
              <w:left w:val="single" w:sz="4" w:space="0" w:color="auto"/>
              <w:bottom w:val="single" w:sz="4" w:space="0" w:color="auto"/>
              <w:right w:val="single" w:sz="4" w:space="0" w:color="auto"/>
            </w:tcBorders>
            <w:noWrap/>
            <w:hideMark/>
          </w:tcPr>
          <w:p w14:paraId="6DEDF9CB" w14:textId="77777777" w:rsidR="00265584" w:rsidRDefault="00265584">
            <w:pPr>
              <w:jc w:val="right"/>
            </w:pPr>
            <w:r>
              <w:t>22.6%</w:t>
            </w:r>
          </w:p>
        </w:tc>
        <w:tc>
          <w:tcPr>
            <w:tcW w:w="852" w:type="dxa"/>
            <w:tcBorders>
              <w:top w:val="single" w:sz="4" w:space="0" w:color="auto"/>
              <w:left w:val="single" w:sz="4" w:space="0" w:color="auto"/>
              <w:bottom w:val="single" w:sz="4" w:space="0" w:color="auto"/>
              <w:right w:val="single" w:sz="4" w:space="0" w:color="auto"/>
            </w:tcBorders>
            <w:noWrap/>
            <w:hideMark/>
          </w:tcPr>
          <w:p w14:paraId="5D94C0CD" w14:textId="77777777" w:rsidR="00265584" w:rsidRDefault="00265584">
            <w:pPr>
              <w:jc w:val="right"/>
            </w:pPr>
            <w:r>
              <w:t>3,852</w:t>
            </w:r>
          </w:p>
        </w:tc>
        <w:tc>
          <w:tcPr>
            <w:tcW w:w="900" w:type="dxa"/>
            <w:tcBorders>
              <w:top w:val="single" w:sz="4" w:space="0" w:color="auto"/>
              <w:left w:val="single" w:sz="4" w:space="0" w:color="auto"/>
              <w:bottom w:val="single" w:sz="4" w:space="0" w:color="auto"/>
              <w:right w:val="single" w:sz="4" w:space="0" w:color="auto"/>
            </w:tcBorders>
            <w:noWrap/>
            <w:hideMark/>
          </w:tcPr>
          <w:p w14:paraId="2EB57395" w14:textId="77777777" w:rsidR="00265584" w:rsidRDefault="00265584">
            <w:pPr>
              <w:jc w:val="right"/>
            </w:pPr>
            <w:r>
              <w:t>3,143</w:t>
            </w:r>
          </w:p>
        </w:tc>
        <w:tc>
          <w:tcPr>
            <w:tcW w:w="810" w:type="dxa"/>
            <w:tcBorders>
              <w:top w:val="single" w:sz="4" w:space="0" w:color="auto"/>
              <w:left w:val="single" w:sz="4" w:space="0" w:color="auto"/>
              <w:bottom w:val="single" w:sz="4" w:space="0" w:color="auto"/>
              <w:right w:val="single" w:sz="4" w:space="0" w:color="auto"/>
            </w:tcBorders>
            <w:noWrap/>
            <w:hideMark/>
          </w:tcPr>
          <w:p w14:paraId="021FDF51" w14:textId="77777777" w:rsidR="00265584" w:rsidRDefault="00265584">
            <w:pPr>
              <w:jc w:val="right"/>
            </w:pPr>
            <w:r>
              <w:t>709</w:t>
            </w:r>
          </w:p>
        </w:tc>
        <w:tc>
          <w:tcPr>
            <w:tcW w:w="895" w:type="dxa"/>
            <w:tcBorders>
              <w:top w:val="single" w:sz="4" w:space="0" w:color="auto"/>
              <w:left w:val="single" w:sz="4" w:space="0" w:color="auto"/>
              <w:bottom w:val="single" w:sz="4" w:space="0" w:color="auto"/>
              <w:right w:val="single" w:sz="4" w:space="0" w:color="auto"/>
            </w:tcBorders>
            <w:noWrap/>
            <w:hideMark/>
          </w:tcPr>
          <w:p w14:paraId="1BC6E525" w14:textId="77777777" w:rsidR="00265584" w:rsidRDefault="00265584">
            <w:pPr>
              <w:jc w:val="right"/>
            </w:pPr>
            <w:r>
              <w:t>22.6%</w:t>
            </w:r>
          </w:p>
        </w:tc>
      </w:tr>
      <w:tr w:rsidR="00265584" w14:paraId="4ECD624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77050D9" w14:textId="77777777" w:rsidR="00265584" w:rsidRDefault="00265584">
            <w:r>
              <w:t>Arizona</w:t>
            </w:r>
          </w:p>
        </w:tc>
        <w:tc>
          <w:tcPr>
            <w:tcW w:w="1143" w:type="dxa"/>
            <w:tcBorders>
              <w:top w:val="single" w:sz="4" w:space="0" w:color="auto"/>
              <w:left w:val="single" w:sz="4" w:space="0" w:color="auto"/>
              <w:bottom w:val="single" w:sz="4" w:space="0" w:color="auto"/>
              <w:right w:val="single" w:sz="4" w:space="0" w:color="auto"/>
            </w:tcBorders>
            <w:noWrap/>
            <w:hideMark/>
          </w:tcPr>
          <w:p w14:paraId="1ADA6BD4" w14:textId="77777777" w:rsidR="00265584" w:rsidRDefault="00265584">
            <w:pPr>
              <w:jc w:val="right"/>
            </w:pPr>
            <w:r>
              <w:t>21,538</w:t>
            </w:r>
          </w:p>
        </w:tc>
        <w:tc>
          <w:tcPr>
            <w:tcW w:w="1009" w:type="dxa"/>
            <w:tcBorders>
              <w:top w:val="single" w:sz="4" w:space="0" w:color="auto"/>
              <w:left w:val="single" w:sz="4" w:space="0" w:color="auto"/>
              <w:bottom w:val="single" w:sz="4" w:space="0" w:color="auto"/>
              <w:right w:val="single" w:sz="4" w:space="0" w:color="auto"/>
            </w:tcBorders>
            <w:noWrap/>
            <w:hideMark/>
          </w:tcPr>
          <w:p w14:paraId="48675312" w14:textId="77777777" w:rsidR="00265584" w:rsidRDefault="00265584">
            <w:pPr>
              <w:jc w:val="right"/>
            </w:pPr>
            <w:r>
              <w:t>17,573</w:t>
            </w:r>
          </w:p>
        </w:tc>
        <w:tc>
          <w:tcPr>
            <w:tcW w:w="990" w:type="dxa"/>
            <w:tcBorders>
              <w:top w:val="single" w:sz="4" w:space="0" w:color="auto"/>
              <w:left w:val="single" w:sz="4" w:space="0" w:color="auto"/>
              <w:bottom w:val="single" w:sz="4" w:space="0" w:color="auto"/>
              <w:right w:val="single" w:sz="4" w:space="0" w:color="auto"/>
            </w:tcBorders>
            <w:noWrap/>
            <w:hideMark/>
          </w:tcPr>
          <w:p w14:paraId="3EEAB613" w14:textId="77777777" w:rsidR="00265584" w:rsidRDefault="00265584">
            <w:pPr>
              <w:jc w:val="right"/>
            </w:pPr>
            <w:r>
              <w:t>3,965</w:t>
            </w:r>
          </w:p>
        </w:tc>
        <w:tc>
          <w:tcPr>
            <w:tcW w:w="858" w:type="dxa"/>
            <w:tcBorders>
              <w:top w:val="single" w:sz="4" w:space="0" w:color="auto"/>
              <w:left w:val="single" w:sz="4" w:space="0" w:color="auto"/>
              <w:bottom w:val="single" w:sz="4" w:space="0" w:color="auto"/>
              <w:right w:val="single" w:sz="4" w:space="0" w:color="auto"/>
            </w:tcBorders>
            <w:noWrap/>
            <w:hideMark/>
          </w:tcPr>
          <w:p w14:paraId="4D57DD41" w14:textId="77777777" w:rsidR="00265584" w:rsidRDefault="00265584">
            <w:pPr>
              <w:jc w:val="right"/>
            </w:pPr>
            <w:r>
              <w:t>22.6%</w:t>
            </w:r>
          </w:p>
        </w:tc>
        <w:tc>
          <w:tcPr>
            <w:tcW w:w="852" w:type="dxa"/>
            <w:tcBorders>
              <w:top w:val="single" w:sz="4" w:space="0" w:color="auto"/>
              <w:left w:val="single" w:sz="4" w:space="0" w:color="auto"/>
              <w:bottom w:val="single" w:sz="4" w:space="0" w:color="auto"/>
              <w:right w:val="single" w:sz="4" w:space="0" w:color="auto"/>
            </w:tcBorders>
            <w:noWrap/>
            <w:hideMark/>
          </w:tcPr>
          <w:p w14:paraId="3ECFE519" w14:textId="77777777" w:rsidR="00265584" w:rsidRDefault="00265584">
            <w:pPr>
              <w:jc w:val="right"/>
            </w:pPr>
            <w:r>
              <w:t>4,623</w:t>
            </w:r>
          </w:p>
        </w:tc>
        <w:tc>
          <w:tcPr>
            <w:tcW w:w="900" w:type="dxa"/>
            <w:tcBorders>
              <w:top w:val="single" w:sz="4" w:space="0" w:color="auto"/>
              <w:left w:val="single" w:sz="4" w:space="0" w:color="auto"/>
              <w:bottom w:val="single" w:sz="4" w:space="0" w:color="auto"/>
              <w:right w:val="single" w:sz="4" w:space="0" w:color="auto"/>
            </w:tcBorders>
            <w:noWrap/>
            <w:hideMark/>
          </w:tcPr>
          <w:p w14:paraId="4894CBCB" w14:textId="77777777" w:rsidR="00265584" w:rsidRDefault="00265584">
            <w:pPr>
              <w:jc w:val="right"/>
            </w:pPr>
            <w:r>
              <w:t>3,772</w:t>
            </w:r>
          </w:p>
        </w:tc>
        <w:tc>
          <w:tcPr>
            <w:tcW w:w="810" w:type="dxa"/>
            <w:tcBorders>
              <w:top w:val="single" w:sz="4" w:space="0" w:color="auto"/>
              <w:left w:val="single" w:sz="4" w:space="0" w:color="auto"/>
              <w:bottom w:val="single" w:sz="4" w:space="0" w:color="auto"/>
              <w:right w:val="single" w:sz="4" w:space="0" w:color="auto"/>
            </w:tcBorders>
            <w:noWrap/>
            <w:hideMark/>
          </w:tcPr>
          <w:p w14:paraId="0F5B112D" w14:textId="77777777" w:rsidR="00265584" w:rsidRDefault="00265584">
            <w:pPr>
              <w:jc w:val="right"/>
            </w:pPr>
            <w:r>
              <w:t>851</w:t>
            </w:r>
          </w:p>
        </w:tc>
        <w:tc>
          <w:tcPr>
            <w:tcW w:w="895" w:type="dxa"/>
            <w:tcBorders>
              <w:top w:val="single" w:sz="4" w:space="0" w:color="auto"/>
              <w:left w:val="single" w:sz="4" w:space="0" w:color="auto"/>
              <w:bottom w:val="single" w:sz="4" w:space="0" w:color="auto"/>
              <w:right w:val="single" w:sz="4" w:space="0" w:color="auto"/>
            </w:tcBorders>
            <w:noWrap/>
            <w:hideMark/>
          </w:tcPr>
          <w:p w14:paraId="33AEAA70" w14:textId="77777777" w:rsidR="00265584" w:rsidRDefault="00265584">
            <w:pPr>
              <w:jc w:val="right"/>
            </w:pPr>
            <w:r>
              <w:t>22.6%</w:t>
            </w:r>
          </w:p>
        </w:tc>
      </w:tr>
      <w:tr w:rsidR="00265584" w14:paraId="3E713D0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8402498" w14:textId="77777777" w:rsidR="00265584" w:rsidRDefault="00265584">
            <w:r>
              <w:t>D.C.</w:t>
            </w:r>
          </w:p>
        </w:tc>
        <w:tc>
          <w:tcPr>
            <w:tcW w:w="1143" w:type="dxa"/>
            <w:tcBorders>
              <w:top w:val="single" w:sz="4" w:space="0" w:color="auto"/>
              <w:left w:val="single" w:sz="4" w:space="0" w:color="auto"/>
              <w:bottom w:val="single" w:sz="4" w:space="0" w:color="auto"/>
              <w:right w:val="single" w:sz="4" w:space="0" w:color="auto"/>
            </w:tcBorders>
            <w:noWrap/>
            <w:hideMark/>
          </w:tcPr>
          <w:p w14:paraId="0FC8BD27" w14:textId="77777777" w:rsidR="00265584" w:rsidRDefault="00265584">
            <w:pPr>
              <w:jc w:val="right"/>
            </w:pPr>
            <w:r>
              <w:t>1,433</w:t>
            </w:r>
          </w:p>
        </w:tc>
        <w:tc>
          <w:tcPr>
            <w:tcW w:w="1009" w:type="dxa"/>
            <w:tcBorders>
              <w:top w:val="single" w:sz="4" w:space="0" w:color="auto"/>
              <w:left w:val="single" w:sz="4" w:space="0" w:color="auto"/>
              <w:bottom w:val="single" w:sz="4" w:space="0" w:color="auto"/>
              <w:right w:val="single" w:sz="4" w:space="0" w:color="auto"/>
            </w:tcBorders>
            <w:noWrap/>
            <w:hideMark/>
          </w:tcPr>
          <w:p w14:paraId="230D4428" w14:textId="77777777" w:rsidR="00265584" w:rsidRDefault="00265584">
            <w:pPr>
              <w:jc w:val="right"/>
            </w:pPr>
            <w:r>
              <w:t>1,088</w:t>
            </w:r>
          </w:p>
        </w:tc>
        <w:tc>
          <w:tcPr>
            <w:tcW w:w="990" w:type="dxa"/>
            <w:tcBorders>
              <w:top w:val="single" w:sz="4" w:space="0" w:color="auto"/>
              <w:left w:val="single" w:sz="4" w:space="0" w:color="auto"/>
              <w:bottom w:val="single" w:sz="4" w:space="0" w:color="auto"/>
              <w:right w:val="single" w:sz="4" w:space="0" w:color="auto"/>
            </w:tcBorders>
            <w:noWrap/>
            <w:hideMark/>
          </w:tcPr>
          <w:p w14:paraId="4EFC74D8" w14:textId="77777777" w:rsidR="00265584" w:rsidRDefault="00265584">
            <w:pPr>
              <w:jc w:val="right"/>
            </w:pPr>
            <w:r>
              <w:t>346</w:t>
            </w:r>
          </w:p>
        </w:tc>
        <w:tc>
          <w:tcPr>
            <w:tcW w:w="858" w:type="dxa"/>
            <w:tcBorders>
              <w:top w:val="single" w:sz="4" w:space="0" w:color="auto"/>
              <w:left w:val="single" w:sz="4" w:space="0" w:color="auto"/>
              <w:bottom w:val="single" w:sz="4" w:space="0" w:color="auto"/>
              <w:right w:val="single" w:sz="4" w:space="0" w:color="auto"/>
            </w:tcBorders>
            <w:noWrap/>
            <w:hideMark/>
          </w:tcPr>
          <w:p w14:paraId="461B52CB" w14:textId="77777777" w:rsidR="00265584" w:rsidRDefault="00265584">
            <w:pPr>
              <w:jc w:val="right"/>
            </w:pPr>
            <w:r>
              <w:t>31.8%</w:t>
            </w:r>
          </w:p>
        </w:tc>
        <w:tc>
          <w:tcPr>
            <w:tcW w:w="852" w:type="dxa"/>
            <w:tcBorders>
              <w:top w:val="single" w:sz="4" w:space="0" w:color="auto"/>
              <w:left w:val="single" w:sz="4" w:space="0" w:color="auto"/>
              <w:bottom w:val="single" w:sz="4" w:space="0" w:color="auto"/>
              <w:right w:val="single" w:sz="4" w:space="0" w:color="auto"/>
            </w:tcBorders>
            <w:noWrap/>
            <w:hideMark/>
          </w:tcPr>
          <w:p w14:paraId="214404CC" w14:textId="77777777" w:rsidR="00265584" w:rsidRDefault="00265584">
            <w:pPr>
              <w:jc w:val="right"/>
            </w:pPr>
            <w:r>
              <w:t>386</w:t>
            </w:r>
          </w:p>
        </w:tc>
        <w:tc>
          <w:tcPr>
            <w:tcW w:w="900" w:type="dxa"/>
            <w:tcBorders>
              <w:top w:val="single" w:sz="4" w:space="0" w:color="auto"/>
              <w:left w:val="single" w:sz="4" w:space="0" w:color="auto"/>
              <w:bottom w:val="single" w:sz="4" w:space="0" w:color="auto"/>
              <w:right w:val="single" w:sz="4" w:space="0" w:color="auto"/>
            </w:tcBorders>
            <w:noWrap/>
            <w:hideMark/>
          </w:tcPr>
          <w:p w14:paraId="4978D1C9" w14:textId="77777777" w:rsidR="00265584" w:rsidRDefault="00265584">
            <w:pPr>
              <w:jc w:val="right"/>
            </w:pPr>
            <w:r>
              <w:t>293</w:t>
            </w:r>
          </w:p>
        </w:tc>
        <w:tc>
          <w:tcPr>
            <w:tcW w:w="810" w:type="dxa"/>
            <w:tcBorders>
              <w:top w:val="single" w:sz="4" w:space="0" w:color="auto"/>
              <w:left w:val="single" w:sz="4" w:space="0" w:color="auto"/>
              <w:bottom w:val="single" w:sz="4" w:space="0" w:color="auto"/>
              <w:right w:val="single" w:sz="4" w:space="0" w:color="auto"/>
            </w:tcBorders>
            <w:noWrap/>
            <w:hideMark/>
          </w:tcPr>
          <w:p w14:paraId="3B14F764" w14:textId="77777777" w:rsidR="00265584" w:rsidRDefault="00265584">
            <w:pPr>
              <w:jc w:val="right"/>
            </w:pPr>
            <w:r>
              <w:t>93</w:t>
            </w:r>
          </w:p>
        </w:tc>
        <w:tc>
          <w:tcPr>
            <w:tcW w:w="895" w:type="dxa"/>
            <w:tcBorders>
              <w:top w:val="single" w:sz="4" w:space="0" w:color="auto"/>
              <w:left w:val="single" w:sz="4" w:space="0" w:color="auto"/>
              <w:bottom w:val="single" w:sz="4" w:space="0" w:color="auto"/>
              <w:right w:val="single" w:sz="4" w:space="0" w:color="auto"/>
            </w:tcBorders>
            <w:noWrap/>
            <w:hideMark/>
          </w:tcPr>
          <w:p w14:paraId="2E639C55" w14:textId="77777777" w:rsidR="00265584" w:rsidRDefault="00265584">
            <w:pPr>
              <w:jc w:val="right"/>
            </w:pPr>
            <w:r>
              <w:t>31.8%</w:t>
            </w:r>
          </w:p>
        </w:tc>
      </w:tr>
      <w:tr w:rsidR="00265584" w14:paraId="00BA340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93EE859" w14:textId="77777777" w:rsidR="00265584" w:rsidRDefault="00265584">
            <w:r>
              <w:t>Texas</w:t>
            </w:r>
          </w:p>
        </w:tc>
        <w:tc>
          <w:tcPr>
            <w:tcW w:w="1143" w:type="dxa"/>
            <w:tcBorders>
              <w:top w:val="single" w:sz="4" w:space="0" w:color="auto"/>
              <w:left w:val="single" w:sz="4" w:space="0" w:color="auto"/>
              <w:bottom w:val="single" w:sz="4" w:space="0" w:color="auto"/>
              <w:right w:val="single" w:sz="4" w:space="0" w:color="auto"/>
            </w:tcBorders>
            <w:noWrap/>
            <w:hideMark/>
          </w:tcPr>
          <w:p w14:paraId="1D6457A8" w14:textId="77777777" w:rsidR="00265584" w:rsidRDefault="00265584">
            <w:pPr>
              <w:jc w:val="right"/>
            </w:pPr>
            <w:r>
              <w:t>99,084</w:t>
            </w:r>
          </w:p>
        </w:tc>
        <w:tc>
          <w:tcPr>
            <w:tcW w:w="1009" w:type="dxa"/>
            <w:tcBorders>
              <w:top w:val="single" w:sz="4" w:space="0" w:color="auto"/>
              <w:left w:val="single" w:sz="4" w:space="0" w:color="auto"/>
              <w:bottom w:val="single" w:sz="4" w:space="0" w:color="auto"/>
              <w:right w:val="single" w:sz="4" w:space="0" w:color="auto"/>
            </w:tcBorders>
            <w:noWrap/>
            <w:hideMark/>
          </w:tcPr>
          <w:p w14:paraId="2D8379C9" w14:textId="77777777" w:rsidR="00265584" w:rsidRDefault="00265584">
            <w:pPr>
              <w:jc w:val="right"/>
            </w:pPr>
            <w:r>
              <w:t>74,065</w:t>
            </w:r>
          </w:p>
        </w:tc>
        <w:tc>
          <w:tcPr>
            <w:tcW w:w="990" w:type="dxa"/>
            <w:tcBorders>
              <w:top w:val="single" w:sz="4" w:space="0" w:color="auto"/>
              <w:left w:val="single" w:sz="4" w:space="0" w:color="auto"/>
              <w:bottom w:val="single" w:sz="4" w:space="0" w:color="auto"/>
              <w:right w:val="single" w:sz="4" w:space="0" w:color="auto"/>
            </w:tcBorders>
            <w:noWrap/>
            <w:hideMark/>
          </w:tcPr>
          <w:p w14:paraId="27E3DEE0" w14:textId="77777777" w:rsidR="00265584" w:rsidRDefault="00265584">
            <w:pPr>
              <w:jc w:val="right"/>
            </w:pPr>
            <w:r>
              <w:t>25,019</w:t>
            </w:r>
          </w:p>
        </w:tc>
        <w:tc>
          <w:tcPr>
            <w:tcW w:w="858" w:type="dxa"/>
            <w:tcBorders>
              <w:top w:val="single" w:sz="4" w:space="0" w:color="auto"/>
              <w:left w:val="single" w:sz="4" w:space="0" w:color="auto"/>
              <w:bottom w:val="single" w:sz="4" w:space="0" w:color="auto"/>
              <w:right w:val="single" w:sz="4" w:space="0" w:color="auto"/>
            </w:tcBorders>
            <w:noWrap/>
            <w:hideMark/>
          </w:tcPr>
          <w:p w14:paraId="6BE9FC75" w14:textId="77777777" w:rsidR="00265584" w:rsidRDefault="00265584">
            <w:pPr>
              <w:jc w:val="right"/>
            </w:pPr>
            <w:r>
              <w:t>33.8%</w:t>
            </w:r>
          </w:p>
        </w:tc>
        <w:tc>
          <w:tcPr>
            <w:tcW w:w="852" w:type="dxa"/>
            <w:tcBorders>
              <w:top w:val="single" w:sz="4" w:space="0" w:color="auto"/>
              <w:left w:val="single" w:sz="4" w:space="0" w:color="auto"/>
              <w:bottom w:val="single" w:sz="4" w:space="0" w:color="auto"/>
              <w:right w:val="single" w:sz="4" w:space="0" w:color="auto"/>
            </w:tcBorders>
            <w:noWrap/>
            <w:hideMark/>
          </w:tcPr>
          <w:p w14:paraId="0A87007B" w14:textId="77777777" w:rsidR="00265584" w:rsidRDefault="00265584">
            <w:pPr>
              <w:jc w:val="right"/>
            </w:pPr>
            <w:r>
              <w:t>14,316</w:t>
            </w:r>
          </w:p>
        </w:tc>
        <w:tc>
          <w:tcPr>
            <w:tcW w:w="900" w:type="dxa"/>
            <w:tcBorders>
              <w:top w:val="single" w:sz="4" w:space="0" w:color="auto"/>
              <w:left w:val="single" w:sz="4" w:space="0" w:color="auto"/>
              <w:bottom w:val="single" w:sz="4" w:space="0" w:color="auto"/>
              <w:right w:val="single" w:sz="4" w:space="0" w:color="auto"/>
            </w:tcBorders>
            <w:noWrap/>
            <w:hideMark/>
          </w:tcPr>
          <w:p w14:paraId="782A186A" w14:textId="77777777" w:rsidR="00265584" w:rsidRDefault="00265584">
            <w:pPr>
              <w:jc w:val="right"/>
            </w:pPr>
            <w:r>
              <w:t>10,701</w:t>
            </w:r>
          </w:p>
        </w:tc>
        <w:tc>
          <w:tcPr>
            <w:tcW w:w="810" w:type="dxa"/>
            <w:tcBorders>
              <w:top w:val="single" w:sz="4" w:space="0" w:color="auto"/>
              <w:left w:val="single" w:sz="4" w:space="0" w:color="auto"/>
              <w:bottom w:val="single" w:sz="4" w:space="0" w:color="auto"/>
              <w:right w:val="single" w:sz="4" w:space="0" w:color="auto"/>
            </w:tcBorders>
            <w:noWrap/>
            <w:hideMark/>
          </w:tcPr>
          <w:p w14:paraId="01F7A162" w14:textId="77777777" w:rsidR="00265584" w:rsidRDefault="00265584">
            <w:pPr>
              <w:jc w:val="right"/>
            </w:pPr>
            <w:r>
              <w:t>3,615</w:t>
            </w:r>
          </w:p>
        </w:tc>
        <w:tc>
          <w:tcPr>
            <w:tcW w:w="895" w:type="dxa"/>
            <w:tcBorders>
              <w:top w:val="single" w:sz="4" w:space="0" w:color="auto"/>
              <w:left w:val="single" w:sz="4" w:space="0" w:color="auto"/>
              <w:bottom w:val="single" w:sz="4" w:space="0" w:color="auto"/>
              <w:right w:val="single" w:sz="4" w:space="0" w:color="auto"/>
            </w:tcBorders>
            <w:noWrap/>
            <w:hideMark/>
          </w:tcPr>
          <w:p w14:paraId="13F6DE48" w14:textId="77777777" w:rsidR="00265584" w:rsidRDefault="00265584">
            <w:pPr>
              <w:jc w:val="right"/>
            </w:pPr>
            <w:r>
              <w:t>33.8%</w:t>
            </w:r>
          </w:p>
        </w:tc>
      </w:tr>
    </w:tbl>
    <w:p w14:paraId="026B6A35" w14:textId="77777777" w:rsidR="00265584" w:rsidRDefault="00265584" w:rsidP="00265584">
      <w:pPr>
        <w:rPr>
          <w:b/>
          <w:bCs/>
        </w:rPr>
      </w:pPr>
    </w:p>
    <w:p w14:paraId="6DD62F6C" w14:textId="13646DB3" w:rsidR="00265584" w:rsidRDefault="005D6775" w:rsidP="00077D15">
      <w:pPr>
        <w:pStyle w:val="ListParagraph"/>
        <w:numPr>
          <w:ilvl w:val="0"/>
          <w:numId w:val="15"/>
        </w:numPr>
        <w:spacing w:line="256" w:lineRule="auto"/>
        <w:rPr>
          <w:b/>
          <w:bCs/>
        </w:rPr>
      </w:pPr>
      <w:r>
        <w:rPr>
          <w:b/>
          <w:bCs/>
        </w:rPr>
        <w:t xml:space="preserve">Table 9: </w:t>
      </w:r>
      <w:r w:rsidR="00265584">
        <w:rPr>
          <w:b/>
          <w:bCs/>
        </w:rPr>
        <w:t>Childhood asthma survey summary</w:t>
      </w:r>
    </w:p>
    <w:tbl>
      <w:tblPr>
        <w:tblStyle w:val="TableGrid"/>
        <w:tblW w:w="5000" w:type="pct"/>
        <w:tblLook w:val="04A0" w:firstRow="1" w:lastRow="0" w:firstColumn="1" w:lastColumn="0" w:noHBand="0" w:noVBand="1"/>
      </w:tblPr>
      <w:tblGrid>
        <w:gridCol w:w="2963"/>
        <w:gridCol w:w="1278"/>
        <w:gridCol w:w="1278"/>
        <w:gridCol w:w="1277"/>
        <w:gridCol w:w="1277"/>
        <w:gridCol w:w="1277"/>
      </w:tblGrid>
      <w:tr w:rsidR="00265584" w14:paraId="2CF7CA9E" w14:textId="77777777" w:rsidTr="00265584">
        <w:tc>
          <w:tcPr>
            <w:tcW w:w="1584" w:type="pct"/>
            <w:tcBorders>
              <w:top w:val="single" w:sz="4" w:space="0" w:color="auto"/>
              <w:left w:val="single" w:sz="4" w:space="0" w:color="auto"/>
              <w:bottom w:val="single" w:sz="4" w:space="0" w:color="auto"/>
              <w:right w:val="single" w:sz="4" w:space="0" w:color="auto"/>
            </w:tcBorders>
          </w:tcPr>
          <w:p w14:paraId="4CE6221A" w14:textId="77777777" w:rsidR="00265584" w:rsidRDefault="00265584">
            <w:pPr>
              <w:rPr>
                <w:b/>
                <w:bCs/>
              </w:rPr>
            </w:pPr>
          </w:p>
        </w:tc>
        <w:tc>
          <w:tcPr>
            <w:tcW w:w="683" w:type="pct"/>
            <w:tcBorders>
              <w:top w:val="single" w:sz="4" w:space="0" w:color="auto"/>
              <w:left w:val="single" w:sz="4" w:space="0" w:color="auto"/>
              <w:bottom w:val="single" w:sz="4" w:space="0" w:color="auto"/>
              <w:right w:val="single" w:sz="4" w:space="0" w:color="auto"/>
            </w:tcBorders>
            <w:hideMark/>
          </w:tcPr>
          <w:p w14:paraId="33B72546" w14:textId="77777777" w:rsidR="00265584" w:rsidRDefault="00265584">
            <w:pPr>
              <w:jc w:val="center"/>
              <w:rPr>
                <w:b/>
                <w:bCs/>
              </w:rPr>
            </w:pPr>
            <w:r>
              <w:rPr>
                <w:b/>
                <w:bCs/>
              </w:rPr>
              <w:t>2006</w:t>
            </w:r>
          </w:p>
        </w:tc>
        <w:tc>
          <w:tcPr>
            <w:tcW w:w="683" w:type="pct"/>
            <w:tcBorders>
              <w:top w:val="single" w:sz="4" w:space="0" w:color="auto"/>
              <w:left w:val="single" w:sz="4" w:space="0" w:color="auto"/>
              <w:bottom w:val="single" w:sz="4" w:space="0" w:color="auto"/>
              <w:right w:val="single" w:sz="4" w:space="0" w:color="auto"/>
            </w:tcBorders>
            <w:hideMark/>
          </w:tcPr>
          <w:p w14:paraId="141DC281" w14:textId="77777777" w:rsidR="00265584" w:rsidRDefault="00265584">
            <w:pPr>
              <w:jc w:val="center"/>
              <w:rPr>
                <w:b/>
                <w:bCs/>
              </w:rPr>
            </w:pPr>
            <w:r>
              <w:rPr>
                <w:b/>
                <w:bCs/>
              </w:rPr>
              <w:t>2007</w:t>
            </w:r>
          </w:p>
        </w:tc>
        <w:tc>
          <w:tcPr>
            <w:tcW w:w="683" w:type="pct"/>
            <w:tcBorders>
              <w:top w:val="single" w:sz="4" w:space="0" w:color="auto"/>
              <w:left w:val="single" w:sz="4" w:space="0" w:color="auto"/>
              <w:bottom w:val="single" w:sz="4" w:space="0" w:color="auto"/>
              <w:right w:val="single" w:sz="4" w:space="0" w:color="auto"/>
            </w:tcBorders>
            <w:hideMark/>
          </w:tcPr>
          <w:p w14:paraId="54BB7AB2" w14:textId="77777777" w:rsidR="00265584" w:rsidRDefault="00265584">
            <w:pPr>
              <w:jc w:val="center"/>
              <w:rPr>
                <w:b/>
                <w:bCs/>
              </w:rPr>
            </w:pPr>
            <w:r>
              <w:rPr>
                <w:b/>
                <w:bCs/>
              </w:rPr>
              <w:t>2008</w:t>
            </w:r>
          </w:p>
        </w:tc>
        <w:tc>
          <w:tcPr>
            <w:tcW w:w="683" w:type="pct"/>
            <w:tcBorders>
              <w:top w:val="single" w:sz="4" w:space="0" w:color="auto"/>
              <w:left w:val="single" w:sz="4" w:space="0" w:color="auto"/>
              <w:bottom w:val="single" w:sz="4" w:space="0" w:color="auto"/>
              <w:right w:val="single" w:sz="4" w:space="0" w:color="auto"/>
            </w:tcBorders>
            <w:hideMark/>
          </w:tcPr>
          <w:p w14:paraId="375EE278" w14:textId="77777777" w:rsidR="00265584" w:rsidRDefault="00265584">
            <w:pPr>
              <w:jc w:val="center"/>
              <w:rPr>
                <w:b/>
                <w:bCs/>
              </w:rPr>
            </w:pPr>
            <w:r>
              <w:rPr>
                <w:b/>
                <w:bCs/>
              </w:rPr>
              <w:t>2009</w:t>
            </w:r>
          </w:p>
        </w:tc>
        <w:tc>
          <w:tcPr>
            <w:tcW w:w="683" w:type="pct"/>
            <w:tcBorders>
              <w:top w:val="single" w:sz="4" w:space="0" w:color="auto"/>
              <w:left w:val="single" w:sz="4" w:space="0" w:color="auto"/>
              <w:bottom w:val="single" w:sz="4" w:space="0" w:color="auto"/>
              <w:right w:val="single" w:sz="4" w:space="0" w:color="auto"/>
            </w:tcBorders>
            <w:hideMark/>
          </w:tcPr>
          <w:p w14:paraId="4E22ED56" w14:textId="77777777" w:rsidR="00265584" w:rsidRDefault="00265584">
            <w:pPr>
              <w:jc w:val="center"/>
              <w:rPr>
                <w:b/>
                <w:bCs/>
              </w:rPr>
            </w:pPr>
            <w:r>
              <w:rPr>
                <w:b/>
                <w:bCs/>
              </w:rPr>
              <w:t>2010</w:t>
            </w:r>
          </w:p>
        </w:tc>
      </w:tr>
      <w:tr w:rsidR="00265584" w14:paraId="1076DEE6"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3924E917" w14:textId="77777777" w:rsidR="00265584" w:rsidRDefault="00265584">
            <w:r>
              <w:rPr>
                <w:b/>
                <w:bCs/>
              </w:rPr>
              <w:t>BRFSS sample</w:t>
            </w:r>
          </w:p>
        </w:tc>
        <w:tc>
          <w:tcPr>
            <w:tcW w:w="683" w:type="pct"/>
            <w:tcBorders>
              <w:top w:val="single" w:sz="4" w:space="0" w:color="auto"/>
              <w:left w:val="single" w:sz="4" w:space="0" w:color="auto"/>
              <w:bottom w:val="single" w:sz="4" w:space="0" w:color="auto"/>
              <w:right w:val="single" w:sz="4" w:space="0" w:color="auto"/>
            </w:tcBorders>
            <w:vAlign w:val="bottom"/>
            <w:hideMark/>
          </w:tcPr>
          <w:p w14:paraId="580EDB17" w14:textId="77777777" w:rsidR="00265584" w:rsidRDefault="00265584">
            <w:pPr>
              <w:rPr>
                <w:b/>
                <w:bCs/>
              </w:rPr>
            </w:pPr>
            <w:r>
              <w:rPr>
                <w:rFonts w:ascii="Calibri" w:hAnsi="Calibri" w:cs="Calibri"/>
                <w:color w:val="000000"/>
              </w:rPr>
              <w:t>55,094</w:t>
            </w:r>
          </w:p>
        </w:tc>
        <w:tc>
          <w:tcPr>
            <w:tcW w:w="683" w:type="pct"/>
            <w:tcBorders>
              <w:top w:val="single" w:sz="4" w:space="0" w:color="auto"/>
              <w:left w:val="single" w:sz="4" w:space="0" w:color="auto"/>
              <w:bottom w:val="single" w:sz="4" w:space="0" w:color="auto"/>
              <w:right w:val="single" w:sz="4" w:space="0" w:color="auto"/>
            </w:tcBorders>
            <w:vAlign w:val="bottom"/>
            <w:hideMark/>
          </w:tcPr>
          <w:p w14:paraId="4CF7E2FD" w14:textId="77777777" w:rsidR="00265584" w:rsidRDefault="00265584">
            <w:pPr>
              <w:rPr>
                <w:b/>
                <w:bCs/>
              </w:rPr>
            </w:pPr>
            <w:r>
              <w:rPr>
                <w:rFonts w:ascii="Calibri" w:hAnsi="Calibri" w:cs="Calibri"/>
                <w:color w:val="000000"/>
              </w:rPr>
              <w:t>59,487</w:t>
            </w:r>
          </w:p>
        </w:tc>
        <w:tc>
          <w:tcPr>
            <w:tcW w:w="683" w:type="pct"/>
            <w:tcBorders>
              <w:top w:val="single" w:sz="4" w:space="0" w:color="auto"/>
              <w:left w:val="single" w:sz="4" w:space="0" w:color="auto"/>
              <w:bottom w:val="single" w:sz="4" w:space="0" w:color="auto"/>
              <w:right w:val="single" w:sz="4" w:space="0" w:color="auto"/>
            </w:tcBorders>
            <w:vAlign w:val="bottom"/>
            <w:hideMark/>
          </w:tcPr>
          <w:p w14:paraId="5CCBD162" w14:textId="77777777" w:rsidR="00265584" w:rsidRDefault="00265584">
            <w:pPr>
              <w:rPr>
                <w:b/>
                <w:bCs/>
              </w:rPr>
            </w:pPr>
            <w:r>
              <w:rPr>
                <w:rFonts w:ascii="Calibri" w:hAnsi="Calibri" w:cs="Calibri"/>
                <w:color w:val="000000"/>
              </w:rPr>
              <w:t>61,862</w:t>
            </w:r>
          </w:p>
        </w:tc>
        <w:tc>
          <w:tcPr>
            <w:tcW w:w="683" w:type="pct"/>
            <w:tcBorders>
              <w:top w:val="single" w:sz="4" w:space="0" w:color="auto"/>
              <w:left w:val="single" w:sz="4" w:space="0" w:color="auto"/>
              <w:bottom w:val="single" w:sz="4" w:space="0" w:color="auto"/>
              <w:right w:val="single" w:sz="4" w:space="0" w:color="auto"/>
            </w:tcBorders>
            <w:vAlign w:val="bottom"/>
            <w:hideMark/>
          </w:tcPr>
          <w:p w14:paraId="122C95C4" w14:textId="77777777" w:rsidR="00265584" w:rsidRDefault="00265584">
            <w:pPr>
              <w:rPr>
                <w:b/>
                <w:bCs/>
              </w:rPr>
            </w:pPr>
            <w:r>
              <w:rPr>
                <w:rFonts w:ascii="Calibri" w:hAnsi="Calibri" w:cs="Calibri"/>
                <w:color w:val="000000"/>
              </w:rPr>
              <w:t>59,821</w:t>
            </w:r>
          </w:p>
        </w:tc>
        <w:tc>
          <w:tcPr>
            <w:tcW w:w="683" w:type="pct"/>
            <w:tcBorders>
              <w:top w:val="single" w:sz="4" w:space="0" w:color="auto"/>
              <w:left w:val="single" w:sz="4" w:space="0" w:color="auto"/>
              <w:bottom w:val="single" w:sz="4" w:space="0" w:color="auto"/>
              <w:right w:val="single" w:sz="4" w:space="0" w:color="auto"/>
            </w:tcBorders>
            <w:vAlign w:val="bottom"/>
            <w:hideMark/>
          </w:tcPr>
          <w:p w14:paraId="537A28AA" w14:textId="77777777" w:rsidR="00265584" w:rsidRDefault="00265584">
            <w:pPr>
              <w:rPr>
                <w:b/>
                <w:bCs/>
              </w:rPr>
            </w:pPr>
            <w:r>
              <w:rPr>
                <w:rFonts w:ascii="Calibri" w:hAnsi="Calibri" w:cs="Calibri"/>
                <w:color w:val="000000"/>
              </w:rPr>
              <w:t>57,200</w:t>
            </w:r>
          </w:p>
        </w:tc>
      </w:tr>
      <w:tr w:rsidR="00265584" w14:paraId="15A620A7"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3B51C890" w14:textId="77777777" w:rsidR="00265584" w:rsidRDefault="00265584">
            <w:pPr>
              <w:rPr>
                <w:b/>
                <w:bCs/>
              </w:rPr>
            </w:pPr>
            <w:r>
              <w:rPr>
                <w:b/>
                <w:bCs/>
              </w:rPr>
              <w:t>Ever asthma (BRFSS)</w:t>
            </w:r>
          </w:p>
        </w:tc>
        <w:tc>
          <w:tcPr>
            <w:tcW w:w="683" w:type="pct"/>
            <w:tcBorders>
              <w:top w:val="single" w:sz="4" w:space="0" w:color="auto"/>
              <w:left w:val="single" w:sz="4" w:space="0" w:color="auto"/>
              <w:bottom w:val="single" w:sz="4" w:space="0" w:color="auto"/>
              <w:right w:val="single" w:sz="4" w:space="0" w:color="auto"/>
            </w:tcBorders>
            <w:vAlign w:val="bottom"/>
            <w:hideMark/>
          </w:tcPr>
          <w:p w14:paraId="4B882031" w14:textId="77777777" w:rsidR="00265584" w:rsidRDefault="00265584">
            <w:pPr>
              <w:rPr>
                <w:b/>
                <w:bCs/>
              </w:rPr>
            </w:pPr>
            <w:r>
              <w:rPr>
                <w:rFonts w:ascii="Calibri" w:hAnsi="Calibri" w:cs="Calibri"/>
                <w:color w:val="000000"/>
              </w:rPr>
              <w:t>7,168</w:t>
            </w:r>
          </w:p>
        </w:tc>
        <w:tc>
          <w:tcPr>
            <w:tcW w:w="683" w:type="pct"/>
            <w:tcBorders>
              <w:top w:val="single" w:sz="4" w:space="0" w:color="auto"/>
              <w:left w:val="single" w:sz="4" w:space="0" w:color="auto"/>
              <w:bottom w:val="single" w:sz="4" w:space="0" w:color="auto"/>
              <w:right w:val="single" w:sz="4" w:space="0" w:color="auto"/>
            </w:tcBorders>
            <w:vAlign w:val="bottom"/>
            <w:hideMark/>
          </w:tcPr>
          <w:p w14:paraId="4047D683" w14:textId="77777777" w:rsidR="00265584" w:rsidRDefault="00265584">
            <w:pPr>
              <w:rPr>
                <w:b/>
                <w:bCs/>
              </w:rPr>
            </w:pPr>
            <w:r>
              <w:rPr>
                <w:rFonts w:ascii="Calibri" w:hAnsi="Calibri" w:cs="Calibri"/>
                <w:color w:val="000000"/>
              </w:rPr>
              <w:t>7,971</w:t>
            </w:r>
          </w:p>
        </w:tc>
        <w:tc>
          <w:tcPr>
            <w:tcW w:w="683" w:type="pct"/>
            <w:tcBorders>
              <w:top w:val="single" w:sz="4" w:space="0" w:color="auto"/>
              <w:left w:val="single" w:sz="4" w:space="0" w:color="auto"/>
              <w:bottom w:val="single" w:sz="4" w:space="0" w:color="auto"/>
              <w:right w:val="single" w:sz="4" w:space="0" w:color="auto"/>
            </w:tcBorders>
            <w:vAlign w:val="bottom"/>
            <w:hideMark/>
          </w:tcPr>
          <w:p w14:paraId="1EFD29D9" w14:textId="77777777" w:rsidR="00265584" w:rsidRDefault="00265584">
            <w:pPr>
              <w:rPr>
                <w:b/>
                <w:bCs/>
              </w:rPr>
            </w:pPr>
            <w:r>
              <w:rPr>
                <w:rFonts w:ascii="Calibri" w:hAnsi="Calibri" w:cs="Calibri"/>
                <w:color w:val="000000"/>
              </w:rPr>
              <w:t>8,255</w:t>
            </w:r>
          </w:p>
        </w:tc>
        <w:tc>
          <w:tcPr>
            <w:tcW w:w="683" w:type="pct"/>
            <w:tcBorders>
              <w:top w:val="single" w:sz="4" w:space="0" w:color="auto"/>
              <w:left w:val="single" w:sz="4" w:space="0" w:color="auto"/>
              <w:bottom w:val="single" w:sz="4" w:space="0" w:color="auto"/>
              <w:right w:val="single" w:sz="4" w:space="0" w:color="auto"/>
            </w:tcBorders>
            <w:vAlign w:val="bottom"/>
            <w:hideMark/>
          </w:tcPr>
          <w:p w14:paraId="713B1D88" w14:textId="77777777" w:rsidR="00265584" w:rsidRDefault="00265584">
            <w:pPr>
              <w:rPr>
                <w:b/>
                <w:bCs/>
              </w:rPr>
            </w:pPr>
            <w:r>
              <w:rPr>
                <w:rFonts w:ascii="Calibri" w:hAnsi="Calibri" w:cs="Calibri"/>
                <w:color w:val="000000"/>
              </w:rPr>
              <w:t>8,126</w:t>
            </w:r>
          </w:p>
        </w:tc>
        <w:tc>
          <w:tcPr>
            <w:tcW w:w="683" w:type="pct"/>
            <w:tcBorders>
              <w:top w:val="single" w:sz="4" w:space="0" w:color="auto"/>
              <w:left w:val="single" w:sz="4" w:space="0" w:color="auto"/>
              <w:bottom w:val="single" w:sz="4" w:space="0" w:color="auto"/>
              <w:right w:val="single" w:sz="4" w:space="0" w:color="auto"/>
            </w:tcBorders>
            <w:vAlign w:val="bottom"/>
            <w:hideMark/>
          </w:tcPr>
          <w:p w14:paraId="03E8D0FD" w14:textId="77777777" w:rsidR="00265584" w:rsidRDefault="00265584">
            <w:pPr>
              <w:rPr>
                <w:b/>
                <w:bCs/>
              </w:rPr>
            </w:pPr>
            <w:r>
              <w:rPr>
                <w:rFonts w:ascii="Calibri" w:hAnsi="Calibri" w:cs="Calibri"/>
                <w:color w:val="000000"/>
              </w:rPr>
              <w:t>7,483</w:t>
            </w:r>
          </w:p>
        </w:tc>
      </w:tr>
      <w:tr w:rsidR="00265584" w14:paraId="0AF1087E"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213F56A0" w14:textId="77777777" w:rsidR="00265584" w:rsidRDefault="00265584">
            <w:pPr>
              <w:rPr>
                <w:b/>
                <w:bCs/>
              </w:rPr>
            </w:pPr>
            <w:r>
              <w:rPr>
                <w:b/>
                <w:bCs/>
              </w:rPr>
              <w:t>ACBS Sample</w:t>
            </w:r>
          </w:p>
        </w:tc>
        <w:tc>
          <w:tcPr>
            <w:tcW w:w="683" w:type="pct"/>
            <w:tcBorders>
              <w:top w:val="single" w:sz="4" w:space="0" w:color="auto"/>
              <w:left w:val="single" w:sz="4" w:space="0" w:color="auto"/>
              <w:bottom w:val="single" w:sz="4" w:space="0" w:color="auto"/>
              <w:right w:val="single" w:sz="4" w:space="0" w:color="auto"/>
            </w:tcBorders>
            <w:vAlign w:val="bottom"/>
          </w:tcPr>
          <w:p w14:paraId="15EAF532"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71CD3410"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68532CCA"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59EA3FA3"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0A982C88" w14:textId="77777777" w:rsidR="00265584" w:rsidRDefault="00265584">
            <w:pPr>
              <w:rPr>
                <w:rFonts w:ascii="Calibri" w:hAnsi="Calibri" w:cs="Calibri"/>
                <w:color w:val="000000"/>
              </w:rPr>
            </w:pPr>
          </w:p>
        </w:tc>
      </w:tr>
      <w:tr w:rsidR="00265584" w14:paraId="5E571072"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5BDF8E42" w14:textId="77777777" w:rsidR="00265584" w:rsidRDefault="00265584">
            <w:r>
              <w:rPr>
                <w:b/>
                <w:bCs/>
              </w:rPr>
              <w:t>Incident case</w:t>
            </w:r>
          </w:p>
        </w:tc>
        <w:tc>
          <w:tcPr>
            <w:tcW w:w="683" w:type="pct"/>
            <w:tcBorders>
              <w:top w:val="single" w:sz="4" w:space="0" w:color="auto"/>
              <w:left w:val="single" w:sz="4" w:space="0" w:color="auto"/>
              <w:bottom w:val="single" w:sz="4" w:space="0" w:color="auto"/>
              <w:right w:val="single" w:sz="4" w:space="0" w:color="auto"/>
            </w:tcBorders>
            <w:vAlign w:val="bottom"/>
            <w:hideMark/>
          </w:tcPr>
          <w:p w14:paraId="2A615491" w14:textId="77777777" w:rsidR="00265584" w:rsidRDefault="00265584">
            <w:pPr>
              <w:rPr>
                <w:b/>
                <w:bCs/>
              </w:rPr>
            </w:pPr>
            <w:r>
              <w:rPr>
                <w:rFonts w:ascii="Calibri" w:hAnsi="Calibri" w:cs="Calibri"/>
                <w:color w:val="000000"/>
              </w:rPr>
              <w:t>154</w:t>
            </w:r>
          </w:p>
        </w:tc>
        <w:tc>
          <w:tcPr>
            <w:tcW w:w="683" w:type="pct"/>
            <w:tcBorders>
              <w:top w:val="single" w:sz="4" w:space="0" w:color="auto"/>
              <w:left w:val="single" w:sz="4" w:space="0" w:color="auto"/>
              <w:bottom w:val="single" w:sz="4" w:space="0" w:color="auto"/>
              <w:right w:val="single" w:sz="4" w:space="0" w:color="auto"/>
            </w:tcBorders>
            <w:vAlign w:val="bottom"/>
            <w:hideMark/>
          </w:tcPr>
          <w:p w14:paraId="72F6094D" w14:textId="77777777" w:rsidR="00265584" w:rsidRDefault="00265584">
            <w:pPr>
              <w:rPr>
                <w:b/>
                <w:bCs/>
              </w:rPr>
            </w:pPr>
            <w:r>
              <w:rPr>
                <w:rFonts w:ascii="Calibri" w:hAnsi="Calibri" w:cs="Calibri"/>
                <w:color w:val="000000"/>
              </w:rPr>
              <w:t>173</w:t>
            </w:r>
          </w:p>
        </w:tc>
        <w:tc>
          <w:tcPr>
            <w:tcW w:w="683" w:type="pct"/>
            <w:tcBorders>
              <w:top w:val="single" w:sz="4" w:space="0" w:color="auto"/>
              <w:left w:val="single" w:sz="4" w:space="0" w:color="auto"/>
              <w:bottom w:val="single" w:sz="4" w:space="0" w:color="auto"/>
              <w:right w:val="single" w:sz="4" w:space="0" w:color="auto"/>
            </w:tcBorders>
            <w:vAlign w:val="bottom"/>
            <w:hideMark/>
          </w:tcPr>
          <w:p w14:paraId="63CFCBE0" w14:textId="77777777" w:rsidR="00265584" w:rsidRDefault="00265584">
            <w:pPr>
              <w:rPr>
                <w:b/>
                <w:bCs/>
              </w:rPr>
            </w:pPr>
            <w:r>
              <w:rPr>
                <w:rFonts w:ascii="Calibri" w:hAnsi="Calibri" w:cs="Calibri"/>
                <w:color w:val="000000"/>
              </w:rPr>
              <w:t>169</w:t>
            </w:r>
          </w:p>
        </w:tc>
        <w:tc>
          <w:tcPr>
            <w:tcW w:w="683" w:type="pct"/>
            <w:tcBorders>
              <w:top w:val="single" w:sz="4" w:space="0" w:color="auto"/>
              <w:left w:val="single" w:sz="4" w:space="0" w:color="auto"/>
              <w:bottom w:val="single" w:sz="4" w:space="0" w:color="auto"/>
              <w:right w:val="single" w:sz="4" w:space="0" w:color="auto"/>
            </w:tcBorders>
            <w:vAlign w:val="bottom"/>
            <w:hideMark/>
          </w:tcPr>
          <w:p w14:paraId="35CD48C9" w14:textId="77777777" w:rsidR="00265584" w:rsidRDefault="00265584">
            <w:pPr>
              <w:rPr>
                <w:b/>
                <w:bCs/>
              </w:rPr>
            </w:pPr>
            <w:r>
              <w:rPr>
                <w:rFonts w:ascii="Calibri" w:hAnsi="Calibri" w:cs="Calibri"/>
                <w:color w:val="000000"/>
              </w:rPr>
              <w:t>153</w:t>
            </w:r>
          </w:p>
        </w:tc>
        <w:tc>
          <w:tcPr>
            <w:tcW w:w="683" w:type="pct"/>
            <w:tcBorders>
              <w:top w:val="single" w:sz="4" w:space="0" w:color="auto"/>
              <w:left w:val="single" w:sz="4" w:space="0" w:color="auto"/>
              <w:bottom w:val="single" w:sz="4" w:space="0" w:color="auto"/>
              <w:right w:val="single" w:sz="4" w:space="0" w:color="auto"/>
            </w:tcBorders>
            <w:vAlign w:val="bottom"/>
            <w:hideMark/>
          </w:tcPr>
          <w:p w14:paraId="1F6E1CE4" w14:textId="77777777" w:rsidR="00265584" w:rsidRDefault="00265584">
            <w:pPr>
              <w:rPr>
                <w:b/>
                <w:bCs/>
              </w:rPr>
            </w:pPr>
            <w:r>
              <w:rPr>
                <w:rFonts w:ascii="Calibri" w:hAnsi="Calibri" w:cs="Calibri"/>
                <w:color w:val="000000"/>
              </w:rPr>
              <w:t>160</w:t>
            </w:r>
          </w:p>
        </w:tc>
      </w:tr>
      <w:tr w:rsidR="00265584" w14:paraId="23477B80"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4D1ED967" w14:textId="77777777" w:rsidR="00265584" w:rsidRDefault="00265584">
            <w:pPr>
              <w:tabs>
                <w:tab w:val="left" w:pos="840"/>
              </w:tabs>
              <w:rPr>
                <w:b/>
                <w:bCs/>
              </w:rPr>
            </w:pPr>
            <w:r>
              <w:rPr>
                <w:b/>
                <w:bCs/>
              </w:rPr>
              <w:t>At-risk</w:t>
            </w:r>
          </w:p>
        </w:tc>
        <w:tc>
          <w:tcPr>
            <w:tcW w:w="683" w:type="pct"/>
            <w:tcBorders>
              <w:top w:val="single" w:sz="4" w:space="0" w:color="auto"/>
              <w:left w:val="single" w:sz="4" w:space="0" w:color="auto"/>
              <w:bottom w:val="single" w:sz="4" w:space="0" w:color="auto"/>
              <w:right w:val="single" w:sz="4" w:space="0" w:color="auto"/>
            </w:tcBorders>
            <w:vAlign w:val="bottom"/>
            <w:hideMark/>
          </w:tcPr>
          <w:p w14:paraId="33872527" w14:textId="77777777" w:rsidR="00265584" w:rsidRDefault="00265584">
            <w:pPr>
              <w:rPr>
                <w:b/>
                <w:bCs/>
              </w:rPr>
            </w:pPr>
            <w:r>
              <w:rPr>
                <w:rFonts w:ascii="Calibri" w:hAnsi="Calibri" w:cs="Calibri"/>
                <w:color w:val="000000"/>
              </w:rPr>
              <w:t>48,080</w:t>
            </w:r>
          </w:p>
        </w:tc>
        <w:tc>
          <w:tcPr>
            <w:tcW w:w="683" w:type="pct"/>
            <w:tcBorders>
              <w:top w:val="single" w:sz="4" w:space="0" w:color="auto"/>
              <w:left w:val="single" w:sz="4" w:space="0" w:color="auto"/>
              <w:bottom w:val="single" w:sz="4" w:space="0" w:color="auto"/>
              <w:right w:val="single" w:sz="4" w:space="0" w:color="auto"/>
            </w:tcBorders>
            <w:vAlign w:val="bottom"/>
            <w:hideMark/>
          </w:tcPr>
          <w:p w14:paraId="62A90FC0" w14:textId="77777777" w:rsidR="00265584" w:rsidRDefault="00265584">
            <w:pPr>
              <w:rPr>
                <w:b/>
                <w:bCs/>
              </w:rPr>
            </w:pPr>
            <w:r>
              <w:rPr>
                <w:rFonts w:ascii="Calibri" w:hAnsi="Calibri" w:cs="Calibri"/>
                <w:color w:val="000000"/>
              </w:rPr>
              <w:t>51,689</w:t>
            </w:r>
          </w:p>
        </w:tc>
        <w:tc>
          <w:tcPr>
            <w:tcW w:w="683" w:type="pct"/>
            <w:tcBorders>
              <w:top w:val="single" w:sz="4" w:space="0" w:color="auto"/>
              <w:left w:val="single" w:sz="4" w:space="0" w:color="auto"/>
              <w:bottom w:val="single" w:sz="4" w:space="0" w:color="auto"/>
              <w:right w:val="single" w:sz="4" w:space="0" w:color="auto"/>
            </w:tcBorders>
            <w:vAlign w:val="bottom"/>
            <w:hideMark/>
          </w:tcPr>
          <w:p w14:paraId="0ACE16A4" w14:textId="77777777" w:rsidR="00265584" w:rsidRDefault="00265584">
            <w:pPr>
              <w:rPr>
                <w:b/>
                <w:bCs/>
              </w:rPr>
            </w:pPr>
            <w:r>
              <w:rPr>
                <w:rFonts w:ascii="Calibri" w:hAnsi="Calibri" w:cs="Calibri"/>
                <w:color w:val="000000"/>
              </w:rPr>
              <w:t>53,776</w:t>
            </w:r>
          </w:p>
        </w:tc>
        <w:tc>
          <w:tcPr>
            <w:tcW w:w="683" w:type="pct"/>
            <w:tcBorders>
              <w:top w:val="single" w:sz="4" w:space="0" w:color="auto"/>
              <w:left w:val="single" w:sz="4" w:space="0" w:color="auto"/>
              <w:bottom w:val="single" w:sz="4" w:space="0" w:color="auto"/>
              <w:right w:val="single" w:sz="4" w:space="0" w:color="auto"/>
            </w:tcBorders>
            <w:vAlign w:val="bottom"/>
            <w:hideMark/>
          </w:tcPr>
          <w:p w14:paraId="1F47358C" w14:textId="77777777" w:rsidR="00265584" w:rsidRDefault="00265584">
            <w:pPr>
              <w:rPr>
                <w:b/>
                <w:bCs/>
              </w:rPr>
            </w:pPr>
            <w:r>
              <w:rPr>
                <w:rFonts w:ascii="Calibri" w:hAnsi="Calibri" w:cs="Calibri"/>
                <w:color w:val="000000"/>
              </w:rPr>
              <w:t>51,848</w:t>
            </w:r>
          </w:p>
        </w:tc>
        <w:tc>
          <w:tcPr>
            <w:tcW w:w="683" w:type="pct"/>
            <w:tcBorders>
              <w:top w:val="single" w:sz="4" w:space="0" w:color="auto"/>
              <w:left w:val="single" w:sz="4" w:space="0" w:color="auto"/>
              <w:bottom w:val="single" w:sz="4" w:space="0" w:color="auto"/>
              <w:right w:val="single" w:sz="4" w:space="0" w:color="auto"/>
            </w:tcBorders>
            <w:vAlign w:val="bottom"/>
            <w:hideMark/>
          </w:tcPr>
          <w:p w14:paraId="09DDF688" w14:textId="77777777" w:rsidR="00265584" w:rsidRDefault="00265584">
            <w:pPr>
              <w:rPr>
                <w:b/>
                <w:bCs/>
              </w:rPr>
            </w:pPr>
            <w:r>
              <w:rPr>
                <w:rFonts w:ascii="Calibri" w:hAnsi="Calibri" w:cs="Calibri"/>
                <w:color w:val="000000"/>
              </w:rPr>
              <w:t>49,877</w:t>
            </w:r>
          </w:p>
        </w:tc>
      </w:tr>
      <w:tr w:rsidR="00265584" w14:paraId="29975662"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0859AAE8" w14:textId="77777777" w:rsidR="00265584" w:rsidRDefault="00265584">
            <w:pPr>
              <w:tabs>
                <w:tab w:val="left" w:pos="840"/>
              </w:tabs>
              <w:rPr>
                <w:b/>
                <w:bCs/>
              </w:rPr>
            </w:pPr>
            <w:r>
              <w:rPr>
                <w:b/>
                <w:bCs/>
              </w:rPr>
              <w:t>Number of States</w:t>
            </w:r>
          </w:p>
        </w:tc>
        <w:tc>
          <w:tcPr>
            <w:tcW w:w="683" w:type="pct"/>
            <w:tcBorders>
              <w:top w:val="single" w:sz="4" w:space="0" w:color="auto"/>
              <w:left w:val="single" w:sz="4" w:space="0" w:color="auto"/>
              <w:bottom w:val="single" w:sz="4" w:space="0" w:color="auto"/>
              <w:right w:val="single" w:sz="4" w:space="0" w:color="auto"/>
            </w:tcBorders>
            <w:vAlign w:val="bottom"/>
          </w:tcPr>
          <w:p w14:paraId="72FE2BBE"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1BE11156"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2462C6B8"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7C6E3657"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2B279BF9" w14:textId="77777777" w:rsidR="00265584" w:rsidRDefault="00265584">
            <w:pPr>
              <w:rPr>
                <w:rFonts w:ascii="Calibri" w:hAnsi="Calibri" w:cs="Calibri"/>
                <w:color w:val="000000"/>
              </w:rPr>
            </w:pPr>
          </w:p>
        </w:tc>
      </w:tr>
    </w:tbl>
    <w:p w14:paraId="2DD9A68C" w14:textId="77777777" w:rsidR="00265584" w:rsidRDefault="00265584" w:rsidP="00265584">
      <w:pPr>
        <w:rPr>
          <w:b/>
          <w:bCs/>
        </w:rPr>
      </w:pPr>
    </w:p>
    <w:p w14:paraId="11D72480" w14:textId="376F88E9" w:rsidR="00265584" w:rsidRDefault="005D6775" w:rsidP="00077D15">
      <w:pPr>
        <w:pStyle w:val="ListParagraph"/>
        <w:numPr>
          <w:ilvl w:val="0"/>
          <w:numId w:val="15"/>
        </w:numPr>
        <w:spacing w:line="256" w:lineRule="auto"/>
        <w:rPr>
          <w:b/>
          <w:bCs/>
        </w:rPr>
      </w:pPr>
      <w:r>
        <w:rPr>
          <w:b/>
          <w:bCs/>
        </w:rPr>
        <w:t xml:space="preserve">Table 10: </w:t>
      </w:r>
      <w:r w:rsidR="00265584">
        <w:rPr>
          <w:b/>
          <w:bCs/>
        </w:rPr>
        <w:t>Childhood asthma survey weighted summary</w:t>
      </w:r>
    </w:p>
    <w:tbl>
      <w:tblPr>
        <w:tblStyle w:val="TableGrid"/>
        <w:tblW w:w="5061" w:type="pct"/>
        <w:tblLook w:val="04A0" w:firstRow="1" w:lastRow="0" w:firstColumn="1" w:lastColumn="0" w:noHBand="0" w:noVBand="1"/>
      </w:tblPr>
      <w:tblGrid>
        <w:gridCol w:w="2156"/>
        <w:gridCol w:w="1218"/>
        <w:gridCol w:w="1218"/>
        <w:gridCol w:w="1218"/>
        <w:gridCol w:w="1218"/>
        <w:gridCol w:w="1218"/>
        <w:gridCol w:w="1218"/>
      </w:tblGrid>
      <w:tr w:rsidR="00265584" w14:paraId="318F2A26" w14:textId="77777777" w:rsidTr="00265584">
        <w:tc>
          <w:tcPr>
            <w:tcW w:w="1139" w:type="pct"/>
            <w:tcBorders>
              <w:top w:val="single" w:sz="4" w:space="0" w:color="auto"/>
              <w:left w:val="single" w:sz="4" w:space="0" w:color="auto"/>
              <w:bottom w:val="single" w:sz="4" w:space="0" w:color="auto"/>
              <w:right w:val="single" w:sz="4" w:space="0" w:color="auto"/>
            </w:tcBorders>
          </w:tcPr>
          <w:p w14:paraId="059FFB99" w14:textId="77777777" w:rsidR="00265584" w:rsidRDefault="00265584">
            <w:pPr>
              <w:rPr>
                <w:b/>
                <w:bCs/>
              </w:rPr>
            </w:pPr>
          </w:p>
        </w:tc>
        <w:tc>
          <w:tcPr>
            <w:tcW w:w="643" w:type="pct"/>
            <w:tcBorders>
              <w:top w:val="single" w:sz="4" w:space="0" w:color="auto"/>
              <w:left w:val="single" w:sz="4" w:space="0" w:color="auto"/>
              <w:bottom w:val="single" w:sz="4" w:space="0" w:color="auto"/>
              <w:right w:val="single" w:sz="4" w:space="0" w:color="auto"/>
            </w:tcBorders>
            <w:hideMark/>
          </w:tcPr>
          <w:p w14:paraId="6583DFCA" w14:textId="77777777" w:rsidR="00265584" w:rsidRDefault="00265584">
            <w:pPr>
              <w:jc w:val="center"/>
              <w:rPr>
                <w:b/>
                <w:bCs/>
              </w:rPr>
            </w:pPr>
            <w:r>
              <w:rPr>
                <w:b/>
                <w:bCs/>
              </w:rPr>
              <w:t>2006</w:t>
            </w:r>
          </w:p>
        </w:tc>
        <w:tc>
          <w:tcPr>
            <w:tcW w:w="643" w:type="pct"/>
            <w:tcBorders>
              <w:top w:val="single" w:sz="4" w:space="0" w:color="auto"/>
              <w:left w:val="single" w:sz="4" w:space="0" w:color="auto"/>
              <w:bottom w:val="single" w:sz="4" w:space="0" w:color="auto"/>
              <w:right w:val="single" w:sz="4" w:space="0" w:color="auto"/>
            </w:tcBorders>
            <w:hideMark/>
          </w:tcPr>
          <w:p w14:paraId="0F2D45F7" w14:textId="77777777" w:rsidR="00265584" w:rsidRDefault="00265584">
            <w:pPr>
              <w:jc w:val="center"/>
              <w:rPr>
                <w:b/>
                <w:bCs/>
              </w:rPr>
            </w:pPr>
            <w:r>
              <w:rPr>
                <w:b/>
                <w:bCs/>
              </w:rPr>
              <w:t>2007</w:t>
            </w:r>
          </w:p>
        </w:tc>
        <w:tc>
          <w:tcPr>
            <w:tcW w:w="643" w:type="pct"/>
            <w:tcBorders>
              <w:top w:val="single" w:sz="4" w:space="0" w:color="auto"/>
              <w:left w:val="single" w:sz="4" w:space="0" w:color="auto"/>
              <w:bottom w:val="single" w:sz="4" w:space="0" w:color="auto"/>
              <w:right w:val="single" w:sz="4" w:space="0" w:color="auto"/>
            </w:tcBorders>
            <w:hideMark/>
          </w:tcPr>
          <w:p w14:paraId="56E1D8B0" w14:textId="77777777" w:rsidR="00265584" w:rsidRDefault="00265584">
            <w:pPr>
              <w:jc w:val="center"/>
              <w:rPr>
                <w:b/>
                <w:bCs/>
              </w:rPr>
            </w:pPr>
            <w:r>
              <w:rPr>
                <w:b/>
                <w:bCs/>
              </w:rPr>
              <w:t>2008</w:t>
            </w:r>
          </w:p>
        </w:tc>
        <w:tc>
          <w:tcPr>
            <w:tcW w:w="643" w:type="pct"/>
            <w:tcBorders>
              <w:top w:val="single" w:sz="4" w:space="0" w:color="auto"/>
              <w:left w:val="single" w:sz="4" w:space="0" w:color="auto"/>
              <w:bottom w:val="single" w:sz="4" w:space="0" w:color="auto"/>
              <w:right w:val="single" w:sz="4" w:space="0" w:color="auto"/>
            </w:tcBorders>
            <w:hideMark/>
          </w:tcPr>
          <w:p w14:paraId="3142CE7A" w14:textId="77777777" w:rsidR="00265584" w:rsidRDefault="00265584">
            <w:pPr>
              <w:jc w:val="center"/>
              <w:rPr>
                <w:b/>
                <w:bCs/>
              </w:rPr>
            </w:pPr>
            <w:r>
              <w:rPr>
                <w:b/>
                <w:bCs/>
              </w:rPr>
              <w:t>2009</w:t>
            </w:r>
          </w:p>
        </w:tc>
        <w:tc>
          <w:tcPr>
            <w:tcW w:w="643" w:type="pct"/>
            <w:tcBorders>
              <w:top w:val="single" w:sz="4" w:space="0" w:color="auto"/>
              <w:left w:val="single" w:sz="4" w:space="0" w:color="auto"/>
              <w:bottom w:val="single" w:sz="4" w:space="0" w:color="auto"/>
              <w:right w:val="single" w:sz="4" w:space="0" w:color="auto"/>
            </w:tcBorders>
            <w:hideMark/>
          </w:tcPr>
          <w:p w14:paraId="6AF7DF6E" w14:textId="77777777" w:rsidR="00265584" w:rsidRDefault="00265584">
            <w:pPr>
              <w:jc w:val="center"/>
              <w:rPr>
                <w:b/>
                <w:bCs/>
              </w:rPr>
            </w:pPr>
            <w:r>
              <w:rPr>
                <w:b/>
                <w:bCs/>
              </w:rPr>
              <w:t>2010</w:t>
            </w:r>
          </w:p>
        </w:tc>
        <w:tc>
          <w:tcPr>
            <w:tcW w:w="643" w:type="pct"/>
            <w:tcBorders>
              <w:top w:val="single" w:sz="4" w:space="0" w:color="auto"/>
              <w:left w:val="single" w:sz="4" w:space="0" w:color="auto"/>
              <w:bottom w:val="single" w:sz="4" w:space="0" w:color="auto"/>
              <w:right w:val="single" w:sz="4" w:space="0" w:color="auto"/>
            </w:tcBorders>
            <w:hideMark/>
          </w:tcPr>
          <w:p w14:paraId="4243793E" w14:textId="77777777" w:rsidR="00265584" w:rsidRDefault="00265584">
            <w:pPr>
              <w:jc w:val="center"/>
              <w:rPr>
                <w:b/>
                <w:bCs/>
              </w:rPr>
            </w:pPr>
            <w:r>
              <w:rPr>
                <w:b/>
                <w:bCs/>
              </w:rPr>
              <w:t>Mean</w:t>
            </w:r>
          </w:p>
        </w:tc>
      </w:tr>
      <w:tr w:rsidR="00265584" w14:paraId="3C0E42A0"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5C50B97D" w14:textId="77777777" w:rsidR="00265584" w:rsidRDefault="00265584">
            <w:pPr>
              <w:rPr>
                <w:b/>
                <w:bCs/>
              </w:rPr>
            </w:pPr>
            <w:r>
              <w:rPr>
                <w:b/>
                <w:bCs/>
              </w:rPr>
              <w:t xml:space="preserve">BRFSS weighted </w:t>
            </w:r>
          </w:p>
        </w:tc>
        <w:tc>
          <w:tcPr>
            <w:tcW w:w="643" w:type="pct"/>
            <w:tcBorders>
              <w:top w:val="single" w:sz="4" w:space="0" w:color="auto"/>
              <w:left w:val="single" w:sz="4" w:space="0" w:color="auto"/>
              <w:bottom w:val="single" w:sz="4" w:space="0" w:color="auto"/>
              <w:right w:val="single" w:sz="4" w:space="0" w:color="auto"/>
            </w:tcBorders>
            <w:vAlign w:val="bottom"/>
            <w:hideMark/>
          </w:tcPr>
          <w:p w14:paraId="1FE8C767" w14:textId="77777777" w:rsidR="00265584" w:rsidRDefault="00265584">
            <w:pPr>
              <w:rPr>
                <w:b/>
                <w:bCs/>
              </w:rPr>
            </w:pPr>
            <w:r>
              <w:rPr>
                <w:rFonts w:ascii="Calibri" w:hAnsi="Calibri" w:cs="Calibri"/>
                <w:color w:val="000000"/>
              </w:rPr>
              <w:t>50,674,742</w:t>
            </w:r>
          </w:p>
        </w:tc>
        <w:tc>
          <w:tcPr>
            <w:tcW w:w="643" w:type="pct"/>
            <w:tcBorders>
              <w:top w:val="single" w:sz="4" w:space="0" w:color="auto"/>
              <w:left w:val="single" w:sz="4" w:space="0" w:color="auto"/>
              <w:bottom w:val="single" w:sz="4" w:space="0" w:color="auto"/>
              <w:right w:val="single" w:sz="4" w:space="0" w:color="auto"/>
            </w:tcBorders>
            <w:vAlign w:val="bottom"/>
            <w:hideMark/>
          </w:tcPr>
          <w:p w14:paraId="40368FD6" w14:textId="77777777" w:rsidR="00265584" w:rsidRDefault="00265584">
            <w:pPr>
              <w:rPr>
                <w:b/>
                <w:bCs/>
              </w:rPr>
            </w:pPr>
            <w:r>
              <w:rPr>
                <w:rFonts w:ascii="Calibri" w:hAnsi="Calibri" w:cs="Calibri"/>
                <w:color w:val="000000"/>
              </w:rPr>
              <w:t>43,661,381</w:t>
            </w:r>
          </w:p>
        </w:tc>
        <w:tc>
          <w:tcPr>
            <w:tcW w:w="643" w:type="pct"/>
            <w:tcBorders>
              <w:top w:val="single" w:sz="4" w:space="0" w:color="auto"/>
              <w:left w:val="single" w:sz="4" w:space="0" w:color="auto"/>
              <w:bottom w:val="single" w:sz="4" w:space="0" w:color="auto"/>
              <w:right w:val="single" w:sz="4" w:space="0" w:color="auto"/>
            </w:tcBorders>
            <w:vAlign w:val="bottom"/>
            <w:hideMark/>
          </w:tcPr>
          <w:p w14:paraId="0838E148" w14:textId="77777777" w:rsidR="00265584" w:rsidRDefault="00265584">
            <w:pPr>
              <w:rPr>
                <w:b/>
                <w:bCs/>
              </w:rPr>
            </w:pPr>
            <w:r>
              <w:rPr>
                <w:rFonts w:ascii="Calibri" w:hAnsi="Calibri" w:cs="Calibri"/>
                <w:color w:val="000000"/>
              </w:rPr>
              <w:t>53,327,550</w:t>
            </w:r>
          </w:p>
        </w:tc>
        <w:tc>
          <w:tcPr>
            <w:tcW w:w="643" w:type="pct"/>
            <w:tcBorders>
              <w:top w:val="single" w:sz="4" w:space="0" w:color="auto"/>
              <w:left w:val="single" w:sz="4" w:space="0" w:color="auto"/>
              <w:bottom w:val="single" w:sz="4" w:space="0" w:color="auto"/>
              <w:right w:val="single" w:sz="4" w:space="0" w:color="auto"/>
            </w:tcBorders>
            <w:vAlign w:val="bottom"/>
            <w:hideMark/>
          </w:tcPr>
          <w:p w14:paraId="09274726" w14:textId="77777777" w:rsidR="00265584" w:rsidRDefault="00265584">
            <w:pPr>
              <w:rPr>
                <w:b/>
                <w:bCs/>
              </w:rPr>
            </w:pPr>
            <w:r>
              <w:rPr>
                <w:rFonts w:ascii="Calibri" w:hAnsi="Calibri" w:cs="Calibri"/>
                <w:color w:val="000000"/>
              </w:rPr>
              <w:t>47,747,373</w:t>
            </w:r>
          </w:p>
        </w:tc>
        <w:tc>
          <w:tcPr>
            <w:tcW w:w="643" w:type="pct"/>
            <w:tcBorders>
              <w:top w:val="single" w:sz="4" w:space="0" w:color="auto"/>
              <w:left w:val="single" w:sz="4" w:space="0" w:color="auto"/>
              <w:bottom w:val="single" w:sz="4" w:space="0" w:color="auto"/>
              <w:right w:val="single" w:sz="4" w:space="0" w:color="auto"/>
            </w:tcBorders>
            <w:vAlign w:val="bottom"/>
            <w:hideMark/>
          </w:tcPr>
          <w:p w14:paraId="42E134ED" w14:textId="77777777" w:rsidR="00265584" w:rsidRDefault="00265584">
            <w:pPr>
              <w:rPr>
                <w:b/>
                <w:bCs/>
              </w:rPr>
            </w:pPr>
            <w:r>
              <w:rPr>
                <w:rFonts w:ascii="Calibri" w:hAnsi="Calibri" w:cs="Calibri"/>
                <w:color w:val="000000"/>
              </w:rPr>
              <w:t>39,975,264</w:t>
            </w:r>
          </w:p>
        </w:tc>
        <w:tc>
          <w:tcPr>
            <w:tcW w:w="643" w:type="pct"/>
            <w:tcBorders>
              <w:top w:val="single" w:sz="4" w:space="0" w:color="auto"/>
              <w:left w:val="single" w:sz="4" w:space="0" w:color="auto"/>
              <w:bottom w:val="single" w:sz="4" w:space="0" w:color="auto"/>
              <w:right w:val="single" w:sz="4" w:space="0" w:color="auto"/>
            </w:tcBorders>
            <w:vAlign w:val="bottom"/>
            <w:hideMark/>
          </w:tcPr>
          <w:p w14:paraId="54B843CF" w14:textId="77777777" w:rsidR="00265584" w:rsidRDefault="00265584">
            <w:pPr>
              <w:rPr>
                <w:b/>
                <w:bCs/>
              </w:rPr>
            </w:pPr>
            <w:r>
              <w:rPr>
                <w:rFonts w:ascii="Calibri" w:hAnsi="Calibri" w:cs="Calibri"/>
                <w:color w:val="000000"/>
              </w:rPr>
              <w:t>47,077,262</w:t>
            </w:r>
          </w:p>
        </w:tc>
      </w:tr>
      <w:tr w:rsidR="00265584" w14:paraId="0990D289"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0A1ED995" w14:textId="77777777" w:rsidR="00265584" w:rsidRDefault="00265584">
            <w:pPr>
              <w:rPr>
                <w:b/>
                <w:bCs/>
              </w:rPr>
            </w:pPr>
            <w:r>
              <w:rPr>
                <w:b/>
                <w:bCs/>
              </w:rPr>
              <w:t>Ever asthma (BRFSS)</w:t>
            </w:r>
          </w:p>
        </w:tc>
        <w:tc>
          <w:tcPr>
            <w:tcW w:w="643" w:type="pct"/>
            <w:tcBorders>
              <w:top w:val="single" w:sz="4" w:space="0" w:color="auto"/>
              <w:left w:val="single" w:sz="4" w:space="0" w:color="auto"/>
              <w:bottom w:val="single" w:sz="4" w:space="0" w:color="auto"/>
              <w:right w:val="single" w:sz="4" w:space="0" w:color="auto"/>
            </w:tcBorders>
            <w:vAlign w:val="bottom"/>
            <w:hideMark/>
          </w:tcPr>
          <w:p w14:paraId="5C8DDA5B" w14:textId="77777777" w:rsidR="00265584" w:rsidRDefault="00265584">
            <w:pPr>
              <w:rPr>
                <w:b/>
                <w:bCs/>
              </w:rPr>
            </w:pPr>
            <w:r>
              <w:rPr>
                <w:rFonts w:ascii="Calibri" w:hAnsi="Calibri" w:cs="Calibri"/>
                <w:color w:val="000000"/>
              </w:rPr>
              <w:t>6,493,224</w:t>
            </w:r>
          </w:p>
        </w:tc>
        <w:tc>
          <w:tcPr>
            <w:tcW w:w="643" w:type="pct"/>
            <w:tcBorders>
              <w:top w:val="single" w:sz="4" w:space="0" w:color="auto"/>
              <w:left w:val="single" w:sz="4" w:space="0" w:color="auto"/>
              <w:bottom w:val="single" w:sz="4" w:space="0" w:color="auto"/>
              <w:right w:val="single" w:sz="4" w:space="0" w:color="auto"/>
            </w:tcBorders>
            <w:vAlign w:val="bottom"/>
            <w:hideMark/>
          </w:tcPr>
          <w:p w14:paraId="48FEBBDC" w14:textId="77777777" w:rsidR="00265584" w:rsidRDefault="00265584">
            <w:pPr>
              <w:rPr>
                <w:b/>
                <w:bCs/>
              </w:rPr>
            </w:pPr>
            <w:r>
              <w:rPr>
                <w:rFonts w:ascii="Calibri" w:hAnsi="Calibri" w:cs="Calibri"/>
                <w:color w:val="000000"/>
              </w:rPr>
              <w:t>5,763,409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F79C8DA" w14:textId="77777777" w:rsidR="00265584" w:rsidRDefault="00265584">
            <w:pPr>
              <w:rPr>
                <w:b/>
                <w:bCs/>
              </w:rPr>
            </w:pPr>
            <w:r>
              <w:rPr>
                <w:rFonts w:ascii="Calibri" w:hAnsi="Calibri" w:cs="Calibri"/>
                <w:color w:val="000000"/>
              </w:rPr>
              <w:t>7,218,400</w:t>
            </w:r>
          </w:p>
        </w:tc>
        <w:tc>
          <w:tcPr>
            <w:tcW w:w="643" w:type="pct"/>
            <w:tcBorders>
              <w:top w:val="single" w:sz="4" w:space="0" w:color="auto"/>
              <w:left w:val="single" w:sz="4" w:space="0" w:color="auto"/>
              <w:bottom w:val="single" w:sz="4" w:space="0" w:color="auto"/>
              <w:right w:val="single" w:sz="4" w:space="0" w:color="auto"/>
            </w:tcBorders>
            <w:vAlign w:val="bottom"/>
            <w:hideMark/>
          </w:tcPr>
          <w:p w14:paraId="2E1B3C8C" w14:textId="77777777" w:rsidR="00265584" w:rsidRDefault="00265584">
            <w:pPr>
              <w:rPr>
                <w:b/>
                <w:bCs/>
              </w:rPr>
            </w:pPr>
            <w:r>
              <w:rPr>
                <w:rFonts w:ascii="Calibri" w:hAnsi="Calibri" w:cs="Calibri"/>
                <w:color w:val="000000"/>
              </w:rPr>
              <w:t>6,279,938</w:t>
            </w:r>
          </w:p>
        </w:tc>
        <w:tc>
          <w:tcPr>
            <w:tcW w:w="643" w:type="pct"/>
            <w:tcBorders>
              <w:top w:val="single" w:sz="4" w:space="0" w:color="auto"/>
              <w:left w:val="single" w:sz="4" w:space="0" w:color="auto"/>
              <w:bottom w:val="single" w:sz="4" w:space="0" w:color="auto"/>
              <w:right w:val="single" w:sz="4" w:space="0" w:color="auto"/>
            </w:tcBorders>
            <w:vAlign w:val="bottom"/>
            <w:hideMark/>
          </w:tcPr>
          <w:p w14:paraId="65EE8952" w14:textId="77777777" w:rsidR="00265584" w:rsidRDefault="00265584">
            <w:pPr>
              <w:rPr>
                <w:b/>
                <w:bCs/>
              </w:rPr>
            </w:pPr>
            <w:r>
              <w:rPr>
                <w:rFonts w:ascii="Calibri" w:hAnsi="Calibri" w:cs="Calibri"/>
                <w:color w:val="000000"/>
              </w:rPr>
              <w:t>5,158,455</w:t>
            </w:r>
          </w:p>
        </w:tc>
        <w:tc>
          <w:tcPr>
            <w:tcW w:w="643" w:type="pct"/>
            <w:tcBorders>
              <w:top w:val="single" w:sz="4" w:space="0" w:color="auto"/>
              <w:left w:val="single" w:sz="4" w:space="0" w:color="auto"/>
              <w:bottom w:val="single" w:sz="4" w:space="0" w:color="auto"/>
              <w:right w:val="single" w:sz="4" w:space="0" w:color="auto"/>
            </w:tcBorders>
            <w:vAlign w:val="bottom"/>
            <w:hideMark/>
          </w:tcPr>
          <w:p w14:paraId="0B16ED0D" w14:textId="77777777" w:rsidR="00265584" w:rsidRDefault="00265584">
            <w:pPr>
              <w:rPr>
                <w:b/>
                <w:bCs/>
              </w:rPr>
            </w:pPr>
            <w:r>
              <w:rPr>
                <w:rFonts w:ascii="Calibri" w:hAnsi="Calibri" w:cs="Calibri"/>
                <w:color w:val="000000"/>
              </w:rPr>
              <w:t>6,182,685</w:t>
            </w:r>
          </w:p>
        </w:tc>
      </w:tr>
      <w:tr w:rsidR="00265584" w14:paraId="54025213"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13E977D6" w14:textId="77777777" w:rsidR="00265584" w:rsidRDefault="00265584">
            <w:pPr>
              <w:rPr>
                <w:b/>
                <w:bCs/>
              </w:rPr>
            </w:pPr>
            <w:r>
              <w:rPr>
                <w:b/>
                <w:bCs/>
              </w:rPr>
              <w:t>ACBS weighted</w:t>
            </w:r>
          </w:p>
        </w:tc>
        <w:tc>
          <w:tcPr>
            <w:tcW w:w="643" w:type="pct"/>
            <w:tcBorders>
              <w:top w:val="single" w:sz="4" w:space="0" w:color="auto"/>
              <w:left w:val="single" w:sz="4" w:space="0" w:color="auto"/>
              <w:bottom w:val="single" w:sz="4" w:space="0" w:color="auto"/>
              <w:right w:val="single" w:sz="4" w:space="0" w:color="auto"/>
            </w:tcBorders>
            <w:vAlign w:val="bottom"/>
          </w:tcPr>
          <w:p w14:paraId="7EA70AB4"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6952A3E8"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2266F9B0"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638598D2"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17449FDC"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3EB58028" w14:textId="77777777" w:rsidR="00265584" w:rsidRDefault="00265584">
            <w:pPr>
              <w:rPr>
                <w:rFonts w:ascii="Calibri" w:hAnsi="Calibri" w:cs="Calibri"/>
                <w:color w:val="000000"/>
              </w:rPr>
            </w:pPr>
          </w:p>
        </w:tc>
      </w:tr>
      <w:tr w:rsidR="00265584" w14:paraId="42065C0F"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7813910B" w14:textId="77777777" w:rsidR="00265584" w:rsidRDefault="00265584">
            <w:pPr>
              <w:rPr>
                <w:b/>
                <w:bCs/>
              </w:rPr>
            </w:pPr>
            <w:r>
              <w:rPr>
                <w:b/>
                <w:bCs/>
              </w:rPr>
              <w:t>Incident case</w:t>
            </w:r>
          </w:p>
        </w:tc>
        <w:tc>
          <w:tcPr>
            <w:tcW w:w="643" w:type="pct"/>
            <w:tcBorders>
              <w:top w:val="single" w:sz="4" w:space="0" w:color="auto"/>
              <w:left w:val="single" w:sz="4" w:space="0" w:color="auto"/>
              <w:bottom w:val="single" w:sz="4" w:space="0" w:color="auto"/>
              <w:right w:val="single" w:sz="4" w:space="0" w:color="auto"/>
            </w:tcBorders>
            <w:vAlign w:val="bottom"/>
            <w:hideMark/>
          </w:tcPr>
          <w:p w14:paraId="21B053A6" w14:textId="77777777" w:rsidR="00265584" w:rsidRDefault="00265584">
            <w:pPr>
              <w:rPr>
                <w:b/>
                <w:bCs/>
              </w:rPr>
            </w:pPr>
            <w:r>
              <w:rPr>
                <w:rFonts w:ascii="Calibri" w:hAnsi="Calibri" w:cs="Calibri"/>
                <w:color w:val="000000"/>
              </w:rPr>
              <w:t>404,276</w:t>
            </w:r>
          </w:p>
        </w:tc>
        <w:tc>
          <w:tcPr>
            <w:tcW w:w="643" w:type="pct"/>
            <w:tcBorders>
              <w:top w:val="single" w:sz="4" w:space="0" w:color="auto"/>
              <w:left w:val="single" w:sz="4" w:space="0" w:color="auto"/>
              <w:bottom w:val="single" w:sz="4" w:space="0" w:color="auto"/>
              <w:right w:val="single" w:sz="4" w:space="0" w:color="auto"/>
            </w:tcBorders>
            <w:vAlign w:val="bottom"/>
            <w:hideMark/>
          </w:tcPr>
          <w:p w14:paraId="0485DC81" w14:textId="77777777" w:rsidR="00265584" w:rsidRDefault="00265584">
            <w:pPr>
              <w:rPr>
                <w:b/>
                <w:bCs/>
              </w:rPr>
            </w:pPr>
            <w:r>
              <w:rPr>
                <w:rFonts w:ascii="Calibri" w:hAnsi="Calibri" w:cs="Calibri"/>
                <w:color w:val="000000"/>
              </w:rPr>
              <w:t>312,917</w:t>
            </w:r>
          </w:p>
        </w:tc>
        <w:tc>
          <w:tcPr>
            <w:tcW w:w="643" w:type="pct"/>
            <w:tcBorders>
              <w:top w:val="single" w:sz="4" w:space="0" w:color="auto"/>
              <w:left w:val="single" w:sz="4" w:space="0" w:color="auto"/>
              <w:bottom w:val="single" w:sz="4" w:space="0" w:color="auto"/>
              <w:right w:val="single" w:sz="4" w:space="0" w:color="auto"/>
            </w:tcBorders>
            <w:vAlign w:val="bottom"/>
            <w:hideMark/>
          </w:tcPr>
          <w:p w14:paraId="1E68E222" w14:textId="77777777" w:rsidR="00265584" w:rsidRDefault="00265584">
            <w:pPr>
              <w:rPr>
                <w:b/>
                <w:bCs/>
              </w:rPr>
            </w:pPr>
            <w:r>
              <w:rPr>
                <w:rFonts w:ascii="Calibri" w:hAnsi="Calibri" w:cs="Calibri"/>
                <w:color w:val="000000"/>
              </w:rPr>
              <w:t>385,818</w:t>
            </w:r>
          </w:p>
        </w:tc>
        <w:tc>
          <w:tcPr>
            <w:tcW w:w="643" w:type="pct"/>
            <w:tcBorders>
              <w:top w:val="single" w:sz="4" w:space="0" w:color="auto"/>
              <w:left w:val="single" w:sz="4" w:space="0" w:color="auto"/>
              <w:bottom w:val="single" w:sz="4" w:space="0" w:color="auto"/>
              <w:right w:val="single" w:sz="4" w:space="0" w:color="auto"/>
            </w:tcBorders>
            <w:vAlign w:val="bottom"/>
            <w:hideMark/>
          </w:tcPr>
          <w:p w14:paraId="38B7FEB4" w14:textId="77777777" w:rsidR="00265584" w:rsidRDefault="00265584">
            <w:pPr>
              <w:rPr>
                <w:b/>
                <w:bCs/>
              </w:rPr>
            </w:pPr>
            <w:r>
              <w:rPr>
                <w:rFonts w:ascii="Calibri" w:hAnsi="Calibri" w:cs="Calibri"/>
                <w:color w:val="000000"/>
              </w:rPr>
              <w:t>297,546</w:t>
            </w:r>
          </w:p>
        </w:tc>
        <w:tc>
          <w:tcPr>
            <w:tcW w:w="643" w:type="pct"/>
            <w:tcBorders>
              <w:top w:val="single" w:sz="4" w:space="0" w:color="auto"/>
              <w:left w:val="single" w:sz="4" w:space="0" w:color="auto"/>
              <w:bottom w:val="single" w:sz="4" w:space="0" w:color="auto"/>
              <w:right w:val="single" w:sz="4" w:space="0" w:color="auto"/>
            </w:tcBorders>
            <w:vAlign w:val="bottom"/>
            <w:hideMark/>
          </w:tcPr>
          <w:p w14:paraId="05B31CC1" w14:textId="77777777" w:rsidR="00265584" w:rsidRDefault="00265584">
            <w:pPr>
              <w:rPr>
                <w:b/>
                <w:bCs/>
              </w:rPr>
            </w:pPr>
            <w:r>
              <w:rPr>
                <w:rFonts w:ascii="Calibri" w:hAnsi="Calibri" w:cs="Calibri"/>
                <w:color w:val="000000"/>
              </w:rPr>
              <w:t>319,743</w:t>
            </w:r>
          </w:p>
        </w:tc>
        <w:tc>
          <w:tcPr>
            <w:tcW w:w="643" w:type="pct"/>
            <w:tcBorders>
              <w:top w:val="single" w:sz="4" w:space="0" w:color="auto"/>
              <w:left w:val="single" w:sz="4" w:space="0" w:color="auto"/>
              <w:bottom w:val="single" w:sz="4" w:space="0" w:color="auto"/>
              <w:right w:val="single" w:sz="4" w:space="0" w:color="auto"/>
            </w:tcBorders>
            <w:vAlign w:val="bottom"/>
            <w:hideMark/>
          </w:tcPr>
          <w:p w14:paraId="4362D807" w14:textId="77777777" w:rsidR="00265584" w:rsidRDefault="00265584">
            <w:pPr>
              <w:rPr>
                <w:b/>
                <w:bCs/>
              </w:rPr>
            </w:pPr>
            <w:r>
              <w:rPr>
                <w:rFonts w:ascii="Calibri" w:hAnsi="Calibri" w:cs="Calibri"/>
                <w:color w:val="000000"/>
              </w:rPr>
              <w:t>344,060</w:t>
            </w:r>
          </w:p>
        </w:tc>
      </w:tr>
      <w:tr w:rsidR="00265584" w14:paraId="7CCA4615"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09068B49" w14:textId="77777777" w:rsidR="00265584" w:rsidRDefault="00265584">
            <w:pPr>
              <w:rPr>
                <w:b/>
                <w:bCs/>
              </w:rPr>
            </w:pPr>
            <w:r>
              <w:rPr>
                <w:b/>
                <w:bCs/>
              </w:rPr>
              <w:t>At-risk</w:t>
            </w:r>
          </w:p>
        </w:tc>
        <w:tc>
          <w:tcPr>
            <w:tcW w:w="643" w:type="pct"/>
            <w:tcBorders>
              <w:top w:val="single" w:sz="4" w:space="0" w:color="auto"/>
              <w:left w:val="single" w:sz="4" w:space="0" w:color="auto"/>
              <w:bottom w:val="single" w:sz="4" w:space="0" w:color="auto"/>
              <w:right w:val="single" w:sz="4" w:space="0" w:color="auto"/>
            </w:tcBorders>
            <w:vAlign w:val="bottom"/>
            <w:hideMark/>
          </w:tcPr>
          <w:p w14:paraId="5B1A2F35" w14:textId="77777777" w:rsidR="00265584" w:rsidRDefault="00265584">
            <w:pPr>
              <w:rPr>
                <w:b/>
                <w:bCs/>
              </w:rPr>
            </w:pPr>
            <w:r>
              <w:rPr>
                <w:rFonts w:ascii="Calibri" w:hAnsi="Calibri" w:cs="Calibri"/>
                <w:color w:val="000000"/>
              </w:rPr>
              <w:t>30,825,589</w:t>
            </w:r>
          </w:p>
        </w:tc>
        <w:tc>
          <w:tcPr>
            <w:tcW w:w="643" w:type="pct"/>
            <w:tcBorders>
              <w:top w:val="single" w:sz="4" w:space="0" w:color="auto"/>
              <w:left w:val="single" w:sz="4" w:space="0" w:color="auto"/>
              <w:bottom w:val="single" w:sz="4" w:space="0" w:color="auto"/>
              <w:right w:val="single" w:sz="4" w:space="0" w:color="auto"/>
            </w:tcBorders>
            <w:vAlign w:val="bottom"/>
            <w:hideMark/>
          </w:tcPr>
          <w:p w14:paraId="1691ED3B" w14:textId="77777777" w:rsidR="00265584" w:rsidRDefault="00265584">
            <w:pPr>
              <w:rPr>
                <w:b/>
                <w:bCs/>
              </w:rPr>
            </w:pPr>
            <w:r>
              <w:rPr>
                <w:rFonts w:ascii="Calibri" w:hAnsi="Calibri" w:cs="Calibri"/>
                <w:color w:val="000000"/>
              </w:rPr>
              <w:t>36,050,557</w:t>
            </w:r>
          </w:p>
        </w:tc>
        <w:tc>
          <w:tcPr>
            <w:tcW w:w="643" w:type="pct"/>
            <w:tcBorders>
              <w:top w:val="single" w:sz="4" w:space="0" w:color="auto"/>
              <w:left w:val="single" w:sz="4" w:space="0" w:color="auto"/>
              <w:bottom w:val="single" w:sz="4" w:space="0" w:color="auto"/>
              <w:right w:val="single" w:sz="4" w:space="0" w:color="auto"/>
            </w:tcBorders>
            <w:vAlign w:val="bottom"/>
            <w:hideMark/>
          </w:tcPr>
          <w:p w14:paraId="7746B644" w14:textId="77777777" w:rsidR="00265584" w:rsidRDefault="00265584">
            <w:pPr>
              <w:rPr>
                <w:b/>
                <w:bCs/>
              </w:rPr>
            </w:pPr>
            <w:r>
              <w:rPr>
                <w:rFonts w:ascii="Calibri" w:hAnsi="Calibri" w:cs="Calibri"/>
                <w:color w:val="000000"/>
              </w:rPr>
              <w:t>26,491,259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ECB33A1" w14:textId="77777777" w:rsidR="00265584" w:rsidRDefault="00265584">
            <w:pPr>
              <w:rPr>
                <w:b/>
                <w:bCs/>
              </w:rPr>
            </w:pPr>
            <w:r>
              <w:rPr>
                <w:rFonts w:ascii="Calibri" w:hAnsi="Calibri" w:cs="Calibri"/>
                <w:color w:val="000000"/>
              </w:rPr>
              <w:t>25,942,087</w:t>
            </w:r>
          </w:p>
        </w:tc>
        <w:tc>
          <w:tcPr>
            <w:tcW w:w="643" w:type="pct"/>
            <w:tcBorders>
              <w:top w:val="single" w:sz="4" w:space="0" w:color="auto"/>
              <w:left w:val="single" w:sz="4" w:space="0" w:color="auto"/>
              <w:bottom w:val="single" w:sz="4" w:space="0" w:color="auto"/>
              <w:right w:val="single" w:sz="4" w:space="0" w:color="auto"/>
            </w:tcBorders>
            <w:vAlign w:val="bottom"/>
            <w:hideMark/>
          </w:tcPr>
          <w:p w14:paraId="04889B1B" w14:textId="77777777" w:rsidR="00265584" w:rsidRDefault="00265584">
            <w:pPr>
              <w:rPr>
                <w:b/>
                <w:bCs/>
              </w:rPr>
            </w:pPr>
            <w:r>
              <w:rPr>
                <w:rFonts w:ascii="Calibri" w:hAnsi="Calibri" w:cs="Calibri"/>
                <w:color w:val="000000"/>
              </w:rPr>
              <w:t>22,900,850</w:t>
            </w:r>
          </w:p>
        </w:tc>
        <w:tc>
          <w:tcPr>
            <w:tcW w:w="643" w:type="pct"/>
            <w:tcBorders>
              <w:top w:val="single" w:sz="4" w:space="0" w:color="auto"/>
              <w:left w:val="single" w:sz="4" w:space="0" w:color="auto"/>
              <w:bottom w:val="single" w:sz="4" w:space="0" w:color="auto"/>
              <w:right w:val="single" w:sz="4" w:space="0" w:color="auto"/>
            </w:tcBorders>
            <w:vAlign w:val="bottom"/>
            <w:hideMark/>
          </w:tcPr>
          <w:p w14:paraId="07B318C7" w14:textId="77777777" w:rsidR="00265584" w:rsidRDefault="00265584">
            <w:pPr>
              <w:rPr>
                <w:b/>
                <w:bCs/>
              </w:rPr>
            </w:pPr>
            <w:r>
              <w:rPr>
                <w:rFonts w:ascii="Calibri" w:hAnsi="Calibri" w:cs="Calibri"/>
                <w:color w:val="000000"/>
              </w:rPr>
              <w:t>28,442,068</w:t>
            </w:r>
          </w:p>
        </w:tc>
      </w:tr>
      <w:tr w:rsidR="00265584" w14:paraId="35997BF1"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76EF91E1" w14:textId="0C9565C9" w:rsidR="00265584" w:rsidRDefault="00133BE4">
            <w:pPr>
              <w:rPr>
                <w:b/>
                <w:bCs/>
              </w:rPr>
            </w:pPr>
            <w:r>
              <w:rPr>
                <w:b/>
                <w:bCs/>
              </w:rPr>
              <w:t>Incidence rate</w:t>
            </w:r>
          </w:p>
        </w:tc>
        <w:tc>
          <w:tcPr>
            <w:tcW w:w="643" w:type="pct"/>
            <w:tcBorders>
              <w:top w:val="single" w:sz="4" w:space="0" w:color="auto"/>
              <w:left w:val="single" w:sz="4" w:space="0" w:color="auto"/>
              <w:bottom w:val="single" w:sz="4" w:space="0" w:color="auto"/>
              <w:right w:val="single" w:sz="4" w:space="0" w:color="auto"/>
            </w:tcBorders>
            <w:vAlign w:val="bottom"/>
            <w:hideMark/>
          </w:tcPr>
          <w:p w14:paraId="5FBC677D" w14:textId="77777777" w:rsidR="00265584" w:rsidRDefault="00265584">
            <w:pPr>
              <w:rPr>
                <w:b/>
                <w:bCs/>
              </w:rPr>
            </w:pPr>
            <w:r>
              <w:rPr>
                <w:rFonts w:ascii="Calibri" w:hAnsi="Calibri" w:cs="Calibri"/>
                <w:color w:val="000000"/>
              </w:rPr>
              <w:t>13.1</w:t>
            </w:r>
          </w:p>
        </w:tc>
        <w:tc>
          <w:tcPr>
            <w:tcW w:w="643" w:type="pct"/>
            <w:tcBorders>
              <w:top w:val="single" w:sz="4" w:space="0" w:color="auto"/>
              <w:left w:val="single" w:sz="4" w:space="0" w:color="auto"/>
              <w:bottom w:val="single" w:sz="4" w:space="0" w:color="auto"/>
              <w:right w:val="single" w:sz="4" w:space="0" w:color="auto"/>
            </w:tcBorders>
            <w:vAlign w:val="bottom"/>
            <w:hideMark/>
          </w:tcPr>
          <w:p w14:paraId="59DAFEE6" w14:textId="77777777" w:rsidR="00265584" w:rsidRDefault="00265584">
            <w:pPr>
              <w:rPr>
                <w:b/>
                <w:bCs/>
              </w:rPr>
            </w:pPr>
            <w:r>
              <w:rPr>
                <w:rFonts w:ascii="Calibri" w:hAnsi="Calibri" w:cs="Calibri"/>
                <w:color w:val="000000"/>
              </w:rPr>
              <w:t>8.7</w:t>
            </w:r>
          </w:p>
        </w:tc>
        <w:tc>
          <w:tcPr>
            <w:tcW w:w="643" w:type="pct"/>
            <w:tcBorders>
              <w:top w:val="single" w:sz="4" w:space="0" w:color="auto"/>
              <w:left w:val="single" w:sz="4" w:space="0" w:color="auto"/>
              <w:bottom w:val="single" w:sz="4" w:space="0" w:color="auto"/>
              <w:right w:val="single" w:sz="4" w:space="0" w:color="auto"/>
            </w:tcBorders>
            <w:vAlign w:val="bottom"/>
            <w:hideMark/>
          </w:tcPr>
          <w:p w14:paraId="4171AB40" w14:textId="77777777" w:rsidR="00265584" w:rsidRDefault="00265584">
            <w:pPr>
              <w:rPr>
                <w:b/>
                <w:bCs/>
              </w:rPr>
            </w:pPr>
            <w:r>
              <w:rPr>
                <w:rFonts w:ascii="Calibri" w:hAnsi="Calibri" w:cs="Calibri"/>
                <w:color w:val="000000"/>
              </w:rPr>
              <w:t>14.6</w:t>
            </w:r>
          </w:p>
        </w:tc>
        <w:tc>
          <w:tcPr>
            <w:tcW w:w="643" w:type="pct"/>
            <w:tcBorders>
              <w:top w:val="single" w:sz="4" w:space="0" w:color="auto"/>
              <w:left w:val="single" w:sz="4" w:space="0" w:color="auto"/>
              <w:bottom w:val="single" w:sz="4" w:space="0" w:color="auto"/>
              <w:right w:val="single" w:sz="4" w:space="0" w:color="auto"/>
            </w:tcBorders>
            <w:vAlign w:val="bottom"/>
            <w:hideMark/>
          </w:tcPr>
          <w:p w14:paraId="40C38D18" w14:textId="77777777" w:rsidR="00265584" w:rsidRDefault="00265584">
            <w:pPr>
              <w:rPr>
                <w:b/>
                <w:bCs/>
              </w:rPr>
            </w:pPr>
            <w:r>
              <w:rPr>
                <w:rFonts w:ascii="Calibri" w:hAnsi="Calibri" w:cs="Calibri"/>
                <w:color w:val="000000"/>
              </w:rPr>
              <w:t>11.5</w:t>
            </w:r>
          </w:p>
        </w:tc>
        <w:tc>
          <w:tcPr>
            <w:tcW w:w="643" w:type="pct"/>
            <w:tcBorders>
              <w:top w:val="single" w:sz="4" w:space="0" w:color="auto"/>
              <w:left w:val="single" w:sz="4" w:space="0" w:color="auto"/>
              <w:bottom w:val="single" w:sz="4" w:space="0" w:color="auto"/>
              <w:right w:val="single" w:sz="4" w:space="0" w:color="auto"/>
            </w:tcBorders>
            <w:vAlign w:val="bottom"/>
            <w:hideMark/>
          </w:tcPr>
          <w:p w14:paraId="29089934" w14:textId="77777777" w:rsidR="00265584" w:rsidRDefault="00265584">
            <w:pPr>
              <w:rPr>
                <w:b/>
                <w:bCs/>
              </w:rPr>
            </w:pPr>
            <w:r>
              <w:rPr>
                <w:rFonts w:ascii="Calibri" w:hAnsi="Calibri" w:cs="Calibri"/>
                <w:color w:val="000000"/>
              </w:rPr>
              <w:t>14.0</w:t>
            </w:r>
          </w:p>
        </w:tc>
        <w:tc>
          <w:tcPr>
            <w:tcW w:w="643" w:type="pct"/>
            <w:tcBorders>
              <w:top w:val="single" w:sz="4" w:space="0" w:color="auto"/>
              <w:left w:val="single" w:sz="4" w:space="0" w:color="auto"/>
              <w:bottom w:val="single" w:sz="4" w:space="0" w:color="auto"/>
              <w:right w:val="single" w:sz="4" w:space="0" w:color="auto"/>
            </w:tcBorders>
            <w:vAlign w:val="bottom"/>
            <w:hideMark/>
          </w:tcPr>
          <w:p w14:paraId="49EA1E4E" w14:textId="77777777" w:rsidR="00265584" w:rsidRDefault="00265584">
            <w:pPr>
              <w:rPr>
                <w:b/>
                <w:bCs/>
              </w:rPr>
            </w:pPr>
            <w:r>
              <w:rPr>
                <w:rFonts w:ascii="Calibri" w:hAnsi="Calibri" w:cs="Calibri"/>
                <w:color w:val="000000"/>
              </w:rPr>
              <w:t>12.1</w:t>
            </w:r>
          </w:p>
        </w:tc>
      </w:tr>
      <w:tr w:rsidR="00265584" w14:paraId="7DCE36FB"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5C348BB7" w14:textId="06538949" w:rsidR="00265584" w:rsidRDefault="00133BE4">
            <w:pPr>
              <w:rPr>
                <w:b/>
                <w:bCs/>
              </w:rPr>
            </w:pPr>
            <w:r>
              <w:rPr>
                <w:b/>
                <w:bCs/>
              </w:rPr>
              <w:t>Prevalence rate</w:t>
            </w:r>
          </w:p>
        </w:tc>
        <w:tc>
          <w:tcPr>
            <w:tcW w:w="643" w:type="pct"/>
            <w:tcBorders>
              <w:top w:val="single" w:sz="4" w:space="0" w:color="auto"/>
              <w:left w:val="single" w:sz="4" w:space="0" w:color="auto"/>
              <w:bottom w:val="single" w:sz="4" w:space="0" w:color="auto"/>
              <w:right w:val="single" w:sz="4" w:space="0" w:color="auto"/>
            </w:tcBorders>
            <w:vAlign w:val="bottom"/>
            <w:hideMark/>
          </w:tcPr>
          <w:p w14:paraId="66E0CA0A" w14:textId="77777777" w:rsidR="00265584" w:rsidRDefault="00265584">
            <w:pPr>
              <w:rPr>
                <w:b/>
                <w:bCs/>
              </w:rPr>
            </w:pPr>
            <w:r>
              <w:rPr>
                <w:rFonts w:ascii="Calibri" w:hAnsi="Calibri" w:cs="Calibri"/>
                <w:color w:val="000000"/>
              </w:rPr>
              <w:t>12.8</w:t>
            </w:r>
          </w:p>
        </w:tc>
        <w:tc>
          <w:tcPr>
            <w:tcW w:w="643" w:type="pct"/>
            <w:tcBorders>
              <w:top w:val="single" w:sz="4" w:space="0" w:color="auto"/>
              <w:left w:val="single" w:sz="4" w:space="0" w:color="auto"/>
              <w:bottom w:val="single" w:sz="4" w:space="0" w:color="auto"/>
              <w:right w:val="single" w:sz="4" w:space="0" w:color="auto"/>
            </w:tcBorders>
            <w:vAlign w:val="bottom"/>
            <w:hideMark/>
          </w:tcPr>
          <w:p w14:paraId="58B3C450" w14:textId="77777777" w:rsidR="00265584" w:rsidRDefault="00265584">
            <w:pPr>
              <w:rPr>
                <w:b/>
                <w:bCs/>
              </w:rPr>
            </w:pPr>
            <w:r>
              <w:rPr>
                <w:rFonts w:ascii="Calibri" w:hAnsi="Calibri" w:cs="Calibri"/>
                <w:color w:val="000000"/>
              </w:rPr>
              <w:t>13.2</w:t>
            </w:r>
          </w:p>
        </w:tc>
        <w:tc>
          <w:tcPr>
            <w:tcW w:w="643" w:type="pct"/>
            <w:tcBorders>
              <w:top w:val="single" w:sz="4" w:space="0" w:color="auto"/>
              <w:left w:val="single" w:sz="4" w:space="0" w:color="auto"/>
              <w:bottom w:val="single" w:sz="4" w:space="0" w:color="auto"/>
              <w:right w:val="single" w:sz="4" w:space="0" w:color="auto"/>
            </w:tcBorders>
            <w:vAlign w:val="bottom"/>
            <w:hideMark/>
          </w:tcPr>
          <w:p w14:paraId="037F135F" w14:textId="77777777" w:rsidR="00265584" w:rsidRDefault="00265584">
            <w:pPr>
              <w:rPr>
                <w:b/>
                <w:bCs/>
              </w:rPr>
            </w:pPr>
            <w:r>
              <w:rPr>
                <w:rFonts w:ascii="Calibri" w:hAnsi="Calibri" w:cs="Calibri"/>
                <w:color w:val="000000"/>
              </w:rPr>
              <w:t>13.5</w:t>
            </w:r>
          </w:p>
        </w:tc>
        <w:tc>
          <w:tcPr>
            <w:tcW w:w="643" w:type="pct"/>
            <w:tcBorders>
              <w:top w:val="single" w:sz="4" w:space="0" w:color="auto"/>
              <w:left w:val="single" w:sz="4" w:space="0" w:color="auto"/>
              <w:bottom w:val="single" w:sz="4" w:space="0" w:color="auto"/>
              <w:right w:val="single" w:sz="4" w:space="0" w:color="auto"/>
            </w:tcBorders>
            <w:vAlign w:val="bottom"/>
            <w:hideMark/>
          </w:tcPr>
          <w:p w14:paraId="3D16E2FA" w14:textId="77777777" w:rsidR="00265584" w:rsidRDefault="00265584">
            <w:pPr>
              <w:rPr>
                <w:b/>
                <w:bCs/>
              </w:rPr>
            </w:pPr>
            <w:r>
              <w:rPr>
                <w:rFonts w:ascii="Calibri" w:hAnsi="Calibri" w:cs="Calibri"/>
                <w:color w:val="000000"/>
              </w:rPr>
              <w:t>13.2</w:t>
            </w:r>
          </w:p>
        </w:tc>
        <w:tc>
          <w:tcPr>
            <w:tcW w:w="643" w:type="pct"/>
            <w:tcBorders>
              <w:top w:val="single" w:sz="4" w:space="0" w:color="auto"/>
              <w:left w:val="single" w:sz="4" w:space="0" w:color="auto"/>
              <w:bottom w:val="single" w:sz="4" w:space="0" w:color="auto"/>
              <w:right w:val="single" w:sz="4" w:space="0" w:color="auto"/>
            </w:tcBorders>
            <w:vAlign w:val="bottom"/>
            <w:hideMark/>
          </w:tcPr>
          <w:p w14:paraId="320E64E4" w14:textId="77777777" w:rsidR="00265584" w:rsidRDefault="00265584">
            <w:pPr>
              <w:rPr>
                <w:b/>
                <w:bCs/>
              </w:rPr>
            </w:pPr>
            <w:r>
              <w:rPr>
                <w:rFonts w:ascii="Calibri" w:hAnsi="Calibri" w:cs="Calibri"/>
                <w:color w:val="000000"/>
              </w:rPr>
              <w:t>12.9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D415106" w14:textId="77777777" w:rsidR="00265584" w:rsidRDefault="00265584">
            <w:pPr>
              <w:rPr>
                <w:b/>
                <w:bCs/>
              </w:rPr>
            </w:pPr>
            <w:r>
              <w:rPr>
                <w:rFonts w:ascii="Calibri" w:hAnsi="Calibri" w:cs="Calibri"/>
                <w:color w:val="000000"/>
              </w:rPr>
              <w:t>13.1</w:t>
            </w:r>
          </w:p>
        </w:tc>
      </w:tr>
    </w:tbl>
    <w:p w14:paraId="6B203949" w14:textId="77777777" w:rsidR="00265584" w:rsidRDefault="00265584" w:rsidP="00265584">
      <w:pPr>
        <w:rPr>
          <w:b/>
          <w:bCs/>
        </w:rPr>
      </w:pPr>
    </w:p>
    <w:p w14:paraId="4E429A55" w14:textId="75DED5BF" w:rsidR="00265584" w:rsidRDefault="005D6775" w:rsidP="00077D15">
      <w:pPr>
        <w:pStyle w:val="ListParagraph"/>
        <w:numPr>
          <w:ilvl w:val="0"/>
          <w:numId w:val="15"/>
        </w:numPr>
        <w:spacing w:line="256" w:lineRule="auto"/>
        <w:rPr>
          <w:b/>
          <w:bCs/>
        </w:rPr>
      </w:pPr>
      <w:r>
        <w:rPr>
          <w:b/>
          <w:bCs/>
        </w:rPr>
        <w:t xml:space="preserve">Table 11: </w:t>
      </w:r>
      <w:r w:rsidR="00265584">
        <w:rPr>
          <w:b/>
          <w:bCs/>
        </w:rPr>
        <w:t>Childhood asthma survey summary by state (Total of 2006-2010)</w:t>
      </w:r>
    </w:p>
    <w:tbl>
      <w:tblPr>
        <w:tblStyle w:val="TableGrid"/>
        <w:tblW w:w="5000" w:type="pct"/>
        <w:tblLook w:val="04A0" w:firstRow="1" w:lastRow="0" w:firstColumn="1" w:lastColumn="0" w:noHBand="0" w:noVBand="1"/>
      </w:tblPr>
      <w:tblGrid>
        <w:gridCol w:w="2037"/>
        <w:gridCol w:w="1481"/>
        <w:gridCol w:w="1345"/>
        <w:gridCol w:w="1023"/>
        <w:gridCol w:w="1411"/>
        <w:gridCol w:w="1016"/>
        <w:gridCol w:w="1037"/>
      </w:tblGrid>
      <w:tr w:rsidR="00265584" w14:paraId="4ACDD73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C278F9C" w14:textId="77777777" w:rsidR="00265584" w:rsidRDefault="00265584">
            <w:pPr>
              <w:jc w:val="center"/>
              <w:rPr>
                <w:b/>
                <w:bCs/>
              </w:rPr>
            </w:pPr>
            <w:r>
              <w:rPr>
                <w:b/>
                <w:bCs/>
              </w:rPr>
              <w:t>State</w:t>
            </w:r>
          </w:p>
        </w:tc>
        <w:tc>
          <w:tcPr>
            <w:tcW w:w="792" w:type="pct"/>
            <w:tcBorders>
              <w:top w:val="single" w:sz="4" w:space="0" w:color="auto"/>
              <w:left w:val="single" w:sz="4" w:space="0" w:color="auto"/>
              <w:bottom w:val="single" w:sz="4" w:space="0" w:color="auto"/>
              <w:right w:val="single" w:sz="4" w:space="0" w:color="auto"/>
            </w:tcBorders>
            <w:noWrap/>
            <w:hideMark/>
          </w:tcPr>
          <w:p w14:paraId="44BD409E" w14:textId="77777777" w:rsidR="00265584" w:rsidRDefault="00265584">
            <w:pPr>
              <w:jc w:val="center"/>
            </w:pPr>
            <w:r>
              <w:rPr>
                <w:b/>
                <w:bCs/>
              </w:rPr>
              <w:t>BRFSS sample</w:t>
            </w:r>
          </w:p>
        </w:tc>
        <w:tc>
          <w:tcPr>
            <w:tcW w:w="719" w:type="pct"/>
            <w:tcBorders>
              <w:top w:val="single" w:sz="4" w:space="0" w:color="auto"/>
              <w:left w:val="single" w:sz="4" w:space="0" w:color="auto"/>
              <w:bottom w:val="single" w:sz="4" w:space="0" w:color="auto"/>
              <w:right w:val="single" w:sz="4" w:space="0" w:color="auto"/>
            </w:tcBorders>
            <w:noWrap/>
            <w:hideMark/>
          </w:tcPr>
          <w:p w14:paraId="2B64CB6F" w14:textId="77777777" w:rsidR="00265584" w:rsidRDefault="00265584">
            <w:pPr>
              <w:jc w:val="center"/>
            </w:pPr>
            <w:r>
              <w:rPr>
                <w:b/>
                <w:bCs/>
              </w:rPr>
              <w:t>Ever asthma</w:t>
            </w:r>
          </w:p>
        </w:tc>
        <w:tc>
          <w:tcPr>
            <w:tcW w:w="549" w:type="pct"/>
            <w:tcBorders>
              <w:top w:val="single" w:sz="4" w:space="0" w:color="auto"/>
              <w:left w:val="single" w:sz="4" w:space="0" w:color="auto"/>
              <w:bottom w:val="single" w:sz="4" w:space="0" w:color="auto"/>
              <w:right w:val="single" w:sz="4" w:space="0" w:color="auto"/>
            </w:tcBorders>
            <w:hideMark/>
          </w:tcPr>
          <w:p w14:paraId="54DD3997" w14:textId="77777777" w:rsidR="00265584" w:rsidRDefault="00265584">
            <w:pPr>
              <w:jc w:val="center"/>
              <w:rPr>
                <w:b/>
                <w:bCs/>
              </w:rPr>
            </w:pPr>
            <w:r>
              <w:rPr>
                <w:b/>
                <w:bCs/>
              </w:rPr>
              <w:t>ACBS Sample</w:t>
            </w:r>
          </w:p>
        </w:tc>
        <w:tc>
          <w:tcPr>
            <w:tcW w:w="755" w:type="pct"/>
            <w:tcBorders>
              <w:top w:val="single" w:sz="4" w:space="0" w:color="auto"/>
              <w:left w:val="single" w:sz="4" w:space="0" w:color="auto"/>
              <w:bottom w:val="single" w:sz="4" w:space="0" w:color="auto"/>
              <w:right w:val="single" w:sz="4" w:space="0" w:color="auto"/>
            </w:tcBorders>
            <w:noWrap/>
            <w:hideMark/>
          </w:tcPr>
          <w:p w14:paraId="45F72EA5" w14:textId="77777777" w:rsidR="00265584" w:rsidRDefault="00265584">
            <w:pPr>
              <w:jc w:val="center"/>
            </w:pPr>
            <w:r>
              <w:rPr>
                <w:b/>
                <w:bCs/>
              </w:rPr>
              <w:t>Incident case</w:t>
            </w:r>
          </w:p>
        </w:tc>
        <w:tc>
          <w:tcPr>
            <w:tcW w:w="547" w:type="pct"/>
            <w:tcBorders>
              <w:top w:val="single" w:sz="4" w:space="0" w:color="auto"/>
              <w:left w:val="single" w:sz="4" w:space="0" w:color="auto"/>
              <w:bottom w:val="single" w:sz="4" w:space="0" w:color="auto"/>
              <w:right w:val="single" w:sz="4" w:space="0" w:color="auto"/>
            </w:tcBorders>
            <w:noWrap/>
            <w:hideMark/>
          </w:tcPr>
          <w:p w14:paraId="36C55326" w14:textId="77777777" w:rsidR="00265584" w:rsidRDefault="00265584">
            <w:pPr>
              <w:jc w:val="center"/>
            </w:pPr>
            <w:r>
              <w:rPr>
                <w:b/>
                <w:bCs/>
              </w:rPr>
              <w:t>At-risk</w:t>
            </w:r>
          </w:p>
        </w:tc>
        <w:tc>
          <w:tcPr>
            <w:tcW w:w="547" w:type="pct"/>
            <w:tcBorders>
              <w:top w:val="single" w:sz="4" w:space="0" w:color="auto"/>
              <w:left w:val="single" w:sz="4" w:space="0" w:color="auto"/>
              <w:bottom w:val="single" w:sz="4" w:space="0" w:color="auto"/>
              <w:right w:val="single" w:sz="4" w:space="0" w:color="auto"/>
            </w:tcBorders>
            <w:hideMark/>
          </w:tcPr>
          <w:p w14:paraId="4B139F29" w14:textId="77777777" w:rsidR="00265584" w:rsidRDefault="00265584">
            <w:pPr>
              <w:jc w:val="center"/>
              <w:rPr>
                <w:b/>
                <w:bCs/>
              </w:rPr>
            </w:pPr>
            <w:r>
              <w:rPr>
                <w:b/>
                <w:bCs/>
              </w:rPr>
              <w:t>Years available</w:t>
            </w:r>
          </w:p>
        </w:tc>
      </w:tr>
      <w:tr w:rsidR="00265584" w14:paraId="0369DBA4"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5C715DA" w14:textId="77777777" w:rsidR="00265584" w:rsidRDefault="00265584">
            <w:r>
              <w:t>Arizona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19E2C1A" w14:textId="77777777" w:rsidR="00265584" w:rsidRDefault="00265584">
            <w:r>
              <w:rPr>
                <w:rFonts w:ascii="Calibri" w:hAnsi="Calibri" w:cs="Calibri"/>
                <w:color w:val="000000"/>
              </w:rPr>
              <w:t>5,535</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C0ECE77" w14:textId="77777777" w:rsidR="00265584" w:rsidRDefault="00265584">
            <w:r>
              <w:rPr>
                <w:rFonts w:ascii="Calibri" w:hAnsi="Calibri" w:cs="Calibri"/>
                <w:color w:val="000000"/>
              </w:rPr>
              <w:t>699</w:t>
            </w:r>
          </w:p>
        </w:tc>
        <w:tc>
          <w:tcPr>
            <w:tcW w:w="549" w:type="pct"/>
            <w:tcBorders>
              <w:top w:val="single" w:sz="4" w:space="0" w:color="auto"/>
              <w:left w:val="single" w:sz="4" w:space="0" w:color="auto"/>
              <w:bottom w:val="single" w:sz="4" w:space="0" w:color="auto"/>
              <w:right w:val="single" w:sz="4" w:space="0" w:color="auto"/>
            </w:tcBorders>
            <w:hideMark/>
          </w:tcPr>
          <w:p w14:paraId="1F139016" w14:textId="77777777" w:rsidR="00265584" w:rsidRDefault="00265584">
            <w:pPr>
              <w:rPr>
                <w:rFonts w:ascii="Calibri" w:hAnsi="Calibri" w:cs="Calibri"/>
                <w:color w:val="000000"/>
              </w:rPr>
            </w:pPr>
            <w:r>
              <w:t>103</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C8B6233" w14:textId="77777777" w:rsidR="00265584" w:rsidRDefault="00265584">
            <w:r>
              <w:rPr>
                <w:rFonts w:ascii="Calibri" w:hAnsi="Calibri" w:cs="Calibri"/>
                <w:color w:val="000000"/>
              </w:rPr>
              <w:t>10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A431FF0" w14:textId="77777777" w:rsidR="00265584" w:rsidRDefault="00265584">
            <w:r>
              <w:rPr>
                <w:rFonts w:ascii="Calibri" w:hAnsi="Calibri" w:cs="Calibri"/>
                <w:color w:val="000000"/>
              </w:rPr>
              <w:t>4,846</w:t>
            </w:r>
          </w:p>
        </w:tc>
        <w:tc>
          <w:tcPr>
            <w:tcW w:w="547" w:type="pct"/>
            <w:tcBorders>
              <w:top w:val="single" w:sz="4" w:space="0" w:color="auto"/>
              <w:left w:val="single" w:sz="4" w:space="0" w:color="auto"/>
              <w:bottom w:val="single" w:sz="4" w:space="0" w:color="auto"/>
              <w:right w:val="single" w:sz="4" w:space="0" w:color="auto"/>
            </w:tcBorders>
          </w:tcPr>
          <w:p w14:paraId="1C2CF2C3" w14:textId="77777777" w:rsidR="00265584" w:rsidRDefault="00265584">
            <w:pPr>
              <w:rPr>
                <w:rFonts w:ascii="Calibri" w:hAnsi="Calibri" w:cs="Calibri"/>
                <w:color w:val="000000"/>
              </w:rPr>
            </w:pPr>
          </w:p>
        </w:tc>
      </w:tr>
      <w:tr w:rsidR="00265584" w14:paraId="79F4416A"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0F1BC9EB" w14:textId="77777777" w:rsidR="00265584" w:rsidRDefault="00265584">
            <w:r>
              <w:t>California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81DFDB6" w14:textId="77777777" w:rsidR="00265584" w:rsidRDefault="00265584">
            <w:r>
              <w:rPr>
                <w:rFonts w:ascii="Calibri" w:hAnsi="Calibri" w:cs="Calibri"/>
                <w:color w:val="000000"/>
              </w:rPr>
              <w:t>11,801</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719AF193" w14:textId="77777777" w:rsidR="00265584" w:rsidRDefault="00265584">
            <w:r>
              <w:rPr>
                <w:rFonts w:ascii="Calibri" w:hAnsi="Calibri" w:cs="Calibri"/>
                <w:color w:val="000000"/>
              </w:rPr>
              <w:t>1,543</w:t>
            </w:r>
          </w:p>
        </w:tc>
        <w:tc>
          <w:tcPr>
            <w:tcW w:w="549" w:type="pct"/>
            <w:tcBorders>
              <w:top w:val="single" w:sz="4" w:space="0" w:color="auto"/>
              <w:left w:val="single" w:sz="4" w:space="0" w:color="auto"/>
              <w:bottom w:val="single" w:sz="4" w:space="0" w:color="auto"/>
              <w:right w:val="single" w:sz="4" w:space="0" w:color="auto"/>
            </w:tcBorders>
            <w:hideMark/>
          </w:tcPr>
          <w:p w14:paraId="60329906" w14:textId="77777777" w:rsidR="00265584" w:rsidRDefault="00265584">
            <w:pPr>
              <w:rPr>
                <w:rFonts w:ascii="Calibri" w:hAnsi="Calibri" w:cs="Calibri"/>
                <w:color w:val="000000"/>
              </w:rPr>
            </w:pPr>
            <w:r>
              <w:t>172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10256881" w14:textId="77777777" w:rsidR="00265584" w:rsidRDefault="00265584">
            <w:r>
              <w:rPr>
                <w:rFonts w:ascii="Calibri" w:hAnsi="Calibri" w:cs="Calibri"/>
                <w:color w:val="000000"/>
              </w:rPr>
              <w:t>13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0626D0DE" w14:textId="77777777" w:rsidR="00265584" w:rsidRDefault="00265584">
            <w:r>
              <w:rPr>
                <w:rFonts w:ascii="Calibri" w:hAnsi="Calibri" w:cs="Calibri"/>
                <w:color w:val="000000"/>
              </w:rPr>
              <w:t>10,271</w:t>
            </w:r>
          </w:p>
        </w:tc>
        <w:tc>
          <w:tcPr>
            <w:tcW w:w="547" w:type="pct"/>
            <w:tcBorders>
              <w:top w:val="single" w:sz="4" w:space="0" w:color="auto"/>
              <w:left w:val="single" w:sz="4" w:space="0" w:color="auto"/>
              <w:bottom w:val="single" w:sz="4" w:space="0" w:color="auto"/>
              <w:right w:val="single" w:sz="4" w:space="0" w:color="auto"/>
            </w:tcBorders>
          </w:tcPr>
          <w:p w14:paraId="1A278A60" w14:textId="77777777" w:rsidR="00265584" w:rsidRDefault="00265584">
            <w:pPr>
              <w:rPr>
                <w:rFonts w:ascii="Calibri" w:hAnsi="Calibri" w:cs="Calibri"/>
                <w:color w:val="000000"/>
              </w:rPr>
            </w:pPr>
          </w:p>
        </w:tc>
      </w:tr>
      <w:tr w:rsidR="00265584" w14:paraId="2C758E3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A7E76B8" w14:textId="77777777" w:rsidR="00265584" w:rsidRDefault="00265584">
            <w:r>
              <w:t>Connecticut</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09D4A62" w14:textId="77777777" w:rsidR="00265584" w:rsidRDefault="00265584">
            <w:r>
              <w:rPr>
                <w:rFonts w:ascii="Calibri" w:hAnsi="Calibri" w:cs="Calibri"/>
                <w:color w:val="000000"/>
              </w:rPr>
              <w:t>7,112</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D3B6DC4" w14:textId="77777777" w:rsidR="00265584" w:rsidRDefault="00265584">
            <w:r>
              <w:rPr>
                <w:rFonts w:ascii="Calibri" w:hAnsi="Calibri" w:cs="Calibri"/>
                <w:color w:val="000000"/>
              </w:rPr>
              <w:t>1,132</w:t>
            </w:r>
          </w:p>
        </w:tc>
        <w:tc>
          <w:tcPr>
            <w:tcW w:w="549" w:type="pct"/>
            <w:tcBorders>
              <w:top w:val="single" w:sz="4" w:space="0" w:color="auto"/>
              <w:left w:val="single" w:sz="4" w:space="0" w:color="auto"/>
              <w:bottom w:val="single" w:sz="4" w:space="0" w:color="auto"/>
              <w:right w:val="single" w:sz="4" w:space="0" w:color="auto"/>
            </w:tcBorders>
            <w:hideMark/>
          </w:tcPr>
          <w:p w14:paraId="2BEEBBB7" w14:textId="77777777" w:rsidR="00265584" w:rsidRDefault="00265584">
            <w:pPr>
              <w:rPr>
                <w:rFonts w:ascii="Calibri" w:hAnsi="Calibri" w:cs="Calibri"/>
                <w:color w:val="000000"/>
              </w:rPr>
            </w:pPr>
            <w:r>
              <w:t>549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0A42836" w14:textId="77777777" w:rsidR="00265584" w:rsidRDefault="00265584">
            <w:r>
              <w:rPr>
                <w:rFonts w:ascii="Calibri" w:hAnsi="Calibri" w:cs="Calibri"/>
                <w:color w:val="000000"/>
              </w:rPr>
              <w:t>47</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4A75318" w14:textId="77777777" w:rsidR="00265584" w:rsidRDefault="00265584">
            <w:r>
              <w:rPr>
                <w:rFonts w:ascii="Calibri" w:hAnsi="Calibri" w:cs="Calibri"/>
                <w:color w:val="000000"/>
              </w:rPr>
              <w:t>6,027</w:t>
            </w:r>
          </w:p>
        </w:tc>
        <w:tc>
          <w:tcPr>
            <w:tcW w:w="547" w:type="pct"/>
            <w:tcBorders>
              <w:top w:val="single" w:sz="4" w:space="0" w:color="auto"/>
              <w:left w:val="single" w:sz="4" w:space="0" w:color="auto"/>
              <w:bottom w:val="single" w:sz="4" w:space="0" w:color="auto"/>
              <w:right w:val="single" w:sz="4" w:space="0" w:color="auto"/>
            </w:tcBorders>
          </w:tcPr>
          <w:p w14:paraId="122B9165" w14:textId="77777777" w:rsidR="00265584" w:rsidRDefault="00265584">
            <w:pPr>
              <w:rPr>
                <w:rFonts w:ascii="Calibri" w:hAnsi="Calibri" w:cs="Calibri"/>
                <w:color w:val="000000"/>
              </w:rPr>
            </w:pPr>
          </w:p>
        </w:tc>
      </w:tr>
      <w:tr w:rsidR="00265584" w14:paraId="5FC785F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34DDD738" w14:textId="77777777" w:rsidR="00265584" w:rsidRDefault="00265584">
            <w:r>
              <w:t>D.C.</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D964B82" w14:textId="77777777" w:rsidR="00265584" w:rsidRDefault="00265584">
            <w:r>
              <w:rPr>
                <w:rFonts w:ascii="Calibri" w:hAnsi="Calibri" w:cs="Calibri"/>
                <w:color w:val="000000"/>
              </w:rPr>
              <w:t>4,101</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9DB9959" w14:textId="77777777" w:rsidR="00265584" w:rsidRDefault="00265584">
            <w:r>
              <w:rPr>
                <w:rFonts w:ascii="Calibri" w:hAnsi="Calibri" w:cs="Calibri"/>
                <w:color w:val="000000"/>
              </w:rPr>
              <w:t>685</w:t>
            </w:r>
          </w:p>
        </w:tc>
        <w:tc>
          <w:tcPr>
            <w:tcW w:w="549" w:type="pct"/>
            <w:tcBorders>
              <w:top w:val="single" w:sz="4" w:space="0" w:color="auto"/>
              <w:left w:val="single" w:sz="4" w:space="0" w:color="auto"/>
              <w:bottom w:val="single" w:sz="4" w:space="0" w:color="auto"/>
              <w:right w:val="single" w:sz="4" w:space="0" w:color="auto"/>
            </w:tcBorders>
            <w:hideMark/>
          </w:tcPr>
          <w:p w14:paraId="0896C8B2" w14:textId="77777777" w:rsidR="00265584" w:rsidRDefault="00265584">
            <w:pPr>
              <w:rPr>
                <w:rFonts w:ascii="Calibri" w:hAnsi="Calibri" w:cs="Calibri"/>
                <w:color w:val="000000"/>
              </w:rPr>
            </w:pPr>
            <w:r>
              <w:t>69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1B9E1495" w14:textId="77777777" w:rsidR="00265584" w:rsidRDefault="00265584">
            <w:r>
              <w:rPr>
                <w:rFonts w:ascii="Calibri" w:hAnsi="Calibri" w:cs="Calibri"/>
                <w:color w:val="000000"/>
              </w:rPr>
              <w:t>6</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A884949" w14:textId="77777777" w:rsidR="00265584" w:rsidRDefault="00265584">
            <w:r>
              <w:rPr>
                <w:rFonts w:ascii="Calibri" w:hAnsi="Calibri" w:cs="Calibri"/>
                <w:color w:val="000000"/>
              </w:rPr>
              <w:t>3,422</w:t>
            </w:r>
          </w:p>
        </w:tc>
        <w:tc>
          <w:tcPr>
            <w:tcW w:w="547" w:type="pct"/>
            <w:tcBorders>
              <w:top w:val="single" w:sz="4" w:space="0" w:color="auto"/>
              <w:left w:val="single" w:sz="4" w:space="0" w:color="auto"/>
              <w:bottom w:val="single" w:sz="4" w:space="0" w:color="auto"/>
              <w:right w:val="single" w:sz="4" w:space="0" w:color="auto"/>
            </w:tcBorders>
          </w:tcPr>
          <w:p w14:paraId="79702EFD" w14:textId="77777777" w:rsidR="00265584" w:rsidRDefault="00265584">
            <w:pPr>
              <w:rPr>
                <w:rFonts w:ascii="Calibri" w:hAnsi="Calibri" w:cs="Calibri"/>
                <w:color w:val="000000"/>
              </w:rPr>
            </w:pPr>
          </w:p>
        </w:tc>
      </w:tr>
      <w:tr w:rsidR="00265584" w14:paraId="14846AF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046B177F" w14:textId="77777777" w:rsidR="00265584" w:rsidRDefault="00265584">
            <w:r>
              <w:t>Georgia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B71108C" w14:textId="77777777" w:rsidR="00265584" w:rsidRDefault="00265584">
            <w:r>
              <w:rPr>
                <w:rFonts w:ascii="Calibri" w:hAnsi="Calibri" w:cs="Calibri"/>
                <w:color w:val="000000"/>
              </w:rPr>
              <w:t>9,433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B94812E" w14:textId="77777777" w:rsidR="00265584" w:rsidRDefault="00265584">
            <w:r>
              <w:rPr>
                <w:rFonts w:ascii="Calibri" w:hAnsi="Calibri" w:cs="Calibri"/>
                <w:color w:val="000000"/>
              </w:rPr>
              <w:t>1,455</w:t>
            </w:r>
          </w:p>
        </w:tc>
        <w:tc>
          <w:tcPr>
            <w:tcW w:w="549" w:type="pct"/>
            <w:tcBorders>
              <w:top w:val="single" w:sz="4" w:space="0" w:color="auto"/>
              <w:left w:val="single" w:sz="4" w:space="0" w:color="auto"/>
              <w:bottom w:val="single" w:sz="4" w:space="0" w:color="auto"/>
              <w:right w:val="single" w:sz="4" w:space="0" w:color="auto"/>
            </w:tcBorders>
            <w:hideMark/>
          </w:tcPr>
          <w:p w14:paraId="6B2CB5FF" w14:textId="77777777" w:rsidR="00265584" w:rsidRDefault="00265584">
            <w:pPr>
              <w:rPr>
                <w:rFonts w:ascii="Calibri" w:hAnsi="Calibri" w:cs="Calibri"/>
                <w:color w:val="000000"/>
              </w:rPr>
            </w:pPr>
            <w:r>
              <w:t>545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D4EF43E" w14:textId="77777777" w:rsidR="00265584" w:rsidRDefault="00265584">
            <w:r>
              <w:rPr>
                <w:rFonts w:ascii="Calibri" w:hAnsi="Calibri" w:cs="Calibri"/>
                <w:color w:val="000000"/>
              </w:rPr>
              <w:t>26</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8FCCB0F" w14:textId="77777777" w:rsidR="00265584" w:rsidRDefault="00265584">
            <w:r>
              <w:rPr>
                <w:rFonts w:ascii="Calibri" w:hAnsi="Calibri" w:cs="Calibri"/>
                <w:color w:val="000000"/>
              </w:rPr>
              <w:t>8,004</w:t>
            </w:r>
          </w:p>
        </w:tc>
        <w:tc>
          <w:tcPr>
            <w:tcW w:w="547" w:type="pct"/>
            <w:tcBorders>
              <w:top w:val="single" w:sz="4" w:space="0" w:color="auto"/>
              <w:left w:val="single" w:sz="4" w:space="0" w:color="auto"/>
              <w:bottom w:val="single" w:sz="4" w:space="0" w:color="auto"/>
              <w:right w:val="single" w:sz="4" w:space="0" w:color="auto"/>
            </w:tcBorders>
          </w:tcPr>
          <w:p w14:paraId="2506E4CE" w14:textId="77777777" w:rsidR="00265584" w:rsidRDefault="00265584">
            <w:pPr>
              <w:rPr>
                <w:rFonts w:ascii="Calibri" w:hAnsi="Calibri" w:cs="Calibri"/>
                <w:color w:val="000000"/>
              </w:rPr>
            </w:pPr>
          </w:p>
        </w:tc>
      </w:tr>
      <w:tr w:rsidR="00265584" w14:paraId="33F5242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370814B8" w14:textId="77777777" w:rsidR="00265584" w:rsidRDefault="00265584">
            <w:r>
              <w:lastRenderedPageBreak/>
              <w:t>Illinois</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C0F96E8" w14:textId="77777777" w:rsidR="00265584" w:rsidRDefault="00265584">
            <w:r>
              <w:rPr>
                <w:rFonts w:ascii="Calibri" w:hAnsi="Calibri" w:cs="Calibri"/>
                <w:color w:val="000000"/>
              </w:rPr>
              <w:t>6,187</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D1D27BD" w14:textId="77777777" w:rsidR="00265584" w:rsidRDefault="00265584">
            <w:r>
              <w:rPr>
                <w:rFonts w:ascii="Calibri" w:hAnsi="Calibri" w:cs="Calibri"/>
                <w:color w:val="000000"/>
              </w:rPr>
              <w:t>778</w:t>
            </w:r>
          </w:p>
        </w:tc>
        <w:tc>
          <w:tcPr>
            <w:tcW w:w="549" w:type="pct"/>
            <w:tcBorders>
              <w:top w:val="single" w:sz="4" w:space="0" w:color="auto"/>
              <w:left w:val="single" w:sz="4" w:space="0" w:color="auto"/>
              <w:bottom w:val="single" w:sz="4" w:space="0" w:color="auto"/>
              <w:right w:val="single" w:sz="4" w:space="0" w:color="auto"/>
            </w:tcBorders>
            <w:hideMark/>
          </w:tcPr>
          <w:p w14:paraId="328A2EE4" w14:textId="77777777" w:rsidR="00265584" w:rsidRDefault="00265584">
            <w:pPr>
              <w:rPr>
                <w:rFonts w:ascii="Calibri" w:hAnsi="Calibri" w:cs="Calibri"/>
                <w:color w:val="000000"/>
              </w:rPr>
            </w:pPr>
            <w:r>
              <w:t>122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7A35A143" w14:textId="77777777" w:rsidR="00265584" w:rsidRDefault="00265584">
            <w:r>
              <w:rPr>
                <w:rFonts w:ascii="Calibri" w:hAnsi="Calibri" w:cs="Calibri"/>
                <w:color w:val="000000"/>
              </w:rPr>
              <w:t>6</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6788FA2" w14:textId="77777777" w:rsidR="00265584" w:rsidRDefault="00265584">
            <w:r>
              <w:rPr>
                <w:rFonts w:ascii="Calibri" w:hAnsi="Calibri" w:cs="Calibri"/>
                <w:color w:val="000000"/>
              </w:rPr>
              <w:t>5,415</w:t>
            </w:r>
          </w:p>
        </w:tc>
        <w:tc>
          <w:tcPr>
            <w:tcW w:w="547" w:type="pct"/>
            <w:tcBorders>
              <w:top w:val="single" w:sz="4" w:space="0" w:color="auto"/>
              <w:left w:val="single" w:sz="4" w:space="0" w:color="auto"/>
              <w:bottom w:val="single" w:sz="4" w:space="0" w:color="auto"/>
              <w:right w:val="single" w:sz="4" w:space="0" w:color="auto"/>
            </w:tcBorders>
          </w:tcPr>
          <w:p w14:paraId="0A2B2347" w14:textId="77777777" w:rsidR="00265584" w:rsidRDefault="00265584">
            <w:pPr>
              <w:rPr>
                <w:rFonts w:ascii="Calibri" w:hAnsi="Calibri" w:cs="Calibri"/>
                <w:color w:val="000000"/>
              </w:rPr>
            </w:pPr>
          </w:p>
        </w:tc>
      </w:tr>
      <w:tr w:rsidR="00265584" w14:paraId="7A2612C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E7898F9" w14:textId="77777777" w:rsidR="00265584" w:rsidRDefault="00265584">
            <w:r>
              <w:t>Indiana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3917A1F" w14:textId="77777777" w:rsidR="00265584" w:rsidRDefault="00265584">
            <w:r>
              <w:rPr>
                <w:rFonts w:ascii="Calibri" w:hAnsi="Calibri" w:cs="Calibri"/>
                <w:color w:val="000000"/>
              </w:rPr>
              <w:t>9,824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F06E629" w14:textId="77777777" w:rsidR="00265584" w:rsidRDefault="00265584">
            <w:r>
              <w:rPr>
                <w:rFonts w:ascii="Calibri" w:hAnsi="Calibri" w:cs="Calibri"/>
                <w:color w:val="000000"/>
              </w:rPr>
              <w:t>1,361</w:t>
            </w:r>
          </w:p>
        </w:tc>
        <w:tc>
          <w:tcPr>
            <w:tcW w:w="549" w:type="pct"/>
            <w:tcBorders>
              <w:top w:val="single" w:sz="4" w:space="0" w:color="auto"/>
              <w:left w:val="single" w:sz="4" w:space="0" w:color="auto"/>
              <w:bottom w:val="single" w:sz="4" w:space="0" w:color="auto"/>
              <w:right w:val="single" w:sz="4" w:space="0" w:color="auto"/>
            </w:tcBorders>
            <w:hideMark/>
          </w:tcPr>
          <w:p w14:paraId="16B85FC8" w14:textId="77777777" w:rsidR="00265584" w:rsidRDefault="00265584">
            <w:pPr>
              <w:rPr>
                <w:rFonts w:ascii="Calibri" w:hAnsi="Calibri" w:cs="Calibri"/>
                <w:color w:val="000000"/>
              </w:rPr>
            </w:pPr>
            <w:r>
              <w:t>500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A3F2791" w14:textId="77777777" w:rsidR="00265584" w:rsidRDefault="00265584">
            <w:r>
              <w:rPr>
                <w:rFonts w:ascii="Calibri" w:hAnsi="Calibri" w:cs="Calibri"/>
                <w:color w:val="000000"/>
              </w:rPr>
              <w:t>41</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23DDAA16" w14:textId="77777777" w:rsidR="00265584" w:rsidRDefault="00265584">
            <w:r>
              <w:rPr>
                <w:rFonts w:ascii="Calibri" w:hAnsi="Calibri" w:cs="Calibri"/>
                <w:color w:val="000000"/>
              </w:rPr>
              <w:t>8,504</w:t>
            </w:r>
          </w:p>
        </w:tc>
        <w:tc>
          <w:tcPr>
            <w:tcW w:w="547" w:type="pct"/>
            <w:tcBorders>
              <w:top w:val="single" w:sz="4" w:space="0" w:color="auto"/>
              <w:left w:val="single" w:sz="4" w:space="0" w:color="auto"/>
              <w:bottom w:val="single" w:sz="4" w:space="0" w:color="auto"/>
              <w:right w:val="single" w:sz="4" w:space="0" w:color="auto"/>
            </w:tcBorders>
          </w:tcPr>
          <w:p w14:paraId="09D2E19E" w14:textId="77777777" w:rsidR="00265584" w:rsidRDefault="00265584">
            <w:pPr>
              <w:rPr>
                <w:rFonts w:ascii="Calibri" w:hAnsi="Calibri" w:cs="Calibri"/>
                <w:color w:val="000000"/>
              </w:rPr>
            </w:pPr>
          </w:p>
        </w:tc>
      </w:tr>
      <w:tr w:rsidR="00265584" w14:paraId="4C8D34AE"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1AB7F30" w14:textId="77777777" w:rsidR="00265584" w:rsidRDefault="00265584">
            <w:r>
              <w:t>Iowa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B3B2A15" w14:textId="77777777" w:rsidR="00265584" w:rsidRDefault="00265584">
            <w:r>
              <w:rPr>
                <w:rFonts w:ascii="Calibri" w:hAnsi="Calibri" w:cs="Calibri"/>
                <w:color w:val="000000"/>
              </w:rPr>
              <w:t>8,084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7CA32B5" w14:textId="77777777" w:rsidR="00265584" w:rsidRDefault="00265584">
            <w:r>
              <w:rPr>
                <w:rFonts w:ascii="Calibri" w:hAnsi="Calibri" w:cs="Calibri"/>
                <w:color w:val="000000"/>
              </w:rPr>
              <w:t>724</w:t>
            </w:r>
          </w:p>
        </w:tc>
        <w:tc>
          <w:tcPr>
            <w:tcW w:w="549" w:type="pct"/>
            <w:tcBorders>
              <w:top w:val="single" w:sz="4" w:space="0" w:color="auto"/>
              <w:left w:val="single" w:sz="4" w:space="0" w:color="auto"/>
              <w:bottom w:val="single" w:sz="4" w:space="0" w:color="auto"/>
              <w:right w:val="single" w:sz="4" w:space="0" w:color="auto"/>
            </w:tcBorders>
            <w:hideMark/>
          </w:tcPr>
          <w:p w14:paraId="630823BE" w14:textId="77777777" w:rsidR="00265584" w:rsidRDefault="00265584">
            <w:pPr>
              <w:rPr>
                <w:rFonts w:ascii="Calibri" w:hAnsi="Calibri" w:cs="Calibri"/>
                <w:color w:val="000000"/>
              </w:rPr>
            </w:pPr>
            <w:r>
              <w:t>245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A500FA2" w14:textId="77777777" w:rsidR="00265584" w:rsidRDefault="00265584">
            <w:r>
              <w:rPr>
                <w:rFonts w:ascii="Calibri" w:hAnsi="Calibri" w:cs="Calibri"/>
                <w:color w:val="000000"/>
              </w:rPr>
              <w:t>19</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C748AFF" w14:textId="77777777" w:rsidR="00265584" w:rsidRDefault="00265584">
            <w:r>
              <w:rPr>
                <w:rFonts w:ascii="Calibri" w:hAnsi="Calibri" w:cs="Calibri"/>
                <w:color w:val="000000"/>
              </w:rPr>
              <w:t>7,379</w:t>
            </w:r>
          </w:p>
        </w:tc>
        <w:tc>
          <w:tcPr>
            <w:tcW w:w="547" w:type="pct"/>
            <w:tcBorders>
              <w:top w:val="single" w:sz="4" w:space="0" w:color="auto"/>
              <w:left w:val="single" w:sz="4" w:space="0" w:color="auto"/>
              <w:bottom w:val="single" w:sz="4" w:space="0" w:color="auto"/>
              <w:right w:val="single" w:sz="4" w:space="0" w:color="auto"/>
            </w:tcBorders>
          </w:tcPr>
          <w:p w14:paraId="1E054DFA" w14:textId="77777777" w:rsidR="00265584" w:rsidRDefault="00265584">
            <w:pPr>
              <w:rPr>
                <w:rFonts w:ascii="Calibri" w:hAnsi="Calibri" w:cs="Calibri"/>
                <w:color w:val="000000"/>
              </w:rPr>
            </w:pPr>
          </w:p>
        </w:tc>
      </w:tr>
      <w:tr w:rsidR="00265584" w14:paraId="36325851"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02ACE47" w14:textId="77777777" w:rsidR="00265584" w:rsidRDefault="00265584">
            <w:r>
              <w:t>Kansas</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6538562D" w14:textId="77777777" w:rsidR="00265584" w:rsidRDefault="00265584">
            <w:r>
              <w:rPr>
                <w:rFonts w:ascii="Calibri" w:hAnsi="Calibri" w:cs="Calibri"/>
                <w:color w:val="000000"/>
              </w:rPr>
              <w:t>14,699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D4EFB20" w14:textId="77777777" w:rsidR="00265584" w:rsidRDefault="00265584">
            <w:r>
              <w:rPr>
                <w:rFonts w:ascii="Calibri" w:hAnsi="Calibri" w:cs="Calibri"/>
                <w:color w:val="000000"/>
              </w:rPr>
              <w:t>1,839</w:t>
            </w:r>
          </w:p>
        </w:tc>
        <w:tc>
          <w:tcPr>
            <w:tcW w:w="549" w:type="pct"/>
            <w:tcBorders>
              <w:top w:val="single" w:sz="4" w:space="0" w:color="auto"/>
              <w:left w:val="single" w:sz="4" w:space="0" w:color="auto"/>
              <w:bottom w:val="single" w:sz="4" w:space="0" w:color="auto"/>
              <w:right w:val="single" w:sz="4" w:space="0" w:color="auto"/>
            </w:tcBorders>
            <w:hideMark/>
          </w:tcPr>
          <w:p w14:paraId="1A04E15B" w14:textId="77777777" w:rsidR="00265584" w:rsidRDefault="00265584">
            <w:pPr>
              <w:rPr>
                <w:rFonts w:ascii="Calibri" w:hAnsi="Calibri" w:cs="Calibri"/>
                <w:color w:val="000000"/>
              </w:rPr>
            </w:pPr>
            <w:r>
              <w:t>827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84614A8" w14:textId="77777777" w:rsidR="00265584" w:rsidRDefault="00265584">
            <w:r>
              <w:rPr>
                <w:rFonts w:ascii="Calibri" w:hAnsi="Calibri" w:cs="Calibri"/>
                <w:color w:val="000000"/>
              </w:rPr>
              <w:t>50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3935E80" w14:textId="77777777" w:rsidR="00265584" w:rsidRDefault="00265584">
            <w:r>
              <w:rPr>
                <w:rFonts w:ascii="Calibri" w:hAnsi="Calibri" w:cs="Calibri"/>
                <w:color w:val="000000"/>
              </w:rPr>
              <w:t>12,910</w:t>
            </w:r>
          </w:p>
        </w:tc>
        <w:tc>
          <w:tcPr>
            <w:tcW w:w="547" w:type="pct"/>
            <w:tcBorders>
              <w:top w:val="single" w:sz="4" w:space="0" w:color="auto"/>
              <w:left w:val="single" w:sz="4" w:space="0" w:color="auto"/>
              <w:bottom w:val="single" w:sz="4" w:space="0" w:color="auto"/>
              <w:right w:val="single" w:sz="4" w:space="0" w:color="auto"/>
            </w:tcBorders>
          </w:tcPr>
          <w:p w14:paraId="079D3CCE" w14:textId="77777777" w:rsidR="00265584" w:rsidRDefault="00265584">
            <w:pPr>
              <w:rPr>
                <w:rFonts w:ascii="Calibri" w:hAnsi="Calibri" w:cs="Calibri"/>
                <w:color w:val="000000"/>
              </w:rPr>
            </w:pPr>
          </w:p>
        </w:tc>
      </w:tr>
      <w:tr w:rsidR="00265584" w14:paraId="63863D35"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4472FF15" w14:textId="77777777" w:rsidR="00265584" w:rsidRDefault="00265584">
            <w:r>
              <w:t>Louisiana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AB09270" w14:textId="77777777" w:rsidR="00265584" w:rsidRDefault="00265584">
            <w:r>
              <w:rPr>
                <w:rFonts w:ascii="Calibri" w:hAnsi="Calibri" w:cs="Calibri"/>
                <w:color w:val="000000"/>
              </w:rPr>
              <w:t>8,829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2EE82F1" w14:textId="77777777" w:rsidR="00265584" w:rsidRDefault="00265584">
            <w:r>
              <w:rPr>
                <w:rFonts w:ascii="Calibri" w:hAnsi="Calibri" w:cs="Calibri"/>
                <w:color w:val="000000"/>
              </w:rPr>
              <w:t>1,214</w:t>
            </w:r>
          </w:p>
        </w:tc>
        <w:tc>
          <w:tcPr>
            <w:tcW w:w="549" w:type="pct"/>
            <w:tcBorders>
              <w:top w:val="single" w:sz="4" w:space="0" w:color="auto"/>
              <w:left w:val="single" w:sz="4" w:space="0" w:color="auto"/>
              <w:bottom w:val="single" w:sz="4" w:space="0" w:color="auto"/>
              <w:right w:val="single" w:sz="4" w:space="0" w:color="auto"/>
            </w:tcBorders>
            <w:hideMark/>
          </w:tcPr>
          <w:p w14:paraId="0322307F" w14:textId="77777777" w:rsidR="00265584" w:rsidRDefault="00265584">
            <w:pPr>
              <w:rPr>
                <w:rFonts w:ascii="Calibri" w:hAnsi="Calibri" w:cs="Calibri"/>
                <w:color w:val="000000"/>
              </w:rPr>
            </w:pPr>
            <w:r>
              <w:t>88</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1AB1C8D" w14:textId="77777777" w:rsidR="00265584" w:rsidRDefault="00265584">
            <w:r>
              <w:rPr>
                <w:rFonts w:ascii="Calibri" w:hAnsi="Calibri" w:cs="Calibri"/>
                <w:color w:val="000000"/>
              </w:rPr>
              <w:t>4</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2C7331B5" w14:textId="77777777" w:rsidR="00265584" w:rsidRDefault="00265584">
            <w:r>
              <w:rPr>
                <w:rFonts w:ascii="Calibri" w:hAnsi="Calibri" w:cs="Calibri"/>
                <w:color w:val="000000"/>
              </w:rPr>
              <w:t>7,619</w:t>
            </w:r>
          </w:p>
        </w:tc>
        <w:tc>
          <w:tcPr>
            <w:tcW w:w="547" w:type="pct"/>
            <w:tcBorders>
              <w:top w:val="single" w:sz="4" w:space="0" w:color="auto"/>
              <w:left w:val="single" w:sz="4" w:space="0" w:color="auto"/>
              <w:bottom w:val="single" w:sz="4" w:space="0" w:color="auto"/>
              <w:right w:val="single" w:sz="4" w:space="0" w:color="auto"/>
            </w:tcBorders>
          </w:tcPr>
          <w:p w14:paraId="5A46A71F" w14:textId="77777777" w:rsidR="00265584" w:rsidRDefault="00265584">
            <w:pPr>
              <w:rPr>
                <w:rFonts w:ascii="Calibri" w:hAnsi="Calibri" w:cs="Calibri"/>
                <w:color w:val="000000"/>
              </w:rPr>
            </w:pPr>
          </w:p>
        </w:tc>
      </w:tr>
      <w:tr w:rsidR="00265584" w14:paraId="46841539"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FE6F824" w14:textId="77777777" w:rsidR="00265584" w:rsidRDefault="00265584">
            <w:r>
              <w:t>Maine</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ACA4768" w14:textId="77777777" w:rsidR="00265584" w:rsidRDefault="00265584">
            <w:r>
              <w:rPr>
                <w:rFonts w:ascii="Calibri" w:hAnsi="Calibri" w:cs="Calibri"/>
                <w:color w:val="000000"/>
              </w:rPr>
              <w:t>4,523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D2241D0" w14:textId="77777777" w:rsidR="00265584" w:rsidRDefault="00265584">
            <w:r>
              <w:rPr>
                <w:rFonts w:ascii="Calibri" w:hAnsi="Calibri" w:cs="Calibri"/>
                <w:color w:val="000000"/>
              </w:rPr>
              <w:t>644</w:t>
            </w:r>
          </w:p>
        </w:tc>
        <w:tc>
          <w:tcPr>
            <w:tcW w:w="549" w:type="pct"/>
            <w:tcBorders>
              <w:top w:val="single" w:sz="4" w:space="0" w:color="auto"/>
              <w:left w:val="single" w:sz="4" w:space="0" w:color="auto"/>
              <w:bottom w:val="single" w:sz="4" w:space="0" w:color="auto"/>
              <w:right w:val="single" w:sz="4" w:space="0" w:color="auto"/>
            </w:tcBorders>
            <w:hideMark/>
          </w:tcPr>
          <w:p w14:paraId="3643AB05" w14:textId="77777777" w:rsidR="00265584" w:rsidRDefault="00265584">
            <w:pPr>
              <w:rPr>
                <w:rFonts w:ascii="Calibri" w:hAnsi="Calibri" w:cs="Calibri"/>
                <w:color w:val="000000"/>
              </w:rPr>
            </w:pPr>
            <w:r>
              <w:t>376</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D04AC37" w14:textId="77777777" w:rsidR="00265584" w:rsidRDefault="00265584">
            <w:r>
              <w:rPr>
                <w:rFonts w:ascii="Calibri" w:hAnsi="Calibri" w:cs="Calibri"/>
                <w:color w:val="000000"/>
              </w:rPr>
              <w:t>23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74FAC2D" w14:textId="77777777" w:rsidR="00265584" w:rsidRDefault="00265584">
            <w:r>
              <w:rPr>
                <w:rFonts w:ascii="Calibri" w:hAnsi="Calibri" w:cs="Calibri"/>
                <w:color w:val="000000"/>
              </w:rPr>
              <w:t>3,902</w:t>
            </w:r>
          </w:p>
        </w:tc>
        <w:tc>
          <w:tcPr>
            <w:tcW w:w="547" w:type="pct"/>
            <w:tcBorders>
              <w:top w:val="single" w:sz="4" w:space="0" w:color="auto"/>
              <w:left w:val="single" w:sz="4" w:space="0" w:color="auto"/>
              <w:bottom w:val="single" w:sz="4" w:space="0" w:color="auto"/>
              <w:right w:val="single" w:sz="4" w:space="0" w:color="auto"/>
            </w:tcBorders>
          </w:tcPr>
          <w:p w14:paraId="668CE6EE" w14:textId="77777777" w:rsidR="00265584" w:rsidRDefault="00265584">
            <w:pPr>
              <w:rPr>
                <w:rFonts w:ascii="Calibri" w:hAnsi="Calibri" w:cs="Calibri"/>
                <w:color w:val="000000"/>
              </w:rPr>
            </w:pPr>
          </w:p>
        </w:tc>
      </w:tr>
      <w:tr w:rsidR="00265584" w14:paraId="1E9F283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42F009A" w14:textId="77777777" w:rsidR="00265584" w:rsidRDefault="00265584">
            <w:r>
              <w:t>Maryland</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2A36E612" w14:textId="77777777" w:rsidR="00265584" w:rsidRDefault="00265584">
            <w:r>
              <w:rPr>
                <w:rFonts w:ascii="Calibri" w:hAnsi="Calibri" w:cs="Calibri"/>
                <w:color w:val="000000"/>
              </w:rPr>
              <w:t>13,093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1724F704" w14:textId="77777777" w:rsidR="00265584" w:rsidRDefault="00265584">
            <w:r>
              <w:rPr>
                <w:rFonts w:ascii="Calibri" w:hAnsi="Calibri" w:cs="Calibri"/>
                <w:color w:val="000000"/>
              </w:rPr>
              <w:t>1,897</w:t>
            </w:r>
          </w:p>
        </w:tc>
        <w:tc>
          <w:tcPr>
            <w:tcW w:w="549" w:type="pct"/>
            <w:tcBorders>
              <w:top w:val="single" w:sz="4" w:space="0" w:color="auto"/>
              <w:left w:val="single" w:sz="4" w:space="0" w:color="auto"/>
              <w:bottom w:val="single" w:sz="4" w:space="0" w:color="auto"/>
              <w:right w:val="single" w:sz="4" w:space="0" w:color="auto"/>
            </w:tcBorders>
            <w:hideMark/>
          </w:tcPr>
          <w:p w14:paraId="002509F5" w14:textId="77777777" w:rsidR="00265584" w:rsidRDefault="00265584">
            <w:pPr>
              <w:rPr>
                <w:rFonts w:ascii="Calibri" w:hAnsi="Calibri" w:cs="Calibri"/>
                <w:color w:val="000000"/>
              </w:rPr>
            </w:pPr>
            <w:r>
              <w:t>624</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7FBA3A5" w14:textId="77777777" w:rsidR="00265584" w:rsidRDefault="00265584">
            <w:r>
              <w:rPr>
                <w:rFonts w:ascii="Calibri" w:hAnsi="Calibri" w:cs="Calibri"/>
                <w:color w:val="000000"/>
              </w:rPr>
              <w:t>44</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BC1A7C9" w14:textId="77777777" w:rsidR="00265584" w:rsidRDefault="00265584">
            <w:r>
              <w:rPr>
                <w:rFonts w:ascii="Calibri" w:hAnsi="Calibri" w:cs="Calibri"/>
                <w:color w:val="000000"/>
              </w:rPr>
              <w:t>11,240</w:t>
            </w:r>
          </w:p>
        </w:tc>
        <w:tc>
          <w:tcPr>
            <w:tcW w:w="547" w:type="pct"/>
            <w:tcBorders>
              <w:top w:val="single" w:sz="4" w:space="0" w:color="auto"/>
              <w:left w:val="single" w:sz="4" w:space="0" w:color="auto"/>
              <w:bottom w:val="single" w:sz="4" w:space="0" w:color="auto"/>
              <w:right w:val="single" w:sz="4" w:space="0" w:color="auto"/>
            </w:tcBorders>
          </w:tcPr>
          <w:p w14:paraId="4F4ED71C" w14:textId="77777777" w:rsidR="00265584" w:rsidRDefault="00265584">
            <w:pPr>
              <w:rPr>
                <w:rFonts w:ascii="Calibri" w:hAnsi="Calibri" w:cs="Calibri"/>
                <w:color w:val="000000"/>
              </w:rPr>
            </w:pPr>
          </w:p>
        </w:tc>
      </w:tr>
      <w:tr w:rsidR="00265584" w14:paraId="6BE63213"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AD66DB1" w14:textId="77777777" w:rsidR="00265584" w:rsidRDefault="00265584">
            <w:r>
              <w:t>Michigan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6F3B037A" w14:textId="77777777" w:rsidR="00265584" w:rsidRDefault="00265584">
            <w:r>
              <w:rPr>
                <w:rFonts w:ascii="Calibri" w:hAnsi="Calibri" w:cs="Calibri"/>
                <w:color w:val="000000"/>
              </w:rPr>
              <w:t>10,762</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60159E7" w14:textId="77777777" w:rsidR="00265584" w:rsidRDefault="00265584">
            <w:r>
              <w:rPr>
                <w:rFonts w:ascii="Calibri" w:hAnsi="Calibri" w:cs="Calibri"/>
                <w:color w:val="000000"/>
              </w:rPr>
              <w:t>1,524</w:t>
            </w:r>
          </w:p>
        </w:tc>
        <w:tc>
          <w:tcPr>
            <w:tcW w:w="549" w:type="pct"/>
            <w:tcBorders>
              <w:top w:val="single" w:sz="4" w:space="0" w:color="auto"/>
              <w:left w:val="single" w:sz="4" w:space="0" w:color="auto"/>
              <w:bottom w:val="single" w:sz="4" w:space="0" w:color="auto"/>
              <w:right w:val="single" w:sz="4" w:space="0" w:color="auto"/>
            </w:tcBorders>
            <w:hideMark/>
          </w:tcPr>
          <w:p w14:paraId="3CE2D30D" w14:textId="77777777" w:rsidR="00265584" w:rsidRDefault="00265584">
            <w:pPr>
              <w:rPr>
                <w:rFonts w:ascii="Calibri" w:hAnsi="Calibri" w:cs="Calibri"/>
                <w:color w:val="000000"/>
              </w:rPr>
            </w:pPr>
            <w:r>
              <w:t>680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64C77548" w14:textId="77777777" w:rsidR="00265584" w:rsidRDefault="00265584">
            <w:r>
              <w:rPr>
                <w:rFonts w:ascii="Calibri" w:hAnsi="Calibri" w:cs="Calibri"/>
                <w:color w:val="000000"/>
              </w:rPr>
              <w:t>43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2EB4A02" w14:textId="77777777" w:rsidR="00265584" w:rsidRDefault="00265584">
            <w:r>
              <w:rPr>
                <w:rFonts w:ascii="Calibri" w:hAnsi="Calibri" w:cs="Calibri"/>
                <w:color w:val="000000"/>
              </w:rPr>
              <w:t>9,281</w:t>
            </w:r>
          </w:p>
        </w:tc>
        <w:tc>
          <w:tcPr>
            <w:tcW w:w="547" w:type="pct"/>
            <w:tcBorders>
              <w:top w:val="single" w:sz="4" w:space="0" w:color="auto"/>
              <w:left w:val="single" w:sz="4" w:space="0" w:color="auto"/>
              <w:bottom w:val="single" w:sz="4" w:space="0" w:color="auto"/>
              <w:right w:val="single" w:sz="4" w:space="0" w:color="auto"/>
            </w:tcBorders>
          </w:tcPr>
          <w:p w14:paraId="27831C6C" w14:textId="77777777" w:rsidR="00265584" w:rsidRDefault="00265584">
            <w:pPr>
              <w:rPr>
                <w:rFonts w:ascii="Calibri" w:hAnsi="Calibri" w:cs="Calibri"/>
                <w:color w:val="000000"/>
              </w:rPr>
            </w:pPr>
          </w:p>
        </w:tc>
      </w:tr>
      <w:tr w:rsidR="00265584" w14:paraId="374108A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91BF0BE" w14:textId="77777777" w:rsidR="00265584" w:rsidRDefault="00265584">
            <w:r>
              <w:t>Mississippi</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FEFB451" w14:textId="77777777" w:rsidR="00265584" w:rsidRDefault="00265584">
            <w:r>
              <w:rPr>
                <w:rFonts w:ascii="Calibri" w:hAnsi="Calibri" w:cs="Calibri"/>
                <w:color w:val="000000"/>
              </w:rPr>
              <w:t>10,816</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69E554AD" w14:textId="77777777" w:rsidR="00265584" w:rsidRDefault="00265584">
            <w:r>
              <w:rPr>
                <w:rFonts w:ascii="Calibri" w:hAnsi="Calibri" w:cs="Calibri"/>
                <w:color w:val="000000"/>
              </w:rPr>
              <w:t>1,527</w:t>
            </w:r>
          </w:p>
        </w:tc>
        <w:tc>
          <w:tcPr>
            <w:tcW w:w="549" w:type="pct"/>
            <w:tcBorders>
              <w:top w:val="single" w:sz="4" w:space="0" w:color="auto"/>
              <w:left w:val="single" w:sz="4" w:space="0" w:color="auto"/>
              <w:bottom w:val="single" w:sz="4" w:space="0" w:color="auto"/>
              <w:right w:val="single" w:sz="4" w:space="0" w:color="auto"/>
            </w:tcBorders>
            <w:hideMark/>
          </w:tcPr>
          <w:p w14:paraId="1DEE551B" w14:textId="77777777" w:rsidR="00265584" w:rsidRDefault="00265584">
            <w:pPr>
              <w:rPr>
                <w:rFonts w:ascii="Calibri" w:hAnsi="Calibri" w:cs="Calibri"/>
                <w:color w:val="000000"/>
              </w:rPr>
            </w:pPr>
            <w:r>
              <w:t>208</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B43A1A2" w14:textId="77777777" w:rsidR="00265584" w:rsidRDefault="00265584">
            <w:r>
              <w:rPr>
                <w:rFonts w:ascii="Calibri" w:hAnsi="Calibri" w:cs="Calibri"/>
                <w:color w:val="000000"/>
              </w:rPr>
              <w:t>14</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C9C9FDD" w14:textId="77777777" w:rsidR="00265584" w:rsidRDefault="00265584">
            <w:r>
              <w:rPr>
                <w:rFonts w:ascii="Calibri" w:hAnsi="Calibri" w:cs="Calibri"/>
                <w:color w:val="000000"/>
              </w:rPr>
              <w:t>9,303</w:t>
            </w:r>
          </w:p>
        </w:tc>
        <w:tc>
          <w:tcPr>
            <w:tcW w:w="547" w:type="pct"/>
            <w:tcBorders>
              <w:top w:val="single" w:sz="4" w:space="0" w:color="auto"/>
              <w:left w:val="single" w:sz="4" w:space="0" w:color="auto"/>
              <w:bottom w:val="single" w:sz="4" w:space="0" w:color="auto"/>
              <w:right w:val="single" w:sz="4" w:space="0" w:color="auto"/>
            </w:tcBorders>
          </w:tcPr>
          <w:p w14:paraId="2FADBD39" w14:textId="77777777" w:rsidR="00265584" w:rsidRDefault="00265584">
            <w:pPr>
              <w:rPr>
                <w:rFonts w:ascii="Calibri" w:hAnsi="Calibri" w:cs="Calibri"/>
                <w:color w:val="000000"/>
              </w:rPr>
            </w:pPr>
          </w:p>
        </w:tc>
      </w:tr>
      <w:tr w:rsidR="00265584" w14:paraId="0B78109E"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4F6ADF0" w14:textId="77777777" w:rsidR="00265584" w:rsidRDefault="00265584">
            <w:r>
              <w:t>Missouri</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67BA8E8" w14:textId="77777777" w:rsidR="00265584" w:rsidRDefault="00265584">
            <w:r>
              <w:rPr>
                <w:rFonts w:ascii="Calibri" w:hAnsi="Calibri" w:cs="Calibri"/>
                <w:color w:val="000000"/>
              </w:rPr>
              <w:t>5,646</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210B8228" w14:textId="77777777" w:rsidR="00265584" w:rsidRDefault="00265584">
            <w:r>
              <w:rPr>
                <w:rFonts w:ascii="Calibri" w:hAnsi="Calibri" w:cs="Calibri"/>
                <w:color w:val="000000"/>
              </w:rPr>
              <w:t>814</w:t>
            </w:r>
          </w:p>
        </w:tc>
        <w:tc>
          <w:tcPr>
            <w:tcW w:w="549" w:type="pct"/>
            <w:tcBorders>
              <w:top w:val="single" w:sz="4" w:space="0" w:color="auto"/>
              <w:left w:val="single" w:sz="4" w:space="0" w:color="auto"/>
              <w:bottom w:val="single" w:sz="4" w:space="0" w:color="auto"/>
              <w:right w:val="single" w:sz="4" w:space="0" w:color="auto"/>
            </w:tcBorders>
            <w:hideMark/>
          </w:tcPr>
          <w:p w14:paraId="518D0302" w14:textId="77777777" w:rsidR="00265584" w:rsidRDefault="00265584">
            <w:pPr>
              <w:rPr>
                <w:rFonts w:ascii="Calibri" w:hAnsi="Calibri" w:cs="Calibri"/>
                <w:color w:val="000000"/>
              </w:rPr>
            </w:pPr>
            <w:r>
              <w:t>262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9B952B2" w14:textId="77777777" w:rsidR="00265584" w:rsidRDefault="00265584">
            <w:r>
              <w:rPr>
                <w:rFonts w:ascii="Calibri" w:hAnsi="Calibri" w:cs="Calibri"/>
                <w:color w:val="000000"/>
              </w:rPr>
              <w:t>20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5A650E1" w14:textId="77777777" w:rsidR="00265584" w:rsidRDefault="00265584">
            <w:r>
              <w:rPr>
                <w:rFonts w:ascii="Calibri" w:hAnsi="Calibri" w:cs="Calibri"/>
                <w:color w:val="000000"/>
              </w:rPr>
              <w:t>4,852</w:t>
            </w:r>
          </w:p>
        </w:tc>
        <w:tc>
          <w:tcPr>
            <w:tcW w:w="547" w:type="pct"/>
            <w:tcBorders>
              <w:top w:val="single" w:sz="4" w:space="0" w:color="auto"/>
              <w:left w:val="single" w:sz="4" w:space="0" w:color="auto"/>
              <w:bottom w:val="single" w:sz="4" w:space="0" w:color="auto"/>
              <w:right w:val="single" w:sz="4" w:space="0" w:color="auto"/>
            </w:tcBorders>
          </w:tcPr>
          <w:p w14:paraId="187995E4" w14:textId="77777777" w:rsidR="00265584" w:rsidRDefault="00265584">
            <w:pPr>
              <w:rPr>
                <w:rFonts w:ascii="Calibri" w:hAnsi="Calibri" w:cs="Calibri"/>
                <w:color w:val="000000"/>
              </w:rPr>
            </w:pPr>
          </w:p>
        </w:tc>
      </w:tr>
      <w:tr w:rsidR="00265584" w14:paraId="1A7E572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18222723" w14:textId="77777777" w:rsidR="00265584" w:rsidRDefault="00265584">
            <w:r>
              <w:t>Montana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714423DB" w14:textId="77777777" w:rsidR="00265584" w:rsidRDefault="00265584">
            <w:r>
              <w:rPr>
                <w:rFonts w:ascii="Calibri" w:hAnsi="Calibri" w:cs="Calibri"/>
                <w:color w:val="000000"/>
              </w:rPr>
              <w:t>8,609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E2086F6" w14:textId="77777777" w:rsidR="00265584" w:rsidRDefault="00265584">
            <w:r>
              <w:rPr>
                <w:rFonts w:ascii="Calibri" w:hAnsi="Calibri" w:cs="Calibri"/>
                <w:color w:val="000000"/>
              </w:rPr>
              <w:t>909</w:t>
            </w:r>
          </w:p>
        </w:tc>
        <w:tc>
          <w:tcPr>
            <w:tcW w:w="549" w:type="pct"/>
            <w:tcBorders>
              <w:top w:val="single" w:sz="4" w:space="0" w:color="auto"/>
              <w:left w:val="single" w:sz="4" w:space="0" w:color="auto"/>
              <w:bottom w:val="single" w:sz="4" w:space="0" w:color="auto"/>
              <w:right w:val="single" w:sz="4" w:space="0" w:color="auto"/>
            </w:tcBorders>
            <w:hideMark/>
          </w:tcPr>
          <w:p w14:paraId="20E675B1" w14:textId="77777777" w:rsidR="00265584" w:rsidRDefault="00265584">
            <w:pPr>
              <w:rPr>
                <w:rFonts w:ascii="Calibri" w:hAnsi="Calibri" w:cs="Calibri"/>
                <w:color w:val="000000"/>
              </w:rPr>
            </w:pPr>
            <w:r>
              <w:t>286</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43DD779" w14:textId="77777777" w:rsidR="00265584" w:rsidRDefault="00265584">
            <w:r>
              <w:rPr>
                <w:rFonts w:ascii="Calibri" w:hAnsi="Calibri" w:cs="Calibri"/>
                <w:color w:val="000000"/>
              </w:rPr>
              <w:t>17</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3802470" w14:textId="77777777" w:rsidR="00265584" w:rsidRDefault="00265584">
            <w:r>
              <w:rPr>
                <w:rFonts w:ascii="Calibri" w:hAnsi="Calibri" w:cs="Calibri"/>
                <w:color w:val="000000"/>
              </w:rPr>
              <w:t>7,717</w:t>
            </w:r>
          </w:p>
        </w:tc>
        <w:tc>
          <w:tcPr>
            <w:tcW w:w="547" w:type="pct"/>
            <w:tcBorders>
              <w:top w:val="single" w:sz="4" w:space="0" w:color="auto"/>
              <w:left w:val="single" w:sz="4" w:space="0" w:color="auto"/>
              <w:bottom w:val="single" w:sz="4" w:space="0" w:color="auto"/>
              <w:right w:val="single" w:sz="4" w:space="0" w:color="auto"/>
            </w:tcBorders>
          </w:tcPr>
          <w:p w14:paraId="36028A3F" w14:textId="77777777" w:rsidR="00265584" w:rsidRDefault="00265584">
            <w:pPr>
              <w:rPr>
                <w:rFonts w:ascii="Calibri" w:hAnsi="Calibri" w:cs="Calibri"/>
                <w:color w:val="000000"/>
              </w:rPr>
            </w:pPr>
          </w:p>
        </w:tc>
      </w:tr>
      <w:tr w:rsidR="00265584" w14:paraId="75D7D28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BE2127C" w14:textId="77777777" w:rsidR="00265584" w:rsidRDefault="00265584">
            <w:r>
              <w:t>Nebraska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2AEC1C67" w14:textId="77777777" w:rsidR="00265584" w:rsidRDefault="00265584">
            <w:r>
              <w:rPr>
                <w:rFonts w:ascii="Calibri" w:hAnsi="Calibri" w:cs="Calibri"/>
                <w:color w:val="000000"/>
              </w:rPr>
              <w:t>17,883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F0A70E9" w14:textId="77777777" w:rsidR="00265584" w:rsidRDefault="00265584">
            <w:r>
              <w:rPr>
                <w:rFonts w:ascii="Calibri" w:hAnsi="Calibri" w:cs="Calibri"/>
                <w:color w:val="000000"/>
              </w:rPr>
              <w:t>1,644</w:t>
            </w:r>
          </w:p>
        </w:tc>
        <w:tc>
          <w:tcPr>
            <w:tcW w:w="549" w:type="pct"/>
            <w:tcBorders>
              <w:top w:val="single" w:sz="4" w:space="0" w:color="auto"/>
              <w:left w:val="single" w:sz="4" w:space="0" w:color="auto"/>
              <w:bottom w:val="single" w:sz="4" w:space="0" w:color="auto"/>
              <w:right w:val="single" w:sz="4" w:space="0" w:color="auto"/>
            </w:tcBorders>
            <w:hideMark/>
          </w:tcPr>
          <w:p w14:paraId="0E9A7E27" w14:textId="77777777" w:rsidR="00265584" w:rsidRDefault="00265584">
            <w:pPr>
              <w:rPr>
                <w:rFonts w:ascii="Calibri" w:hAnsi="Calibri" w:cs="Calibri"/>
                <w:color w:val="000000"/>
              </w:rPr>
            </w:pPr>
            <w:r>
              <w:t>717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7E65A09" w14:textId="77777777" w:rsidR="00265584" w:rsidRDefault="00265584">
            <w:r>
              <w:rPr>
                <w:rFonts w:ascii="Calibri" w:hAnsi="Calibri" w:cs="Calibri"/>
                <w:color w:val="000000"/>
              </w:rPr>
              <w:t>53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B18EA21" w14:textId="77777777" w:rsidR="00265584" w:rsidRDefault="00265584">
            <w:r>
              <w:rPr>
                <w:rFonts w:ascii="Calibri" w:hAnsi="Calibri" w:cs="Calibri"/>
                <w:color w:val="000000"/>
              </w:rPr>
              <w:t>16,292</w:t>
            </w:r>
          </w:p>
        </w:tc>
        <w:tc>
          <w:tcPr>
            <w:tcW w:w="547" w:type="pct"/>
            <w:tcBorders>
              <w:top w:val="single" w:sz="4" w:space="0" w:color="auto"/>
              <w:left w:val="single" w:sz="4" w:space="0" w:color="auto"/>
              <w:bottom w:val="single" w:sz="4" w:space="0" w:color="auto"/>
              <w:right w:val="single" w:sz="4" w:space="0" w:color="auto"/>
            </w:tcBorders>
          </w:tcPr>
          <w:p w14:paraId="45DACC2E" w14:textId="77777777" w:rsidR="00265584" w:rsidRDefault="00265584">
            <w:pPr>
              <w:rPr>
                <w:rFonts w:ascii="Calibri" w:hAnsi="Calibri" w:cs="Calibri"/>
                <w:color w:val="000000"/>
              </w:rPr>
            </w:pPr>
          </w:p>
        </w:tc>
      </w:tr>
      <w:tr w:rsidR="00265584" w14:paraId="547F143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3B492BB" w14:textId="77777777" w:rsidR="00265584" w:rsidRDefault="00265584">
            <w:r>
              <w:t>New Hampshire</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716DFC5A" w14:textId="77777777" w:rsidR="00265584" w:rsidRDefault="00265584">
            <w:r>
              <w:rPr>
                <w:rFonts w:ascii="Calibri" w:hAnsi="Calibri" w:cs="Calibri"/>
                <w:color w:val="000000"/>
              </w:rPr>
              <w:t>5,285</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2377029B" w14:textId="77777777" w:rsidR="00265584" w:rsidRDefault="00265584">
            <w:r>
              <w:rPr>
                <w:rFonts w:ascii="Calibri" w:hAnsi="Calibri" w:cs="Calibri"/>
                <w:color w:val="000000"/>
              </w:rPr>
              <w:t>664</w:t>
            </w:r>
          </w:p>
        </w:tc>
        <w:tc>
          <w:tcPr>
            <w:tcW w:w="549" w:type="pct"/>
            <w:tcBorders>
              <w:top w:val="single" w:sz="4" w:space="0" w:color="auto"/>
              <w:left w:val="single" w:sz="4" w:space="0" w:color="auto"/>
              <w:bottom w:val="single" w:sz="4" w:space="0" w:color="auto"/>
              <w:right w:val="single" w:sz="4" w:space="0" w:color="auto"/>
            </w:tcBorders>
            <w:hideMark/>
          </w:tcPr>
          <w:p w14:paraId="27ABBC2B" w14:textId="77777777" w:rsidR="00265584" w:rsidRDefault="00265584">
            <w:pPr>
              <w:rPr>
                <w:rFonts w:ascii="Calibri" w:hAnsi="Calibri" w:cs="Calibri"/>
                <w:color w:val="000000"/>
              </w:rPr>
            </w:pPr>
            <w:r>
              <w:t>232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25E7885" w14:textId="77777777" w:rsidR="00265584" w:rsidRDefault="00265584">
            <w:r>
              <w:rPr>
                <w:rFonts w:ascii="Calibri" w:hAnsi="Calibri" w:cs="Calibri"/>
                <w:color w:val="000000"/>
              </w:rPr>
              <w:t>19</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D4230F2" w14:textId="77777777" w:rsidR="00265584" w:rsidRDefault="00265584">
            <w:r>
              <w:rPr>
                <w:rFonts w:ascii="Calibri" w:hAnsi="Calibri" w:cs="Calibri"/>
                <w:color w:val="000000"/>
              </w:rPr>
              <w:t>4,640</w:t>
            </w:r>
          </w:p>
        </w:tc>
        <w:tc>
          <w:tcPr>
            <w:tcW w:w="547" w:type="pct"/>
            <w:tcBorders>
              <w:top w:val="single" w:sz="4" w:space="0" w:color="auto"/>
              <w:left w:val="single" w:sz="4" w:space="0" w:color="auto"/>
              <w:bottom w:val="single" w:sz="4" w:space="0" w:color="auto"/>
              <w:right w:val="single" w:sz="4" w:space="0" w:color="auto"/>
            </w:tcBorders>
          </w:tcPr>
          <w:p w14:paraId="6F5CC1AE" w14:textId="77777777" w:rsidR="00265584" w:rsidRDefault="00265584">
            <w:pPr>
              <w:rPr>
                <w:rFonts w:ascii="Calibri" w:hAnsi="Calibri" w:cs="Calibri"/>
                <w:color w:val="000000"/>
              </w:rPr>
            </w:pPr>
          </w:p>
        </w:tc>
      </w:tr>
      <w:tr w:rsidR="00265584" w14:paraId="1059DB7F"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A3854E2" w14:textId="77777777" w:rsidR="00265584" w:rsidRDefault="00265584">
            <w:r>
              <w:t>New Jersey</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E1D2B15" w14:textId="77777777" w:rsidR="00265584" w:rsidRDefault="00265584">
            <w:r>
              <w:rPr>
                <w:rFonts w:ascii="Calibri" w:hAnsi="Calibri" w:cs="Calibri"/>
                <w:color w:val="000000"/>
              </w:rPr>
              <w:t>15,410</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00A9B52" w14:textId="77777777" w:rsidR="00265584" w:rsidRDefault="00265584">
            <w:r>
              <w:rPr>
                <w:rFonts w:ascii="Calibri" w:hAnsi="Calibri" w:cs="Calibri"/>
                <w:color w:val="000000"/>
              </w:rPr>
              <w:t>2,230</w:t>
            </w:r>
          </w:p>
        </w:tc>
        <w:tc>
          <w:tcPr>
            <w:tcW w:w="549" w:type="pct"/>
            <w:tcBorders>
              <w:top w:val="single" w:sz="4" w:space="0" w:color="auto"/>
              <w:left w:val="single" w:sz="4" w:space="0" w:color="auto"/>
              <w:bottom w:val="single" w:sz="4" w:space="0" w:color="auto"/>
              <w:right w:val="single" w:sz="4" w:space="0" w:color="auto"/>
            </w:tcBorders>
            <w:hideMark/>
          </w:tcPr>
          <w:p w14:paraId="41F578B3" w14:textId="77777777" w:rsidR="00265584" w:rsidRDefault="00265584">
            <w:pPr>
              <w:rPr>
                <w:rFonts w:ascii="Calibri" w:hAnsi="Calibri" w:cs="Calibri"/>
                <w:color w:val="000000"/>
              </w:rPr>
            </w:pPr>
            <w:r>
              <w:t>458</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12431B0" w14:textId="77777777" w:rsidR="00265584" w:rsidRDefault="00265584">
            <w:r>
              <w:rPr>
                <w:rFonts w:ascii="Calibri" w:hAnsi="Calibri" w:cs="Calibri"/>
                <w:color w:val="000000"/>
              </w:rPr>
              <w:t>32</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6492EB6D" w14:textId="77777777" w:rsidR="00265584" w:rsidRDefault="00265584">
            <w:r>
              <w:rPr>
                <w:rFonts w:ascii="Calibri" w:hAnsi="Calibri" w:cs="Calibri"/>
                <w:color w:val="000000"/>
              </w:rPr>
              <w:t>13,212</w:t>
            </w:r>
          </w:p>
        </w:tc>
        <w:tc>
          <w:tcPr>
            <w:tcW w:w="547" w:type="pct"/>
            <w:tcBorders>
              <w:top w:val="single" w:sz="4" w:space="0" w:color="auto"/>
              <w:left w:val="single" w:sz="4" w:space="0" w:color="auto"/>
              <w:bottom w:val="single" w:sz="4" w:space="0" w:color="auto"/>
              <w:right w:val="single" w:sz="4" w:space="0" w:color="auto"/>
            </w:tcBorders>
          </w:tcPr>
          <w:p w14:paraId="735EA12B" w14:textId="77777777" w:rsidR="00265584" w:rsidRDefault="00265584">
            <w:pPr>
              <w:rPr>
                <w:rFonts w:ascii="Calibri" w:hAnsi="Calibri" w:cs="Calibri"/>
                <w:color w:val="000000"/>
              </w:rPr>
            </w:pPr>
          </w:p>
        </w:tc>
      </w:tr>
      <w:tr w:rsidR="00265584" w14:paraId="69E72B35"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24647C3" w14:textId="77777777" w:rsidR="00265584" w:rsidRDefault="00265584">
            <w:r>
              <w:t>New Mexico</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D3BFF9F" w14:textId="77777777" w:rsidR="00265584" w:rsidRDefault="00265584">
            <w:r>
              <w:rPr>
                <w:rFonts w:ascii="Calibri" w:hAnsi="Calibri" w:cs="Calibri"/>
                <w:color w:val="000000"/>
              </w:rPr>
              <w:t>5,554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1CA534C" w14:textId="77777777" w:rsidR="00265584" w:rsidRDefault="00265584">
            <w:r>
              <w:rPr>
                <w:rFonts w:ascii="Calibri" w:hAnsi="Calibri" w:cs="Calibri"/>
                <w:color w:val="000000"/>
              </w:rPr>
              <w:t>765</w:t>
            </w:r>
          </w:p>
        </w:tc>
        <w:tc>
          <w:tcPr>
            <w:tcW w:w="549" w:type="pct"/>
            <w:tcBorders>
              <w:top w:val="single" w:sz="4" w:space="0" w:color="auto"/>
              <w:left w:val="single" w:sz="4" w:space="0" w:color="auto"/>
              <w:bottom w:val="single" w:sz="4" w:space="0" w:color="auto"/>
              <w:right w:val="single" w:sz="4" w:space="0" w:color="auto"/>
            </w:tcBorders>
            <w:hideMark/>
          </w:tcPr>
          <w:p w14:paraId="09EA70F7" w14:textId="77777777" w:rsidR="00265584" w:rsidRDefault="00265584">
            <w:pPr>
              <w:rPr>
                <w:rFonts w:ascii="Calibri" w:hAnsi="Calibri" w:cs="Calibri"/>
                <w:color w:val="000000"/>
              </w:rPr>
            </w:pPr>
            <w:r>
              <w:t>287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1FC6BDB" w14:textId="77777777" w:rsidR="00265584" w:rsidRDefault="00265584">
            <w:r>
              <w:rPr>
                <w:rFonts w:ascii="Calibri" w:hAnsi="Calibri" w:cs="Calibri"/>
                <w:color w:val="000000"/>
              </w:rPr>
              <w:t>17</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BC265E8" w14:textId="77777777" w:rsidR="00265584" w:rsidRDefault="00265584">
            <w:r>
              <w:rPr>
                <w:rFonts w:ascii="Calibri" w:hAnsi="Calibri" w:cs="Calibri"/>
                <w:color w:val="000000"/>
              </w:rPr>
              <w:t>4,806</w:t>
            </w:r>
          </w:p>
        </w:tc>
        <w:tc>
          <w:tcPr>
            <w:tcW w:w="547" w:type="pct"/>
            <w:tcBorders>
              <w:top w:val="single" w:sz="4" w:space="0" w:color="auto"/>
              <w:left w:val="single" w:sz="4" w:space="0" w:color="auto"/>
              <w:bottom w:val="single" w:sz="4" w:space="0" w:color="auto"/>
              <w:right w:val="single" w:sz="4" w:space="0" w:color="auto"/>
            </w:tcBorders>
          </w:tcPr>
          <w:p w14:paraId="7BCC5BB5" w14:textId="77777777" w:rsidR="00265584" w:rsidRDefault="00265584">
            <w:pPr>
              <w:rPr>
                <w:rFonts w:ascii="Calibri" w:hAnsi="Calibri" w:cs="Calibri"/>
                <w:color w:val="000000"/>
              </w:rPr>
            </w:pPr>
          </w:p>
        </w:tc>
      </w:tr>
      <w:tr w:rsidR="00265584" w14:paraId="2912F71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4718537" w14:textId="77777777" w:rsidR="00265584" w:rsidRDefault="00265584">
            <w:r>
              <w:t>New York</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72107D92" w14:textId="77777777" w:rsidR="00265584" w:rsidRDefault="00265584">
            <w:r>
              <w:rPr>
                <w:rFonts w:ascii="Calibri" w:hAnsi="Calibri" w:cs="Calibri"/>
                <w:color w:val="000000"/>
              </w:rPr>
              <w:t>7,083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7DAE4E22" w14:textId="77777777" w:rsidR="00265584" w:rsidRDefault="00265584">
            <w:r>
              <w:rPr>
                <w:rFonts w:ascii="Calibri" w:hAnsi="Calibri" w:cs="Calibri"/>
                <w:color w:val="000000"/>
              </w:rPr>
              <w:t>1,079</w:t>
            </w:r>
          </w:p>
        </w:tc>
        <w:tc>
          <w:tcPr>
            <w:tcW w:w="549" w:type="pct"/>
            <w:tcBorders>
              <w:top w:val="single" w:sz="4" w:space="0" w:color="auto"/>
              <w:left w:val="single" w:sz="4" w:space="0" w:color="auto"/>
              <w:bottom w:val="single" w:sz="4" w:space="0" w:color="auto"/>
              <w:right w:val="single" w:sz="4" w:space="0" w:color="auto"/>
            </w:tcBorders>
            <w:hideMark/>
          </w:tcPr>
          <w:p w14:paraId="22F8778C" w14:textId="77777777" w:rsidR="00265584" w:rsidRDefault="00265584">
            <w:pPr>
              <w:rPr>
                <w:rFonts w:ascii="Calibri" w:hAnsi="Calibri" w:cs="Calibri"/>
                <w:color w:val="000000"/>
              </w:rPr>
            </w:pPr>
            <w:r>
              <w:t>404</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10EFFD1" w14:textId="77777777" w:rsidR="00265584" w:rsidRDefault="00265584">
            <w:r>
              <w:rPr>
                <w:rFonts w:ascii="Calibri" w:hAnsi="Calibri" w:cs="Calibri"/>
                <w:color w:val="000000"/>
              </w:rPr>
              <w:t>28</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2778B31E" w14:textId="77777777" w:rsidR="00265584" w:rsidRDefault="00265584">
            <w:r>
              <w:rPr>
                <w:rFonts w:ascii="Calibri" w:hAnsi="Calibri" w:cs="Calibri"/>
                <w:color w:val="000000"/>
              </w:rPr>
              <w:t>6,032</w:t>
            </w:r>
          </w:p>
        </w:tc>
        <w:tc>
          <w:tcPr>
            <w:tcW w:w="547" w:type="pct"/>
            <w:tcBorders>
              <w:top w:val="single" w:sz="4" w:space="0" w:color="auto"/>
              <w:left w:val="single" w:sz="4" w:space="0" w:color="auto"/>
              <w:bottom w:val="single" w:sz="4" w:space="0" w:color="auto"/>
              <w:right w:val="single" w:sz="4" w:space="0" w:color="auto"/>
            </w:tcBorders>
          </w:tcPr>
          <w:p w14:paraId="5C7C5698" w14:textId="77777777" w:rsidR="00265584" w:rsidRDefault="00265584">
            <w:pPr>
              <w:rPr>
                <w:rFonts w:ascii="Calibri" w:hAnsi="Calibri" w:cs="Calibri"/>
                <w:color w:val="000000"/>
              </w:rPr>
            </w:pPr>
          </w:p>
        </w:tc>
      </w:tr>
      <w:tr w:rsidR="00265584" w14:paraId="0D57E81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79ECA9B" w14:textId="77777777" w:rsidR="00265584" w:rsidRDefault="00265584">
            <w:r>
              <w:t>Ohio</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1CF898F" w14:textId="77777777" w:rsidR="00265584" w:rsidRDefault="00265584">
            <w:r>
              <w:rPr>
                <w:rFonts w:ascii="Calibri" w:hAnsi="Calibri" w:cs="Calibri"/>
                <w:color w:val="000000"/>
              </w:rPr>
              <w:t>7,989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11DCDFFC" w14:textId="77777777" w:rsidR="00265584" w:rsidRDefault="00265584">
            <w:r>
              <w:rPr>
                <w:rFonts w:ascii="Calibri" w:hAnsi="Calibri" w:cs="Calibri"/>
                <w:color w:val="000000"/>
              </w:rPr>
              <w:t>1,138</w:t>
            </w:r>
          </w:p>
        </w:tc>
        <w:tc>
          <w:tcPr>
            <w:tcW w:w="549" w:type="pct"/>
            <w:tcBorders>
              <w:top w:val="single" w:sz="4" w:space="0" w:color="auto"/>
              <w:left w:val="single" w:sz="4" w:space="0" w:color="auto"/>
              <w:bottom w:val="single" w:sz="4" w:space="0" w:color="auto"/>
              <w:right w:val="single" w:sz="4" w:space="0" w:color="auto"/>
            </w:tcBorders>
            <w:hideMark/>
          </w:tcPr>
          <w:p w14:paraId="61898064" w14:textId="77777777" w:rsidR="00265584" w:rsidRDefault="00265584">
            <w:pPr>
              <w:rPr>
                <w:rFonts w:ascii="Calibri" w:hAnsi="Calibri" w:cs="Calibri"/>
                <w:color w:val="000000"/>
              </w:rPr>
            </w:pPr>
            <w:r>
              <w:t>351</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730F75DC" w14:textId="77777777" w:rsidR="00265584" w:rsidRDefault="00265584">
            <w:r>
              <w:rPr>
                <w:rFonts w:ascii="Calibri" w:hAnsi="Calibri" w:cs="Calibri"/>
                <w:color w:val="000000"/>
              </w:rPr>
              <w:t>32</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3296A97" w14:textId="77777777" w:rsidR="00265584" w:rsidRDefault="00265584">
            <w:r>
              <w:rPr>
                <w:rFonts w:ascii="Calibri" w:hAnsi="Calibri" w:cs="Calibri"/>
                <w:color w:val="000000"/>
              </w:rPr>
              <w:t>6,883</w:t>
            </w:r>
          </w:p>
        </w:tc>
        <w:tc>
          <w:tcPr>
            <w:tcW w:w="547" w:type="pct"/>
            <w:tcBorders>
              <w:top w:val="single" w:sz="4" w:space="0" w:color="auto"/>
              <w:left w:val="single" w:sz="4" w:space="0" w:color="auto"/>
              <w:bottom w:val="single" w:sz="4" w:space="0" w:color="auto"/>
              <w:right w:val="single" w:sz="4" w:space="0" w:color="auto"/>
            </w:tcBorders>
          </w:tcPr>
          <w:p w14:paraId="56EAEB76" w14:textId="77777777" w:rsidR="00265584" w:rsidRDefault="00265584">
            <w:pPr>
              <w:rPr>
                <w:rFonts w:ascii="Calibri" w:hAnsi="Calibri" w:cs="Calibri"/>
                <w:color w:val="000000"/>
              </w:rPr>
            </w:pPr>
          </w:p>
        </w:tc>
      </w:tr>
      <w:tr w:rsidR="00265584" w14:paraId="66B269B3"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006F3BC9" w14:textId="77777777" w:rsidR="00265584" w:rsidRDefault="00265584">
            <w:r>
              <w:t>Oklahoma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6552C71" w14:textId="77777777" w:rsidR="00265584" w:rsidRDefault="00265584">
            <w:r>
              <w:rPr>
                <w:rFonts w:ascii="Calibri" w:hAnsi="Calibri" w:cs="Calibri"/>
                <w:color w:val="000000"/>
              </w:rPr>
              <w:t>8,611</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C96BB26" w14:textId="77777777" w:rsidR="00265584" w:rsidRDefault="00265584">
            <w:r>
              <w:rPr>
                <w:rFonts w:ascii="Calibri" w:hAnsi="Calibri" w:cs="Calibri"/>
                <w:color w:val="000000"/>
              </w:rPr>
              <w:t>1,291</w:t>
            </w:r>
          </w:p>
        </w:tc>
        <w:tc>
          <w:tcPr>
            <w:tcW w:w="549" w:type="pct"/>
            <w:tcBorders>
              <w:top w:val="single" w:sz="4" w:space="0" w:color="auto"/>
              <w:left w:val="single" w:sz="4" w:space="0" w:color="auto"/>
              <w:bottom w:val="single" w:sz="4" w:space="0" w:color="auto"/>
              <w:right w:val="single" w:sz="4" w:space="0" w:color="auto"/>
            </w:tcBorders>
            <w:hideMark/>
          </w:tcPr>
          <w:p w14:paraId="4D968CC7" w14:textId="77777777" w:rsidR="00265584" w:rsidRDefault="00265584">
            <w:pPr>
              <w:rPr>
                <w:rFonts w:ascii="Calibri" w:hAnsi="Calibri" w:cs="Calibri"/>
                <w:color w:val="000000"/>
              </w:rPr>
            </w:pPr>
            <w:r>
              <w:t>299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3A37E52" w14:textId="77777777" w:rsidR="00265584" w:rsidRDefault="00265584">
            <w:r>
              <w:rPr>
                <w:rFonts w:ascii="Calibri" w:hAnsi="Calibri" w:cs="Calibri"/>
                <w:color w:val="000000"/>
              </w:rPr>
              <w:t>21</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231C2F7" w14:textId="77777777" w:rsidR="00265584" w:rsidRDefault="00265584">
            <w:r>
              <w:rPr>
                <w:rFonts w:ascii="Calibri" w:hAnsi="Calibri" w:cs="Calibri"/>
                <w:color w:val="000000"/>
              </w:rPr>
              <w:t>7,341</w:t>
            </w:r>
          </w:p>
        </w:tc>
        <w:tc>
          <w:tcPr>
            <w:tcW w:w="547" w:type="pct"/>
            <w:tcBorders>
              <w:top w:val="single" w:sz="4" w:space="0" w:color="auto"/>
              <w:left w:val="single" w:sz="4" w:space="0" w:color="auto"/>
              <w:bottom w:val="single" w:sz="4" w:space="0" w:color="auto"/>
              <w:right w:val="single" w:sz="4" w:space="0" w:color="auto"/>
            </w:tcBorders>
          </w:tcPr>
          <w:p w14:paraId="5A1159E4" w14:textId="77777777" w:rsidR="00265584" w:rsidRDefault="00265584">
            <w:pPr>
              <w:rPr>
                <w:rFonts w:ascii="Calibri" w:hAnsi="Calibri" w:cs="Calibri"/>
                <w:color w:val="000000"/>
              </w:rPr>
            </w:pPr>
          </w:p>
        </w:tc>
      </w:tr>
      <w:tr w:rsidR="00265584" w14:paraId="3EF889B4"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58DEB1D" w14:textId="77777777" w:rsidR="00265584" w:rsidRDefault="00265584">
            <w:r>
              <w:t>Oregon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081B7BE" w14:textId="77777777" w:rsidR="00265584" w:rsidRDefault="00265584">
            <w:r>
              <w:rPr>
                <w:rFonts w:ascii="Calibri" w:hAnsi="Calibri" w:cs="Calibri"/>
                <w:color w:val="000000"/>
              </w:rPr>
              <w:t>4,793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B729F55" w14:textId="77777777" w:rsidR="00265584" w:rsidRDefault="00265584">
            <w:r>
              <w:rPr>
                <w:rFonts w:ascii="Calibri" w:hAnsi="Calibri" w:cs="Calibri"/>
                <w:color w:val="000000"/>
              </w:rPr>
              <w:t>579</w:t>
            </w:r>
          </w:p>
        </w:tc>
        <w:tc>
          <w:tcPr>
            <w:tcW w:w="549" w:type="pct"/>
            <w:tcBorders>
              <w:top w:val="single" w:sz="4" w:space="0" w:color="auto"/>
              <w:left w:val="single" w:sz="4" w:space="0" w:color="auto"/>
              <w:bottom w:val="single" w:sz="4" w:space="0" w:color="auto"/>
              <w:right w:val="single" w:sz="4" w:space="0" w:color="auto"/>
            </w:tcBorders>
            <w:hideMark/>
          </w:tcPr>
          <w:p w14:paraId="57575944" w14:textId="77777777" w:rsidR="00265584" w:rsidRDefault="00265584">
            <w:pPr>
              <w:rPr>
                <w:rFonts w:ascii="Calibri" w:hAnsi="Calibri" w:cs="Calibri"/>
                <w:color w:val="000000"/>
              </w:rPr>
            </w:pPr>
            <w:r>
              <w:t>165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D087A4B" w14:textId="77777777" w:rsidR="00265584" w:rsidRDefault="00265584">
            <w:r>
              <w:rPr>
                <w:rFonts w:ascii="Calibri" w:hAnsi="Calibri" w:cs="Calibri"/>
                <w:color w:val="000000"/>
              </w:rPr>
              <w:t>13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9485AFF" w14:textId="77777777" w:rsidR="00265584" w:rsidRDefault="00265584">
            <w:r>
              <w:rPr>
                <w:rFonts w:ascii="Calibri" w:hAnsi="Calibri" w:cs="Calibri"/>
                <w:color w:val="000000"/>
              </w:rPr>
              <w:t>4,227</w:t>
            </w:r>
          </w:p>
        </w:tc>
        <w:tc>
          <w:tcPr>
            <w:tcW w:w="547" w:type="pct"/>
            <w:tcBorders>
              <w:top w:val="single" w:sz="4" w:space="0" w:color="auto"/>
              <w:left w:val="single" w:sz="4" w:space="0" w:color="auto"/>
              <w:bottom w:val="single" w:sz="4" w:space="0" w:color="auto"/>
              <w:right w:val="single" w:sz="4" w:space="0" w:color="auto"/>
            </w:tcBorders>
          </w:tcPr>
          <w:p w14:paraId="47D7DAFA" w14:textId="77777777" w:rsidR="00265584" w:rsidRDefault="00265584">
            <w:pPr>
              <w:rPr>
                <w:rFonts w:ascii="Calibri" w:hAnsi="Calibri" w:cs="Calibri"/>
                <w:color w:val="000000"/>
              </w:rPr>
            </w:pPr>
          </w:p>
        </w:tc>
      </w:tr>
      <w:tr w:rsidR="00265584" w14:paraId="0C73C9A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FC792E8" w14:textId="77777777" w:rsidR="00265584" w:rsidRDefault="00265584">
            <w:r>
              <w:t>Pennsylvania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65BCA4B" w14:textId="77777777" w:rsidR="00265584" w:rsidRDefault="00265584">
            <w:r>
              <w:rPr>
                <w:rFonts w:ascii="Calibri" w:hAnsi="Calibri" w:cs="Calibri"/>
                <w:color w:val="000000"/>
              </w:rPr>
              <w:t>14,760</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A6C43F7" w14:textId="77777777" w:rsidR="00265584" w:rsidRDefault="00265584">
            <w:r>
              <w:rPr>
                <w:rFonts w:ascii="Calibri" w:hAnsi="Calibri" w:cs="Calibri"/>
                <w:color w:val="000000"/>
              </w:rPr>
              <w:t>2,090</w:t>
            </w:r>
          </w:p>
        </w:tc>
        <w:tc>
          <w:tcPr>
            <w:tcW w:w="549" w:type="pct"/>
            <w:tcBorders>
              <w:top w:val="single" w:sz="4" w:space="0" w:color="auto"/>
              <w:left w:val="single" w:sz="4" w:space="0" w:color="auto"/>
              <w:bottom w:val="single" w:sz="4" w:space="0" w:color="auto"/>
              <w:right w:val="single" w:sz="4" w:space="0" w:color="auto"/>
            </w:tcBorders>
            <w:hideMark/>
          </w:tcPr>
          <w:p w14:paraId="76780E5A" w14:textId="77777777" w:rsidR="00265584" w:rsidRDefault="00265584">
            <w:pPr>
              <w:rPr>
                <w:rFonts w:ascii="Calibri" w:hAnsi="Calibri" w:cs="Calibri"/>
                <w:color w:val="000000"/>
              </w:rPr>
            </w:pPr>
            <w:r>
              <w:t>209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76CB98AA" w14:textId="77777777" w:rsidR="00265584" w:rsidRDefault="00265584">
            <w:r>
              <w:rPr>
                <w:rFonts w:ascii="Calibri" w:hAnsi="Calibri" w:cs="Calibri"/>
                <w:color w:val="000000"/>
              </w:rPr>
              <w:t>12</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BACA944" w14:textId="77777777" w:rsidR="00265584" w:rsidRDefault="00265584">
            <w:r>
              <w:rPr>
                <w:rFonts w:ascii="Calibri" w:hAnsi="Calibri" w:cs="Calibri"/>
                <w:color w:val="000000"/>
              </w:rPr>
              <w:t>12,682</w:t>
            </w:r>
          </w:p>
        </w:tc>
        <w:tc>
          <w:tcPr>
            <w:tcW w:w="547" w:type="pct"/>
            <w:tcBorders>
              <w:top w:val="single" w:sz="4" w:space="0" w:color="auto"/>
              <w:left w:val="single" w:sz="4" w:space="0" w:color="auto"/>
              <w:bottom w:val="single" w:sz="4" w:space="0" w:color="auto"/>
              <w:right w:val="single" w:sz="4" w:space="0" w:color="auto"/>
            </w:tcBorders>
          </w:tcPr>
          <w:p w14:paraId="29E68B1E" w14:textId="77777777" w:rsidR="00265584" w:rsidRDefault="00265584">
            <w:pPr>
              <w:rPr>
                <w:rFonts w:ascii="Calibri" w:hAnsi="Calibri" w:cs="Calibri"/>
                <w:color w:val="000000"/>
              </w:rPr>
            </w:pPr>
          </w:p>
        </w:tc>
      </w:tr>
      <w:tr w:rsidR="00265584" w14:paraId="006C082C"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10BD7A5" w14:textId="77777777" w:rsidR="00265584" w:rsidRDefault="00265584">
            <w:r>
              <w:t>Rhode Island</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E5CB5D3" w14:textId="77777777" w:rsidR="00265584" w:rsidRDefault="00265584">
            <w:r>
              <w:rPr>
                <w:rFonts w:ascii="Calibri" w:hAnsi="Calibri" w:cs="Calibri"/>
                <w:color w:val="000000"/>
              </w:rPr>
              <w:t>7,127</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5B8342C" w14:textId="77777777" w:rsidR="00265584" w:rsidRDefault="00265584">
            <w:r>
              <w:rPr>
                <w:rFonts w:ascii="Calibri" w:hAnsi="Calibri" w:cs="Calibri"/>
                <w:color w:val="000000"/>
              </w:rPr>
              <w:t>1,209</w:t>
            </w:r>
          </w:p>
        </w:tc>
        <w:tc>
          <w:tcPr>
            <w:tcW w:w="549" w:type="pct"/>
            <w:tcBorders>
              <w:top w:val="single" w:sz="4" w:space="0" w:color="auto"/>
              <w:left w:val="single" w:sz="4" w:space="0" w:color="auto"/>
              <w:bottom w:val="single" w:sz="4" w:space="0" w:color="auto"/>
              <w:right w:val="single" w:sz="4" w:space="0" w:color="auto"/>
            </w:tcBorders>
            <w:hideMark/>
          </w:tcPr>
          <w:p w14:paraId="16B651A1" w14:textId="77777777" w:rsidR="00265584" w:rsidRDefault="00265584">
            <w:pPr>
              <w:rPr>
                <w:rFonts w:ascii="Calibri" w:hAnsi="Calibri" w:cs="Calibri"/>
                <w:color w:val="000000"/>
              </w:rPr>
            </w:pPr>
            <w:r>
              <w:t>169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6B665890" w14:textId="77777777" w:rsidR="00265584" w:rsidRDefault="00265584">
            <w:r>
              <w:rPr>
                <w:rFonts w:ascii="Calibri" w:hAnsi="Calibri" w:cs="Calibri"/>
                <w:color w:val="000000"/>
              </w:rPr>
              <w:t>11</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0608CAA" w14:textId="77777777" w:rsidR="00265584" w:rsidRDefault="00265584">
            <w:r>
              <w:rPr>
                <w:rFonts w:ascii="Calibri" w:hAnsi="Calibri" w:cs="Calibri"/>
                <w:color w:val="000000"/>
              </w:rPr>
              <w:t>5,929</w:t>
            </w:r>
          </w:p>
        </w:tc>
        <w:tc>
          <w:tcPr>
            <w:tcW w:w="547" w:type="pct"/>
            <w:tcBorders>
              <w:top w:val="single" w:sz="4" w:space="0" w:color="auto"/>
              <w:left w:val="single" w:sz="4" w:space="0" w:color="auto"/>
              <w:bottom w:val="single" w:sz="4" w:space="0" w:color="auto"/>
              <w:right w:val="single" w:sz="4" w:space="0" w:color="auto"/>
            </w:tcBorders>
          </w:tcPr>
          <w:p w14:paraId="23013571" w14:textId="77777777" w:rsidR="00265584" w:rsidRDefault="00265584">
            <w:pPr>
              <w:rPr>
                <w:rFonts w:ascii="Calibri" w:hAnsi="Calibri" w:cs="Calibri"/>
                <w:color w:val="000000"/>
              </w:rPr>
            </w:pPr>
          </w:p>
        </w:tc>
      </w:tr>
      <w:tr w:rsidR="00265584" w14:paraId="7B5EB42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4B822479" w14:textId="77777777" w:rsidR="00265584" w:rsidRDefault="00265584">
            <w:r>
              <w:t>Texas</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ABE2167" w14:textId="77777777" w:rsidR="00265584" w:rsidRDefault="00265584">
            <w:r>
              <w:rPr>
                <w:rFonts w:ascii="Calibri" w:hAnsi="Calibri" w:cs="Calibri"/>
                <w:color w:val="000000"/>
              </w:rPr>
              <w:t>16,749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B1463DA" w14:textId="77777777" w:rsidR="00265584" w:rsidRDefault="00265584">
            <w:r>
              <w:rPr>
                <w:rFonts w:ascii="Calibri" w:hAnsi="Calibri" w:cs="Calibri"/>
                <w:color w:val="000000"/>
              </w:rPr>
              <w:t>2,293</w:t>
            </w:r>
          </w:p>
        </w:tc>
        <w:tc>
          <w:tcPr>
            <w:tcW w:w="549" w:type="pct"/>
            <w:tcBorders>
              <w:top w:val="single" w:sz="4" w:space="0" w:color="auto"/>
              <w:left w:val="single" w:sz="4" w:space="0" w:color="auto"/>
              <w:bottom w:val="single" w:sz="4" w:space="0" w:color="auto"/>
              <w:right w:val="single" w:sz="4" w:space="0" w:color="auto"/>
            </w:tcBorders>
            <w:hideMark/>
          </w:tcPr>
          <w:p w14:paraId="68479090" w14:textId="77777777" w:rsidR="00265584" w:rsidRDefault="00265584">
            <w:pPr>
              <w:rPr>
                <w:rFonts w:ascii="Calibri" w:hAnsi="Calibri" w:cs="Calibri"/>
                <w:color w:val="000000"/>
              </w:rPr>
            </w:pPr>
            <w:r>
              <w:t>780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1C81D382" w14:textId="77777777" w:rsidR="00265584" w:rsidRDefault="00265584">
            <w:r>
              <w:rPr>
                <w:rFonts w:ascii="Calibri" w:hAnsi="Calibri" w:cs="Calibri"/>
                <w:color w:val="000000"/>
              </w:rPr>
              <w:t>55</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B9BEAFC" w14:textId="77777777" w:rsidR="00265584" w:rsidRDefault="00265584">
            <w:r>
              <w:rPr>
                <w:rFonts w:ascii="Calibri" w:hAnsi="Calibri" w:cs="Calibri"/>
                <w:color w:val="000000"/>
              </w:rPr>
              <w:t>14,511</w:t>
            </w:r>
          </w:p>
        </w:tc>
        <w:tc>
          <w:tcPr>
            <w:tcW w:w="547" w:type="pct"/>
            <w:tcBorders>
              <w:top w:val="single" w:sz="4" w:space="0" w:color="auto"/>
              <w:left w:val="single" w:sz="4" w:space="0" w:color="auto"/>
              <w:bottom w:val="single" w:sz="4" w:space="0" w:color="auto"/>
              <w:right w:val="single" w:sz="4" w:space="0" w:color="auto"/>
            </w:tcBorders>
          </w:tcPr>
          <w:p w14:paraId="67928755" w14:textId="77777777" w:rsidR="00265584" w:rsidRDefault="00265584">
            <w:pPr>
              <w:rPr>
                <w:rFonts w:ascii="Calibri" w:hAnsi="Calibri" w:cs="Calibri"/>
                <w:color w:val="000000"/>
              </w:rPr>
            </w:pPr>
          </w:p>
        </w:tc>
      </w:tr>
      <w:tr w:rsidR="00265584" w14:paraId="0FA4CE52"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B3201B3" w14:textId="77777777" w:rsidR="00265584" w:rsidRDefault="00265584">
            <w:r>
              <w:t>Utah</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8781F72" w14:textId="77777777" w:rsidR="00265584" w:rsidRDefault="00265584">
            <w:r>
              <w:rPr>
                <w:rFonts w:ascii="Calibri" w:hAnsi="Calibri" w:cs="Calibri"/>
                <w:color w:val="000000"/>
              </w:rPr>
              <w:t>14,417</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35B3626" w14:textId="77777777" w:rsidR="00265584" w:rsidRDefault="00265584">
            <w:r>
              <w:rPr>
                <w:rFonts w:ascii="Calibri" w:hAnsi="Calibri" w:cs="Calibri"/>
                <w:color w:val="000000"/>
              </w:rPr>
              <w:t>1,617</w:t>
            </w:r>
          </w:p>
        </w:tc>
        <w:tc>
          <w:tcPr>
            <w:tcW w:w="549" w:type="pct"/>
            <w:tcBorders>
              <w:top w:val="single" w:sz="4" w:space="0" w:color="auto"/>
              <w:left w:val="single" w:sz="4" w:space="0" w:color="auto"/>
              <w:bottom w:val="single" w:sz="4" w:space="0" w:color="auto"/>
              <w:right w:val="single" w:sz="4" w:space="0" w:color="auto"/>
            </w:tcBorders>
            <w:hideMark/>
          </w:tcPr>
          <w:p w14:paraId="1D393290" w14:textId="77777777" w:rsidR="00265584" w:rsidRDefault="00265584">
            <w:pPr>
              <w:rPr>
                <w:rFonts w:ascii="Calibri" w:hAnsi="Calibri" w:cs="Calibri"/>
                <w:color w:val="000000"/>
              </w:rPr>
            </w:pPr>
            <w:r>
              <w:t>573</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6558139" w14:textId="77777777" w:rsidR="00265584" w:rsidRDefault="00265584">
            <w:r>
              <w:rPr>
                <w:rFonts w:ascii="Calibri" w:hAnsi="Calibri" w:cs="Calibri"/>
                <w:color w:val="000000"/>
              </w:rPr>
              <w:t>45</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094B496B" w14:textId="77777777" w:rsidR="00265584" w:rsidRDefault="00265584">
            <w:r>
              <w:rPr>
                <w:rFonts w:ascii="Calibri" w:hAnsi="Calibri" w:cs="Calibri"/>
                <w:color w:val="000000"/>
              </w:rPr>
              <w:t>12,845</w:t>
            </w:r>
          </w:p>
        </w:tc>
        <w:tc>
          <w:tcPr>
            <w:tcW w:w="547" w:type="pct"/>
            <w:tcBorders>
              <w:top w:val="single" w:sz="4" w:space="0" w:color="auto"/>
              <w:left w:val="single" w:sz="4" w:space="0" w:color="auto"/>
              <w:bottom w:val="single" w:sz="4" w:space="0" w:color="auto"/>
              <w:right w:val="single" w:sz="4" w:space="0" w:color="auto"/>
            </w:tcBorders>
          </w:tcPr>
          <w:p w14:paraId="284C3BF4" w14:textId="77777777" w:rsidR="00265584" w:rsidRDefault="00265584">
            <w:pPr>
              <w:rPr>
                <w:rFonts w:ascii="Calibri" w:hAnsi="Calibri" w:cs="Calibri"/>
                <w:color w:val="000000"/>
              </w:rPr>
            </w:pPr>
          </w:p>
        </w:tc>
      </w:tr>
      <w:tr w:rsidR="00265584" w14:paraId="2EE892E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408BC8A0" w14:textId="77777777" w:rsidR="00265584" w:rsidRDefault="00265584">
            <w:r>
              <w:t>Vermont</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D9C7BBD" w14:textId="77777777" w:rsidR="00265584" w:rsidRDefault="00265584">
            <w:r>
              <w:rPr>
                <w:rFonts w:ascii="Calibri" w:hAnsi="Calibri" w:cs="Calibri"/>
                <w:color w:val="000000"/>
              </w:rPr>
              <w:t>8,784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743E4CB" w14:textId="77777777" w:rsidR="00265584" w:rsidRDefault="00265584">
            <w:r>
              <w:rPr>
                <w:rFonts w:ascii="Calibri" w:hAnsi="Calibri" w:cs="Calibri"/>
                <w:color w:val="000000"/>
              </w:rPr>
              <w:t>1,220</w:t>
            </w:r>
          </w:p>
        </w:tc>
        <w:tc>
          <w:tcPr>
            <w:tcW w:w="549" w:type="pct"/>
            <w:tcBorders>
              <w:top w:val="single" w:sz="4" w:space="0" w:color="auto"/>
              <w:left w:val="single" w:sz="4" w:space="0" w:color="auto"/>
              <w:bottom w:val="single" w:sz="4" w:space="0" w:color="auto"/>
              <w:right w:val="single" w:sz="4" w:space="0" w:color="auto"/>
            </w:tcBorders>
            <w:hideMark/>
          </w:tcPr>
          <w:p w14:paraId="52ACFF22" w14:textId="77777777" w:rsidR="00265584" w:rsidRDefault="00265584">
            <w:pPr>
              <w:rPr>
                <w:rFonts w:ascii="Calibri" w:hAnsi="Calibri" w:cs="Calibri"/>
                <w:color w:val="000000"/>
              </w:rPr>
            </w:pPr>
            <w:r>
              <w:t>597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1C4AED1" w14:textId="77777777" w:rsidR="00265584" w:rsidRDefault="00265584">
            <w:r>
              <w:rPr>
                <w:rFonts w:ascii="Calibri" w:hAnsi="Calibri" w:cs="Calibri"/>
                <w:color w:val="000000"/>
              </w:rPr>
              <w:t>40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01735E3F" w14:textId="77777777" w:rsidR="00265584" w:rsidRDefault="00265584">
            <w:r>
              <w:rPr>
                <w:rFonts w:ascii="Calibri" w:hAnsi="Calibri" w:cs="Calibri"/>
                <w:color w:val="000000"/>
              </w:rPr>
              <w:t>7,604</w:t>
            </w:r>
          </w:p>
        </w:tc>
        <w:tc>
          <w:tcPr>
            <w:tcW w:w="547" w:type="pct"/>
            <w:tcBorders>
              <w:top w:val="single" w:sz="4" w:space="0" w:color="auto"/>
              <w:left w:val="single" w:sz="4" w:space="0" w:color="auto"/>
              <w:bottom w:val="single" w:sz="4" w:space="0" w:color="auto"/>
              <w:right w:val="single" w:sz="4" w:space="0" w:color="auto"/>
            </w:tcBorders>
          </w:tcPr>
          <w:p w14:paraId="41F353F4" w14:textId="77777777" w:rsidR="00265584" w:rsidRDefault="00265584">
            <w:pPr>
              <w:rPr>
                <w:rFonts w:ascii="Calibri" w:hAnsi="Calibri" w:cs="Calibri"/>
                <w:color w:val="000000"/>
              </w:rPr>
            </w:pPr>
          </w:p>
        </w:tc>
      </w:tr>
      <w:tr w:rsidR="00265584" w14:paraId="45B06132"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B58965D" w14:textId="77777777" w:rsidR="00265584" w:rsidRDefault="00265584">
            <w:r>
              <w:t>Washington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08D3D97" w14:textId="77777777" w:rsidR="00265584" w:rsidRDefault="00265584">
            <w:r>
              <w:rPr>
                <w:rFonts w:ascii="Calibri" w:hAnsi="Calibri" w:cs="Calibri"/>
                <w:color w:val="000000"/>
              </w:rPr>
              <w:t>9,706</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5806820" w14:textId="77777777" w:rsidR="00265584" w:rsidRDefault="00265584">
            <w:r>
              <w:rPr>
                <w:rFonts w:ascii="Calibri" w:hAnsi="Calibri" w:cs="Calibri"/>
                <w:color w:val="000000"/>
              </w:rPr>
              <w:t>1,165</w:t>
            </w:r>
          </w:p>
        </w:tc>
        <w:tc>
          <w:tcPr>
            <w:tcW w:w="549" w:type="pct"/>
            <w:tcBorders>
              <w:top w:val="single" w:sz="4" w:space="0" w:color="auto"/>
              <w:left w:val="single" w:sz="4" w:space="0" w:color="auto"/>
              <w:bottom w:val="single" w:sz="4" w:space="0" w:color="auto"/>
              <w:right w:val="single" w:sz="4" w:space="0" w:color="auto"/>
            </w:tcBorders>
            <w:hideMark/>
          </w:tcPr>
          <w:p w14:paraId="6A277C26" w14:textId="77777777" w:rsidR="00265584" w:rsidRDefault="00265584">
            <w:pPr>
              <w:rPr>
                <w:rFonts w:ascii="Calibri" w:hAnsi="Calibri" w:cs="Calibri"/>
                <w:color w:val="000000"/>
              </w:rPr>
            </w:pPr>
            <w:r>
              <w:t>594</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7D2B206" w14:textId="77777777" w:rsidR="00265584" w:rsidRDefault="00265584">
            <w:r>
              <w:rPr>
                <w:rFonts w:ascii="Calibri" w:hAnsi="Calibri" w:cs="Calibri"/>
                <w:color w:val="000000"/>
              </w:rPr>
              <w:t>33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9043917" w14:textId="77777777" w:rsidR="00265584" w:rsidRDefault="00265584">
            <w:r>
              <w:rPr>
                <w:rFonts w:ascii="Calibri" w:hAnsi="Calibri" w:cs="Calibri"/>
                <w:color w:val="000000"/>
              </w:rPr>
              <w:t>8,574</w:t>
            </w:r>
          </w:p>
        </w:tc>
        <w:tc>
          <w:tcPr>
            <w:tcW w:w="547" w:type="pct"/>
            <w:tcBorders>
              <w:top w:val="single" w:sz="4" w:space="0" w:color="auto"/>
              <w:left w:val="single" w:sz="4" w:space="0" w:color="auto"/>
              <w:bottom w:val="single" w:sz="4" w:space="0" w:color="auto"/>
              <w:right w:val="single" w:sz="4" w:space="0" w:color="auto"/>
            </w:tcBorders>
          </w:tcPr>
          <w:p w14:paraId="720F07EF" w14:textId="77777777" w:rsidR="00265584" w:rsidRDefault="00265584">
            <w:pPr>
              <w:rPr>
                <w:rFonts w:ascii="Calibri" w:hAnsi="Calibri" w:cs="Calibri"/>
                <w:color w:val="000000"/>
              </w:rPr>
            </w:pPr>
          </w:p>
        </w:tc>
      </w:tr>
      <w:tr w:rsidR="00265584" w14:paraId="6659E6C4"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1A8DA14B" w14:textId="77777777" w:rsidR="00265584" w:rsidRDefault="00265584">
            <w:r>
              <w:t>West Virginia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67183D3" w14:textId="77777777" w:rsidR="00265584" w:rsidRDefault="00265584">
            <w:r>
              <w:rPr>
                <w:rFonts w:ascii="Calibri" w:hAnsi="Calibri" w:cs="Calibri"/>
                <w:color w:val="000000"/>
              </w:rPr>
              <w:t>5,089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BDB1DBB" w14:textId="77777777" w:rsidR="00265584" w:rsidRDefault="00265584">
            <w:r>
              <w:rPr>
                <w:rFonts w:ascii="Calibri" w:hAnsi="Calibri" w:cs="Calibri"/>
                <w:color w:val="000000"/>
              </w:rPr>
              <w:t>663</w:t>
            </w:r>
          </w:p>
        </w:tc>
        <w:tc>
          <w:tcPr>
            <w:tcW w:w="549" w:type="pct"/>
            <w:tcBorders>
              <w:top w:val="single" w:sz="4" w:space="0" w:color="auto"/>
              <w:left w:val="single" w:sz="4" w:space="0" w:color="auto"/>
              <w:bottom w:val="single" w:sz="4" w:space="0" w:color="auto"/>
              <w:right w:val="single" w:sz="4" w:space="0" w:color="auto"/>
            </w:tcBorders>
            <w:hideMark/>
          </w:tcPr>
          <w:p w14:paraId="70104DDF" w14:textId="77777777" w:rsidR="00265584" w:rsidRDefault="00265584">
            <w:pPr>
              <w:rPr>
                <w:rFonts w:ascii="Calibri" w:hAnsi="Calibri" w:cs="Calibri"/>
                <w:color w:val="000000"/>
              </w:rPr>
            </w:pPr>
            <w:r>
              <w:t>85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C885408" w14:textId="77777777" w:rsidR="00265584" w:rsidRDefault="00265584">
            <w:r>
              <w:rPr>
                <w:rFonts w:ascii="Calibri" w:hAnsi="Calibri" w:cs="Calibri"/>
                <w:color w:val="000000"/>
              </w:rPr>
              <w:t>5</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50C7FA9" w14:textId="77777777" w:rsidR="00265584" w:rsidRDefault="00265584">
            <w:r>
              <w:rPr>
                <w:rFonts w:ascii="Calibri" w:hAnsi="Calibri" w:cs="Calibri"/>
                <w:color w:val="000000"/>
              </w:rPr>
              <w:t>4,431</w:t>
            </w:r>
          </w:p>
        </w:tc>
        <w:tc>
          <w:tcPr>
            <w:tcW w:w="547" w:type="pct"/>
            <w:tcBorders>
              <w:top w:val="single" w:sz="4" w:space="0" w:color="auto"/>
              <w:left w:val="single" w:sz="4" w:space="0" w:color="auto"/>
              <w:bottom w:val="single" w:sz="4" w:space="0" w:color="auto"/>
              <w:right w:val="single" w:sz="4" w:space="0" w:color="auto"/>
            </w:tcBorders>
          </w:tcPr>
          <w:p w14:paraId="5B8A5E8B" w14:textId="77777777" w:rsidR="00265584" w:rsidRDefault="00265584">
            <w:pPr>
              <w:rPr>
                <w:rFonts w:ascii="Calibri" w:hAnsi="Calibri" w:cs="Calibri"/>
                <w:color w:val="000000"/>
              </w:rPr>
            </w:pPr>
          </w:p>
        </w:tc>
      </w:tr>
      <w:tr w:rsidR="00265584" w14:paraId="3CDCB0C7"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1F6D91A" w14:textId="77777777" w:rsidR="00265584" w:rsidRDefault="00265584">
            <w:r>
              <w:t>Wisconsin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5F38381" w14:textId="77777777" w:rsidR="00265584" w:rsidRDefault="00265584">
            <w:r>
              <w:rPr>
                <w:rFonts w:ascii="Calibri" w:hAnsi="Calibri" w:cs="Calibri"/>
                <w:color w:val="000000"/>
              </w:rPr>
              <w:t>5,170</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A08A329" w14:textId="77777777" w:rsidR="00265584" w:rsidRDefault="00265584">
            <w:r>
              <w:rPr>
                <w:rFonts w:ascii="Calibri" w:hAnsi="Calibri" w:cs="Calibri"/>
                <w:color w:val="000000"/>
              </w:rPr>
              <w:t>611</w:t>
            </w:r>
          </w:p>
        </w:tc>
        <w:tc>
          <w:tcPr>
            <w:tcW w:w="549" w:type="pct"/>
            <w:tcBorders>
              <w:top w:val="single" w:sz="4" w:space="0" w:color="auto"/>
              <w:left w:val="single" w:sz="4" w:space="0" w:color="auto"/>
              <w:bottom w:val="single" w:sz="4" w:space="0" w:color="auto"/>
              <w:right w:val="single" w:sz="4" w:space="0" w:color="auto"/>
            </w:tcBorders>
            <w:hideMark/>
          </w:tcPr>
          <w:p w14:paraId="786837AE" w14:textId="77777777" w:rsidR="00265584" w:rsidRDefault="00265584">
            <w:pPr>
              <w:rPr>
                <w:rFonts w:ascii="Calibri" w:hAnsi="Calibri" w:cs="Calibri"/>
                <w:color w:val="000000"/>
              </w:rPr>
            </w:pPr>
            <w:r>
              <w:t>140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12CFB9B" w14:textId="77777777" w:rsidR="00265584" w:rsidRDefault="00265584">
            <w:r>
              <w:rPr>
                <w:rFonts w:ascii="Calibri" w:hAnsi="Calibri" w:cs="Calibri"/>
                <w:color w:val="000000"/>
              </w:rPr>
              <w:t>10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5BD4AA4" w14:textId="77777777" w:rsidR="00265584" w:rsidRDefault="00265584">
            <w:r>
              <w:rPr>
                <w:rFonts w:ascii="Calibri" w:hAnsi="Calibri" w:cs="Calibri"/>
                <w:color w:val="000000"/>
              </w:rPr>
              <w:t>4,569</w:t>
            </w:r>
          </w:p>
        </w:tc>
        <w:tc>
          <w:tcPr>
            <w:tcW w:w="547" w:type="pct"/>
            <w:tcBorders>
              <w:top w:val="single" w:sz="4" w:space="0" w:color="auto"/>
              <w:left w:val="single" w:sz="4" w:space="0" w:color="auto"/>
              <w:bottom w:val="single" w:sz="4" w:space="0" w:color="auto"/>
              <w:right w:val="single" w:sz="4" w:space="0" w:color="auto"/>
            </w:tcBorders>
          </w:tcPr>
          <w:p w14:paraId="09E54D8C" w14:textId="77777777" w:rsidR="00265584" w:rsidRDefault="00265584">
            <w:pPr>
              <w:rPr>
                <w:rFonts w:ascii="Calibri" w:hAnsi="Calibri" w:cs="Calibri"/>
                <w:color w:val="000000"/>
              </w:rPr>
            </w:pPr>
          </w:p>
        </w:tc>
      </w:tr>
    </w:tbl>
    <w:p w14:paraId="79768F9E" w14:textId="77777777" w:rsidR="00265584" w:rsidRDefault="00265584" w:rsidP="00265584">
      <w:pPr>
        <w:rPr>
          <w:b/>
          <w:bCs/>
        </w:rPr>
      </w:pPr>
    </w:p>
    <w:p w14:paraId="54708B9F" w14:textId="3F1A817D" w:rsidR="00265584" w:rsidRDefault="005D6775" w:rsidP="00077D15">
      <w:pPr>
        <w:pStyle w:val="ListParagraph"/>
        <w:numPr>
          <w:ilvl w:val="0"/>
          <w:numId w:val="15"/>
        </w:numPr>
        <w:spacing w:line="256" w:lineRule="auto"/>
        <w:rPr>
          <w:b/>
          <w:bCs/>
        </w:rPr>
      </w:pPr>
      <w:bookmarkStart w:id="1419" w:name="_Hlk7729330"/>
      <w:r>
        <w:rPr>
          <w:b/>
          <w:bCs/>
        </w:rPr>
        <w:t xml:space="preserve">Table 12: </w:t>
      </w:r>
      <w:r w:rsidR="00265584">
        <w:rPr>
          <w:b/>
          <w:bCs/>
        </w:rPr>
        <w:t>Childhood asthma survey weighted summary by state (Total of 2006-2010)</w:t>
      </w:r>
    </w:p>
    <w:tbl>
      <w:tblPr>
        <w:tblStyle w:val="TableGrid"/>
        <w:tblW w:w="5000" w:type="pct"/>
        <w:tblLayout w:type="fixed"/>
        <w:tblLook w:val="04A0" w:firstRow="1" w:lastRow="0" w:firstColumn="1" w:lastColumn="0" w:noHBand="0" w:noVBand="1"/>
      </w:tblPr>
      <w:tblGrid>
        <w:gridCol w:w="1526"/>
        <w:gridCol w:w="1561"/>
        <w:gridCol w:w="1204"/>
        <w:gridCol w:w="1262"/>
        <w:gridCol w:w="1281"/>
        <w:gridCol w:w="1171"/>
        <w:gridCol w:w="1345"/>
      </w:tblGrid>
      <w:tr w:rsidR="00133BE4" w14:paraId="1755536D"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bookmarkEnd w:id="1419"/>
          <w:p w14:paraId="7CA929E6" w14:textId="77777777" w:rsidR="00133BE4" w:rsidRDefault="00133BE4" w:rsidP="00133BE4">
            <w:pPr>
              <w:jc w:val="center"/>
              <w:rPr>
                <w:b/>
                <w:bCs/>
              </w:rPr>
            </w:pPr>
            <w:r>
              <w:rPr>
                <w:b/>
                <w:bCs/>
              </w:rPr>
              <w:t>State</w:t>
            </w:r>
          </w:p>
        </w:tc>
        <w:tc>
          <w:tcPr>
            <w:tcW w:w="835" w:type="pct"/>
            <w:tcBorders>
              <w:top w:val="single" w:sz="4" w:space="0" w:color="auto"/>
              <w:left w:val="single" w:sz="4" w:space="0" w:color="auto"/>
              <w:bottom w:val="single" w:sz="4" w:space="0" w:color="auto"/>
              <w:right w:val="single" w:sz="4" w:space="0" w:color="auto"/>
            </w:tcBorders>
            <w:noWrap/>
            <w:hideMark/>
          </w:tcPr>
          <w:p w14:paraId="00B96647" w14:textId="77777777" w:rsidR="00133BE4" w:rsidRDefault="00133BE4" w:rsidP="00133BE4">
            <w:pPr>
              <w:jc w:val="center"/>
              <w:rPr>
                <w:b/>
                <w:bCs/>
              </w:rPr>
            </w:pPr>
            <w:r>
              <w:rPr>
                <w:b/>
                <w:bCs/>
              </w:rPr>
              <w:t>Weighted sample</w:t>
            </w:r>
          </w:p>
        </w:tc>
        <w:tc>
          <w:tcPr>
            <w:tcW w:w="644" w:type="pct"/>
            <w:tcBorders>
              <w:top w:val="single" w:sz="4" w:space="0" w:color="auto"/>
              <w:left w:val="single" w:sz="4" w:space="0" w:color="auto"/>
              <w:bottom w:val="single" w:sz="4" w:space="0" w:color="auto"/>
              <w:right w:val="single" w:sz="4" w:space="0" w:color="auto"/>
            </w:tcBorders>
            <w:noWrap/>
            <w:hideMark/>
          </w:tcPr>
          <w:p w14:paraId="63955FDF" w14:textId="77777777" w:rsidR="00133BE4" w:rsidRDefault="00133BE4" w:rsidP="00133BE4">
            <w:pPr>
              <w:jc w:val="center"/>
              <w:rPr>
                <w:b/>
                <w:bCs/>
              </w:rPr>
            </w:pPr>
            <w:r>
              <w:rPr>
                <w:b/>
                <w:bCs/>
              </w:rPr>
              <w:t>Ever asthma</w:t>
            </w:r>
          </w:p>
        </w:tc>
        <w:tc>
          <w:tcPr>
            <w:tcW w:w="675" w:type="pct"/>
            <w:tcBorders>
              <w:top w:val="single" w:sz="4" w:space="0" w:color="auto"/>
              <w:left w:val="single" w:sz="4" w:space="0" w:color="auto"/>
              <w:bottom w:val="single" w:sz="4" w:space="0" w:color="auto"/>
              <w:right w:val="single" w:sz="4" w:space="0" w:color="auto"/>
            </w:tcBorders>
            <w:noWrap/>
            <w:hideMark/>
          </w:tcPr>
          <w:p w14:paraId="748BE30C" w14:textId="77777777" w:rsidR="00133BE4" w:rsidRDefault="00133BE4" w:rsidP="00133BE4">
            <w:pPr>
              <w:jc w:val="center"/>
              <w:rPr>
                <w:b/>
                <w:bCs/>
              </w:rPr>
            </w:pPr>
            <w:r>
              <w:rPr>
                <w:b/>
                <w:bCs/>
              </w:rPr>
              <w:t>Incident case</w:t>
            </w:r>
          </w:p>
        </w:tc>
        <w:tc>
          <w:tcPr>
            <w:tcW w:w="685" w:type="pct"/>
            <w:tcBorders>
              <w:top w:val="single" w:sz="4" w:space="0" w:color="auto"/>
              <w:left w:val="single" w:sz="4" w:space="0" w:color="auto"/>
              <w:bottom w:val="single" w:sz="4" w:space="0" w:color="auto"/>
              <w:right w:val="single" w:sz="4" w:space="0" w:color="auto"/>
            </w:tcBorders>
            <w:noWrap/>
            <w:hideMark/>
          </w:tcPr>
          <w:p w14:paraId="35924463" w14:textId="77777777" w:rsidR="00133BE4" w:rsidRDefault="00133BE4" w:rsidP="00133BE4">
            <w:pPr>
              <w:jc w:val="center"/>
              <w:rPr>
                <w:b/>
                <w:bCs/>
              </w:rPr>
            </w:pPr>
            <w:r>
              <w:rPr>
                <w:b/>
                <w:bCs/>
              </w:rPr>
              <w:t>At-risk</w:t>
            </w:r>
          </w:p>
        </w:tc>
        <w:tc>
          <w:tcPr>
            <w:tcW w:w="626" w:type="pct"/>
            <w:tcBorders>
              <w:top w:val="single" w:sz="4" w:space="0" w:color="auto"/>
              <w:left w:val="single" w:sz="4" w:space="0" w:color="auto"/>
              <w:bottom w:val="single" w:sz="4" w:space="0" w:color="auto"/>
              <w:right w:val="single" w:sz="4" w:space="0" w:color="auto"/>
            </w:tcBorders>
            <w:noWrap/>
            <w:hideMark/>
          </w:tcPr>
          <w:p w14:paraId="47565BB6" w14:textId="3D8F82FB" w:rsidR="00133BE4" w:rsidRDefault="00133BE4" w:rsidP="00133BE4">
            <w:pPr>
              <w:jc w:val="center"/>
              <w:rPr>
                <w:b/>
                <w:bCs/>
              </w:rPr>
            </w:pPr>
            <w:r>
              <w:rPr>
                <w:b/>
                <w:bCs/>
              </w:rPr>
              <w:t>Incidence rate</w:t>
            </w:r>
          </w:p>
        </w:tc>
        <w:tc>
          <w:tcPr>
            <w:tcW w:w="719" w:type="pct"/>
            <w:tcBorders>
              <w:top w:val="single" w:sz="4" w:space="0" w:color="auto"/>
              <w:left w:val="single" w:sz="4" w:space="0" w:color="auto"/>
              <w:bottom w:val="single" w:sz="4" w:space="0" w:color="auto"/>
              <w:right w:val="single" w:sz="4" w:space="0" w:color="auto"/>
            </w:tcBorders>
            <w:noWrap/>
            <w:hideMark/>
          </w:tcPr>
          <w:p w14:paraId="57093579" w14:textId="3F86471D" w:rsidR="00133BE4" w:rsidRDefault="00133BE4" w:rsidP="00133BE4">
            <w:pPr>
              <w:jc w:val="center"/>
              <w:rPr>
                <w:b/>
                <w:bCs/>
              </w:rPr>
            </w:pPr>
            <w:r>
              <w:rPr>
                <w:b/>
                <w:bCs/>
              </w:rPr>
              <w:t>Prevalence rate</w:t>
            </w:r>
          </w:p>
        </w:tc>
      </w:tr>
      <w:tr w:rsidR="00F74496" w14:paraId="1DC187D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F6E48BA" w14:textId="77777777" w:rsidR="00265584" w:rsidRDefault="00265584">
            <w:r>
              <w:t>Arizona</w:t>
            </w:r>
          </w:p>
        </w:tc>
        <w:tc>
          <w:tcPr>
            <w:tcW w:w="835" w:type="pct"/>
            <w:tcBorders>
              <w:top w:val="single" w:sz="4" w:space="0" w:color="auto"/>
              <w:left w:val="single" w:sz="4" w:space="0" w:color="auto"/>
              <w:bottom w:val="single" w:sz="4" w:space="0" w:color="auto"/>
              <w:right w:val="single" w:sz="4" w:space="0" w:color="auto"/>
            </w:tcBorders>
            <w:noWrap/>
            <w:hideMark/>
          </w:tcPr>
          <w:p w14:paraId="04E8D008" w14:textId="77777777" w:rsidR="00265584" w:rsidRDefault="00265584">
            <w:pPr>
              <w:jc w:val="center"/>
            </w:pPr>
            <w:r>
              <w:t>6,631,643</w:t>
            </w:r>
          </w:p>
        </w:tc>
        <w:tc>
          <w:tcPr>
            <w:tcW w:w="644" w:type="pct"/>
            <w:tcBorders>
              <w:top w:val="single" w:sz="4" w:space="0" w:color="auto"/>
              <w:left w:val="single" w:sz="4" w:space="0" w:color="auto"/>
              <w:bottom w:val="single" w:sz="4" w:space="0" w:color="auto"/>
              <w:right w:val="single" w:sz="4" w:space="0" w:color="auto"/>
            </w:tcBorders>
            <w:noWrap/>
            <w:hideMark/>
          </w:tcPr>
          <w:p w14:paraId="728168D1" w14:textId="77777777" w:rsidR="00265584" w:rsidRDefault="00265584">
            <w:pPr>
              <w:jc w:val="center"/>
            </w:pPr>
            <w:r>
              <w:t>866,487</w:t>
            </w:r>
          </w:p>
        </w:tc>
        <w:tc>
          <w:tcPr>
            <w:tcW w:w="675" w:type="pct"/>
            <w:tcBorders>
              <w:top w:val="single" w:sz="4" w:space="0" w:color="auto"/>
              <w:left w:val="single" w:sz="4" w:space="0" w:color="auto"/>
              <w:bottom w:val="single" w:sz="4" w:space="0" w:color="auto"/>
              <w:right w:val="single" w:sz="4" w:space="0" w:color="auto"/>
            </w:tcBorders>
            <w:noWrap/>
            <w:hideMark/>
          </w:tcPr>
          <w:p w14:paraId="699F16AE" w14:textId="77777777" w:rsidR="00265584" w:rsidRDefault="00265584">
            <w:pPr>
              <w:jc w:val="center"/>
            </w:pPr>
            <w:r>
              <w:t>42,622</w:t>
            </w:r>
          </w:p>
        </w:tc>
        <w:tc>
          <w:tcPr>
            <w:tcW w:w="685" w:type="pct"/>
            <w:tcBorders>
              <w:top w:val="single" w:sz="4" w:space="0" w:color="auto"/>
              <w:left w:val="single" w:sz="4" w:space="0" w:color="auto"/>
              <w:bottom w:val="single" w:sz="4" w:space="0" w:color="auto"/>
              <w:right w:val="single" w:sz="4" w:space="0" w:color="auto"/>
            </w:tcBorders>
            <w:noWrap/>
            <w:hideMark/>
          </w:tcPr>
          <w:p w14:paraId="1735FBB0" w14:textId="77777777" w:rsidR="00265584" w:rsidRDefault="00265584">
            <w:pPr>
              <w:jc w:val="center"/>
            </w:pPr>
            <w:r>
              <w:t>2,802,422</w:t>
            </w:r>
          </w:p>
        </w:tc>
        <w:tc>
          <w:tcPr>
            <w:tcW w:w="626" w:type="pct"/>
            <w:tcBorders>
              <w:top w:val="single" w:sz="4" w:space="0" w:color="auto"/>
              <w:left w:val="single" w:sz="4" w:space="0" w:color="auto"/>
              <w:bottom w:val="single" w:sz="4" w:space="0" w:color="auto"/>
              <w:right w:val="single" w:sz="4" w:space="0" w:color="auto"/>
            </w:tcBorders>
            <w:noWrap/>
            <w:hideMark/>
          </w:tcPr>
          <w:p w14:paraId="0D0546B0" w14:textId="77777777" w:rsidR="00265584" w:rsidRDefault="00265584">
            <w:pPr>
              <w:jc w:val="center"/>
            </w:pPr>
            <w:r>
              <w:t>15.2</w:t>
            </w:r>
          </w:p>
        </w:tc>
        <w:tc>
          <w:tcPr>
            <w:tcW w:w="719" w:type="pct"/>
            <w:tcBorders>
              <w:top w:val="single" w:sz="4" w:space="0" w:color="auto"/>
              <w:left w:val="single" w:sz="4" w:space="0" w:color="auto"/>
              <w:bottom w:val="single" w:sz="4" w:space="0" w:color="auto"/>
              <w:right w:val="single" w:sz="4" w:space="0" w:color="auto"/>
            </w:tcBorders>
            <w:noWrap/>
            <w:hideMark/>
          </w:tcPr>
          <w:p w14:paraId="1E7586CF" w14:textId="77777777" w:rsidR="00265584" w:rsidRDefault="00265584">
            <w:pPr>
              <w:jc w:val="center"/>
            </w:pPr>
            <w:r>
              <w:t>13.1</w:t>
            </w:r>
          </w:p>
        </w:tc>
      </w:tr>
      <w:tr w:rsidR="00F74496" w14:paraId="27D357D0"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2486333B" w14:textId="77777777" w:rsidR="00265584" w:rsidRDefault="00265584">
            <w:r>
              <w:t>California</w:t>
            </w:r>
          </w:p>
        </w:tc>
        <w:tc>
          <w:tcPr>
            <w:tcW w:w="835" w:type="pct"/>
            <w:tcBorders>
              <w:top w:val="single" w:sz="4" w:space="0" w:color="auto"/>
              <w:left w:val="single" w:sz="4" w:space="0" w:color="auto"/>
              <w:bottom w:val="single" w:sz="4" w:space="0" w:color="auto"/>
              <w:right w:val="single" w:sz="4" w:space="0" w:color="auto"/>
            </w:tcBorders>
            <w:noWrap/>
            <w:hideMark/>
          </w:tcPr>
          <w:p w14:paraId="4B682145" w14:textId="77777777" w:rsidR="00265584" w:rsidRDefault="00265584">
            <w:pPr>
              <w:jc w:val="center"/>
            </w:pPr>
            <w:r>
              <w:t>36,944,762</w:t>
            </w:r>
          </w:p>
        </w:tc>
        <w:tc>
          <w:tcPr>
            <w:tcW w:w="644" w:type="pct"/>
            <w:tcBorders>
              <w:top w:val="single" w:sz="4" w:space="0" w:color="auto"/>
              <w:left w:val="single" w:sz="4" w:space="0" w:color="auto"/>
              <w:bottom w:val="single" w:sz="4" w:space="0" w:color="auto"/>
              <w:right w:val="single" w:sz="4" w:space="0" w:color="auto"/>
            </w:tcBorders>
            <w:noWrap/>
            <w:hideMark/>
          </w:tcPr>
          <w:p w14:paraId="74D12ECD" w14:textId="77777777" w:rsidR="00265584" w:rsidRDefault="00265584">
            <w:pPr>
              <w:jc w:val="center"/>
            </w:pPr>
            <w:r>
              <w:t>4,513,981</w:t>
            </w:r>
          </w:p>
        </w:tc>
        <w:tc>
          <w:tcPr>
            <w:tcW w:w="675" w:type="pct"/>
            <w:tcBorders>
              <w:top w:val="single" w:sz="4" w:space="0" w:color="auto"/>
              <w:left w:val="single" w:sz="4" w:space="0" w:color="auto"/>
              <w:bottom w:val="single" w:sz="4" w:space="0" w:color="auto"/>
              <w:right w:val="single" w:sz="4" w:space="0" w:color="auto"/>
            </w:tcBorders>
            <w:noWrap/>
            <w:hideMark/>
          </w:tcPr>
          <w:p w14:paraId="17FD6D67" w14:textId="77777777" w:rsidR="00265584" w:rsidRDefault="00265584">
            <w:pPr>
              <w:jc w:val="center"/>
            </w:pPr>
            <w:r>
              <w:t>156,599</w:t>
            </w:r>
          </w:p>
        </w:tc>
        <w:tc>
          <w:tcPr>
            <w:tcW w:w="685" w:type="pct"/>
            <w:tcBorders>
              <w:top w:val="single" w:sz="4" w:space="0" w:color="auto"/>
              <w:left w:val="single" w:sz="4" w:space="0" w:color="auto"/>
              <w:bottom w:val="single" w:sz="4" w:space="0" w:color="auto"/>
              <w:right w:val="single" w:sz="4" w:space="0" w:color="auto"/>
            </w:tcBorders>
            <w:noWrap/>
            <w:hideMark/>
          </w:tcPr>
          <w:p w14:paraId="705AD6DE" w14:textId="77777777" w:rsidR="00265584" w:rsidRDefault="00265584">
            <w:pPr>
              <w:jc w:val="center"/>
            </w:pPr>
            <w:r>
              <w:t>16,850,453</w:t>
            </w:r>
          </w:p>
        </w:tc>
        <w:tc>
          <w:tcPr>
            <w:tcW w:w="626" w:type="pct"/>
            <w:tcBorders>
              <w:top w:val="single" w:sz="4" w:space="0" w:color="auto"/>
              <w:left w:val="single" w:sz="4" w:space="0" w:color="auto"/>
              <w:bottom w:val="single" w:sz="4" w:space="0" w:color="auto"/>
              <w:right w:val="single" w:sz="4" w:space="0" w:color="auto"/>
            </w:tcBorders>
            <w:noWrap/>
            <w:hideMark/>
          </w:tcPr>
          <w:p w14:paraId="67F1E34E" w14:textId="77777777" w:rsidR="00265584" w:rsidRDefault="00265584">
            <w:pPr>
              <w:jc w:val="center"/>
            </w:pPr>
            <w:r>
              <w:t>9.3</w:t>
            </w:r>
          </w:p>
        </w:tc>
        <w:tc>
          <w:tcPr>
            <w:tcW w:w="719" w:type="pct"/>
            <w:tcBorders>
              <w:top w:val="single" w:sz="4" w:space="0" w:color="auto"/>
              <w:left w:val="single" w:sz="4" w:space="0" w:color="auto"/>
              <w:bottom w:val="single" w:sz="4" w:space="0" w:color="auto"/>
              <w:right w:val="single" w:sz="4" w:space="0" w:color="auto"/>
            </w:tcBorders>
            <w:noWrap/>
            <w:hideMark/>
          </w:tcPr>
          <w:p w14:paraId="45AA0D77" w14:textId="77777777" w:rsidR="00265584" w:rsidRDefault="00265584">
            <w:pPr>
              <w:jc w:val="center"/>
            </w:pPr>
            <w:r>
              <w:t>12.2</w:t>
            </w:r>
          </w:p>
        </w:tc>
      </w:tr>
      <w:tr w:rsidR="00F74496" w14:paraId="0F519D9E"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1DC8846" w14:textId="77777777" w:rsidR="00265584" w:rsidRDefault="00265584">
            <w:r>
              <w:t>Connecticut</w:t>
            </w:r>
          </w:p>
        </w:tc>
        <w:tc>
          <w:tcPr>
            <w:tcW w:w="835" w:type="pct"/>
            <w:tcBorders>
              <w:top w:val="single" w:sz="4" w:space="0" w:color="auto"/>
              <w:left w:val="single" w:sz="4" w:space="0" w:color="auto"/>
              <w:bottom w:val="single" w:sz="4" w:space="0" w:color="auto"/>
              <w:right w:val="single" w:sz="4" w:space="0" w:color="auto"/>
            </w:tcBorders>
            <w:noWrap/>
            <w:hideMark/>
          </w:tcPr>
          <w:p w14:paraId="3464CABC" w14:textId="77777777" w:rsidR="00265584" w:rsidRDefault="00265584">
            <w:pPr>
              <w:jc w:val="center"/>
            </w:pPr>
            <w:r>
              <w:t>3,216,911</w:t>
            </w:r>
          </w:p>
        </w:tc>
        <w:tc>
          <w:tcPr>
            <w:tcW w:w="644" w:type="pct"/>
            <w:tcBorders>
              <w:top w:val="single" w:sz="4" w:space="0" w:color="auto"/>
              <w:left w:val="single" w:sz="4" w:space="0" w:color="auto"/>
              <w:bottom w:val="single" w:sz="4" w:space="0" w:color="auto"/>
              <w:right w:val="single" w:sz="4" w:space="0" w:color="auto"/>
            </w:tcBorders>
            <w:noWrap/>
            <w:hideMark/>
          </w:tcPr>
          <w:p w14:paraId="19C257F4" w14:textId="77777777" w:rsidR="00265584" w:rsidRDefault="00265584">
            <w:pPr>
              <w:jc w:val="center"/>
            </w:pPr>
            <w:r>
              <w:t>515,372</w:t>
            </w:r>
          </w:p>
        </w:tc>
        <w:tc>
          <w:tcPr>
            <w:tcW w:w="675" w:type="pct"/>
            <w:tcBorders>
              <w:top w:val="single" w:sz="4" w:space="0" w:color="auto"/>
              <w:left w:val="single" w:sz="4" w:space="0" w:color="auto"/>
              <w:bottom w:val="single" w:sz="4" w:space="0" w:color="auto"/>
              <w:right w:val="single" w:sz="4" w:space="0" w:color="auto"/>
            </w:tcBorders>
            <w:noWrap/>
            <w:hideMark/>
          </w:tcPr>
          <w:p w14:paraId="4FB4F452" w14:textId="77777777" w:rsidR="00265584" w:rsidRDefault="00265584">
            <w:pPr>
              <w:jc w:val="center"/>
            </w:pPr>
            <w:r>
              <w:t>32,939</w:t>
            </w:r>
          </w:p>
        </w:tc>
        <w:tc>
          <w:tcPr>
            <w:tcW w:w="685" w:type="pct"/>
            <w:tcBorders>
              <w:top w:val="single" w:sz="4" w:space="0" w:color="auto"/>
              <w:left w:val="single" w:sz="4" w:space="0" w:color="auto"/>
              <w:bottom w:val="single" w:sz="4" w:space="0" w:color="auto"/>
              <w:right w:val="single" w:sz="4" w:space="0" w:color="auto"/>
            </w:tcBorders>
            <w:noWrap/>
            <w:hideMark/>
          </w:tcPr>
          <w:p w14:paraId="6C0DCEF8" w14:textId="77777777" w:rsidR="00265584" w:rsidRDefault="00265584">
            <w:pPr>
              <w:jc w:val="center"/>
            </w:pPr>
            <w:r>
              <w:t>2,734,478</w:t>
            </w:r>
          </w:p>
        </w:tc>
        <w:tc>
          <w:tcPr>
            <w:tcW w:w="626" w:type="pct"/>
            <w:tcBorders>
              <w:top w:val="single" w:sz="4" w:space="0" w:color="auto"/>
              <w:left w:val="single" w:sz="4" w:space="0" w:color="auto"/>
              <w:bottom w:val="single" w:sz="4" w:space="0" w:color="auto"/>
              <w:right w:val="single" w:sz="4" w:space="0" w:color="auto"/>
            </w:tcBorders>
            <w:noWrap/>
            <w:hideMark/>
          </w:tcPr>
          <w:p w14:paraId="68C9F07C"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261BB092" w14:textId="77777777" w:rsidR="00265584" w:rsidRDefault="00265584">
            <w:pPr>
              <w:jc w:val="center"/>
            </w:pPr>
            <w:r>
              <w:t>16.0</w:t>
            </w:r>
          </w:p>
        </w:tc>
      </w:tr>
      <w:tr w:rsidR="00F74496" w14:paraId="479331C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918824D" w14:textId="77777777" w:rsidR="00265584" w:rsidRDefault="00265584">
            <w:r>
              <w:t>D.C.</w:t>
            </w:r>
          </w:p>
        </w:tc>
        <w:tc>
          <w:tcPr>
            <w:tcW w:w="835" w:type="pct"/>
            <w:tcBorders>
              <w:top w:val="single" w:sz="4" w:space="0" w:color="auto"/>
              <w:left w:val="single" w:sz="4" w:space="0" w:color="auto"/>
              <w:bottom w:val="single" w:sz="4" w:space="0" w:color="auto"/>
              <w:right w:val="single" w:sz="4" w:space="0" w:color="auto"/>
            </w:tcBorders>
            <w:noWrap/>
            <w:hideMark/>
          </w:tcPr>
          <w:p w14:paraId="4C4B9DE3" w14:textId="77777777" w:rsidR="00265584" w:rsidRDefault="00265584">
            <w:pPr>
              <w:jc w:val="center"/>
            </w:pPr>
            <w:r>
              <w:t>550,985</w:t>
            </w:r>
          </w:p>
        </w:tc>
        <w:tc>
          <w:tcPr>
            <w:tcW w:w="644" w:type="pct"/>
            <w:tcBorders>
              <w:top w:val="single" w:sz="4" w:space="0" w:color="auto"/>
              <w:left w:val="single" w:sz="4" w:space="0" w:color="auto"/>
              <w:bottom w:val="single" w:sz="4" w:space="0" w:color="auto"/>
              <w:right w:val="single" w:sz="4" w:space="0" w:color="auto"/>
            </w:tcBorders>
            <w:noWrap/>
            <w:hideMark/>
          </w:tcPr>
          <w:p w14:paraId="0BF4E61C" w14:textId="77777777" w:rsidR="00265584" w:rsidRDefault="00265584">
            <w:pPr>
              <w:jc w:val="center"/>
            </w:pPr>
            <w:r>
              <w:t>109,403</w:t>
            </w:r>
          </w:p>
        </w:tc>
        <w:tc>
          <w:tcPr>
            <w:tcW w:w="675" w:type="pct"/>
            <w:tcBorders>
              <w:top w:val="single" w:sz="4" w:space="0" w:color="auto"/>
              <w:left w:val="single" w:sz="4" w:space="0" w:color="auto"/>
              <w:bottom w:val="single" w:sz="4" w:space="0" w:color="auto"/>
              <w:right w:val="single" w:sz="4" w:space="0" w:color="auto"/>
            </w:tcBorders>
            <w:noWrap/>
            <w:hideMark/>
          </w:tcPr>
          <w:p w14:paraId="4D2C6F14" w14:textId="77777777" w:rsidR="00265584" w:rsidRDefault="00265584">
            <w:pPr>
              <w:jc w:val="center"/>
            </w:pPr>
            <w:r>
              <w:t>3,184</w:t>
            </w:r>
          </w:p>
        </w:tc>
        <w:tc>
          <w:tcPr>
            <w:tcW w:w="685" w:type="pct"/>
            <w:tcBorders>
              <w:top w:val="single" w:sz="4" w:space="0" w:color="auto"/>
              <w:left w:val="single" w:sz="4" w:space="0" w:color="auto"/>
              <w:bottom w:val="single" w:sz="4" w:space="0" w:color="auto"/>
              <w:right w:val="single" w:sz="4" w:space="0" w:color="auto"/>
            </w:tcBorders>
            <w:noWrap/>
            <w:hideMark/>
          </w:tcPr>
          <w:p w14:paraId="3CAE20DE" w14:textId="77777777" w:rsidR="00265584" w:rsidRDefault="00265584">
            <w:pPr>
              <w:jc w:val="center"/>
            </w:pPr>
            <w:r>
              <w:t>179,493</w:t>
            </w:r>
          </w:p>
        </w:tc>
        <w:tc>
          <w:tcPr>
            <w:tcW w:w="626" w:type="pct"/>
            <w:tcBorders>
              <w:top w:val="single" w:sz="4" w:space="0" w:color="auto"/>
              <w:left w:val="single" w:sz="4" w:space="0" w:color="auto"/>
              <w:bottom w:val="single" w:sz="4" w:space="0" w:color="auto"/>
              <w:right w:val="single" w:sz="4" w:space="0" w:color="auto"/>
            </w:tcBorders>
            <w:noWrap/>
            <w:hideMark/>
          </w:tcPr>
          <w:p w14:paraId="7F2FACE0" w14:textId="77777777" w:rsidR="00265584" w:rsidRDefault="00265584">
            <w:pPr>
              <w:jc w:val="center"/>
            </w:pPr>
            <w:r>
              <w:t>17.7</w:t>
            </w:r>
          </w:p>
        </w:tc>
        <w:tc>
          <w:tcPr>
            <w:tcW w:w="719" w:type="pct"/>
            <w:tcBorders>
              <w:top w:val="single" w:sz="4" w:space="0" w:color="auto"/>
              <w:left w:val="single" w:sz="4" w:space="0" w:color="auto"/>
              <w:bottom w:val="single" w:sz="4" w:space="0" w:color="auto"/>
              <w:right w:val="single" w:sz="4" w:space="0" w:color="auto"/>
            </w:tcBorders>
            <w:noWrap/>
            <w:hideMark/>
          </w:tcPr>
          <w:p w14:paraId="63081179" w14:textId="77777777" w:rsidR="00265584" w:rsidRDefault="00265584">
            <w:pPr>
              <w:jc w:val="center"/>
            </w:pPr>
            <w:r>
              <w:t>19.9</w:t>
            </w:r>
          </w:p>
        </w:tc>
      </w:tr>
      <w:tr w:rsidR="00F74496" w14:paraId="2127F143"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4E9DC42" w14:textId="77777777" w:rsidR="00265584" w:rsidRDefault="00265584">
            <w:r>
              <w:t>Georgia</w:t>
            </w:r>
          </w:p>
        </w:tc>
        <w:tc>
          <w:tcPr>
            <w:tcW w:w="835" w:type="pct"/>
            <w:tcBorders>
              <w:top w:val="single" w:sz="4" w:space="0" w:color="auto"/>
              <w:left w:val="single" w:sz="4" w:space="0" w:color="auto"/>
              <w:bottom w:val="single" w:sz="4" w:space="0" w:color="auto"/>
              <w:right w:val="single" w:sz="4" w:space="0" w:color="auto"/>
            </w:tcBorders>
            <w:noWrap/>
            <w:hideMark/>
          </w:tcPr>
          <w:p w14:paraId="4AB3D3ED" w14:textId="77777777" w:rsidR="00265584" w:rsidRDefault="00265584">
            <w:pPr>
              <w:jc w:val="center"/>
            </w:pPr>
            <w:r>
              <w:t>12,211,232</w:t>
            </w:r>
          </w:p>
        </w:tc>
        <w:tc>
          <w:tcPr>
            <w:tcW w:w="644" w:type="pct"/>
            <w:tcBorders>
              <w:top w:val="single" w:sz="4" w:space="0" w:color="auto"/>
              <w:left w:val="single" w:sz="4" w:space="0" w:color="auto"/>
              <w:bottom w:val="single" w:sz="4" w:space="0" w:color="auto"/>
              <w:right w:val="single" w:sz="4" w:space="0" w:color="auto"/>
            </w:tcBorders>
            <w:noWrap/>
            <w:hideMark/>
          </w:tcPr>
          <w:p w14:paraId="6FD5FFFD" w14:textId="77777777" w:rsidR="00265584" w:rsidRDefault="00265584">
            <w:pPr>
              <w:jc w:val="center"/>
            </w:pPr>
            <w:r>
              <w:t>1,847,944</w:t>
            </w:r>
          </w:p>
        </w:tc>
        <w:tc>
          <w:tcPr>
            <w:tcW w:w="675" w:type="pct"/>
            <w:tcBorders>
              <w:top w:val="single" w:sz="4" w:space="0" w:color="auto"/>
              <w:left w:val="single" w:sz="4" w:space="0" w:color="auto"/>
              <w:bottom w:val="single" w:sz="4" w:space="0" w:color="auto"/>
              <w:right w:val="single" w:sz="4" w:space="0" w:color="auto"/>
            </w:tcBorders>
            <w:noWrap/>
            <w:hideMark/>
          </w:tcPr>
          <w:p w14:paraId="7FCA8564" w14:textId="77777777" w:rsidR="00265584" w:rsidRDefault="00265584">
            <w:pPr>
              <w:jc w:val="center"/>
            </w:pPr>
            <w:r>
              <w:t>94,786</w:t>
            </w:r>
          </w:p>
        </w:tc>
        <w:tc>
          <w:tcPr>
            <w:tcW w:w="685" w:type="pct"/>
            <w:tcBorders>
              <w:top w:val="single" w:sz="4" w:space="0" w:color="auto"/>
              <w:left w:val="single" w:sz="4" w:space="0" w:color="auto"/>
              <w:bottom w:val="single" w:sz="4" w:space="0" w:color="auto"/>
              <w:right w:val="single" w:sz="4" w:space="0" w:color="auto"/>
            </w:tcBorders>
            <w:noWrap/>
            <w:hideMark/>
          </w:tcPr>
          <w:p w14:paraId="176C5088" w14:textId="77777777" w:rsidR="00265584" w:rsidRDefault="00265584">
            <w:pPr>
              <w:jc w:val="center"/>
            </w:pPr>
            <w:r>
              <w:t>10,458,074</w:t>
            </w:r>
          </w:p>
        </w:tc>
        <w:tc>
          <w:tcPr>
            <w:tcW w:w="626" w:type="pct"/>
            <w:tcBorders>
              <w:top w:val="single" w:sz="4" w:space="0" w:color="auto"/>
              <w:left w:val="single" w:sz="4" w:space="0" w:color="auto"/>
              <w:bottom w:val="single" w:sz="4" w:space="0" w:color="auto"/>
              <w:right w:val="single" w:sz="4" w:space="0" w:color="auto"/>
            </w:tcBorders>
            <w:noWrap/>
            <w:hideMark/>
          </w:tcPr>
          <w:p w14:paraId="315A26FB" w14:textId="77777777" w:rsidR="00265584" w:rsidRDefault="00265584">
            <w:pPr>
              <w:jc w:val="center"/>
            </w:pPr>
            <w:r>
              <w:t>9.1</w:t>
            </w:r>
          </w:p>
        </w:tc>
        <w:tc>
          <w:tcPr>
            <w:tcW w:w="719" w:type="pct"/>
            <w:tcBorders>
              <w:top w:val="single" w:sz="4" w:space="0" w:color="auto"/>
              <w:left w:val="single" w:sz="4" w:space="0" w:color="auto"/>
              <w:bottom w:val="single" w:sz="4" w:space="0" w:color="auto"/>
              <w:right w:val="single" w:sz="4" w:space="0" w:color="auto"/>
            </w:tcBorders>
            <w:noWrap/>
            <w:hideMark/>
          </w:tcPr>
          <w:p w14:paraId="6A964026" w14:textId="77777777" w:rsidR="00265584" w:rsidRDefault="00265584">
            <w:pPr>
              <w:jc w:val="center"/>
            </w:pPr>
            <w:r>
              <w:t>15.1</w:t>
            </w:r>
          </w:p>
        </w:tc>
      </w:tr>
      <w:tr w:rsidR="00F74496" w14:paraId="696CADB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45F49B2" w14:textId="77777777" w:rsidR="00265584" w:rsidRDefault="00265584">
            <w:r>
              <w:t>Illinois</w:t>
            </w:r>
          </w:p>
        </w:tc>
        <w:tc>
          <w:tcPr>
            <w:tcW w:w="835" w:type="pct"/>
            <w:tcBorders>
              <w:top w:val="single" w:sz="4" w:space="0" w:color="auto"/>
              <w:left w:val="single" w:sz="4" w:space="0" w:color="auto"/>
              <w:bottom w:val="single" w:sz="4" w:space="0" w:color="auto"/>
              <w:right w:val="single" w:sz="4" w:space="0" w:color="auto"/>
            </w:tcBorders>
            <w:noWrap/>
            <w:hideMark/>
          </w:tcPr>
          <w:p w14:paraId="269AE78A" w14:textId="77777777" w:rsidR="00265584" w:rsidRDefault="00265584">
            <w:pPr>
              <w:jc w:val="center"/>
            </w:pPr>
            <w:r>
              <w:t>12,758,371</w:t>
            </w:r>
          </w:p>
        </w:tc>
        <w:tc>
          <w:tcPr>
            <w:tcW w:w="644" w:type="pct"/>
            <w:tcBorders>
              <w:top w:val="single" w:sz="4" w:space="0" w:color="auto"/>
              <w:left w:val="single" w:sz="4" w:space="0" w:color="auto"/>
              <w:bottom w:val="single" w:sz="4" w:space="0" w:color="auto"/>
              <w:right w:val="single" w:sz="4" w:space="0" w:color="auto"/>
            </w:tcBorders>
            <w:noWrap/>
            <w:hideMark/>
          </w:tcPr>
          <w:p w14:paraId="1FB1639D" w14:textId="77777777" w:rsidR="00265584" w:rsidRDefault="00265584">
            <w:pPr>
              <w:jc w:val="center"/>
            </w:pPr>
            <w:r>
              <w:t>1,580,896</w:t>
            </w:r>
          </w:p>
        </w:tc>
        <w:tc>
          <w:tcPr>
            <w:tcW w:w="675" w:type="pct"/>
            <w:tcBorders>
              <w:top w:val="single" w:sz="4" w:space="0" w:color="auto"/>
              <w:left w:val="single" w:sz="4" w:space="0" w:color="auto"/>
              <w:bottom w:val="single" w:sz="4" w:space="0" w:color="auto"/>
              <w:right w:val="single" w:sz="4" w:space="0" w:color="auto"/>
            </w:tcBorders>
            <w:noWrap/>
            <w:hideMark/>
          </w:tcPr>
          <w:p w14:paraId="734746A3" w14:textId="77777777" w:rsidR="00265584" w:rsidRDefault="00265584">
            <w:pPr>
              <w:jc w:val="center"/>
            </w:pPr>
            <w:r>
              <w:t>37,799</w:t>
            </w:r>
          </w:p>
        </w:tc>
        <w:tc>
          <w:tcPr>
            <w:tcW w:w="685" w:type="pct"/>
            <w:tcBorders>
              <w:top w:val="single" w:sz="4" w:space="0" w:color="auto"/>
              <w:left w:val="single" w:sz="4" w:space="0" w:color="auto"/>
              <w:bottom w:val="single" w:sz="4" w:space="0" w:color="auto"/>
              <w:right w:val="single" w:sz="4" w:space="0" w:color="auto"/>
            </w:tcBorders>
            <w:noWrap/>
            <w:hideMark/>
          </w:tcPr>
          <w:p w14:paraId="106DDBCC" w14:textId="77777777" w:rsidR="00265584" w:rsidRDefault="00265584">
            <w:pPr>
              <w:jc w:val="center"/>
            </w:pPr>
            <w:r>
              <w:t>5,673,571</w:t>
            </w:r>
          </w:p>
        </w:tc>
        <w:tc>
          <w:tcPr>
            <w:tcW w:w="626" w:type="pct"/>
            <w:tcBorders>
              <w:top w:val="single" w:sz="4" w:space="0" w:color="auto"/>
              <w:left w:val="single" w:sz="4" w:space="0" w:color="auto"/>
              <w:bottom w:val="single" w:sz="4" w:space="0" w:color="auto"/>
              <w:right w:val="single" w:sz="4" w:space="0" w:color="auto"/>
            </w:tcBorders>
            <w:noWrap/>
            <w:hideMark/>
          </w:tcPr>
          <w:p w14:paraId="6195C8E5" w14:textId="77777777" w:rsidR="00265584" w:rsidRDefault="00265584">
            <w:pPr>
              <w:jc w:val="center"/>
            </w:pPr>
            <w:r>
              <w:t>6.7</w:t>
            </w:r>
          </w:p>
        </w:tc>
        <w:tc>
          <w:tcPr>
            <w:tcW w:w="719" w:type="pct"/>
            <w:tcBorders>
              <w:top w:val="single" w:sz="4" w:space="0" w:color="auto"/>
              <w:left w:val="single" w:sz="4" w:space="0" w:color="auto"/>
              <w:bottom w:val="single" w:sz="4" w:space="0" w:color="auto"/>
              <w:right w:val="single" w:sz="4" w:space="0" w:color="auto"/>
            </w:tcBorders>
            <w:noWrap/>
            <w:hideMark/>
          </w:tcPr>
          <w:p w14:paraId="4A48E457" w14:textId="77777777" w:rsidR="00265584" w:rsidRDefault="00265584">
            <w:pPr>
              <w:jc w:val="center"/>
            </w:pPr>
            <w:r>
              <w:t>12.4</w:t>
            </w:r>
          </w:p>
        </w:tc>
      </w:tr>
      <w:tr w:rsidR="00F74496" w14:paraId="38E9502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950B2E7" w14:textId="77777777" w:rsidR="00265584" w:rsidRDefault="00265584">
            <w:r>
              <w:t>Indiana</w:t>
            </w:r>
          </w:p>
        </w:tc>
        <w:tc>
          <w:tcPr>
            <w:tcW w:w="835" w:type="pct"/>
            <w:tcBorders>
              <w:top w:val="single" w:sz="4" w:space="0" w:color="auto"/>
              <w:left w:val="single" w:sz="4" w:space="0" w:color="auto"/>
              <w:bottom w:val="single" w:sz="4" w:space="0" w:color="auto"/>
              <w:right w:val="single" w:sz="4" w:space="0" w:color="auto"/>
            </w:tcBorders>
            <w:noWrap/>
            <w:hideMark/>
          </w:tcPr>
          <w:p w14:paraId="77EBF998" w14:textId="77777777" w:rsidR="00265584" w:rsidRDefault="00265584">
            <w:pPr>
              <w:jc w:val="center"/>
            </w:pPr>
            <w:r>
              <w:t>7,837,910</w:t>
            </w:r>
          </w:p>
        </w:tc>
        <w:tc>
          <w:tcPr>
            <w:tcW w:w="644" w:type="pct"/>
            <w:tcBorders>
              <w:top w:val="single" w:sz="4" w:space="0" w:color="auto"/>
              <w:left w:val="single" w:sz="4" w:space="0" w:color="auto"/>
              <w:bottom w:val="single" w:sz="4" w:space="0" w:color="auto"/>
              <w:right w:val="single" w:sz="4" w:space="0" w:color="auto"/>
            </w:tcBorders>
            <w:noWrap/>
            <w:hideMark/>
          </w:tcPr>
          <w:p w14:paraId="32D32678" w14:textId="77777777" w:rsidR="00265584" w:rsidRDefault="00265584">
            <w:pPr>
              <w:jc w:val="center"/>
            </w:pPr>
            <w:r>
              <w:t>1,006,366</w:t>
            </w:r>
          </w:p>
        </w:tc>
        <w:tc>
          <w:tcPr>
            <w:tcW w:w="675" w:type="pct"/>
            <w:tcBorders>
              <w:top w:val="single" w:sz="4" w:space="0" w:color="auto"/>
              <w:left w:val="single" w:sz="4" w:space="0" w:color="auto"/>
              <w:bottom w:val="single" w:sz="4" w:space="0" w:color="auto"/>
              <w:right w:val="single" w:sz="4" w:space="0" w:color="auto"/>
            </w:tcBorders>
            <w:noWrap/>
            <w:hideMark/>
          </w:tcPr>
          <w:p w14:paraId="697792F2" w14:textId="77777777" w:rsidR="00265584" w:rsidRDefault="00265584">
            <w:pPr>
              <w:jc w:val="center"/>
            </w:pPr>
            <w:r>
              <w:t>105,219</w:t>
            </w:r>
          </w:p>
        </w:tc>
        <w:tc>
          <w:tcPr>
            <w:tcW w:w="685" w:type="pct"/>
            <w:tcBorders>
              <w:top w:val="single" w:sz="4" w:space="0" w:color="auto"/>
              <w:left w:val="single" w:sz="4" w:space="0" w:color="auto"/>
              <w:bottom w:val="single" w:sz="4" w:space="0" w:color="auto"/>
              <w:right w:val="single" w:sz="4" w:space="0" w:color="auto"/>
            </w:tcBorders>
            <w:noWrap/>
            <w:hideMark/>
          </w:tcPr>
          <w:p w14:paraId="2B4D4773" w14:textId="77777777" w:rsidR="00265584" w:rsidRDefault="00265584">
            <w:pPr>
              <w:jc w:val="center"/>
            </w:pPr>
            <w:r>
              <w:t>6,936,762</w:t>
            </w:r>
          </w:p>
        </w:tc>
        <w:tc>
          <w:tcPr>
            <w:tcW w:w="626" w:type="pct"/>
            <w:tcBorders>
              <w:top w:val="single" w:sz="4" w:space="0" w:color="auto"/>
              <w:left w:val="single" w:sz="4" w:space="0" w:color="auto"/>
              <w:bottom w:val="single" w:sz="4" w:space="0" w:color="auto"/>
              <w:right w:val="single" w:sz="4" w:space="0" w:color="auto"/>
            </w:tcBorders>
            <w:noWrap/>
            <w:hideMark/>
          </w:tcPr>
          <w:p w14:paraId="4EBAD214" w14:textId="77777777" w:rsidR="00265584" w:rsidRDefault="00265584">
            <w:pPr>
              <w:jc w:val="center"/>
            </w:pPr>
            <w:r>
              <w:t>15.2</w:t>
            </w:r>
          </w:p>
        </w:tc>
        <w:tc>
          <w:tcPr>
            <w:tcW w:w="719" w:type="pct"/>
            <w:tcBorders>
              <w:top w:val="single" w:sz="4" w:space="0" w:color="auto"/>
              <w:left w:val="single" w:sz="4" w:space="0" w:color="auto"/>
              <w:bottom w:val="single" w:sz="4" w:space="0" w:color="auto"/>
              <w:right w:val="single" w:sz="4" w:space="0" w:color="auto"/>
            </w:tcBorders>
            <w:noWrap/>
            <w:hideMark/>
          </w:tcPr>
          <w:p w14:paraId="701A3828" w14:textId="77777777" w:rsidR="00265584" w:rsidRDefault="00265584">
            <w:pPr>
              <w:jc w:val="center"/>
            </w:pPr>
            <w:r>
              <w:t>12.8</w:t>
            </w:r>
          </w:p>
        </w:tc>
      </w:tr>
      <w:tr w:rsidR="00F74496" w14:paraId="70759F5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9B4476C" w14:textId="77777777" w:rsidR="00265584" w:rsidRDefault="00265584">
            <w:r>
              <w:t>Iowa</w:t>
            </w:r>
          </w:p>
        </w:tc>
        <w:tc>
          <w:tcPr>
            <w:tcW w:w="835" w:type="pct"/>
            <w:tcBorders>
              <w:top w:val="single" w:sz="4" w:space="0" w:color="auto"/>
              <w:left w:val="single" w:sz="4" w:space="0" w:color="auto"/>
              <w:bottom w:val="single" w:sz="4" w:space="0" w:color="auto"/>
              <w:right w:val="single" w:sz="4" w:space="0" w:color="auto"/>
            </w:tcBorders>
            <w:noWrap/>
            <w:hideMark/>
          </w:tcPr>
          <w:p w14:paraId="4424EBFA" w14:textId="77777777" w:rsidR="00265584" w:rsidRDefault="00265584">
            <w:pPr>
              <w:jc w:val="center"/>
            </w:pPr>
            <w:r>
              <w:t>3,410,014</w:t>
            </w:r>
          </w:p>
        </w:tc>
        <w:tc>
          <w:tcPr>
            <w:tcW w:w="644" w:type="pct"/>
            <w:tcBorders>
              <w:top w:val="single" w:sz="4" w:space="0" w:color="auto"/>
              <w:left w:val="single" w:sz="4" w:space="0" w:color="auto"/>
              <w:bottom w:val="single" w:sz="4" w:space="0" w:color="auto"/>
              <w:right w:val="single" w:sz="4" w:space="0" w:color="auto"/>
            </w:tcBorders>
            <w:noWrap/>
            <w:hideMark/>
          </w:tcPr>
          <w:p w14:paraId="577DA551" w14:textId="77777777" w:rsidR="00265584" w:rsidRDefault="00265584">
            <w:pPr>
              <w:jc w:val="center"/>
            </w:pPr>
            <w:r>
              <w:t>287,609</w:t>
            </w:r>
          </w:p>
        </w:tc>
        <w:tc>
          <w:tcPr>
            <w:tcW w:w="675" w:type="pct"/>
            <w:tcBorders>
              <w:top w:val="single" w:sz="4" w:space="0" w:color="auto"/>
              <w:left w:val="single" w:sz="4" w:space="0" w:color="auto"/>
              <w:bottom w:val="single" w:sz="4" w:space="0" w:color="auto"/>
              <w:right w:val="single" w:sz="4" w:space="0" w:color="auto"/>
            </w:tcBorders>
            <w:noWrap/>
            <w:hideMark/>
          </w:tcPr>
          <w:p w14:paraId="0A3C09EB" w14:textId="77777777" w:rsidR="00265584" w:rsidRDefault="00265584">
            <w:pPr>
              <w:jc w:val="center"/>
            </w:pPr>
            <w:r>
              <w:t>11,510</w:t>
            </w:r>
          </w:p>
        </w:tc>
        <w:tc>
          <w:tcPr>
            <w:tcW w:w="685" w:type="pct"/>
            <w:tcBorders>
              <w:top w:val="single" w:sz="4" w:space="0" w:color="auto"/>
              <w:left w:val="single" w:sz="4" w:space="0" w:color="auto"/>
              <w:bottom w:val="single" w:sz="4" w:space="0" w:color="auto"/>
              <w:right w:val="single" w:sz="4" w:space="0" w:color="auto"/>
            </w:tcBorders>
            <w:noWrap/>
            <w:hideMark/>
          </w:tcPr>
          <w:p w14:paraId="3C5528A7" w14:textId="77777777" w:rsidR="00265584" w:rsidRDefault="00265584">
            <w:pPr>
              <w:jc w:val="center"/>
            </w:pPr>
            <w:r>
              <w:t>1,829,734</w:t>
            </w:r>
          </w:p>
        </w:tc>
        <w:tc>
          <w:tcPr>
            <w:tcW w:w="626" w:type="pct"/>
            <w:tcBorders>
              <w:top w:val="single" w:sz="4" w:space="0" w:color="auto"/>
              <w:left w:val="single" w:sz="4" w:space="0" w:color="auto"/>
              <w:bottom w:val="single" w:sz="4" w:space="0" w:color="auto"/>
              <w:right w:val="single" w:sz="4" w:space="0" w:color="auto"/>
            </w:tcBorders>
            <w:noWrap/>
            <w:hideMark/>
          </w:tcPr>
          <w:p w14:paraId="2A0575EC" w14:textId="77777777" w:rsidR="00265584" w:rsidRDefault="00265584">
            <w:pPr>
              <w:jc w:val="center"/>
            </w:pPr>
            <w:r>
              <w:t>6.3</w:t>
            </w:r>
          </w:p>
        </w:tc>
        <w:tc>
          <w:tcPr>
            <w:tcW w:w="719" w:type="pct"/>
            <w:tcBorders>
              <w:top w:val="single" w:sz="4" w:space="0" w:color="auto"/>
              <w:left w:val="single" w:sz="4" w:space="0" w:color="auto"/>
              <w:bottom w:val="single" w:sz="4" w:space="0" w:color="auto"/>
              <w:right w:val="single" w:sz="4" w:space="0" w:color="auto"/>
            </w:tcBorders>
            <w:noWrap/>
            <w:hideMark/>
          </w:tcPr>
          <w:p w14:paraId="2E899DC0" w14:textId="77777777" w:rsidR="00265584" w:rsidRDefault="00265584">
            <w:pPr>
              <w:jc w:val="center"/>
            </w:pPr>
            <w:r>
              <w:t>8.4</w:t>
            </w:r>
          </w:p>
        </w:tc>
      </w:tr>
      <w:tr w:rsidR="00F74496" w14:paraId="62A0CD51"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B6FEA6F" w14:textId="77777777" w:rsidR="00265584" w:rsidRDefault="00265584">
            <w:r>
              <w:t>Kansas</w:t>
            </w:r>
          </w:p>
        </w:tc>
        <w:tc>
          <w:tcPr>
            <w:tcW w:w="835" w:type="pct"/>
            <w:tcBorders>
              <w:top w:val="single" w:sz="4" w:space="0" w:color="auto"/>
              <w:left w:val="single" w:sz="4" w:space="0" w:color="auto"/>
              <w:bottom w:val="single" w:sz="4" w:space="0" w:color="auto"/>
              <w:right w:val="single" w:sz="4" w:space="0" w:color="auto"/>
            </w:tcBorders>
            <w:noWrap/>
            <w:hideMark/>
          </w:tcPr>
          <w:p w14:paraId="3F8185F5" w14:textId="77777777" w:rsidR="00265584" w:rsidRDefault="00265584">
            <w:pPr>
              <w:jc w:val="center"/>
            </w:pPr>
            <w:r>
              <w:t>3,428,398</w:t>
            </w:r>
          </w:p>
        </w:tc>
        <w:tc>
          <w:tcPr>
            <w:tcW w:w="644" w:type="pct"/>
            <w:tcBorders>
              <w:top w:val="single" w:sz="4" w:space="0" w:color="auto"/>
              <w:left w:val="single" w:sz="4" w:space="0" w:color="auto"/>
              <w:bottom w:val="single" w:sz="4" w:space="0" w:color="auto"/>
              <w:right w:val="single" w:sz="4" w:space="0" w:color="auto"/>
            </w:tcBorders>
            <w:noWrap/>
            <w:hideMark/>
          </w:tcPr>
          <w:p w14:paraId="66FCD58D" w14:textId="77777777" w:rsidR="00265584" w:rsidRDefault="00265584">
            <w:pPr>
              <w:jc w:val="center"/>
            </w:pPr>
            <w:r>
              <w:t>396,147</w:t>
            </w:r>
          </w:p>
        </w:tc>
        <w:tc>
          <w:tcPr>
            <w:tcW w:w="675" w:type="pct"/>
            <w:tcBorders>
              <w:top w:val="single" w:sz="4" w:space="0" w:color="auto"/>
              <w:left w:val="single" w:sz="4" w:space="0" w:color="auto"/>
              <w:bottom w:val="single" w:sz="4" w:space="0" w:color="auto"/>
              <w:right w:val="single" w:sz="4" w:space="0" w:color="auto"/>
            </w:tcBorders>
            <w:noWrap/>
            <w:hideMark/>
          </w:tcPr>
          <w:p w14:paraId="0C99825A" w14:textId="77777777" w:rsidR="00265584" w:rsidRDefault="00265584">
            <w:pPr>
              <w:jc w:val="center"/>
            </w:pPr>
            <w:r>
              <w:t>27,509</w:t>
            </w:r>
          </w:p>
        </w:tc>
        <w:tc>
          <w:tcPr>
            <w:tcW w:w="685" w:type="pct"/>
            <w:tcBorders>
              <w:top w:val="single" w:sz="4" w:space="0" w:color="auto"/>
              <w:left w:val="single" w:sz="4" w:space="0" w:color="auto"/>
              <w:bottom w:val="single" w:sz="4" w:space="0" w:color="auto"/>
              <w:right w:val="single" w:sz="4" w:space="0" w:color="auto"/>
            </w:tcBorders>
            <w:noWrap/>
            <w:hideMark/>
          </w:tcPr>
          <w:p w14:paraId="782A8165" w14:textId="77777777" w:rsidR="00265584" w:rsidRDefault="00265584">
            <w:pPr>
              <w:jc w:val="center"/>
            </w:pPr>
            <w:r>
              <w:t>3,059,760</w:t>
            </w:r>
          </w:p>
        </w:tc>
        <w:tc>
          <w:tcPr>
            <w:tcW w:w="626" w:type="pct"/>
            <w:tcBorders>
              <w:top w:val="single" w:sz="4" w:space="0" w:color="auto"/>
              <w:left w:val="single" w:sz="4" w:space="0" w:color="auto"/>
              <w:bottom w:val="single" w:sz="4" w:space="0" w:color="auto"/>
              <w:right w:val="single" w:sz="4" w:space="0" w:color="auto"/>
            </w:tcBorders>
            <w:noWrap/>
            <w:hideMark/>
          </w:tcPr>
          <w:p w14:paraId="11B30391" w14:textId="77777777" w:rsidR="00265584" w:rsidRDefault="00265584">
            <w:pPr>
              <w:jc w:val="center"/>
            </w:pPr>
            <w:r>
              <w:t>9.0</w:t>
            </w:r>
          </w:p>
        </w:tc>
        <w:tc>
          <w:tcPr>
            <w:tcW w:w="719" w:type="pct"/>
            <w:tcBorders>
              <w:top w:val="single" w:sz="4" w:space="0" w:color="auto"/>
              <w:left w:val="single" w:sz="4" w:space="0" w:color="auto"/>
              <w:bottom w:val="single" w:sz="4" w:space="0" w:color="auto"/>
              <w:right w:val="single" w:sz="4" w:space="0" w:color="auto"/>
            </w:tcBorders>
            <w:noWrap/>
            <w:hideMark/>
          </w:tcPr>
          <w:p w14:paraId="1B9C9F87" w14:textId="77777777" w:rsidR="00265584" w:rsidRDefault="00265584">
            <w:pPr>
              <w:jc w:val="center"/>
            </w:pPr>
            <w:r>
              <w:t>11.6</w:t>
            </w:r>
          </w:p>
        </w:tc>
      </w:tr>
      <w:tr w:rsidR="00F74496" w14:paraId="2BC0A82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DF17D02" w14:textId="77777777" w:rsidR="00265584" w:rsidRDefault="00265584">
            <w:r>
              <w:t>Louisiana</w:t>
            </w:r>
          </w:p>
        </w:tc>
        <w:tc>
          <w:tcPr>
            <w:tcW w:w="835" w:type="pct"/>
            <w:tcBorders>
              <w:top w:val="single" w:sz="4" w:space="0" w:color="auto"/>
              <w:left w:val="single" w:sz="4" w:space="0" w:color="auto"/>
              <w:bottom w:val="single" w:sz="4" w:space="0" w:color="auto"/>
              <w:right w:val="single" w:sz="4" w:space="0" w:color="auto"/>
            </w:tcBorders>
            <w:noWrap/>
            <w:hideMark/>
          </w:tcPr>
          <w:p w14:paraId="445594BC" w14:textId="77777777" w:rsidR="00265584" w:rsidRDefault="00265584">
            <w:pPr>
              <w:jc w:val="center"/>
            </w:pPr>
            <w:r>
              <w:t>2,178,496</w:t>
            </w:r>
          </w:p>
        </w:tc>
        <w:tc>
          <w:tcPr>
            <w:tcW w:w="644" w:type="pct"/>
            <w:tcBorders>
              <w:top w:val="single" w:sz="4" w:space="0" w:color="auto"/>
              <w:left w:val="single" w:sz="4" w:space="0" w:color="auto"/>
              <w:bottom w:val="single" w:sz="4" w:space="0" w:color="auto"/>
              <w:right w:val="single" w:sz="4" w:space="0" w:color="auto"/>
            </w:tcBorders>
            <w:noWrap/>
            <w:hideMark/>
          </w:tcPr>
          <w:p w14:paraId="2237D66D" w14:textId="77777777" w:rsidR="00265584" w:rsidRDefault="00265584">
            <w:pPr>
              <w:jc w:val="center"/>
            </w:pPr>
            <w:r>
              <w:t>282,443</w:t>
            </w:r>
          </w:p>
        </w:tc>
        <w:tc>
          <w:tcPr>
            <w:tcW w:w="675" w:type="pct"/>
            <w:tcBorders>
              <w:top w:val="single" w:sz="4" w:space="0" w:color="auto"/>
              <w:left w:val="single" w:sz="4" w:space="0" w:color="auto"/>
              <w:bottom w:val="single" w:sz="4" w:space="0" w:color="auto"/>
              <w:right w:val="single" w:sz="4" w:space="0" w:color="auto"/>
            </w:tcBorders>
            <w:noWrap/>
            <w:hideMark/>
          </w:tcPr>
          <w:p w14:paraId="5329DD2D" w14:textId="77777777" w:rsidR="00265584" w:rsidRDefault="00265584">
            <w:pPr>
              <w:jc w:val="center"/>
            </w:pPr>
            <w:r>
              <w:t>5,379</w:t>
            </w:r>
          </w:p>
        </w:tc>
        <w:tc>
          <w:tcPr>
            <w:tcW w:w="685" w:type="pct"/>
            <w:tcBorders>
              <w:top w:val="single" w:sz="4" w:space="0" w:color="auto"/>
              <w:left w:val="single" w:sz="4" w:space="0" w:color="auto"/>
              <w:bottom w:val="single" w:sz="4" w:space="0" w:color="auto"/>
              <w:right w:val="single" w:sz="4" w:space="0" w:color="auto"/>
            </w:tcBorders>
            <w:noWrap/>
            <w:hideMark/>
          </w:tcPr>
          <w:p w14:paraId="0816EF6D" w14:textId="77777777" w:rsidR="00265584" w:rsidRDefault="00265584">
            <w:pPr>
              <w:jc w:val="center"/>
            </w:pPr>
            <w:r>
              <w:t>931,966</w:t>
            </w:r>
          </w:p>
        </w:tc>
        <w:tc>
          <w:tcPr>
            <w:tcW w:w="626" w:type="pct"/>
            <w:tcBorders>
              <w:top w:val="single" w:sz="4" w:space="0" w:color="auto"/>
              <w:left w:val="single" w:sz="4" w:space="0" w:color="auto"/>
              <w:bottom w:val="single" w:sz="4" w:space="0" w:color="auto"/>
              <w:right w:val="single" w:sz="4" w:space="0" w:color="auto"/>
            </w:tcBorders>
            <w:noWrap/>
            <w:hideMark/>
          </w:tcPr>
          <w:p w14:paraId="72EBE789" w14:textId="77777777" w:rsidR="00265584" w:rsidRDefault="00265584">
            <w:pPr>
              <w:jc w:val="center"/>
            </w:pPr>
            <w:r>
              <w:t>5.8</w:t>
            </w:r>
          </w:p>
        </w:tc>
        <w:tc>
          <w:tcPr>
            <w:tcW w:w="719" w:type="pct"/>
            <w:tcBorders>
              <w:top w:val="single" w:sz="4" w:space="0" w:color="auto"/>
              <w:left w:val="single" w:sz="4" w:space="0" w:color="auto"/>
              <w:bottom w:val="single" w:sz="4" w:space="0" w:color="auto"/>
              <w:right w:val="single" w:sz="4" w:space="0" w:color="auto"/>
            </w:tcBorders>
            <w:noWrap/>
            <w:hideMark/>
          </w:tcPr>
          <w:p w14:paraId="5F1E62C9" w14:textId="77777777" w:rsidR="00265584" w:rsidRDefault="00265584">
            <w:pPr>
              <w:jc w:val="center"/>
            </w:pPr>
            <w:r>
              <w:t>13.0</w:t>
            </w:r>
          </w:p>
        </w:tc>
      </w:tr>
      <w:tr w:rsidR="00F74496" w14:paraId="279BAF5E"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8FF2EDE" w14:textId="77777777" w:rsidR="00265584" w:rsidRDefault="00265584">
            <w:r>
              <w:t>Maine</w:t>
            </w:r>
          </w:p>
        </w:tc>
        <w:tc>
          <w:tcPr>
            <w:tcW w:w="835" w:type="pct"/>
            <w:tcBorders>
              <w:top w:val="single" w:sz="4" w:space="0" w:color="auto"/>
              <w:left w:val="single" w:sz="4" w:space="0" w:color="auto"/>
              <w:bottom w:val="single" w:sz="4" w:space="0" w:color="auto"/>
              <w:right w:val="single" w:sz="4" w:space="0" w:color="auto"/>
            </w:tcBorders>
            <w:noWrap/>
            <w:hideMark/>
          </w:tcPr>
          <w:p w14:paraId="10B5C08F" w14:textId="77777777" w:rsidR="00265584" w:rsidRDefault="00265584">
            <w:pPr>
              <w:jc w:val="center"/>
            </w:pPr>
            <w:r>
              <w:t>825,221</w:t>
            </w:r>
          </w:p>
        </w:tc>
        <w:tc>
          <w:tcPr>
            <w:tcW w:w="644" w:type="pct"/>
            <w:tcBorders>
              <w:top w:val="single" w:sz="4" w:space="0" w:color="auto"/>
              <w:left w:val="single" w:sz="4" w:space="0" w:color="auto"/>
              <w:bottom w:val="single" w:sz="4" w:space="0" w:color="auto"/>
              <w:right w:val="single" w:sz="4" w:space="0" w:color="auto"/>
            </w:tcBorders>
            <w:noWrap/>
            <w:hideMark/>
          </w:tcPr>
          <w:p w14:paraId="27A8F37C" w14:textId="77777777" w:rsidR="00265584" w:rsidRDefault="00265584">
            <w:pPr>
              <w:jc w:val="center"/>
            </w:pPr>
            <w:r>
              <w:t>109,120</w:t>
            </w:r>
          </w:p>
        </w:tc>
        <w:tc>
          <w:tcPr>
            <w:tcW w:w="675" w:type="pct"/>
            <w:tcBorders>
              <w:top w:val="single" w:sz="4" w:space="0" w:color="auto"/>
              <w:left w:val="single" w:sz="4" w:space="0" w:color="auto"/>
              <w:bottom w:val="single" w:sz="4" w:space="0" w:color="auto"/>
              <w:right w:val="single" w:sz="4" w:space="0" w:color="auto"/>
            </w:tcBorders>
            <w:noWrap/>
            <w:hideMark/>
          </w:tcPr>
          <w:p w14:paraId="1791A51B" w14:textId="77777777" w:rsidR="00265584" w:rsidRDefault="00265584">
            <w:pPr>
              <w:jc w:val="center"/>
            </w:pPr>
            <w:r>
              <w:t>6,662</w:t>
            </w:r>
          </w:p>
        </w:tc>
        <w:tc>
          <w:tcPr>
            <w:tcW w:w="685" w:type="pct"/>
            <w:tcBorders>
              <w:top w:val="single" w:sz="4" w:space="0" w:color="auto"/>
              <w:left w:val="single" w:sz="4" w:space="0" w:color="auto"/>
              <w:bottom w:val="single" w:sz="4" w:space="0" w:color="auto"/>
              <w:right w:val="single" w:sz="4" w:space="0" w:color="auto"/>
            </w:tcBorders>
            <w:noWrap/>
            <w:hideMark/>
          </w:tcPr>
          <w:p w14:paraId="4977B41B" w14:textId="77777777" w:rsidR="00265584" w:rsidRDefault="00265584">
            <w:pPr>
              <w:jc w:val="center"/>
            </w:pPr>
            <w:r>
              <w:t>722,763</w:t>
            </w:r>
          </w:p>
        </w:tc>
        <w:tc>
          <w:tcPr>
            <w:tcW w:w="626" w:type="pct"/>
            <w:tcBorders>
              <w:top w:val="single" w:sz="4" w:space="0" w:color="auto"/>
              <w:left w:val="single" w:sz="4" w:space="0" w:color="auto"/>
              <w:bottom w:val="single" w:sz="4" w:space="0" w:color="auto"/>
              <w:right w:val="single" w:sz="4" w:space="0" w:color="auto"/>
            </w:tcBorders>
            <w:noWrap/>
            <w:hideMark/>
          </w:tcPr>
          <w:p w14:paraId="10454B99" w14:textId="77777777" w:rsidR="00265584" w:rsidRDefault="00265584">
            <w:pPr>
              <w:jc w:val="center"/>
            </w:pPr>
            <w:r>
              <w:t>9.2</w:t>
            </w:r>
          </w:p>
        </w:tc>
        <w:tc>
          <w:tcPr>
            <w:tcW w:w="719" w:type="pct"/>
            <w:tcBorders>
              <w:top w:val="single" w:sz="4" w:space="0" w:color="auto"/>
              <w:left w:val="single" w:sz="4" w:space="0" w:color="auto"/>
              <w:bottom w:val="single" w:sz="4" w:space="0" w:color="auto"/>
              <w:right w:val="single" w:sz="4" w:space="0" w:color="auto"/>
            </w:tcBorders>
            <w:noWrap/>
            <w:hideMark/>
          </w:tcPr>
          <w:p w14:paraId="4D71F39D" w14:textId="77777777" w:rsidR="00265584" w:rsidRDefault="00265584">
            <w:pPr>
              <w:jc w:val="center"/>
            </w:pPr>
            <w:r>
              <w:t>13.2</w:t>
            </w:r>
          </w:p>
        </w:tc>
      </w:tr>
      <w:tr w:rsidR="00F74496" w14:paraId="2DBE1C15"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AA3811E" w14:textId="77777777" w:rsidR="00265584" w:rsidRDefault="00265584">
            <w:r>
              <w:lastRenderedPageBreak/>
              <w:t>Maryland</w:t>
            </w:r>
          </w:p>
        </w:tc>
        <w:tc>
          <w:tcPr>
            <w:tcW w:w="835" w:type="pct"/>
            <w:tcBorders>
              <w:top w:val="single" w:sz="4" w:space="0" w:color="auto"/>
              <w:left w:val="single" w:sz="4" w:space="0" w:color="auto"/>
              <w:bottom w:val="single" w:sz="4" w:space="0" w:color="auto"/>
              <w:right w:val="single" w:sz="4" w:space="0" w:color="auto"/>
            </w:tcBorders>
            <w:noWrap/>
            <w:hideMark/>
          </w:tcPr>
          <w:p w14:paraId="0D9D18D2" w14:textId="77777777" w:rsidR="00265584" w:rsidRDefault="00265584">
            <w:pPr>
              <w:jc w:val="center"/>
            </w:pPr>
            <w:r>
              <w:t>6,754,689</w:t>
            </w:r>
          </w:p>
        </w:tc>
        <w:tc>
          <w:tcPr>
            <w:tcW w:w="644" w:type="pct"/>
            <w:tcBorders>
              <w:top w:val="single" w:sz="4" w:space="0" w:color="auto"/>
              <w:left w:val="single" w:sz="4" w:space="0" w:color="auto"/>
              <w:bottom w:val="single" w:sz="4" w:space="0" w:color="auto"/>
              <w:right w:val="single" w:sz="4" w:space="0" w:color="auto"/>
            </w:tcBorders>
            <w:noWrap/>
            <w:hideMark/>
          </w:tcPr>
          <w:p w14:paraId="5ECDD740" w14:textId="77777777" w:rsidR="00265584" w:rsidRDefault="00265584">
            <w:pPr>
              <w:jc w:val="center"/>
            </w:pPr>
            <w:r>
              <w:t>1,002,976</w:t>
            </w:r>
          </w:p>
        </w:tc>
        <w:tc>
          <w:tcPr>
            <w:tcW w:w="675" w:type="pct"/>
            <w:tcBorders>
              <w:top w:val="single" w:sz="4" w:space="0" w:color="auto"/>
              <w:left w:val="single" w:sz="4" w:space="0" w:color="auto"/>
              <w:bottom w:val="single" w:sz="4" w:space="0" w:color="auto"/>
              <w:right w:val="single" w:sz="4" w:space="0" w:color="auto"/>
            </w:tcBorders>
            <w:noWrap/>
            <w:hideMark/>
          </w:tcPr>
          <w:p w14:paraId="19C79D7A" w14:textId="77777777" w:rsidR="00265584" w:rsidRDefault="00265584">
            <w:pPr>
              <w:jc w:val="center"/>
            </w:pPr>
            <w:r>
              <w:t>64,871</w:t>
            </w:r>
          </w:p>
        </w:tc>
        <w:tc>
          <w:tcPr>
            <w:tcW w:w="685" w:type="pct"/>
            <w:tcBorders>
              <w:top w:val="single" w:sz="4" w:space="0" w:color="auto"/>
              <w:left w:val="single" w:sz="4" w:space="0" w:color="auto"/>
              <w:bottom w:val="single" w:sz="4" w:space="0" w:color="auto"/>
              <w:right w:val="single" w:sz="4" w:space="0" w:color="auto"/>
            </w:tcBorders>
            <w:noWrap/>
            <w:hideMark/>
          </w:tcPr>
          <w:p w14:paraId="19F10207" w14:textId="77777777" w:rsidR="00265584" w:rsidRDefault="00265584">
            <w:pPr>
              <w:jc w:val="center"/>
            </w:pPr>
            <w:r>
              <w:t>5,816,584</w:t>
            </w:r>
          </w:p>
        </w:tc>
        <w:tc>
          <w:tcPr>
            <w:tcW w:w="626" w:type="pct"/>
            <w:tcBorders>
              <w:top w:val="single" w:sz="4" w:space="0" w:color="auto"/>
              <w:left w:val="single" w:sz="4" w:space="0" w:color="auto"/>
              <w:bottom w:val="single" w:sz="4" w:space="0" w:color="auto"/>
              <w:right w:val="single" w:sz="4" w:space="0" w:color="auto"/>
            </w:tcBorders>
            <w:noWrap/>
            <w:hideMark/>
          </w:tcPr>
          <w:p w14:paraId="4DE77C91" w14:textId="77777777" w:rsidR="00265584" w:rsidRDefault="00265584">
            <w:pPr>
              <w:jc w:val="center"/>
            </w:pPr>
            <w:r>
              <w:t>11.2</w:t>
            </w:r>
          </w:p>
        </w:tc>
        <w:tc>
          <w:tcPr>
            <w:tcW w:w="719" w:type="pct"/>
            <w:tcBorders>
              <w:top w:val="single" w:sz="4" w:space="0" w:color="auto"/>
              <w:left w:val="single" w:sz="4" w:space="0" w:color="auto"/>
              <w:bottom w:val="single" w:sz="4" w:space="0" w:color="auto"/>
              <w:right w:val="single" w:sz="4" w:space="0" w:color="auto"/>
            </w:tcBorders>
            <w:noWrap/>
            <w:hideMark/>
          </w:tcPr>
          <w:p w14:paraId="44A29F17" w14:textId="77777777" w:rsidR="00265584" w:rsidRDefault="00265584">
            <w:pPr>
              <w:jc w:val="center"/>
            </w:pPr>
            <w:r>
              <w:t>14.8</w:t>
            </w:r>
          </w:p>
        </w:tc>
      </w:tr>
      <w:tr w:rsidR="00F74496" w14:paraId="13380286"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1482C97" w14:textId="77777777" w:rsidR="00265584" w:rsidRDefault="00265584">
            <w:r>
              <w:t>Michigan</w:t>
            </w:r>
          </w:p>
        </w:tc>
        <w:tc>
          <w:tcPr>
            <w:tcW w:w="835" w:type="pct"/>
            <w:tcBorders>
              <w:top w:val="single" w:sz="4" w:space="0" w:color="auto"/>
              <w:left w:val="single" w:sz="4" w:space="0" w:color="auto"/>
              <w:bottom w:val="single" w:sz="4" w:space="0" w:color="auto"/>
              <w:right w:val="single" w:sz="4" w:space="0" w:color="auto"/>
            </w:tcBorders>
            <w:noWrap/>
            <w:hideMark/>
          </w:tcPr>
          <w:p w14:paraId="78E38A53" w14:textId="77777777" w:rsidR="00265584" w:rsidRDefault="00265584">
            <w:pPr>
              <w:jc w:val="center"/>
            </w:pPr>
            <w:r>
              <w:t>11,990,510</w:t>
            </w:r>
          </w:p>
        </w:tc>
        <w:tc>
          <w:tcPr>
            <w:tcW w:w="644" w:type="pct"/>
            <w:tcBorders>
              <w:top w:val="single" w:sz="4" w:space="0" w:color="auto"/>
              <w:left w:val="single" w:sz="4" w:space="0" w:color="auto"/>
              <w:bottom w:val="single" w:sz="4" w:space="0" w:color="auto"/>
              <w:right w:val="single" w:sz="4" w:space="0" w:color="auto"/>
            </w:tcBorders>
            <w:noWrap/>
            <w:hideMark/>
          </w:tcPr>
          <w:p w14:paraId="4C3E7A87" w14:textId="77777777" w:rsidR="00265584" w:rsidRDefault="00265584">
            <w:pPr>
              <w:jc w:val="center"/>
            </w:pPr>
            <w:r>
              <w:t>1,625,547</w:t>
            </w:r>
          </w:p>
        </w:tc>
        <w:tc>
          <w:tcPr>
            <w:tcW w:w="675" w:type="pct"/>
            <w:tcBorders>
              <w:top w:val="single" w:sz="4" w:space="0" w:color="auto"/>
              <w:left w:val="single" w:sz="4" w:space="0" w:color="auto"/>
              <w:bottom w:val="single" w:sz="4" w:space="0" w:color="auto"/>
              <w:right w:val="single" w:sz="4" w:space="0" w:color="auto"/>
            </w:tcBorders>
            <w:noWrap/>
            <w:hideMark/>
          </w:tcPr>
          <w:p w14:paraId="13EF67EF" w14:textId="77777777" w:rsidR="00265584" w:rsidRDefault="00265584">
            <w:pPr>
              <w:jc w:val="center"/>
            </w:pPr>
            <w:r>
              <w:t>126,102</w:t>
            </w:r>
          </w:p>
        </w:tc>
        <w:tc>
          <w:tcPr>
            <w:tcW w:w="685" w:type="pct"/>
            <w:tcBorders>
              <w:top w:val="single" w:sz="4" w:space="0" w:color="auto"/>
              <w:left w:val="single" w:sz="4" w:space="0" w:color="auto"/>
              <w:bottom w:val="single" w:sz="4" w:space="0" w:color="auto"/>
              <w:right w:val="single" w:sz="4" w:space="0" w:color="auto"/>
            </w:tcBorders>
            <w:noWrap/>
            <w:hideMark/>
          </w:tcPr>
          <w:p w14:paraId="6272FBF6" w14:textId="77777777" w:rsidR="00265584" w:rsidRDefault="00265584">
            <w:pPr>
              <w:jc w:val="center"/>
            </w:pPr>
            <w:r>
              <w:t>10,491,065</w:t>
            </w:r>
          </w:p>
        </w:tc>
        <w:tc>
          <w:tcPr>
            <w:tcW w:w="626" w:type="pct"/>
            <w:tcBorders>
              <w:top w:val="single" w:sz="4" w:space="0" w:color="auto"/>
              <w:left w:val="single" w:sz="4" w:space="0" w:color="auto"/>
              <w:bottom w:val="single" w:sz="4" w:space="0" w:color="auto"/>
              <w:right w:val="single" w:sz="4" w:space="0" w:color="auto"/>
            </w:tcBorders>
            <w:noWrap/>
            <w:hideMark/>
          </w:tcPr>
          <w:p w14:paraId="7038F8C9"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54AD30DA" w14:textId="77777777" w:rsidR="00265584" w:rsidRDefault="00265584">
            <w:pPr>
              <w:jc w:val="center"/>
            </w:pPr>
            <w:r>
              <w:t>13.6</w:t>
            </w:r>
          </w:p>
        </w:tc>
      </w:tr>
      <w:tr w:rsidR="00F74496" w14:paraId="7FFDBE5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6C594A9" w14:textId="77777777" w:rsidR="00265584" w:rsidRDefault="00265584">
            <w:r>
              <w:t>Mississippi</w:t>
            </w:r>
          </w:p>
        </w:tc>
        <w:tc>
          <w:tcPr>
            <w:tcW w:w="835" w:type="pct"/>
            <w:tcBorders>
              <w:top w:val="single" w:sz="4" w:space="0" w:color="auto"/>
              <w:left w:val="single" w:sz="4" w:space="0" w:color="auto"/>
              <w:bottom w:val="single" w:sz="4" w:space="0" w:color="auto"/>
              <w:right w:val="single" w:sz="4" w:space="0" w:color="auto"/>
            </w:tcBorders>
            <w:noWrap/>
            <w:hideMark/>
          </w:tcPr>
          <w:p w14:paraId="44E50A42" w14:textId="77777777" w:rsidR="00265584" w:rsidRDefault="00265584">
            <w:pPr>
              <w:jc w:val="center"/>
            </w:pPr>
            <w:r>
              <w:t>3,630,503</w:t>
            </w:r>
          </w:p>
        </w:tc>
        <w:tc>
          <w:tcPr>
            <w:tcW w:w="644" w:type="pct"/>
            <w:tcBorders>
              <w:top w:val="single" w:sz="4" w:space="0" w:color="auto"/>
              <w:left w:val="single" w:sz="4" w:space="0" w:color="auto"/>
              <w:bottom w:val="single" w:sz="4" w:space="0" w:color="auto"/>
              <w:right w:val="single" w:sz="4" w:space="0" w:color="auto"/>
            </w:tcBorders>
            <w:noWrap/>
            <w:hideMark/>
          </w:tcPr>
          <w:p w14:paraId="21C77147" w14:textId="77777777" w:rsidR="00265584" w:rsidRDefault="00265584">
            <w:pPr>
              <w:jc w:val="center"/>
            </w:pPr>
            <w:r>
              <w:t>515,551</w:t>
            </w:r>
          </w:p>
        </w:tc>
        <w:tc>
          <w:tcPr>
            <w:tcW w:w="675" w:type="pct"/>
            <w:tcBorders>
              <w:top w:val="single" w:sz="4" w:space="0" w:color="auto"/>
              <w:left w:val="single" w:sz="4" w:space="0" w:color="auto"/>
              <w:bottom w:val="single" w:sz="4" w:space="0" w:color="auto"/>
              <w:right w:val="single" w:sz="4" w:space="0" w:color="auto"/>
            </w:tcBorders>
            <w:noWrap/>
            <w:hideMark/>
          </w:tcPr>
          <w:p w14:paraId="7B516876" w14:textId="77777777" w:rsidR="00265584" w:rsidRDefault="00265584">
            <w:pPr>
              <w:jc w:val="center"/>
            </w:pPr>
            <w:r>
              <w:t>18,264</w:t>
            </w:r>
          </w:p>
        </w:tc>
        <w:tc>
          <w:tcPr>
            <w:tcW w:w="685" w:type="pct"/>
            <w:tcBorders>
              <w:top w:val="single" w:sz="4" w:space="0" w:color="auto"/>
              <w:left w:val="single" w:sz="4" w:space="0" w:color="auto"/>
              <w:bottom w:val="single" w:sz="4" w:space="0" w:color="auto"/>
              <w:right w:val="single" w:sz="4" w:space="0" w:color="auto"/>
            </w:tcBorders>
            <w:noWrap/>
            <w:hideMark/>
          </w:tcPr>
          <w:p w14:paraId="7D21757E" w14:textId="77777777" w:rsidR="00265584" w:rsidRDefault="00265584">
            <w:pPr>
              <w:jc w:val="center"/>
            </w:pPr>
            <w:r>
              <w:t>1,300,917</w:t>
            </w:r>
          </w:p>
        </w:tc>
        <w:tc>
          <w:tcPr>
            <w:tcW w:w="626" w:type="pct"/>
            <w:tcBorders>
              <w:top w:val="single" w:sz="4" w:space="0" w:color="auto"/>
              <w:left w:val="single" w:sz="4" w:space="0" w:color="auto"/>
              <w:bottom w:val="single" w:sz="4" w:space="0" w:color="auto"/>
              <w:right w:val="single" w:sz="4" w:space="0" w:color="auto"/>
            </w:tcBorders>
            <w:noWrap/>
            <w:hideMark/>
          </w:tcPr>
          <w:p w14:paraId="07A56215" w14:textId="77777777" w:rsidR="00265584" w:rsidRDefault="00265584">
            <w:pPr>
              <w:jc w:val="center"/>
            </w:pPr>
            <w:r>
              <w:t>14.0</w:t>
            </w:r>
          </w:p>
        </w:tc>
        <w:tc>
          <w:tcPr>
            <w:tcW w:w="719" w:type="pct"/>
            <w:tcBorders>
              <w:top w:val="single" w:sz="4" w:space="0" w:color="auto"/>
              <w:left w:val="single" w:sz="4" w:space="0" w:color="auto"/>
              <w:bottom w:val="single" w:sz="4" w:space="0" w:color="auto"/>
              <w:right w:val="single" w:sz="4" w:space="0" w:color="auto"/>
            </w:tcBorders>
            <w:noWrap/>
            <w:hideMark/>
          </w:tcPr>
          <w:p w14:paraId="6EB0641E" w14:textId="77777777" w:rsidR="00265584" w:rsidRDefault="00265584">
            <w:pPr>
              <w:jc w:val="center"/>
            </w:pPr>
            <w:r>
              <w:t>14.2</w:t>
            </w:r>
          </w:p>
        </w:tc>
      </w:tr>
      <w:tr w:rsidR="00F74496" w14:paraId="5583EBC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47C2217" w14:textId="77777777" w:rsidR="00265584" w:rsidRDefault="00265584">
            <w:r>
              <w:t>Missouri</w:t>
            </w:r>
          </w:p>
        </w:tc>
        <w:tc>
          <w:tcPr>
            <w:tcW w:w="835" w:type="pct"/>
            <w:tcBorders>
              <w:top w:val="single" w:sz="4" w:space="0" w:color="auto"/>
              <w:left w:val="single" w:sz="4" w:space="0" w:color="auto"/>
              <w:bottom w:val="single" w:sz="4" w:space="0" w:color="auto"/>
              <w:right w:val="single" w:sz="4" w:space="0" w:color="auto"/>
            </w:tcBorders>
            <w:noWrap/>
            <w:hideMark/>
          </w:tcPr>
          <w:p w14:paraId="6934AA63" w14:textId="77777777" w:rsidR="00265584" w:rsidRDefault="00265584">
            <w:pPr>
              <w:jc w:val="center"/>
            </w:pPr>
            <w:r>
              <w:t>5,518,464</w:t>
            </w:r>
          </w:p>
        </w:tc>
        <w:tc>
          <w:tcPr>
            <w:tcW w:w="644" w:type="pct"/>
            <w:tcBorders>
              <w:top w:val="single" w:sz="4" w:space="0" w:color="auto"/>
              <w:left w:val="single" w:sz="4" w:space="0" w:color="auto"/>
              <w:bottom w:val="single" w:sz="4" w:space="0" w:color="auto"/>
              <w:right w:val="single" w:sz="4" w:space="0" w:color="auto"/>
            </w:tcBorders>
            <w:noWrap/>
            <w:hideMark/>
          </w:tcPr>
          <w:p w14:paraId="24799698" w14:textId="77777777" w:rsidR="00265584" w:rsidRDefault="00265584">
            <w:pPr>
              <w:jc w:val="center"/>
            </w:pPr>
            <w:r>
              <w:t>766,864</w:t>
            </w:r>
          </w:p>
        </w:tc>
        <w:tc>
          <w:tcPr>
            <w:tcW w:w="675" w:type="pct"/>
            <w:tcBorders>
              <w:top w:val="single" w:sz="4" w:space="0" w:color="auto"/>
              <w:left w:val="single" w:sz="4" w:space="0" w:color="auto"/>
              <w:bottom w:val="single" w:sz="4" w:space="0" w:color="auto"/>
              <w:right w:val="single" w:sz="4" w:space="0" w:color="auto"/>
            </w:tcBorders>
            <w:noWrap/>
            <w:hideMark/>
          </w:tcPr>
          <w:p w14:paraId="67931E02" w14:textId="77777777" w:rsidR="00265584" w:rsidRDefault="00265584">
            <w:pPr>
              <w:jc w:val="center"/>
            </w:pPr>
            <w:r>
              <w:t>46,410</w:t>
            </w:r>
          </w:p>
        </w:tc>
        <w:tc>
          <w:tcPr>
            <w:tcW w:w="685" w:type="pct"/>
            <w:tcBorders>
              <w:top w:val="single" w:sz="4" w:space="0" w:color="auto"/>
              <w:left w:val="single" w:sz="4" w:space="0" w:color="auto"/>
              <w:bottom w:val="single" w:sz="4" w:space="0" w:color="auto"/>
              <w:right w:val="single" w:sz="4" w:space="0" w:color="auto"/>
            </w:tcBorders>
            <w:noWrap/>
            <w:hideMark/>
          </w:tcPr>
          <w:p w14:paraId="11F315EF" w14:textId="77777777" w:rsidR="00265584" w:rsidRDefault="00265584">
            <w:pPr>
              <w:jc w:val="center"/>
            </w:pPr>
            <w:r>
              <w:t>3,600,272</w:t>
            </w:r>
          </w:p>
        </w:tc>
        <w:tc>
          <w:tcPr>
            <w:tcW w:w="626" w:type="pct"/>
            <w:tcBorders>
              <w:top w:val="single" w:sz="4" w:space="0" w:color="auto"/>
              <w:left w:val="single" w:sz="4" w:space="0" w:color="auto"/>
              <w:bottom w:val="single" w:sz="4" w:space="0" w:color="auto"/>
              <w:right w:val="single" w:sz="4" w:space="0" w:color="auto"/>
            </w:tcBorders>
            <w:noWrap/>
            <w:hideMark/>
          </w:tcPr>
          <w:p w14:paraId="359D382F" w14:textId="77777777" w:rsidR="00265584" w:rsidRDefault="00265584">
            <w:pPr>
              <w:jc w:val="center"/>
            </w:pPr>
            <w:r>
              <w:t>12.9</w:t>
            </w:r>
          </w:p>
        </w:tc>
        <w:tc>
          <w:tcPr>
            <w:tcW w:w="719" w:type="pct"/>
            <w:tcBorders>
              <w:top w:val="single" w:sz="4" w:space="0" w:color="auto"/>
              <w:left w:val="single" w:sz="4" w:space="0" w:color="auto"/>
              <w:bottom w:val="single" w:sz="4" w:space="0" w:color="auto"/>
              <w:right w:val="single" w:sz="4" w:space="0" w:color="auto"/>
            </w:tcBorders>
            <w:noWrap/>
            <w:hideMark/>
          </w:tcPr>
          <w:p w14:paraId="6B812C0D" w14:textId="77777777" w:rsidR="00265584" w:rsidRDefault="00265584">
            <w:pPr>
              <w:jc w:val="center"/>
            </w:pPr>
            <w:r>
              <w:t>13.9</w:t>
            </w:r>
          </w:p>
        </w:tc>
      </w:tr>
      <w:tr w:rsidR="00F74496" w14:paraId="5B7515F1"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0F91147" w14:textId="77777777" w:rsidR="00265584" w:rsidRDefault="00265584">
            <w:r>
              <w:t>Montana</w:t>
            </w:r>
          </w:p>
        </w:tc>
        <w:tc>
          <w:tcPr>
            <w:tcW w:w="835" w:type="pct"/>
            <w:tcBorders>
              <w:top w:val="single" w:sz="4" w:space="0" w:color="auto"/>
              <w:left w:val="single" w:sz="4" w:space="0" w:color="auto"/>
              <w:bottom w:val="single" w:sz="4" w:space="0" w:color="auto"/>
              <w:right w:val="single" w:sz="4" w:space="0" w:color="auto"/>
            </w:tcBorders>
            <w:noWrap/>
            <w:hideMark/>
          </w:tcPr>
          <w:p w14:paraId="2E189E6C" w14:textId="77777777" w:rsidR="00265584" w:rsidRDefault="00265584">
            <w:pPr>
              <w:jc w:val="center"/>
            </w:pPr>
            <w:r>
              <w:t>1,059,004</w:t>
            </w:r>
          </w:p>
        </w:tc>
        <w:tc>
          <w:tcPr>
            <w:tcW w:w="644" w:type="pct"/>
            <w:tcBorders>
              <w:top w:val="single" w:sz="4" w:space="0" w:color="auto"/>
              <w:left w:val="single" w:sz="4" w:space="0" w:color="auto"/>
              <w:bottom w:val="single" w:sz="4" w:space="0" w:color="auto"/>
              <w:right w:val="single" w:sz="4" w:space="0" w:color="auto"/>
            </w:tcBorders>
            <w:noWrap/>
            <w:hideMark/>
          </w:tcPr>
          <w:p w14:paraId="01824F9C" w14:textId="77777777" w:rsidR="00265584" w:rsidRDefault="00265584">
            <w:pPr>
              <w:jc w:val="center"/>
            </w:pPr>
            <w:r>
              <w:t>102,944</w:t>
            </w:r>
          </w:p>
        </w:tc>
        <w:tc>
          <w:tcPr>
            <w:tcW w:w="675" w:type="pct"/>
            <w:tcBorders>
              <w:top w:val="single" w:sz="4" w:space="0" w:color="auto"/>
              <w:left w:val="single" w:sz="4" w:space="0" w:color="auto"/>
              <w:bottom w:val="single" w:sz="4" w:space="0" w:color="auto"/>
              <w:right w:val="single" w:sz="4" w:space="0" w:color="auto"/>
            </w:tcBorders>
            <w:noWrap/>
            <w:hideMark/>
          </w:tcPr>
          <w:p w14:paraId="7F34B3E3" w14:textId="77777777" w:rsidR="00265584" w:rsidRDefault="00265584">
            <w:pPr>
              <w:jc w:val="center"/>
            </w:pPr>
            <w:r>
              <w:t>3,296</w:t>
            </w:r>
          </w:p>
        </w:tc>
        <w:tc>
          <w:tcPr>
            <w:tcW w:w="685" w:type="pct"/>
            <w:tcBorders>
              <w:top w:val="single" w:sz="4" w:space="0" w:color="auto"/>
              <w:left w:val="single" w:sz="4" w:space="0" w:color="auto"/>
              <w:bottom w:val="single" w:sz="4" w:space="0" w:color="auto"/>
              <w:right w:val="single" w:sz="4" w:space="0" w:color="auto"/>
            </w:tcBorders>
            <w:noWrap/>
            <w:hideMark/>
          </w:tcPr>
          <w:p w14:paraId="23E60FB7" w14:textId="77777777" w:rsidR="00265584" w:rsidRDefault="00265584">
            <w:pPr>
              <w:jc w:val="center"/>
            </w:pPr>
            <w:r>
              <w:t>768,012</w:t>
            </w:r>
          </w:p>
        </w:tc>
        <w:tc>
          <w:tcPr>
            <w:tcW w:w="626" w:type="pct"/>
            <w:tcBorders>
              <w:top w:val="single" w:sz="4" w:space="0" w:color="auto"/>
              <w:left w:val="single" w:sz="4" w:space="0" w:color="auto"/>
              <w:bottom w:val="single" w:sz="4" w:space="0" w:color="auto"/>
              <w:right w:val="single" w:sz="4" w:space="0" w:color="auto"/>
            </w:tcBorders>
            <w:noWrap/>
            <w:hideMark/>
          </w:tcPr>
          <w:p w14:paraId="4BF5B56C" w14:textId="77777777" w:rsidR="00265584" w:rsidRDefault="00265584">
            <w:pPr>
              <w:jc w:val="center"/>
            </w:pPr>
            <w:r>
              <w:t>4.3</w:t>
            </w:r>
          </w:p>
        </w:tc>
        <w:tc>
          <w:tcPr>
            <w:tcW w:w="719" w:type="pct"/>
            <w:tcBorders>
              <w:top w:val="single" w:sz="4" w:space="0" w:color="auto"/>
              <w:left w:val="single" w:sz="4" w:space="0" w:color="auto"/>
              <w:bottom w:val="single" w:sz="4" w:space="0" w:color="auto"/>
              <w:right w:val="single" w:sz="4" w:space="0" w:color="auto"/>
            </w:tcBorders>
            <w:noWrap/>
            <w:hideMark/>
          </w:tcPr>
          <w:p w14:paraId="2C3DD730" w14:textId="77777777" w:rsidR="00265584" w:rsidRDefault="00265584">
            <w:pPr>
              <w:jc w:val="center"/>
            </w:pPr>
            <w:r>
              <w:t>9.7</w:t>
            </w:r>
          </w:p>
        </w:tc>
      </w:tr>
      <w:tr w:rsidR="00F74496" w14:paraId="7399EF1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5D79FA9" w14:textId="77777777" w:rsidR="00265584" w:rsidRDefault="00265584">
            <w:r>
              <w:t>Nebraska</w:t>
            </w:r>
          </w:p>
        </w:tc>
        <w:tc>
          <w:tcPr>
            <w:tcW w:w="835" w:type="pct"/>
            <w:tcBorders>
              <w:top w:val="single" w:sz="4" w:space="0" w:color="auto"/>
              <w:left w:val="single" w:sz="4" w:space="0" w:color="auto"/>
              <w:bottom w:val="single" w:sz="4" w:space="0" w:color="auto"/>
              <w:right w:val="single" w:sz="4" w:space="0" w:color="auto"/>
            </w:tcBorders>
            <w:noWrap/>
            <w:hideMark/>
          </w:tcPr>
          <w:p w14:paraId="2C14D975" w14:textId="77777777" w:rsidR="00265584" w:rsidRDefault="00265584">
            <w:pPr>
              <w:jc w:val="center"/>
            </w:pPr>
            <w:r>
              <w:t>2,201,248</w:t>
            </w:r>
          </w:p>
        </w:tc>
        <w:tc>
          <w:tcPr>
            <w:tcW w:w="644" w:type="pct"/>
            <w:tcBorders>
              <w:top w:val="single" w:sz="4" w:space="0" w:color="auto"/>
              <w:left w:val="single" w:sz="4" w:space="0" w:color="auto"/>
              <w:bottom w:val="single" w:sz="4" w:space="0" w:color="auto"/>
              <w:right w:val="single" w:sz="4" w:space="0" w:color="auto"/>
            </w:tcBorders>
            <w:noWrap/>
            <w:hideMark/>
          </w:tcPr>
          <w:p w14:paraId="36E726C9" w14:textId="77777777" w:rsidR="00265584" w:rsidRDefault="00265584">
            <w:pPr>
              <w:jc w:val="center"/>
            </w:pPr>
            <w:r>
              <w:t>204,905</w:t>
            </w:r>
          </w:p>
        </w:tc>
        <w:tc>
          <w:tcPr>
            <w:tcW w:w="675" w:type="pct"/>
            <w:tcBorders>
              <w:top w:val="single" w:sz="4" w:space="0" w:color="auto"/>
              <w:left w:val="single" w:sz="4" w:space="0" w:color="auto"/>
              <w:bottom w:val="single" w:sz="4" w:space="0" w:color="auto"/>
              <w:right w:val="single" w:sz="4" w:space="0" w:color="auto"/>
            </w:tcBorders>
            <w:noWrap/>
            <w:hideMark/>
          </w:tcPr>
          <w:p w14:paraId="5CC7B938" w14:textId="77777777" w:rsidR="00265584" w:rsidRDefault="00265584">
            <w:pPr>
              <w:jc w:val="center"/>
            </w:pPr>
            <w:r>
              <w:t>18,262</w:t>
            </w:r>
          </w:p>
        </w:tc>
        <w:tc>
          <w:tcPr>
            <w:tcW w:w="685" w:type="pct"/>
            <w:tcBorders>
              <w:top w:val="single" w:sz="4" w:space="0" w:color="auto"/>
              <w:left w:val="single" w:sz="4" w:space="0" w:color="auto"/>
              <w:bottom w:val="single" w:sz="4" w:space="0" w:color="auto"/>
              <w:right w:val="single" w:sz="4" w:space="0" w:color="auto"/>
            </w:tcBorders>
            <w:noWrap/>
            <w:hideMark/>
          </w:tcPr>
          <w:p w14:paraId="75198F21" w14:textId="77777777" w:rsidR="00265584" w:rsidRDefault="00265584">
            <w:pPr>
              <w:jc w:val="center"/>
            </w:pPr>
            <w:r>
              <w:t>2,014,605</w:t>
            </w:r>
          </w:p>
        </w:tc>
        <w:tc>
          <w:tcPr>
            <w:tcW w:w="626" w:type="pct"/>
            <w:tcBorders>
              <w:top w:val="single" w:sz="4" w:space="0" w:color="auto"/>
              <w:left w:val="single" w:sz="4" w:space="0" w:color="auto"/>
              <w:bottom w:val="single" w:sz="4" w:space="0" w:color="auto"/>
              <w:right w:val="single" w:sz="4" w:space="0" w:color="auto"/>
            </w:tcBorders>
            <w:noWrap/>
            <w:hideMark/>
          </w:tcPr>
          <w:p w14:paraId="7094D381" w14:textId="77777777" w:rsidR="00265584" w:rsidRDefault="00265584">
            <w:pPr>
              <w:jc w:val="center"/>
            </w:pPr>
            <w:r>
              <w:t>9.1</w:t>
            </w:r>
          </w:p>
        </w:tc>
        <w:tc>
          <w:tcPr>
            <w:tcW w:w="719" w:type="pct"/>
            <w:tcBorders>
              <w:top w:val="single" w:sz="4" w:space="0" w:color="auto"/>
              <w:left w:val="single" w:sz="4" w:space="0" w:color="auto"/>
              <w:bottom w:val="single" w:sz="4" w:space="0" w:color="auto"/>
              <w:right w:val="single" w:sz="4" w:space="0" w:color="auto"/>
            </w:tcBorders>
            <w:noWrap/>
            <w:hideMark/>
          </w:tcPr>
          <w:p w14:paraId="1882F912" w14:textId="77777777" w:rsidR="00265584" w:rsidRDefault="00265584">
            <w:pPr>
              <w:jc w:val="center"/>
            </w:pPr>
            <w:r>
              <w:t>9.3</w:t>
            </w:r>
          </w:p>
        </w:tc>
      </w:tr>
      <w:tr w:rsidR="00F74496" w14:paraId="47AC4FA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3765776" w14:textId="77777777" w:rsidR="00265584" w:rsidRDefault="00265584">
            <w:r>
              <w:t>New Hampshire</w:t>
            </w:r>
          </w:p>
        </w:tc>
        <w:tc>
          <w:tcPr>
            <w:tcW w:w="835" w:type="pct"/>
            <w:tcBorders>
              <w:top w:val="single" w:sz="4" w:space="0" w:color="auto"/>
              <w:left w:val="single" w:sz="4" w:space="0" w:color="auto"/>
              <w:bottom w:val="single" w:sz="4" w:space="0" w:color="auto"/>
              <w:right w:val="single" w:sz="4" w:space="0" w:color="auto"/>
            </w:tcBorders>
            <w:noWrap/>
            <w:hideMark/>
          </w:tcPr>
          <w:p w14:paraId="1E0651DD" w14:textId="77777777" w:rsidR="00265584" w:rsidRDefault="00265584">
            <w:pPr>
              <w:jc w:val="center"/>
            </w:pPr>
            <w:r>
              <w:t>886,427</w:t>
            </w:r>
          </w:p>
        </w:tc>
        <w:tc>
          <w:tcPr>
            <w:tcW w:w="644" w:type="pct"/>
            <w:tcBorders>
              <w:top w:val="single" w:sz="4" w:space="0" w:color="auto"/>
              <w:left w:val="single" w:sz="4" w:space="0" w:color="auto"/>
              <w:bottom w:val="single" w:sz="4" w:space="0" w:color="auto"/>
              <w:right w:val="single" w:sz="4" w:space="0" w:color="auto"/>
            </w:tcBorders>
            <w:noWrap/>
            <w:hideMark/>
          </w:tcPr>
          <w:p w14:paraId="737F58D5" w14:textId="77777777" w:rsidR="00265584" w:rsidRDefault="00265584">
            <w:pPr>
              <w:jc w:val="center"/>
            </w:pPr>
            <w:r>
              <w:t>107,549</w:t>
            </w:r>
          </w:p>
        </w:tc>
        <w:tc>
          <w:tcPr>
            <w:tcW w:w="675" w:type="pct"/>
            <w:tcBorders>
              <w:top w:val="single" w:sz="4" w:space="0" w:color="auto"/>
              <w:left w:val="single" w:sz="4" w:space="0" w:color="auto"/>
              <w:bottom w:val="single" w:sz="4" w:space="0" w:color="auto"/>
              <w:right w:val="single" w:sz="4" w:space="0" w:color="auto"/>
            </w:tcBorders>
            <w:noWrap/>
            <w:hideMark/>
          </w:tcPr>
          <w:p w14:paraId="777FE381" w14:textId="77777777" w:rsidR="00265584" w:rsidRDefault="00265584">
            <w:pPr>
              <w:jc w:val="center"/>
            </w:pPr>
            <w:r>
              <w:t>9,423</w:t>
            </w:r>
          </w:p>
        </w:tc>
        <w:tc>
          <w:tcPr>
            <w:tcW w:w="685" w:type="pct"/>
            <w:tcBorders>
              <w:top w:val="single" w:sz="4" w:space="0" w:color="auto"/>
              <w:left w:val="single" w:sz="4" w:space="0" w:color="auto"/>
              <w:bottom w:val="single" w:sz="4" w:space="0" w:color="auto"/>
              <w:right w:val="single" w:sz="4" w:space="0" w:color="auto"/>
            </w:tcBorders>
            <w:noWrap/>
            <w:hideMark/>
          </w:tcPr>
          <w:p w14:paraId="0047BD16" w14:textId="77777777" w:rsidR="00265584" w:rsidRDefault="00265584">
            <w:pPr>
              <w:jc w:val="center"/>
            </w:pPr>
            <w:r>
              <w:t>788,302</w:t>
            </w:r>
          </w:p>
        </w:tc>
        <w:tc>
          <w:tcPr>
            <w:tcW w:w="626" w:type="pct"/>
            <w:tcBorders>
              <w:top w:val="single" w:sz="4" w:space="0" w:color="auto"/>
              <w:left w:val="single" w:sz="4" w:space="0" w:color="auto"/>
              <w:bottom w:val="single" w:sz="4" w:space="0" w:color="auto"/>
              <w:right w:val="single" w:sz="4" w:space="0" w:color="auto"/>
            </w:tcBorders>
            <w:noWrap/>
            <w:hideMark/>
          </w:tcPr>
          <w:p w14:paraId="5B2D93C9"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7E8B78F5" w14:textId="77777777" w:rsidR="00265584" w:rsidRDefault="00265584">
            <w:pPr>
              <w:jc w:val="center"/>
            </w:pPr>
            <w:r>
              <w:t>12.1</w:t>
            </w:r>
          </w:p>
        </w:tc>
      </w:tr>
      <w:tr w:rsidR="00F74496" w14:paraId="35E75C7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878B53A" w14:textId="77777777" w:rsidR="00265584" w:rsidRDefault="00265584">
            <w:r>
              <w:t>New Jersey</w:t>
            </w:r>
          </w:p>
        </w:tc>
        <w:tc>
          <w:tcPr>
            <w:tcW w:w="835" w:type="pct"/>
            <w:tcBorders>
              <w:top w:val="single" w:sz="4" w:space="0" w:color="auto"/>
              <w:left w:val="single" w:sz="4" w:space="0" w:color="auto"/>
              <w:bottom w:val="single" w:sz="4" w:space="0" w:color="auto"/>
              <w:right w:val="single" w:sz="4" w:space="0" w:color="auto"/>
            </w:tcBorders>
            <w:noWrap/>
            <w:hideMark/>
          </w:tcPr>
          <w:p w14:paraId="09CD39B5" w14:textId="77777777" w:rsidR="00265584" w:rsidRDefault="00265584">
            <w:pPr>
              <w:jc w:val="center"/>
            </w:pPr>
            <w:r>
              <w:t>8,196,056</w:t>
            </w:r>
          </w:p>
        </w:tc>
        <w:tc>
          <w:tcPr>
            <w:tcW w:w="644" w:type="pct"/>
            <w:tcBorders>
              <w:top w:val="single" w:sz="4" w:space="0" w:color="auto"/>
              <w:left w:val="single" w:sz="4" w:space="0" w:color="auto"/>
              <w:bottom w:val="single" w:sz="4" w:space="0" w:color="auto"/>
              <w:right w:val="single" w:sz="4" w:space="0" w:color="auto"/>
            </w:tcBorders>
            <w:noWrap/>
            <w:hideMark/>
          </w:tcPr>
          <w:p w14:paraId="212B7ABF" w14:textId="77777777" w:rsidR="00265584" w:rsidRDefault="00265584">
            <w:pPr>
              <w:jc w:val="center"/>
            </w:pPr>
            <w:r>
              <w:t>1,168,380</w:t>
            </w:r>
          </w:p>
        </w:tc>
        <w:tc>
          <w:tcPr>
            <w:tcW w:w="675" w:type="pct"/>
            <w:tcBorders>
              <w:top w:val="single" w:sz="4" w:space="0" w:color="auto"/>
              <w:left w:val="single" w:sz="4" w:space="0" w:color="auto"/>
              <w:bottom w:val="single" w:sz="4" w:space="0" w:color="auto"/>
              <w:right w:val="single" w:sz="4" w:space="0" w:color="auto"/>
            </w:tcBorders>
            <w:noWrap/>
            <w:hideMark/>
          </w:tcPr>
          <w:p w14:paraId="1C10A863" w14:textId="77777777" w:rsidR="00265584" w:rsidRDefault="00265584">
            <w:pPr>
              <w:jc w:val="center"/>
            </w:pPr>
            <w:r>
              <w:t>51,472</w:t>
            </w:r>
          </w:p>
        </w:tc>
        <w:tc>
          <w:tcPr>
            <w:tcW w:w="685" w:type="pct"/>
            <w:tcBorders>
              <w:top w:val="single" w:sz="4" w:space="0" w:color="auto"/>
              <w:left w:val="single" w:sz="4" w:space="0" w:color="auto"/>
              <w:bottom w:val="single" w:sz="4" w:space="0" w:color="auto"/>
              <w:right w:val="single" w:sz="4" w:space="0" w:color="auto"/>
            </w:tcBorders>
            <w:noWrap/>
            <w:hideMark/>
          </w:tcPr>
          <w:p w14:paraId="46189DE1" w14:textId="77777777" w:rsidR="00265584" w:rsidRDefault="00265584">
            <w:pPr>
              <w:jc w:val="center"/>
            </w:pPr>
            <w:r>
              <w:t>5,274,310</w:t>
            </w:r>
          </w:p>
        </w:tc>
        <w:tc>
          <w:tcPr>
            <w:tcW w:w="626" w:type="pct"/>
            <w:tcBorders>
              <w:top w:val="single" w:sz="4" w:space="0" w:color="auto"/>
              <w:left w:val="single" w:sz="4" w:space="0" w:color="auto"/>
              <w:bottom w:val="single" w:sz="4" w:space="0" w:color="auto"/>
              <w:right w:val="single" w:sz="4" w:space="0" w:color="auto"/>
            </w:tcBorders>
            <w:noWrap/>
            <w:hideMark/>
          </w:tcPr>
          <w:p w14:paraId="396D9841" w14:textId="77777777" w:rsidR="00265584" w:rsidRDefault="00265584">
            <w:pPr>
              <w:jc w:val="center"/>
            </w:pPr>
            <w:r>
              <w:t>9.8</w:t>
            </w:r>
          </w:p>
        </w:tc>
        <w:tc>
          <w:tcPr>
            <w:tcW w:w="719" w:type="pct"/>
            <w:tcBorders>
              <w:top w:val="single" w:sz="4" w:space="0" w:color="auto"/>
              <w:left w:val="single" w:sz="4" w:space="0" w:color="auto"/>
              <w:bottom w:val="single" w:sz="4" w:space="0" w:color="auto"/>
              <w:right w:val="single" w:sz="4" w:space="0" w:color="auto"/>
            </w:tcBorders>
            <w:noWrap/>
            <w:hideMark/>
          </w:tcPr>
          <w:p w14:paraId="3C76D572" w14:textId="77777777" w:rsidR="00265584" w:rsidRDefault="00265584">
            <w:pPr>
              <w:jc w:val="center"/>
            </w:pPr>
            <w:r>
              <w:t>14.3</w:t>
            </w:r>
          </w:p>
        </w:tc>
      </w:tr>
      <w:tr w:rsidR="00F74496" w14:paraId="48FA6659"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7D32A35" w14:textId="77777777" w:rsidR="00265584" w:rsidRDefault="00265584">
            <w:r>
              <w:t>New Mexico</w:t>
            </w:r>
          </w:p>
        </w:tc>
        <w:tc>
          <w:tcPr>
            <w:tcW w:w="835" w:type="pct"/>
            <w:tcBorders>
              <w:top w:val="single" w:sz="4" w:space="0" w:color="auto"/>
              <w:left w:val="single" w:sz="4" w:space="0" w:color="auto"/>
              <w:bottom w:val="single" w:sz="4" w:space="0" w:color="auto"/>
              <w:right w:val="single" w:sz="4" w:space="0" w:color="auto"/>
            </w:tcBorders>
            <w:noWrap/>
            <w:hideMark/>
          </w:tcPr>
          <w:p w14:paraId="4B06F916" w14:textId="77777777" w:rsidR="00265584" w:rsidRDefault="00265584">
            <w:pPr>
              <w:jc w:val="center"/>
            </w:pPr>
            <w:r>
              <w:t>1,497,760</w:t>
            </w:r>
          </w:p>
        </w:tc>
        <w:tc>
          <w:tcPr>
            <w:tcW w:w="644" w:type="pct"/>
            <w:tcBorders>
              <w:top w:val="single" w:sz="4" w:space="0" w:color="auto"/>
              <w:left w:val="single" w:sz="4" w:space="0" w:color="auto"/>
              <w:bottom w:val="single" w:sz="4" w:space="0" w:color="auto"/>
              <w:right w:val="single" w:sz="4" w:space="0" w:color="auto"/>
            </w:tcBorders>
            <w:noWrap/>
            <w:hideMark/>
          </w:tcPr>
          <w:p w14:paraId="658EA5EB" w14:textId="77777777" w:rsidR="00265584" w:rsidRDefault="00265584">
            <w:pPr>
              <w:jc w:val="center"/>
            </w:pPr>
            <w:r>
              <w:t>179,121</w:t>
            </w:r>
          </w:p>
        </w:tc>
        <w:tc>
          <w:tcPr>
            <w:tcW w:w="675" w:type="pct"/>
            <w:tcBorders>
              <w:top w:val="single" w:sz="4" w:space="0" w:color="auto"/>
              <w:left w:val="single" w:sz="4" w:space="0" w:color="auto"/>
              <w:bottom w:val="single" w:sz="4" w:space="0" w:color="auto"/>
              <w:right w:val="single" w:sz="4" w:space="0" w:color="auto"/>
            </w:tcBorders>
            <w:noWrap/>
            <w:hideMark/>
          </w:tcPr>
          <w:p w14:paraId="2C801BE9" w14:textId="77777777" w:rsidR="00265584" w:rsidRDefault="00265584">
            <w:pPr>
              <w:jc w:val="center"/>
            </w:pPr>
            <w:r>
              <w:t>8,857</w:t>
            </w:r>
          </w:p>
        </w:tc>
        <w:tc>
          <w:tcPr>
            <w:tcW w:w="685" w:type="pct"/>
            <w:tcBorders>
              <w:top w:val="single" w:sz="4" w:space="0" w:color="auto"/>
              <w:left w:val="single" w:sz="4" w:space="0" w:color="auto"/>
              <w:bottom w:val="single" w:sz="4" w:space="0" w:color="auto"/>
              <w:right w:val="single" w:sz="4" w:space="0" w:color="auto"/>
            </w:tcBorders>
            <w:noWrap/>
            <w:hideMark/>
          </w:tcPr>
          <w:p w14:paraId="49BB96EE" w14:textId="77777777" w:rsidR="00265584" w:rsidRDefault="00265584">
            <w:pPr>
              <w:jc w:val="center"/>
            </w:pPr>
            <w:r>
              <w:t>1,327,496</w:t>
            </w:r>
          </w:p>
        </w:tc>
        <w:tc>
          <w:tcPr>
            <w:tcW w:w="626" w:type="pct"/>
            <w:tcBorders>
              <w:top w:val="single" w:sz="4" w:space="0" w:color="auto"/>
              <w:left w:val="single" w:sz="4" w:space="0" w:color="auto"/>
              <w:bottom w:val="single" w:sz="4" w:space="0" w:color="auto"/>
              <w:right w:val="single" w:sz="4" w:space="0" w:color="auto"/>
            </w:tcBorders>
            <w:noWrap/>
            <w:hideMark/>
          </w:tcPr>
          <w:p w14:paraId="3C9A07C5" w14:textId="77777777" w:rsidR="00265584" w:rsidRDefault="00265584">
            <w:pPr>
              <w:jc w:val="center"/>
            </w:pPr>
            <w:r>
              <w:t>6.7</w:t>
            </w:r>
          </w:p>
        </w:tc>
        <w:tc>
          <w:tcPr>
            <w:tcW w:w="719" w:type="pct"/>
            <w:tcBorders>
              <w:top w:val="single" w:sz="4" w:space="0" w:color="auto"/>
              <w:left w:val="single" w:sz="4" w:space="0" w:color="auto"/>
              <w:bottom w:val="single" w:sz="4" w:space="0" w:color="auto"/>
              <w:right w:val="single" w:sz="4" w:space="0" w:color="auto"/>
            </w:tcBorders>
            <w:noWrap/>
            <w:hideMark/>
          </w:tcPr>
          <w:p w14:paraId="7C28EC33" w14:textId="77777777" w:rsidR="00265584" w:rsidRDefault="00265584">
            <w:pPr>
              <w:jc w:val="center"/>
            </w:pPr>
            <w:r>
              <w:t>12.0</w:t>
            </w:r>
          </w:p>
        </w:tc>
      </w:tr>
      <w:tr w:rsidR="00F74496" w14:paraId="14790EB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9354E0E" w14:textId="77777777" w:rsidR="00265584" w:rsidRDefault="00265584">
            <w:r>
              <w:t>New York</w:t>
            </w:r>
          </w:p>
        </w:tc>
        <w:tc>
          <w:tcPr>
            <w:tcW w:w="835" w:type="pct"/>
            <w:tcBorders>
              <w:top w:val="single" w:sz="4" w:space="0" w:color="auto"/>
              <w:left w:val="single" w:sz="4" w:space="0" w:color="auto"/>
              <w:bottom w:val="single" w:sz="4" w:space="0" w:color="auto"/>
              <w:right w:val="single" w:sz="4" w:space="0" w:color="auto"/>
            </w:tcBorders>
            <w:noWrap/>
            <w:hideMark/>
          </w:tcPr>
          <w:p w14:paraId="1D00543E" w14:textId="77777777" w:rsidR="00265584" w:rsidRDefault="00265584">
            <w:pPr>
              <w:jc w:val="center"/>
            </w:pPr>
            <w:r>
              <w:t>17,587,681</w:t>
            </w:r>
          </w:p>
        </w:tc>
        <w:tc>
          <w:tcPr>
            <w:tcW w:w="644" w:type="pct"/>
            <w:tcBorders>
              <w:top w:val="single" w:sz="4" w:space="0" w:color="auto"/>
              <w:left w:val="single" w:sz="4" w:space="0" w:color="auto"/>
              <w:bottom w:val="single" w:sz="4" w:space="0" w:color="auto"/>
              <w:right w:val="single" w:sz="4" w:space="0" w:color="auto"/>
            </w:tcBorders>
            <w:noWrap/>
            <w:hideMark/>
          </w:tcPr>
          <w:p w14:paraId="30AC8A3E" w14:textId="77777777" w:rsidR="00265584" w:rsidRDefault="00265584">
            <w:pPr>
              <w:jc w:val="center"/>
            </w:pPr>
            <w:r>
              <w:t>2,781,426</w:t>
            </w:r>
          </w:p>
        </w:tc>
        <w:tc>
          <w:tcPr>
            <w:tcW w:w="675" w:type="pct"/>
            <w:tcBorders>
              <w:top w:val="single" w:sz="4" w:space="0" w:color="auto"/>
              <w:left w:val="single" w:sz="4" w:space="0" w:color="auto"/>
              <w:bottom w:val="single" w:sz="4" w:space="0" w:color="auto"/>
              <w:right w:val="single" w:sz="4" w:space="0" w:color="auto"/>
            </w:tcBorders>
            <w:noWrap/>
            <w:hideMark/>
          </w:tcPr>
          <w:p w14:paraId="66403D72" w14:textId="77777777" w:rsidR="00265584" w:rsidRDefault="00265584">
            <w:pPr>
              <w:jc w:val="center"/>
            </w:pPr>
            <w:r>
              <w:t>221,226</w:t>
            </w:r>
          </w:p>
        </w:tc>
        <w:tc>
          <w:tcPr>
            <w:tcW w:w="685" w:type="pct"/>
            <w:tcBorders>
              <w:top w:val="single" w:sz="4" w:space="0" w:color="auto"/>
              <w:left w:val="single" w:sz="4" w:space="0" w:color="auto"/>
              <w:bottom w:val="single" w:sz="4" w:space="0" w:color="auto"/>
              <w:right w:val="single" w:sz="4" w:space="0" w:color="auto"/>
            </w:tcBorders>
            <w:noWrap/>
            <w:hideMark/>
          </w:tcPr>
          <w:p w14:paraId="49821ED9" w14:textId="77777777" w:rsidR="00265584" w:rsidRDefault="00265584">
            <w:pPr>
              <w:jc w:val="center"/>
            </w:pPr>
            <w:r>
              <w:t>15,027,481</w:t>
            </w:r>
          </w:p>
        </w:tc>
        <w:tc>
          <w:tcPr>
            <w:tcW w:w="626" w:type="pct"/>
            <w:tcBorders>
              <w:top w:val="single" w:sz="4" w:space="0" w:color="auto"/>
              <w:left w:val="single" w:sz="4" w:space="0" w:color="auto"/>
              <w:bottom w:val="single" w:sz="4" w:space="0" w:color="auto"/>
              <w:right w:val="single" w:sz="4" w:space="0" w:color="auto"/>
            </w:tcBorders>
            <w:noWrap/>
            <w:hideMark/>
          </w:tcPr>
          <w:p w14:paraId="1FE63BE8" w14:textId="77777777" w:rsidR="00265584" w:rsidRDefault="00265584">
            <w:pPr>
              <w:jc w:val="center"/>
            </w:pPr>
            <w:r>
              <w:t>14.7</w:t>
            </w:r>
          </w:p>
        </w:tc>
        <w:tc>
          <w:tcPr>
            <w:tcW w:w="719" w:type="pct"/>
            <w:tcBorders>
              <w:top w:val="single" w:sz="4" w:space="0" w:color="auto"/>
              <w:left w:val="single" w:sz="4" w:space="0" w:color="auto"/>
              <w:bottom w:val="single" w:sz="4" w:space="0" w:color="auto"/>
              <w:right w:val="single" w:sz="4" w:space="0" w:color="auto"/>
            </w:tcBorders>
            <w:noWrap/>
            <w:hideMark/>
          </w:tcPr>
          <w:p w14:paraId="5E94FB49" w14:textId="77777777" w:rsidR="00265584" w:rsidRDefault="00265584">
            <w:pPr>
              <w:jc w:val="center"/>
            </w:pPr>
            <w:r>
              <w:t>15.8</w:t>
            </w:r>
          </w:p>
        </w:tc>
      </w:tr>
      <w:tr w:rsidR="00F74496" w14:paraId="47CF51F2"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3364B3D" w14:textId="77777777" w:rsidR="00265584" w:rsidRDefault="00265584">
            <w:r>
              <w:t>Ohio</w:t>
            </w:r>
          </w:p>
        </w:tc>
        <w:tc>
          <w:tcPr>
            <w:tcW w:w="835" w:type="pct"/>
            <w:tcBorders>
              <w:top w:val="single" w:sz="4" w:space="0" w:color="auto"/>
              <w:left w:val="single" w:sz="4" w:space="0" w:color="auto"/>
              <w:bottom w:val="single" w:sz="4" w:space="0" w:color="auto"/>
              <w:right w:val="single" w:sz="4" w:space="0" w:color="auto"/>
            </w:tcBorders>
            <w:noWrap/>
            <w:hideMark/>
          </w:tcPr>
          <w:p w14:paraId="54F124F2" w14:textId="77777777" w:rsidR="00265584" w:rsidRDefault="00265584">
            <w:pPr>
              <w:jc w:val="center"/>
            </w:pPr>
            <w:r>
              <w:t>8,133,870</w:t>
            </w:r>
          </w:p>
        </w:tc>
        <w:tc>
          <w:tcPr>
            <w:tcW w:w="644" w:type="pct"/>
            <w:tcBorders>
              <w:top w:val="single" w:sz="4" w:space="0" w:color="auto"/>
              <w:left w:val="single" w:sz="4" w:space="0" w:color="auto"/>
              <w:bottom w:val="single" w:sz="4" w:space="0" w:color="auto"/>
              <w:right w:val="single" w:sz="4" w:space="0" w:color="auto"/>
            </w:tcBorders>
            <w:noWrap/>
            <w:hideMark/>
          </w:tcPr>
          <w:p w14:paraId="42234430" w14:textId="77777777" w:rsidR="00265584" w:rsidRDefault="00265584">
            <w:pPr>
              <w:jc w:val="center"/>
            </w:pPr>
            <w:r>
              <w:t>997,198</w:t>
            </w:r>
          </w:p>
        </w:tc>
        <w:tc>
          <w:tcPr>
            <w:tcW w:w="675" w:type="pct"/>
            <w:tcBorders>
              <w:top w:val="single" w:sz="4" w:space="0" w:color="auto"/>
              <w:left w:val="single" w:sz="4" w:space="0" w:color="auto"/>
              <w:bottom w:val="single" w:sz="4" w:space="0" w:color="auto"/>
              <w:right w:val="single" w:sz="4" w:space="0" w:color="auto"/>
            </w:tcBorders>
            <w:noWrap/>
            <w:hideMark/>
          </w:tcPr>
          <w:p w14:paraId="5DFBC1F9" w14:textId="77777777" w:rsidR="00265584" w:rsidRDefault="00265584">
            <w:pPr>
              <w:jc w:val="center"/>
            </w:pPr>
            <w:r>
              <w:t>71,568</w:t>
            </w:r>
          </w:p>
        </w:tc>
        <w:tc>
          <w:tcPr>
            <w:tcW w:w="685" w:type="pct"/>
            <w:tcBorders>
              <w:top w:val="single" w:sz="4" w:space="0" w:color="auto"/>
              <w:left w:val="single" w:sz="4" w:space="0" w:color="auto"/>
              <w:bottom w:val="single" w:sz="4" w:space="0" w:color="auto"/>
              <w:right w:val="single" w:sz="4" w:space="0" w:color="auto"/>
            </w:tcBorders>
            <w:noWrap/>
            <w:hideMark/>
          </w:tcPr>
          <w:p w14:paraId="1E4D53D0" w14:textId="77777777" w:rsidR="00265584" w:rsidRDefault="00265584">
            <w:pPr>
              <w:jc w:val="center"/>
            </w:pPr>
            <w:r>
              <w:t>4,755,245</w:t>
            </w:r>
          </w:p>
        </w:tc>
        <w:tc>
          <w:tcPr>
            <w:tcW w:w="626" w:type="pct"/>
            <w:tcBorders>
              <w:top w:val="single" w:sz="4" w:space="0" w:color="auto"/>
              <w:left w:val="single" w:sz="4" w:space="0" w:color="auto"/>
              <w:bottom w:val="single" w:sz="4" w:space="0" w:color="auto"/>
              <w:right w:val="single" w:sz="4" w:space="0" w:color="auto"/>
            </w:tcBorders>
            <w:noWrap/>
            <w:hideMark/>
          </w:tcPr>
          <w:p w14:paraId="17950AB0" w14:textId="77777777" w:rsidR="00265584" w:rsidRDefault="00265584">
            <w:pPr>
              <w:jc w:val="center"/>
            </w:pPr>
            <w:r>
              <w:t>15.1</w:t>
            </w:r>
          </w:p>
        </w:tc>
        <w:tc>
          <w:tcPr>
            <w:tcW w:w="719" w:type="pct"/>
            <w:tcBorders>
              <w:top w:val="single" w:sz="4" w:space="0" w:color="auto"/>
              <w:left w:val="single" w:sz="4" w:space="0" w:color="auto"/>
              <w:bottom w:val="single" w:sz="4" w:space="0" w:color="auto"/>
              <w:right w:val="single" w:sz="4" w:space="0" w:color="auto"/>
            </w:tcBorders>
            <w:noWrap/>
            <w:hideMark/>
          </w:tcPr>
          <w:p w14:paraId="4BC7B749" w14:textId="77777777" w:rsidR="00265584" w:rsidRDefault="00265584">
            <w:pPr>
              <w:jc w:val="center"/>
            </w:pPr>
            <w:r>
              <w:t>12.3</w:t>
            </w:r>
          </w:p>
        </w:tc>
      </w:tr>
      <w:tr w:rsidR="00F74496" w14:paraId="6E8A899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787965D" w14:textId="77777777" w:rsidR="00265584" w:rsidRDefault="00265584">
            <w:r>
              <w:t>Oklahoma</w:t>
            </w:r>
          </w:p>
        </w:tc>
        <w:tc>
          <w:tcPr>
            <w:tcW w:w="835" w:type="pct"/>
            <w:tcBorders>
              <w:top w:val="single" w:sz="4" w:space="0" w:color="auto"/>
              <w:left w:val="single" w:sz="4" w:space="0" w:color="auto"/>
              <w:bottom w:val="single" w:sz="4" w:space="0" w:color="auto"/>
              <w:right w:val="single" w:sz="4" w:space="0" w:color="auto"/>
            </w:tcBorders>
            <w:noWrap/>
            <w:hideMark/>
          </w:tcPr>
          <w:p w14:paraId="27A06BBE" w14:textId="77777777" w:rsidR="00265584" w:rsidRDefault="00265584">
            <w:pPr>
              <w:jc w:val="center"/>
            </w:pPr>
            <w:r>
              <w:t>3,491,913</w:t>
            </w:r>
          </w:p>
        </w:tc>
        <w:tc>
          <w:tcPr>
            <w:tcW w:w="644" w:type="pct"/>
            <w:tcBorders>
              <w:top w:val="single" w:sz="4" w:space="0" w:color="auto"/>
              <w:left w:val="single" w:sz="4" w:space="0" w:color="auto"/>
              <w:bottom w:val="single" w:sz="4" w:space="0" w:color="auto"/>
              <w:right w:val="single" w:sz="4" w:space="0" w:color="auto"/>
            </w:tcBorders>
            <w:noWrap/>
            <w:hideMark/>
          </w:tcPr>
          <w:p w14:paraId="50521889" w14:textId="77777777" w:rsidR="00265584" w:rsidRDefault="00265584">
            <w:pPr>
              <w:jc w:val="center"/>
            </w:pPr>
            <w:r>
              <w:t>487,287</w:t>
            </w:r>
          </w:p>
        </w:tc>
        <w:tc>
          <w:tcPr>
            <w:tcW w:w="675" w:type="pct"/>
            <w:tcBorders>
              <w:top w:val="single" w:sz="4" w:space="0" w:color="auto"/>
              <w:left w:val="single" w:sz="4" w:space="0" w:color="auto"/>
              <w:bottom w:val="single" w:sz="4" w:space="0" w:color="auto"/>
              <w:right w:val="single" w:sz="4" w:space="0" w:color="auto"/>
            </w:tcBorders>
            <w:noWrap/>
            <w:hideMark/>
          </w:tcPr>
          <w:p w14:paraId="788428AA" w14:textId="77777777" w:rsidR="00265584" w:rsidRDefault="00265584">
            <w:pPr>
              <w:jc w:val="center"/>
            </w:pPr>
            <w:r>
              <w:t>24,628</w:t>
            </w:r>
          </w:p>
        </w:tc>
        <w:tc>
          <w:tcPr>
            <w:tcW w:w="685" w:type="pct"/>
            <w:tcBorders>
              <w:top w:val="single" w:sz="4" w:space="0" w:color="auto"/>
              <w:left w:val="single" w:sz="4" w:space="0" w:color="auto"/>
              <w:bottom w:val="single" w:sz="4" w:space="0" w:color="auto"/>
              <w:right w:val="single" w:sz="4" w:space="0" w:color="auto"/>
            </w:tcBorders>
            <w:noWrap/>
            <w:hideMark/>
          </w:tcPr>
          <w:p w14:paraId="01190D5A" w14:textId="77777777" w:rsidR="00265584" w:rsidRDefault="00265584">
            <w:pPr>
              <w:jc w:val="center"/>
            </w:pPr>
            <w:r>
              <w:t>2,285,659</w:t>
            </w:r>
          </w:p>
        </w:tc>
        <w:tc>
          <w:tcPr>
            <w:tcW w:w="626" w:type="pct"/>
            <w:tcBorders>
              <w:top w:val="single" w:sz="4" w:space="0" w:color="auto"/>
              <w:left w:val="single" w:sz="4" w:space="0" w:color="auto"/>
              <w:bottom w:val="single" w:sz="4" w:space="0" w:color="auto"/>
              <w:right w:val="single" w:sz="4" w:space="0" w:color="auto"/>
            </w:tcBorders>
            <w:noWrap/>
            <w:hideMark/>
          </w:tcPr>
          <w:p w14:paraId="3921F875" w14:textId="77777777" w:rsidR="00265584" w:rsidRDefault="00265584">
            <w:pPr>
              <w:jc w:val="center"/>
            </w:pPr>
            <w:r>
              <w:t>10.8</w:t>
            </w:r>
          </w:p>
        </w:tc>
        <w:tc>
          <w:tcPr>
            <w:tcW w:w="719" w:type="pct"/>
            <w:tcBorders>
              <w:top w:val="single" w:sz="4" w:space="0" w:color="auto"/>
              <w:left w:val="single" w:sz="4" w:space="0" w:color="auto"/>
              <w:bottom w:val="single" w:sz="4" w:space="0" w:color="auto"/>
              <w:right w:val="single" w:sz="4" w:space="0" w:color="auto"/>
            </w:tcBorders>
            <w:noWrap/>
            <w:hideMark/>
          </w:tcPr>
          <w:p w14:paraId="67457446" w14:textId="77777777" w:rsidR="00265584" w:rsidRDefault="00265584">
            <w:pPr>
              <w:jc w:val="center"/>
            </w:pPr>
            <w:r>
              <w:t>14.0</w:t>
            </w:r>
          </w:p>
        </w:tc>
      </w:tr>
      <w:tr w:rsidR="00F74496" w14:paraId="1B18707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53CCDF09" w14:textId="77777777" w:rsidR="00265584" w:rsidRDefault="00265584">
            <w:r>
              <w:t>Oregon</w:t>
            </w:r>
          </w:p>
        </w:tc>
        <w:tc>
          <w:tcPr>
            <w:tcW w:w="835" w:type="pct"/>
            <w:tcBorders>
              <w:top w:val="single" w:sz="4" w:space="0" w:color="auto"/>
              <w:left w:val="single" w:sz="4" w:space="0" w:color="auto"/>
              <w:bottom w:val="single" w:sz="4" w:space="0" w:color="auto"/>
              <w:right w:val="single" w:sz="4" w:space="0" w:color="auto"/>
            </w:tcBorders>
            <w:noWrap/>
            <w:hideMark/>
          </w:tcPr>
          <w:p w14:paraId="7595483D" w14:textId="77777777" w:rsidR="00265584" w:rsidRDefault="00265584">
            <w:pPr>
              <w:jc w:val="center"/>
            </w:pPr>
            <w:r>
              <w:t>2,525,767</w:t>
            </w:r>
          </w:p>
        </w:tc>
        <w:tc>
          <w:tcPr>
            <w:tcW w:w="644" w:type="pct"/>
            <w:tcBorders>
              <w:top w:val="single" w:sz="4" w:space="0" w:color="auto"/>
              <w:left w:val="single" w:sz="4" w:space="0" w:color="auto"/>
              <w:bottom w:val="single" w:sz="4" w:space="0" w:color="auto"/>
              <w:right w:val="single" w:sz="4" w:space="0" w:color="auto"/>
            </w:tcBorders>
            <w:noWrap/>
            <w:hideMark/>
          </w:tcPr>
          <w:p w14:paraId="7B01428B" w14:textId="77777777" w:rsidR="00265584" w:rsidRDefault="00265584">
            <w:pPr>
              <w:jc w:val="center"/>
            </w:pPr>
            <w:r>
              <w:t>281,481</w:t>
            </w:r>
          </w:p>
        </w:tc>
        <w:tc>
          <w:tcPr>
            <w:tcW w:w="675" w:type="pct"/>
            <w:tcBorders>
              <w:top w:val="single" w:sz="4" w:space="0" w:color="auto"/>
              <w:left w:val="single" w:sz="4" w:space="0" w:color="auto"/>
              <w:bottom w:val="single" w:sz="4" w:space="0" w:color="auto"/>
              <w:right w:val="single" w:sz="4" w:space="0" w:color="auto"/>
            </w:tcBorders>
            <w:noWrap/>
            <w:hideMark/>
          </w:tcPr>
          <w:p w14:paraId="7A62CE65" w14:textId="77777777" w:rsidR="00265584" w:rsidRDefault="00265584">
            <w:pPr>
              <w:jc w:val="center"/>
            </w:pPr>
            <w:r>
              <w:t>8,328</w:t>
            </w:r>
          </w:p>
        </w:tc>
        <w:tc>
          <w:tcPr>
            <w:tcW w:w="685" w:type="pct"/>
            <w:tcBorders>
              <w:top w:val="single" w:sz="4" w:space="0" w:color="auto"/>
              <w:left w:val="single" w:sz="4" w:space="0" w:color="auto"/>
              <w:bottom w:val="single" w:sz="4" w:space="0" w:color="auto"/>
              <w:right w:val="single" w:sz="4" w:space="0" w:color="auto"/>
            </w:tcBorders>
            <w:noWrap/>
            <w:hideMark/>
          </w:tcPr>
          <w:p w14:paraId="3B94FB4B" w14:textId="77777777" w:rsidR="00265584" w:rsidRDefault="00265584">
            <w:pPr>
              <w:jc w:val="center"/>
            </w:pPr>
            <w:r>
              <w:t>752,768</w:t>
            </w:r>
          </w:p>
        </w:tc>
        <w:tc>
          <w:tcPr>
            <w:tcW w:w="626" w:type="pct"/>
            <w:tcBorders>
              <w:top w:val="single" w:sz="4" w:space="0" w:color="auto"/>
              <w:left w:val="single" w:sz="4" w:space="0" w:color="auto"/>
              <w:bottom w:val="single" w:sz="4" w:space="0" w:color="auto"/>
              <w:right w:val="single" w:sz="4" w:space="0" w:color="auto"/>
            </w:tcBorders>
            <w:noWrap/>
            <w:hideMark/>
          </w:tcPr>
          <w:p w14:paraId="5D7936CC" w14:textId="77777777" w:rsidR="00265584" w:rsidRDefault="00265584">
            <w:pPr>
              <w:jc w:val="center"/>
            </w:pPr>
            <w:r>
              <w:t>11.1</w:t>
            </w:r>
          </w:p>
        </w:tc>
        <w:tc>
          <w:tcPr>
            <w:tcW w:w="719" w:type="pct"/>
            <w:tcBorders>
              <w:top w:val="single" w:sz="4" w:space="0" w:color="auto"/>
              <w:left w:val="single" w:sz="4" w:space="0" w:color="auto"/>
              <w:bottom w:val="single" w:sz="4" w:space="0" w:color="auto"/>
              <w:right w:val="single" w:sz="4" w:space="0" w:color="auto"/>
            </w:tcBorders>
            <w:noWrap/>
            <w:hideMark/>
          </w:tcPr>
          <w:p w14:paraId="0E38260D" w14:textId="77777777" w:rsidR="00265584" w:rsidRDefault="00265584">
            <w:pPr>
              <w:jc w:val="center"/>
            </w:pPr>
            <w:r>
              <w:t>11.1</w:t>
            </w:r>
          </w:p>
        </w:tc>
      </w:tr>
      <w:tr w:rsidR="00F74496" w14:paraId="6E594EC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39EE0AB" w14:textId="77777777" w:rsidR="00265584" w:rsidRDefault="00265584">
            <w:r>
              <w:t>Pennsylvania</w:t>
            </w:r>
          </w:p>
        </w:tc>
        <w:tc>
          <w:tcPr>
            <w:tcW w:w="835" w:type="pct"/>
            <w:tcBorders>
              <w:top w:val="single" w:sz="4" w:space="0" w:color="auto"/>
              <w:left w:val="single" w:sz="4" w:space="0" w:color="auto"/>
              <w:bottom w:val="single" w:sz="4" w:space="0" w:color="auto"/>
              <w:right w:val="single" w:sz="4" w:space="0" w:color="auto"/>
            </w:tcBorders>
            <w:noWrap/>
            <w:hideMark/>
          </w:tcPr>
          <w:p w14:paraId="511DC162" w14:textId="77777777" w:rsidR="00265584" w:rsidRDefault="00265584">
            <w:pPr>
              <w:jc w:val="center"/>
            </w:pPr>
            <w:r>
              <w:t>13,667,687</w:t>
            </w:r>
          </w:p>
        </w:tc>
        <w:tc>
          <w:tcPr>
            <w:tcW w:w="644" w:type="pct"/>
            <w:tcBorders>
              <w:top w:val="single" w:sz="4" w:space="0" w:color="auto"/>
              <w:left w:val="single" w:sz="4" w:space="0" w:color="auto"/>
              <w:bottom w:val="single" w:sz="4" w:space="0" w:color="auto"/>
              <w:right w:val="single" w:sz="4" w:space="0" w:color="auto"/>
            </w:tcBorders>
            <w:noWrap/>
            <w:hideMark/>
          </w:tcPr>
          <w:p w14:paraId="7D90AE74" w14:textId="77777777" w:rsidR="00265584" w:rsidRDefault="00265584">
            <w:pPr>
              <w:jc w:val="center"/>
            </w:pPr>
            <w:r>
              <w:t>1,905,109</w:t>
            </w:r>
          </w:p>
        </w:tc>
        <w:tc>
          <w:tcPr>
            <w:tcW w:w="675" w:type="pct"/>
            <w:tcBorders>
              <w:top w:val="single" w:sz="4" w:space="0" w:color="auto"/>
              <w:left w:val="single" w:sz="4" w:space="0" w:color="auto"/>
              <w:bottom w:val="single" w:sz="4" w:space="0" w:color="auto"/>
              <w:right w:val="single" w:sz="4" w:space="0" w:color="auto"/>
            </w:tcBorders>
            <w:noWrap/>
            <w:hideMark/>
          </w:tcPr>
          <w:p w14:paraId="3281A0E3" w14:textId="77777777" w:rsidR="00265584" w:rsidRDefault="00265584">
            <w:pPr>
              <w:jc w:val="center"/>
            </w:pPr>
            <w:r>
              <w:t>62,292</w:t>
            </w:r>
          </w:p>
        </w:tc>
        <w:tc>
          <w:tcPr>
            <w:tcW w:w="685" w:type="pct"/>
            <w:tcBorders>
              <w:top w:val="single" w:sz="4" w:space="0" w:color="auto"/>
              <w:left w:val="single" w:sz="4" w:space="0" w:color="auto"/>
              <w:bottom w:val="single" w:sz="4" w:space="0" w:color="auto"/>
              <w:right w:val="single" w:sz="4" w:space="0" w:color="auto"/>
            </w:tcBorders>
            <w:noWrap/>
            <w:hideMark/>
          </w:tcPr>
          <w:p w14:paraId="3205EAF9" w14:textId="77777777" w:rsidR="00265584" w:rsidRDefault="00265584">
            <w:pPr>
              <w:jc w:val="center"/>
            </w:pPr>
            <w:r>
              <w:t>4,733,925</w:t>
            </w:r>
          </w:p>
        </w:tc>
        <w:tc>
          <w:tcPr>
            <w:tcW w:w="626" w:type="pct"/>
            <w:tcBorders>
              <w:top w:val="single" w:sz="4" w:space="0" w:color="auto"/>
              <w:left w:val="single" w:sz="4" w:space="0" w:color="auto"/>
              <w:bottom w:val="single" w:sz="4" w:space="0" w:color="auto"/>
              <w:right w:val="single" w:sz="4" w:space="0" w:color="auto"/>
            </w:tcBorders>
            <w:noWrap/>
            <w:hideMark/>
          </w:tcPr>
          <w:p w14:paraId="28142960" w14:textId="77777777" w:rsidR="00265584" w:rsidRDefault="00265584">
            <w:pPr>
              <w:jc w:val="center"/>
            </w:pPr>
            <w:r>
              <w:t>13.2</w:t>
            </w:r>
          </w:p>
        </w:tc>
        <w:tc>
          <w:tcPr>
            <w:tcW w:w="719" w:type="pct"/>
            <w:tcBorders>
              <w:top w:val="single" w:sz="4" w:space="0" w:color="auto"/>
              <w:left w:val="single" w:sz="4" w:space="0" w:color="auto"/>
              <w:bottom w:val="single" w:sz="4" w:space="0" w:color="auto"/>
              <w:right w:val="single" w:sz="4" w:space="0" w:color="auto"/>
            </w:tcBorders>
            <w:noWrap/>
            <w:hideMark/>
          </w:tcPr>
          <w:p w14:paraId="28841654" w14:textId="77777777" w:rsidR="00265584" w:rsidRDefault="00265584">
            <w:pPr>
              <w:jc w:val="center"/>
            </w:pPr>
            <w:r>
              <w:t>13.9</w:t>
            </w:r>
          </w:p>
        </w:tc>
      </w:tr>
      <w:tr w:rsidR="00F74496" w14:paraId="5EBE0DD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331412D" w14:textId="77777777" w:rsidR="00265584" w:rsidRDefault="00265584">
            <w:r>
              <w:t>Rhode Island</w:t>
            </w:r>
          </w:p>
        </w:tc>
        <w:tc>
          <w:tcPr>
            <w:tcW w:w="835" w:type="pct"/>
            <w:tcBorders>
              <w:top w:val="single" w:sz="4" w:space="0" w:color="auto"/>
              <w:left w:val="single" w:sz="4" w:space="0" w:color="auto"/>
              <w:bottom w:val="single" w:sz="4" w:space="0" w:color="auto"/>
              <w:right w:val="single" w:sz="4" w:space="0" w:color="auto"/>
            </w:tcBorders>
            <w:noWrap/>
            <w:hideMark/>
          </w:tcPr>
          <w:p w14:paraId="439E3D6E" w14:textId="77777777" w:rsidR="00265584" w:rsidRDefault="00265584">
            <w:pPr>
              <w:jc w:val="center"/>
            </w:pPr>
            <w:r>
              <w:t>907,043</w:t>
            </w:r>
          </w:p>
        </w:tc>
        <w:tc>
          <w:tcPr>
            <w:tcW w:w="644" w:type="pct"/>
            <w:tcBorders>
              <w:top w:val="single" w:sz="4" w:space="0" w:color="auto"/>
              <w:left w:val="single" w:sz="4" w:space="0" w:color="auto"/>
              <w:bottom w:val="single" w:sz="4" w:space="0" w:color="auto"/>
              <w:right w:val="single" w:sz="4" w:space="0" w:color="auto"/>
            </w:tcBorders>
            <w:noWrap/>
            <w:hideMark/>
          </w:tcPr>
          <w:p w14:paraId="28A775F6" w14:textId="77777777" w:rsidR="00265584" w:rsidRDefault="00265584">
            <w:pPr>
              <w:jc w:val="center"/>
            </w:pPr>
            <w:r>
              <w:t>145,915</w:t>
            </w:r>
          </w:p>
        </w:tc>
        <w:tc>
          <w:tcPr>
            <w:tcW w:w="675" w:type="pct"/>
            <w:tcBorders>
              <w:top w:val="single" w:sz="4" w:space="0" w:color="auto"/>
              <w:left w:val="single" w:sz="4" w:space="0" w:color="auto"/>
              <w:bottom w:val="single" w:sz="4" w:space="0" w:color="auto"/>
              <w:right w:val="single" w:sz="4" w:space="0" w:color="auto"/>
            </w:tcBorders>
            <w:noWrap/>
            <w:hideMark/>
          </w:tcPr>
          <w:p w14:paraId="3B651F68" w14:textId="77777777" w:rsidR="00265584" w:rsidRDefault="00265584">
            <w:pPr>
              <w:jc w:val="center"/>
            </w:pPr>
            <w:r>
              <w:t>5,476</w:t>
            </w:r>
          </w:p>
        </w:tc>
        <w:tc>
          <w:tcPr>
            <w:tcW w:w="685" w:type="pct"/>
            <w:tcBorders>
              <w:top w:val="single" w:sz="4" w:space="0" w:color="auto"/>
              <w:left w:val="single" w:sz="4" w:space="0" w:color="auto"/>
              <w:bottom w:val="single" w:sz="4" w:space="0" w:color="auto"/>
              <w:right w:val="single" w:sz="4" w:space="0" w:color="auto"/>
            </w:tcBorders>
            <w:noWrap/>
            <w:hideMark/>
          </w:tcPr>
          <w:p w14:paraId="3172A5BC" w14:textId="77777777" w:rsidR="00265584" w:rsidRDefault="00265584">
            <w:pPr>
              <w:jc w:val="center"/>
            </w:pPr>
            <w:r>
              <w:t>384,117</w:t>
            </w:r>
          </w:p>
        </w:tc>
        <w:tc>
          <w:tcPr>
            <w:tcW w:w="626" w:type="pct"/>
            <w:tcBorders>
              <w:top w:val="single" w:sz="4" w:space="0" w:color="auto"/>
              <w:left w:val="single" w:sz="4" w:space="0" w:color="auto"/>
              <w:bottom w:val="single" w:sz="4" w:space="0" w:color="auto"/>
              <w:right w:val="single" w:sz="4" w:space="0" w:color="auto"/>
            </w:tcBorders>
            <w:noWrap/>
            <w:hideMark/>
          </w:tcPr>
          <w:p w14:paraId="164CE5AE" w14:textId="77777777" w:rsidR="00265584" w:rsidRDefault="00265584">
            <w:pPr>
              <w:jc w:val="center"/>
            </w:pPr>
            <w:r>
              <w:t>14.3</w:t>
            </w:r>
          </w:p>
        </w:tc>
        <w:tc>
          <w:tcPr>
            <w:tcW w:w="719" w:type="pct"/>
            <w:tcBorders>
              <w:top w:val="single" w:sz="4" w:space="0" w:color="auto"/>
              <w:left w:val="single" w:sz="4" w:space="0" w:color="auto"/>
              <w:bottom w:val="single" w:sz="4" w:space="0" w:color="auto"/>
              <w:right w:val="single" w:sz="4" w:space="0" w:color="auto"/>
            </w:tcBorders>
            <w:noWrap/>
            <w:hideMark/>
          </w:tcPr>
          <w:p w14:paraId="1F140986" w14:textId="77777777" w:rsidR="00265584" w:rsidRDefault="00265584">
            <w:pPr>
              <w:jc w:val="center"/>
            </w:pPr>
            <w:r>
              <w:t>16.1</w:t>
            </w:r>
          </w:p>
        </w:tc>
      </w:tr>
      <w:tr w:rsidR="00F74496" w14:paraId="1CA75D3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C25680A" w14:textId="77777777" w:rsidR="00265584" w:rsidRDefault="00265584">
            <w:r>
              <w:t>Texas</w:t>
            </w:r>
          </w:p>
        </w:tc>
        <w:tc>
          <w:tcPr>
            <w:tcW w:w="835" w:type="pct"/>
            <w:tcBorders>
              <w:top w:val="single" w:sz="4" w:space="0" w:color="auto"/>
              <w:left w:val="single" w:sz="4" w:space="0" w:color="auto"/>
              <w:bottom w:val="single" w:sz="4" w:space="0" w:color="auto"/>
              <w:right w:val="single" w:sz="4" w:space="0" w:color="auto"/>
            </w:tcBorders>
            <w:noWrap/>
            <w:hideMark/>
          </w:tcPr>
          <w:p w14:paraId="0215224D" w14:textId="77777777" w:rsidR="00265584" w:rsidRDefault="00265584">
            <w:pPr>
              <w:jc w:val="center"/>
            </w:pPr>
            <w:r>
              <w:t>26,030,068</w:t>
            </w:r>
          </w:p>
        </w:tc>
        <w:tc>
          <w:tcPr>
            <w:tcW w:w="644" w:type="pct"/>
            <w:tcBorders>
              <w:top w:val="single" w:sz="4" w:space="0" w:color="auto"/>
              <w:left w:val="single" w:sz="4" w:space="0" w:color="auto"/>
              <w:bottom w:val="single" w:sz="4" w:space="0" w:color="auto"/>
              <w:right w:val="single" w:sz="4" w:space="0" w:color="auto"/>
            </w:tcBorders>
            <w:noWrap/>
            <w:hideMark/>
          </w:tcPr>
          <w:p w14:paraId="7FD18F34" w14:textId="77777777" w:rsidR="00265584" w:rsidRDefault="00265584">
            <w:pPr>
              <w:jc w:val="center"/>
            </w:pPr>
            <w:r>
              <w:t>3,420,044</w:t>
            </w:r>
          </w:p>
        </w:tc>
        <w:tc>
          <w:tcPr>
            <w:tcW w:w="675" w:type="pct"/>
            <w:tcBorders>
              <w:top w:val="single" w:sz="4" w:space="0" w:color="auto"/>
              <w:left w:val="single" w:sz="4" w:space="0" w:color="auto"/>
              <w:bottom w:val="single" w:sz="4" w:space="0" w:color="auto"/>
              <w:right w:val="single" w:sz="4" w:space="0" w:color="auto"/>
            </w:tcBorders>
            <w:noWrap/>
            <w:hideMark/>
          </w:tcPr>
          <w:p w14:paraId="256FB6AE" w14:textId="77777777" w:rsidR="00265584" w:rsidRDefault="00265584">
            <w:pPr>
              <w:jc w:val="center"/>
            </w:pPr>
            <w:r>
              <w:t>381,999</w:t>
            </w:r>
          </w:p>
        </w:tc>
        <w:tc>
          <w:tcPr>
            <w:tcW w:w="685" w:type="pct"/>
            <w:tcBorders>
              <w:top w:val="single" w:sz="4" w:space="0" w:color="auto"/>
              <w:left w:val="single" w:sz="4" w:space="0" w:color="auto"/>
              <w:bottom w:val="single" w:sz="4" w:space="0" w:color="auto"/>
              <w:right w:val="single" w:sz="4" w:space="0" w:color="auto"/>
            </w:tcBorders>
            <w:noWrap/>
            <w:hideMark/>
          </w:tcPr>
          <w:p w14:paraId="49BFF446" w14:textId="77777777" w:rsidR="00265584" w:rsidRDefault="00265584">
            <w:pPr>
              <w:jc w:val="center"/>
            </w:pPr>
            <w:r>
              <w:t>22,992,023</w:t>
            </w:r>
          </w:p>
        </w:tc>
        <w:tc>
          <w:tcPr>
            <w:tcW w:w="626" w:type="pct"/>
            <w:tcBorders>
              <w:top w:val="single" w:sz="4" w:space="0" w:color="auto"/>
              <w:left w:val="single" w:sz="4" w:space="0" w:color="auto"/>
              <w:bottom w:val="single" w:sz="4" w:space="0" w:color="auto"/>
              <w:right w:val="single" w:sz="4" w:space="0" w:color="auto"/>
            </w:tcBorders>
            <w:noWrap/>
            <w:hideMark/>
          </w:tcPr>
          <w:p w14:paraId="640AEAB5" w14:textId="77777777" w:rsidR="00265584" w:rsidRDefault="00265584">
            <w:pPr>
              <w:jc w:val="center"/>
            </w:pPr>
            <w:r>
              <w:t>16.6</w:t>
            </w:r>
          </w:p>
        </w:tc>
        <w:tc>
          <w:tcPr>
            <w:tcW w:w="719" w:type="pct"/>
            <w:tcBorders>
              <w:top w:val="single" w:sz="4" w:space="0" w:color="auto"/>
              <w:left w:val="single" w:sz="4" w:space="0" w:color="auto"/>
              <w:bottom w:val="single" w:sz="4" w:space="0" w:color="auto"/>
              <w:right w:val="single" w:sz="4" w:space="0" w:color="auto"/>
            </w:tcBorders>
            <w:noWrap/>
            <w:hideMark/>
          </w:tcPr>
          <w:p w14:paraId="11DB1453" w14:textId="77777777" w:rsidR="00265584" w:rsidRDefault="00265584">
            <w:pPr>
              <w:jc w:val="center"/>
            </w:pPr>
            <w:r>
              <w:t>13.1</w:t>
            </w:r>
          </w:p>
        </w:tc>
      </w:tr>
      <w:tr w:rsidR="00F74496" w14:paraId="72CF310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5BAFCF23" w14:textId="77777777" w:rsidR="00265584" w:rsidRDefault="00265584">
            <w:r>
              <w:t>Utah</w:t>
            </w:r>
          </w:p>
        </w:tc>
        <w:tc>
          <w:tcPr>
            <w:tcW w:w="835" w:type="pct"/>
            <w:tcBorders>
              <w:top w:val="single" w:sz="4" w:space="0" w:color="auto"/>
              <w:left w:val="single" w:sz="4" w:space="0" w:color="auto"/>
              <w:bottom w:val="single" w:sz="4" w:space="0" w:color="auto"/>
              <w:right w:val="single" w:sz="4" w:space="0" w:color="auto"/>
            </w:tcBorders>
            <w:noWrap/>
            <w:hideMark/>
          </w:tcPr>
          <w:p w14:paraId="02AA487C" w14:textId="77777777" w:rsidR="00265584" w:rsidRDefault="00265584">
            <w:pPr>
              <w:jc w:val="center"/>
            </w:pPr>
            <w:r>
              <w:t>3,963,227</w:t>
            </w:r>
          </w:p>
        </w:tc>
        <w:tc>
          <w:tcPr>
            <w:tcW w:w="644" w:type="pct"/>
            <w:tcBorders>
              <w:top w:val="single" w:sz="4" w:space="0" w:color="auto"/>
              <w:left w:val="single" w:sz="4" w:space="0" w:color="auto"/>
              <w:bottom w:val="single" w:sz="4" w:space="0" w:color="auto"/>
              <w:right w:val="single" w:sz="4" w:space="0" w:color="auto"/>
            </w:tcBorders>
            <w:noWrap/>
            <w:hideMark/>
          </w:tcPr>
          <w:p w14:paraId="59AB7D8F" w14:textId="77777777" w:rsidR="00265584" w:rsidRDefault="00265584">
            <w:pPr>
              <w:jc w:val="center"/>
            </w:pPr>
            <w:r>
              <w:t>404,738</w:t>
            </w:r>
          </w:p>
        </w:tc>
        <w:tc>
          <w:tcPr>
            <w:tcW w:w="675" w:type="pct"/>
            <w:tcBorders>
              <w:top w:val="single" w:sz="4" w:space="0" w:color="auto"/>
              <w:left w:val="single" w:sz="4" w:space="0" w:color="auto"/>
              <w:bottom w:val="single" w:sz="4" w:space="0" w:color="auto"/>
              <w:right w:val="single" w:sz="4" w:space="0" w:color="auto"/>
            </w:tcBorders>
            <w:noWrap/>
            <w:hideMark/>
          </w:tcPr>
          <w:p w14:paraId="22FCBFDA" w14:textId="77777777" w:rsidR="00265584" w:rsidRDefault="00265584">
            <w:pPr>
              <w:jc w:val="center"/>
            </w:pPr>
            <w:r>
              <w:t>30,221</w:t>
            </w:r>
          </w:p>
        </w:tc>
        <w:tc>
          <w:tcPr>
            <w:tcW w:w="685" w:type="pct"/>
            <w:tcBorders>
              <w:top w:val="single" w:sz="4" w:space="0" w:color="auto"/>
              <w:left w:val="single" w:sz="4" w:space="0" w:color="auto"/>
              <w:bottom w:val="single" w:sz="4" w:space="0" w:color="auto"/>
              <w:right w:val="single" w:sz="4" w:space="0" w:color="auto"/>
            </w:tcBorders>
            <w:noWrap/>
            <w:hideMark/>
          </w:tcPr>
          <w:p w14:paraId="5558E410" w14:textId="77777777" w:rsidR="00265584" w:rsidRDefault="00265584">
            <w:pPr>
              <w:jc w:val="center"/>
            </w:pPr>
            <w:r>
              <w:t>2,902,955</w:t>
            </w:r>
          </w:p>
        </w:tc>
        <w:tc>
          <w:tcPr>
            <w:tcW w:w="626" w:type="pct"/>
            <w:tcBorders>
              <w:top w:val="single" w:sz="4" w:space="0" w:color="auto"/>
              <w:left w:val="single" w:sz="4" w:space="0" w:color="auto"/>
              <w:bottom w:val="single" w:sz="4" w:space="0" w:color="auto"/>
              <w:right w:val="single" w:sz="4" w:space="0" w:color="auto"/>
            </w:tcBorders>
            <w:noWrap/>
            <w:hideMark/>
          </w:tcPr>
          <w:p w14:paraId="4E3219CC" w14:textId="77777777" w:rsidR="00265584" w:rsidRDefault="00265584">
            <w:pPr>
              <w:jc w:val="center"/>
            </w:pPr>
            <w:r>
              <w:t>10.4</w:t>
            </w:r>
          </w:p>
        </w:tc>
        <w:tc>
          <w:tcPr>
            <w:tcW w:w="719" w:type="pct"/>
            <w:tcBorders>
              <w:top w:val="single" w:sz="4" w:space="0" w:color="auto"/>
              <w:left w:val="single" w:sz="4" w:space="0" w:color="auto"/>
              <w:bottom w:val="single" w:sz="4" w:space="0" w:color="auto"/>
              <w:right w:val="single" w:sz="4" w:space="0" w:color="auto"/>
            </w:tcBorders>
            <w:noWrap/>
            <w:hideMark/>
          </w:tcPr>
          <w:p w14:paraId="731474BB" w14:textId="77777777" w:rsidR="00265584" w:rsidRDefault="00265584">
            <w:pPr>
              <w:jc w:val="center"/>
            </w:pPr>
            <w:r>
              <w:t>10.2</w:t>
            </w:r>
          </w:p>
        </w:tc>
      </w:tr>
      <w:tr w:rsidR="00F74496" w14:paraId="5893CEE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198C691" w14:textId="77777777" w:rsidR="00265584" w:rsidRDefault="00265584">
            <w:r>
              <w:t>Vermont</w:t>
            </w:r>
          </w:p>
        </w:tc>
        <w:tc>
          <w:tcPr>
            <w:tcW w:w="835" w:type="pct"/>
            <w:tcBorders>
              <w:top w:val="single" w:sz="4" w:space="0" w:color="auto"/>
              <w:left w:val="single" w:sz="4" w:space="0" w:color="auto"/>
              <w:bottom w:val="single" w:sz="4" w:space="0" w:color="auto"/>
              <w:right w:val="single" w:sz="4" w:space="0" w:color="auto"/>
            </w:tcBorders>
            <w:noWrap/>
            <w:hideMark/>
          </w:tcPr>
          <w:p w14:paraId="2D06673E" w14:textId="77777777" w:rsidR="00265584" w:rsidRDefault="00265584">
            <w:pPr>
              <w:jc w:val="center"/>
            </w:pPr>
            <w:r>
              <w:t>646,239</w:t>
            </w:r>
          </w:p>
        </w:tc>
        <w:tc>
          <w:tcPr>
            <w:tcW w:w="644" w:type="pct"/>
            <w:tcBorders>
              <w:top w:val="single" w:sz="4" w:space="0" w:color="auto"/>
              <w:left w:val="single" w:sz="4" w:space="0" w:color="auto"/>
              <w:bottom w:val="single" w:sz="4" w:space="0" w:color="auto"/>
              <w:right w:val="single" w:sz="4" w:space="0" w:color="auto"/>
            </w:tcBorders>
            <w:noWrap/>
            <w:hideMark/>
          </w:tcPr>
          <w:p w14:paraId="69B382B3" w14:textId="77777777" w:rsidR="00265584" w:rsidRDefault="00265584">
            <w:pPr>
              <w:jc w:val="center"/>
            </w:pPr>
            <w:r>
              <w:t>89,457</w:t>
            </w:r>
          </w:p>
        </w:tc>
        <w:tc>
          <w:tcPr>
            <w:tcW w:w="675" w:type="pct"/>
            <w:tcBorders>
              <w:top w:val="single" w:sz="4" w:space="0" w:color="auto"/>
              <w:left w:val="single" w:sz="4" w:space="0" w:color="auto"/>
              <w:bottom w:val="single" w:sz="4" w:space="0" w:color="auto"/>
              <w:right w:val="single" w:sz="4" w:space="0" w:color="auto"/>
            </w:tcBorders>
            <w:noWrap/>
            <w:hideMark/>
          </w:tcPr>
          <w:p w14:paraId="26A9EA51" w14:textId="77777777" w:rsidR="00265584" w:rsidRDefault="00265584">
            <w:pPr>
              <w:jc w:val="center"/>
            </w:pPr>
            <w:r>
              <w:t>6,498</w:t>
            </w:r>
          </w:p>
        </w:tc>
        <w:tc>
          <w:tcPr>
            <w:tcW w:w="685" w:type="pct"/>
            <w:tcBorders>
              <w:top w:val="single" w:sz="4" w:space="0" w:color="auto"/>
              <w:left w:val="single" w:sz="4" w:space="0" w:color="auto"/>
              <w:bottom w:val="single" w:sz="4" w:space="0" w:color="auto"/>
              <w:right w:val="single" w:sz="4" w:space="0" w:color="auto"/>
            </w:tcBorders>
            <w:noWrap/>
            <w:hideMark/>
          </w:tcPr>
          <w:p w14:paraId="5F8EDE5F" w14:textId="77777777" w:rsidR="00265584" w:rsidRDefault="00265584">
            <w:pPr>
              <w:jc w:val="center"/>
            </w:pPr>
            <w:r>
              <w:t>563,280</w:t>
            </w:r>
          </w:p>
        </w:tc>
        <w:tc>
          <w:tcPr>
            <w:tcW w:w="626" w:type="pct"/>
            <w:tcBorders>
              <w:top w:val="single" w:sz="4" w:space="0" w:color="auto"/>
              <w:left w:val="single" w:sz="4" w:space="0" w:color="auto"/>
              <w:bottom w:val="single" w:sz="4" w:space="0" w:color="auto"/>
              <w:right w:val="single" w:sz="4" w:space="0" w:color="auto"/>
            </w:tcBorders>
            <w:noWrap/>
            <w:hideMark/>
          </w:tcPr>
          <w:p w14:paraId="06F5BE27" w14:textId="77777777" w:rsidR="00265584" w:rsidRDefault="00265584">
            <w:pPr>
              <w:jc w:val="center"/>
            </w:pPr>
            <w:r>
              <w:t>11.5</w:t>
            </w:r>
          </w:p>
        </w:tc>
        <w:tc>
          <w:tcPr>
            <w:tcW w:w="719" w:type="pct"/>
            <w:tcBorders>
              <w:top w:val="single" w:sz="4" w:space="0" w:color="auto"/>
              <w:left w:val="single" w:sz="4" w:space="0" w:color="auto"/>
              <w:bottom w:val="single" w:sz="4" w:space="0" w:color="auto"/>
              <w:right w:val="single" w:sz="4" w:space="0" w:color="auto"/>
            </w:tcBorders>
            <w:noWrap/>
            <w:hideMark/>
          </w:tcPr>
          <w:p w14:paraId="1C8C9744" w14:textId="77777777" w:rsidR="00265584" w:rsidRDefault="00265584">
            <w:pPr>
              <w:jc w:val="center"/>
            </w:pPr>
            <w:r>
              <w:t>13.8</w:t>
            </w:r>
          </w:p>
        </w:tc>
      </w:tr>
      <w:tr w:rsidR="00F74496" w14:paraId="620550D6"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975BE3A" w14:textId="77777777" w:rsidR="00265584" w:rsidRDefault="00265584">
            <w:r>
              <w:t>Washington</w:t>
            </w:r>
          </w:p>
        </w:tc>
        <w:tc>
          <w:tcPr>
            <w:tcW w:w="835" w:type="pct"/>
            <w:tcBorders>
              <w:top w:val="single" w:sz="4" w:space="0" w:color="auto"/>
              <w:left w:val="single" w:sz="4" w:space="0" w:color="auto"/>
              <w:bottom w:val="single" w:sz="4" w:space="0" w:color="auto"/>
              <w:right w:val="single" w:sz="4" w:space="0" w:color="auto"/>
            </w:tcBorders>
            <w:noWrap/>
            <w:hideMark/>
          </w:tcPr>
          <w:p w14:paraId="750F7B07" w14:textId="77777777" w:rsidR="00265584" w:rsidRDefault="00265584">
            <w:pPr>
              <w:jc w:val="center"/>
            </w:pPr>
            <w:r>
              <w:t>3,063,863</w:t>
            </w:r>
          </w:p>
        </w:tc>
        <w:tc>
          <w:tcPr>
            <w:tcW w:w="644" w:type="pct"/>
            <w:tcBorders>
              <w:top w:val="single" w:sz="4" w:space="0" w:color="auto"/>
              <w:left w:val="single" w:sz="4" w:space="0" w:color="auto"/>
              <w:bottom w:val="single" w:sz="4" w:space="0" w:color="auto"/>
              <w:right w:val="single" w:sz="4" w:space="0" w:color="auto"/>
            </w:tcBorders>
            <w:noWrap/>
            <w:hideMark/>
          </w:tcPr>
          <w:p w14:paraId="6DEFB214" w14:textId="77777777" w:rsidR="00265584" w:rsidRDefault="00265584">
            <w:pPr>
              <w:jc w:val="center"/>
            </w:pPr>
            <w:r>
              <w:t>330,138</w:t>
            </w:r>
          </w:p>
        </w:tc>
        <w:tc>
          <w:tcPr>
            <w:tcW w:w="675" w:type="pct"/>
            <w:tcBorders>
              <w:top w:val="single" w:sz="4" w:space="0" w:color="auto"/>
              <w:left w:val="single" w:sz="4" w:space="0" w:color="auto"/>
              <w:bottom w:val="single" w:sz="4" w:space="0" w:color="auto"/>
              <w:right w:val="single" w:sz="4" w:space="0" w:color="auto"/>
            </w:tcBorders>
            <w:noWrap/>
            <w:hideMark/>
          </w:tcPr>
          <w:p w14:paraId="1F8F90E5" w14:textId="77777777" w:rsidR="00265584" w:rsidRDefault="00265584">
            <w:pPr>
              <w:jc w:val="center"/>
            </w:pPr>
            <w:r>
              <w:t>18,647</w:t>
            </w:r>
          </w:p>
        </w:tc>
        <w:tc>
          <w:tcPr>
            <w:tcW w:w="685" w:type="pct"/>
            <w:tcBorders>
              <w:top w:val="single" w:sz="4" w:space="0" w:color="auto"/>
              <w:left w:val="single" w:sz="4" w:space="0" w:color="auto"/>
              <w:bottom w:val="single" w:sz="4" w:space="0" w:color="auto"/>
              <w:right w:val="single" w:sz="4" w:space="0" w:color="auto"/>
            </w:tcBorders>
            <w:noWrap/>
            <w:hideMark/>
          </w:tcPr>
          <w:p w14:paraId="61B65CC2" w14:textId="77777777" w:rsidR="00265584" w:rsidRDefault="00265584">
            <w:pPr>
              <w:jc w:val="center"/>
            </w:pPr>
            <w:r>
              <w:t>2,752,373</w:t>
            </w:r>
          </w:p>
        </w:tc>
        <w:tc>
          <w:tcPr>
            <w:tcW w:w="626" w:type="pct"/>
            <w:tcBorders>
              <w:top w:val="single" w:sz="4" w:space="0" w:color="auto"/>
              <w:left w:val="single" w:sz="4" w:space="0" w:color="auto"/>
              <w:bottom w:val="single" w:sz="4" w:space="0" w:color="auto"/>
              <w:right w:val="single" w:sz="4" w:space="0" w:color="auto"/>
            </w:tcBorders>
            <w:noWrap/>
            <w:hideMark/>
          </w:tcPr>
          <w:p w14:paraId="2C1167D4" w14:textId="77777777" w:rsidR="00265584" w:rsidRDefault="00265584">
            <w:pPr>
              <w:jc w:val="center"/>
            </w:pPr>
            <w:r>
              <w:t>6.8</w:t>
            </w:r>
          </w:p>
        </w:tc>
        <w:tc>
          <w:tcPr>
            <w:tcW w:w="719" w:type="pct"/>
            <w:tcBorders>
              <w:top w:val="single" w:sz="4" w:space="0" w:color="auto"/>
              <w:left w:val="single" w:sz="4" w:space="0" w:color="auto"/>
              <w:bottom w:val="single" w:sz="4" w:space="0" w:color="auto"/>
              <w:right w:val="single" w:sz="4" w:space="0" w:color="auto"/>
            </w:tcBorders>
            <w:noWrap/>
            <w:hideMark/>
          </w:tcPr>
          <w:p w14:paraId="32C8F254" w14:textId="77777777" w:rsidR="00265584" w:rsidRDefault="00265584">
            <w:pPr>
              <w:jc w:val="center"/>
            </w:pPr>
            <w:r>
              <w:t>10.8</w:t>
            </w:r>
          </w:p>
        </w:tc>
      </w:tr>
      <w:tr w:rsidR="00F74496" w14:paraId="665316C9"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0FB1729" w14:textId="77777777" w:rsidR="00265584" w:rsidRDefault="00265584">
            <w:r>
              <w:t>West Virginia</w:t>
            </w:r>
          </w:p>
        </w:tc>
        <w:tc>
          <w:tcPr>
            <w:tcW w:w="835" w:type="pct"/>
            <w:tcBorders>
              <w:top w:val="single" w:sz="4" w:space="0" w:color="auto"/>
              <w:left w:val="single" w:sz="4" w:space="0" w:color="auto"/>
              <w:bottom w:val="single" w:sz="4" w:space="0" w:color="auto"/>
              <w:right w:val="single" w:sz="4" w:space="0" w:color="auto"/>
            </w:tcBorders>
            <w:noWrap/>
            <w:hideMark/>
          </w:tcPr>
          <w:p w14:paraId="3BB42536" w14:textId="77777777" w:rsidR="00265584" w:rsidRDefault="00265584">
            <w:pPr>
              <w:jc w:val="center"/>
            </w:pPr>
            <w:r>
              <w:t>1,877,224</w:t>
            </w:r>
          </w:p>
        </w:tc>
        <w:tc>
          <w:tcPr>
            <w:tcW w:w="644" w:type="pct"/>
            <w:tcBorders>
              <w:top w:val="single" w:sz="4" w:space="0" w:color="auto"/>
              <w:left w:val="single" w:sz="4" w:space="0" w:color="auto"/>
              <w:bottom w:val="single" w:sz="4" w:space="0" w:color="auto"/>
              <w:right w:val="single" w:sz="4" w:space="0" w:color="auto"/>
            </w:tcBorders>
            <w:noWrap/>
            <w:hideMark/>
          </w:tcPr>
          <w:p w14:paraId="09044DA2" w14:textId="77777777" w:rsidR="00265584" w:rsidRDefault="00265584">
            <w:pPr>
              <w:jc w:val="center"/>
            </w:pPr>
            <w:r>
              <w:t>238,133</w:t>
            </w:r>
          </w:p>
        </w:tc>
        <w:tc>
          <w:tcPr>
            <w:tcW w:w="675" w:type="pct"/>
            <w:tcBorders>
              <w:top w:val="single" w:sz="4" w:space="0" w:color="auto"/>
              <w:left w:val="single" w:sz="4" w:space="0" w:color="auto"/>
              <w:bottom w:val="single" w:sz="4" w:space="0" w:color="auto"/>
              <w:right w:val="single" w:sz="4" w:space="0" w:color="auto"/>
            </w:tcBorders>
            <w:noWrap/>
            <w:hideMark/>
          </w:tcPr>
          <w:p w14:paraId="0522E399" w14:textId="77777777" w:rsidR="00265584" w:rsidRDefault="00265584">
            <w:pPr>
              <w:jc w:val="center"/>
            </w:pPr>
            <w:r>
              <w:t>3,847</w:t>
            </w:r>
          </w:p>
        </w:tc>
        <w:tc>
          <w:tcPr>
            <w:tcW w:w="685" w:type="pct"/>
            <w:tcBorders>
              <w:top w:val="single" w:sz="4" w:space="0" w:color="auto"/>
              <w:left w:val="single" w:sz="4" w:space="0" w:color="auto"/>
              <w:bottom w:val="single" w:sz="4" w:space="0" w:color="auto"/>
              <w:right w:val="single" w:sz="4" w:space="0" w:color="auto"/>
            </w:tcBorders>
            <w:noWrap/>
            <w:hideMark/>
          </w:tcPr>
          <w:p w14:paraId="26820A59" w14:textId="77777777" w:rsidR="00265584" w:rsidRDefault="00265584">
            <w:pPr>
              <w:jc w:val="center"/>
            </w:pPr>
            <w:r>
              <w:t>325,031</w:t>
            </w:r>
          </w:p>
        </w:tc>
        <w:tc>
          <w:tcPr>
            <w:tcW w:w="626" w:type="pct"/>
            <w:tcBorders>
              <w:top w:val="single" w:sz="4" w:space="0" w:color="auto"/>
              <w:left w:val="single" w:sz="4" w:space="0" w:color="auto"/>
              <w:bottom w:val="single" w:sz="4" w:space="0" w:color="auto"/>
              <w:right w:val="single" w:sz="4" w:space="0" w:color="auto"/>
            </w:tcBorders>
            <w:noWrap/>
            <w:hideMark/>
          </w:tcPr>
          <w:p w14:paraId="65D3C0C9" w14:textId="77777777" w:rsidR="00265584" w:rsidRDefault="00265584">
            <w:pPr>
              <w:jc w:val="center"/>
            </w:pPr>
            <w:r>
              <w:t>11.8</w:t>
            </w:r>
          </w:p>
        </w:tc>
        <w:tc>
          <w:tcPr>
            <w:tcW w:w="719" w:type="pct"/>
            <w:tcBorders>
              <w:top w:val="single" w:sz="4" w:space="0" w:color="auto"/>
              <w:left w:val="single" w:sz="4" w:space="0" w:color="auto"/>
              <w:bottom w:val="single" w:sz="4" w:space="0" w:color="auto"/>
              <w:right w:val="single" w:sz="4" w:space="0" w:color="auto"/>
            </w:tcBorders>
            <w:noWrap/>
            <w:hideMark/>
          </w:tcPr>
          <w:p w14:paraId="0797D1AA" w14:textId="77777777" w:rsidR="00265584" w:rsidRDefault="00265584">
            <w:pPr>
              <w:jc w:val="center"/>
            </w:pPr>
            <w:r>
              <w:t>12.7</w:t>
            </w:r>
          </w:p>
        </w:tc>
      </w:tr>
      <w:tr w:rsidR="00F74496" w14:paraId="526A1BF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C9E076C" w14:textId="77777777" w:rsidR="00265584" w:rsidRDefault="00265584">
            <w:r>
              <w:t>Wisconsin</w:t>
            </w:r>
          </w:p>
        </w:tc>
        <w:tc>
          <w:tcPr>
            <w:tcW w:w="835" w:type="pct"/>
            <w:tcBorders>
              <w:top w:val="single" w:sz="4" w:space="0" w:color="auto"/>
              <w:left w:val="single" w:sz="4" w:space="0" w:color="auto"/>
              <w:bottom w:val="single" w:sz="4" w:space="0" w:color="auto"/>
              <w:right w:val="single" w:sz="4" w:space="0" w:color="auto"/>
            </w:tcBorders>
            <w:noWrap/>
            <w:hideMark/>
          </w:tcPr>
          <w:p w14:paraId="758F6B02" w14:textId="77777777" w:rsidR="00265584" w:rsidRDefault="00265584">
            <w:pPr>
              <w:jc w:val="center"/>
            </w:pPr>
            <w:r>
              <w:t>3,890,403</w:t>
            </w:r>
          </w:p>
        </w:tc>
        <w:tc>
          <w:tcPr>
            <w:tcW w:w="644" w:type="pct"/>
            <w:tcBorders>
              <w:top w:val="single" w:sz="4" w:space="0" w:color="auto"/>
              <w:left w:val="single" w:sz="4" w:space="0" w:color="auto"/>
              <w:bottom w:val="single" w:sz="4" w:space="0" w:color="auto"/>
              <w:right w:val="single" w:sz="4" w:space="0" w:color="auto"/>
            </w:tcBorders>
            <w:noWrap/>
            <w:hideMark/>
          </w:tcPr>
          <w:p w14:paraId="1A093573" w14:textId="77777777" w:rsidR="00265584" w:rsidRDefault="00265584">
            <w:pPr>
              <w:jc w:val="center"/>
            </w:pPr>
            <w:r>
              <w:t>410,615</w:t>
            </w:r>
          </w:p>
        </w:tc>
        <w:tc>
          <w:tcPr>
            <w:tcW w:w="675" w:type="pct"/>
            <w:tcBorders>
              <w:top w:val="single" w:sz="4" w:space="0" w:color="auto"/>
              <w:left w:val="single" w:sz="4" w:space="0" w:color="auto"/>
              <w:bottom w:val="single" w:sz="4" w:space="0" w:color="auto"/>
              <w:right w:val="single" w:sz="4" w:space="0" w:color="auto"/>
            </w:tcBorders>
            <w:noWrap/>
            <w:hideMark/>
          </w:tcPr>
          <w:p w14:paraId="6E542ADB" w14:textId="77777777" w:rsidR="00265584" w:rsidRDefault="00265584">
            <w:pPr>
              <w:jc w:val="center"/>
            </w:pPr>
            <w:r>
              <w:t>14,404</w:t>
            </w:r>
          </w:p>
        </w:tc>
        <w:tc>
          <w:tcPr>
            <w:tcW w:w="685" w:type="pct"/>
            <w:tcBorders>
              <w:top w:val="single" w:sz="4" w:space="0" w:color="auto"/>
              <w:left w:val="single" w:sz="4" w:space="0" w:color="auto"/>
              <w:bottom w:val="single" w:sz="4" w:space="0" w:color="auto"/>
              <w:right w:val="single" w:sz="4" w:space="0" w:color="auto"/>
            </w:tcBorders>
            <w:noWrap/>
            <w:hideMark/>
          </w:tcPr>
          <w:p w14:paraId="2DFD0899" w14:textId="77777777" w:rsidR="00265584" w:rsidRDefault="00265584">
            <w:pPr>
              <w:jc w:val="center"/>
            </w:pPr>
            <w:r>
              <w:t>1,174,447</w:t>
            </w:r>
          </w:p>
        </w:tc>
        <w:tc>
          <w:tcPr>
            <w:tcW w:w="626" w:type="pct"/>
            <w:tcBorders>
              <w:top w:val="single" w:sz="4" w:space="0" w:color="auto"/>
              <w:left w:val="single" w:sz="4" w:space="0" w:color="auto"/>
              <w:bottom w:val="single" w:sz="4" w:space="0" w:color="auto"/>
              <w:right w:val="single" w:sz="4" w:space="0" w:color="auto"/>
            </w:tcBorders>
            <w:noWrap/>
            <w:hideMark/>
          </w:tcPr>
          <w:p w14:paraId="5F3FA4EE" w14:textId="77777777" w:rsidR="00265584" w:rsidRDefault="00265584">
            <w:pPr>
              <w:jc w:val="center"/>
            </w:pPr>
            <w:r>
              <w:t>12.3</w:t>
            </w:r>
          </w:p>
        </w:tc>
        <w:tc>
          <w:tcPr>
            <w:tcW w:w="719" w:type="pct"/>
            <w:tcBorders>
              <w:top w:val="single" w:sz="4" w:space="0" w:color="auto"/>
              <w:left w:val="single" w:sz="4" w:space="0" w:color="auto"/>
              <w:bottom w:val="single" w:sz="4" w:space="0" w:color="auto"/>
              <w:right w:val="single" w:sz="4" w:space="0" w:color="auto"/>
            </w:tcBorders>
            <w:noWrap/>
            <w:hideMark/>
          </w:tcPr>
          <w:p w14:paraId="27A72603" w14:textId="77777777" w:rsidR="00265584" w:rsidRDefault="00265584">
            <w:pPr>
              <w:jc w:val="center"/>
            </w:pPr>
            <w:r>
              <w:t>10.6</w:t>
            </w:r>
          </w:p>
        </w:tc>
      </w:tr>
    </w:tbl>
    <w:p w14:paraId="4BC02C52" w14:textId="1EB3A9CC" w:rsidR="00265584" w:rsidRDefault="00265584" w:rsidP="00265584">
      <w:pPr>
        <w:rPr>
          <w:b/>
          <w:bCs/>
        </w:rPr>
      </w:pPr>
    </w:p>
    <w:p w14:paraId="6D85B645" w14:textId="3DAE79FD" w:rsidR="00F74496" w:rsidRDefault="00F74496" w:rsidP="00265584">
      <w:pPr>
        <w:rPr>
          <w:b/>
          <w:bCs/>
        </w:rPr>
      </w:pPr>
    </w:p>
    <w:p w14:paraId="698AC1BD" w14:textId="77777777" w:rsidR="00F74496" w:rsidRDefault="00F74496" w:rsidP="00265584">
      <w:pPr>
        <w:rPr>
          <w:b/>
          <w:bCs/>
        </w:rPr>
      </w:pPr>
    </w:p>
    <w:p w14:paraId="2B5579BD" w14:textId="77777777" w:rsidR="00C147C0" w:rsidRPr="00C147C0" w:rsidRDefault="00E23ED3" w:rsidP="00C147C0">
      <w:pPr>
        <w:pStyle w:val="EndNoteBibliography"/>
        <w:spacing w:after="0"/>
        <w:ind w:left="720" w:hanging="720"/>
      </w:pPr>
      <w:r>
        <w:fldChar w:fldCharType="begin"/>
      </w:r>
      <w:r>
        <w:instrText xml:space="preserve"> ADDIN EN.REFLIST </w:instrText>
      </w:r>
      <w:r>
        <w:fldChar w:fldCharType="separate"/>
      </w:r>
      <w:r w:rsidR="00C147C0" w:rsidRPr="00C147C0">
        <w:t xml:space="preserve">Alotaibi, R., Bechle, M., Marshall, J. D., Ramani, T., Zietsman, J., Nieuwenhuijsen, M. J., &amp; Khreis, H. (2019). Traffic related air pollution and the burden of childhood asthma in the contiguous United States in 2000 and 2010. </w:t>
      </w:r>
      <w:r w:rsidR="00C147C0" w:rsidRPr="00C147C0">
        <w:rPr>
          <w:i/>
        </w:rPr>
        <w:t>Environment international</w:t>
      </w:r>
      <w:r w:rsidR="00C147C0" w:rsidRPr="00C147C0">
        <w:t xml:space="preserve">. </w:t>
      </w:r>
    </w:p>
    <w:p w14:paraId="797066D0" w14:textId="77777777" w:rsidR="00C147C0" w:rsidRPr="00C147C0" w:rsidRDefault="00C147C0" w:rsidP="00C147C0">
      <w:pPr>
        <w:pStyle w:val="EndNoteBibliography"/>
        <w:spacing w:after="0"/>
        <w:ind w:left="720" w:hanging="720"/>
      </w:pPr>
      <w:r w:rsidRPr="00C147C0">
        <w:t xml:space="preserve">Bechle, M. J., Millet, D. B., &amp; Marshall, J. D. (2015). National spatiotemporal exposure surface for NO2: monthly scaling of a satellite-derived land-use regression, 2000–2010. </w:t>
      </w:r>
      <w:r w:rsidRPr="00C147C0">
        <w:rPr>
          <w:i/>
        </w:rPr>
        <w:t>Environmental science &amp; technology, 49</w:t>
      </w:r>
      <w:r w:rsidRPr="00C147C0">
        <w:t xml:space="preserve">(20), 12297-12305. </w:t>
      </w:r>
    </w:p>
    <w:p w14:paraId="788A2340" w14:textId="77777777" w:rsidR="00C147C0" w:rsidRPr="00C147C0" w:rsidRDefault="00C147C0" w:rsidP="00C147C0">
      <w:pPr>
        <w:pStyle w:val="EndNoteBibliography"/>
        <w:spacing w:after="0"/>
        <w:ind w:left="720" w:hanging="720"/>
      </w:pPr>
      <w:r w:rsidRPr="00C147C0">
        <w:t>CDC. (2009). Centers for Disease Control and Prevention. Behavioral Risk Factor Surveillance System Survey Data. Atlanta, Georgia: U.S. Department of Health and Human Services, Centers for Disease Control and Prevention, 2019.</w:t>
      </w:r>
    </w:p>
    <w:p w14:paraId="725E76AF" w14:textId="4285B315" w:rsidR="00C147C0" w:rsidRPr="00C147C0" w:rsidRDefault="00C147C0" w:rsidP="00C147C0">
      <w:pPr>
        <w:pStyle w:val="EndNoteBibliography"/>
        <w:spacing w:after="0"/>
        <w:ind w:left="720" w:hanging="720"/>
      </w:pPr>
      <w:r w:rsidRPr="00C147C0">
        <w:t xml:space="preserve">CDC. (2011). </w:t>
      </w:r>
      <w:r w:rsidRPr="00C147C0">
        <w:rPr>
          <w:i/>
        </w:rPr>
        <w:t>Centers for Disease Control and Prevention. 2006-2008 ACBS Summary Data Qulaity Report. 2011</w:t>
      </w:r>
      <w:r w:rsidRPr="00C147C0">
        <w:t xml:space="preserve">. Retrieved from </w:t>
      </w:r>
      <w:hyperlink r:id="rId8" w:history="1">
        <w:r w:rsidRPr="00C147C0">
          <w:rPr>
            <w:rStyle w:val="Hyperlink"/>
          </w:rPr>
          <w:t>https://www.cdc.gov/brfss/acbs/2008</w:t>
        </w:r>
      </w:hyperlink>
      <w:r w:rsidRPr="00C147C0">
        <w:t xml:space="preserve"> \_ documentation.htm</w:t>
      </w:r>
    </w:p>
    <w:p w14:paraId="7B737E55" w14:textId="77777777" w:rsidR="00C147C0" w:rsidRPr="00C147C0" w:rsidRDefault="00C147C0" w:rsidP="00C147C0">
      <w:pPr>
        <w:pStyle w:val="EndNoteBibliography"/>
        <w:spacing w:after="0"/>
        <w:ind w:left="720" w:hanging="720"/>
      </w:pPr>
      <w:r w:rsidRPr="00C147C0">
        <w:t xml:space="preserve">Clark, L. P., Millet, D. B., &amp; Marshall, J. D. (2017). Changes in transportation-related air pollution exposures by race-ethnicity and socioeconomic status: Outdoor nitrogen dioxide in the United States in 2000 and 2010. </w:t>
      </w:r>
      <w:r w:rsidRPr="00C147C0">
        <w:rPr>
          <w:i/>
        </w:rPr>
        <w:t>Environmental health perspectives, 125</w:t>
      </w:r>
      <w:r w:rsidRPr="00C147C0">
        <w:t>(9), 1--10. doi:10.1289/EHP959</w:t>
      </w:r>
    </w:p>
    <w:p w14:paraId="0D7F64EB" w14:textId="77777777" w:rsidR="00C147C0" w:rsidRPr="00C147C0" w:rsidRDefault="00C147C0" w:rsidP="00C147C0">
      <w:pPr>
        <w:pStyle w:val="EndNoteBibliography"/>
        <w:spacing w:after="0"/>
        <w:ind w:left="720" w:hanging="720"/>
      </w:pPr>
      <w:r w:rsidRPr="00C147C0">
        <w:t xml:space="preserve">Khreis, H., Kelly, C., Tate, J., Parslow, R., Lucas, K., &amp; Nieuwenhuijsen, M. (2017). Exposure to traffic-related air pollution and risk of development of childhood asthma: a systematic review and meta-analysis. </w:t>
      </w:r>
      <w:r w:rsidRPr="00C147C0">
        <w:rPr>
          <w:i/>
        </w:rPr>
        <w:t>Environment international, 100</w:t>
      </w:r>
      <w:r w:rsidRPr="00C147C0">
        <w:t xml:space="preserve">, 1-31. </w:t>
      </w:r>
    </w:p>
    <w:p w14:paraId="0A3F5B97" w14:textId="77777777" w:rsidR="00C147C0" w:rsidRPr="00C147C0" w:rsidRDefault="00C147C0" w:rsidP="00C147C0">
      <w:pPr>
        <w:pStyle w:val="EndNoteBibliography"/>
        <w:spacing w:after="0"/>
        <w:ind w:left="720" w:hanging="720"/>
      </w:pPr>
      <w:r w:rsidRPr="00C147C0">
        <w:lastRenderedPageBreak/>
        <w:t xml:space="preserve">Manson, S., Schroeder, J., Van Riper, D., &amp; Ruggles, S. (2018). </w:t>
      </w:r>
      <w:r w:rsidRPr="00C147C0">
        <w:rPr>
          <w:i/>
        </w:rPr>
        <w:t>IPUMS National Historical Geographic Information System: Version 13.0 [Database]. Minneapolis: University of Minnesota.</w:t>
      </w:r>
      <w:r w:rsidRPr="00C147C0">
        <w:t xml:space="preserve"> </w:t>
      </w:r>
    </w:p>
    <w:p w14:paraId="7D692C29" w14:textId="77777777" w:rsidR="00C147C0" w:rsidRPr="00C147C0" w:rsidRDefault="00C147C0" w:rsidP="00C147C0">
      <w:pPr>
        <w:pStyle w:val="EndNoteBibliography"/>
        <w:spacing w:after="0"/>
        <w:ind w:left="720" w:hanging="720"/>
      </w:pPr>
      <w:r w:rsidRPr="00C147C0">
        <w:t xml:space="preserve">Mueller, N., Rojas-Rueda, D., Basagaña, X., Cirach, M., Cole-Hunter, T., Dadvand, P., Donaire-Gonzalez, D., Foraster, M., Gascon, M., &amp; Martinez, D. (2017). Urban and transport planning related exposures and mortality: a health impact assessment for cities. </w:t>
      </w:r>
      <w:r w:rsidRPr="00C147C0">
        <w:rPr>
          <w:i/>
        </w:rPr>
        <w:t>Environmental health perspectives, 125</w:t>
      </w:r>
      <w:r w:rsidRPr="00C147C0">
        <w:t xml:space="preserve">(1), 89. </w:t>
      </w:r>
    </w:p>
    <w:p w14:paraId="600A5C0F" w14:textId="4662BF9C" w:rsidR="00C147C0" w:rsidRPr="00C147C0" w:rsidRDefault="00C147C0" w:rsidP="00C147C0">
      <w:pPr>
        <w:pStyle w:val="EndNoteBibliography"/>
        <w:spacing w:after="0"/>
        <w:ind w:left="720" w:hanging="720"/>
      </w:pPr>
      <w:r w:rsidRPr="00C147C0">
        <w:t xml:space="preserve">R Core Team. (2018). R: A Language and Environment for Statistical Computing: R Foundation for Statistical Computing. Retrieved from </w:t>
      </w:r>
      <w:hyperlink r:id="rId9" w:history="1">
        <w:r w:rsidRPr="00C147C0">
          <w:rPr>
            <w:rStyle w:val="Hyperlink"/>
          </w:rPr>
          <w:t>https://www.R-project.org/</w:t>
        </w:r>
      </w:hyperlink>
    </w:p>
    <w:p w14:paraId="5FD0F41F" w14:textId="77777777" w:rsidR="00C147C0" w:rsidRPr="00C147C0" w:rsidRDefault="00C147C0" w:rsidP="00C147C0">
      <w:pPr>
        <w:pStyle w:val="EndNoteBibliography"/>
        <w:spacing w:after="0"/>
        <w:ind w:left="720" w:hanging="720"/>
      </w:pPr>
      <w:r w:rsidRPr="00C147C0">
        <w:t>US Census Bureau. (2010). American factfinder: US Census Bureau Washington, DC.</w:t>
      </w:r>
    </w:p>
    <w:p w14:paraId="1736CE91" w14:textId="434375FE" w:rsidR="00C147C0" w:rsidRPr="00C147C0" w:rsidRDefault="00C147C0" w:rsidP="00C147C0">
      <w:pPr>
        <w:pStyle w:val="EndNoteBibliography"/>
        <w:spacing w:after="0"/>
        <w:ind w:left="720" w:hanging="720"/>
      </w:pPr>
      <w:r w:rsidRPr="00C147C0">
        <w:t xml:space="preserve">US Census Bureau. (2017). Census.gov.   Retrieved from </w:t>
      </w:r>
      <w:hyperlink r:id="rId10" w:history="1">
        <w:r w:rsidRPr="00C147C0">
          <w:rPr>
            <w:rStyle w:val="Hyperlink"/>
          </w:rPr>
          <w:t>https://www.census.gov/</w:t>
        </w:r>
      </w:hyperlink>
    </w:p>
    <w:p w14:paraId="517C86BD" w14:textId="38CDA837" w:rsidR="00C147C0" w:rsidRPr="00C147C0" w:rsidRDefault="00C147C0" w:rsidP="00C147C0">
      <w:pPr>
        <w:pStyle w:val="EndNoteBibliography"/>
        <w:spacing w:after="0"/>
        <w:ind w:left="720" w:hanging="720"/>
      </w:pPr>
      <w:r w:rsidRPr="00C147C0">
        <w:t xml:space="preserve">WHO. (2005). </w:t>
      </w:r>
      <w:r w:rsidRPr="00C147C0">
        <w:rPr>
          <w:i/>
        </w:rPr>
        <w:t>Air Quality Guidlines Global Update 2005</w:t>
      </w:r>
      <w:r w:rsidRPr="00C147C0">
        <w:t xml:space="preserve">. Retrieved from </w:t>
      </w:r>
      <w:hyperlink r:id="rId11" w:history="1">
        <w:r w:rsidRPr="00C147C0">
          <w:rPr>
            <w:rStyle w:val="Hyperlink"/>
          </w:rPr>
          <w:t>www.euro.who.int</w:t>
        </w:r>
      </w:hyperlink>
    </w:p>
    <w:p w14:paraId="1DE5D57B" w14:textId="77777777" w:rsidR="00C147C0" w:rsidRPr="00C147C0" w:rsidRDefault="00C147C0" w:rsidP="00C147C0">
      <w:pPr>
        <w:pStyle w:val="EndNoteBibliography"/>
        <w:ind w:left="720" w:hanging="720"/>
      </w:pPr>
      <w:r w:rsidRPr="00C147C0">
        <w:t xml:space="preserve">Winer, R. A., Qin, X., Harrington, T., Moorman, J., &amp; Zahran, H. (2012). Asthma incidence among children and adults: findings from the Behavioral Risk Factor Surveillance system asthma call-back survey—United States, 2006–2008. </w:t>
      </w:r>
      <w:r w:rsidRPr="00C147C0">
        <w:rPr>
          <w:i/>
        </w:rPr>
        <w:t>Journal of Asthma, 49</w:t>
      </w:r>
      <w:r w:rsidRPr="00C147C0">
        <w:t xml:space="preserve">(1), 16-22. </w:t>
      </w:r>
    </w:p>
    <w:p w14:paraId="50E336C3" w14:textId="7CCB4A14" w:rsidR="00E23ED3" w:rsidRDefault="00E23ED3" w:rsidP="00C147C0">
      <w:r>
        <w:fldChar w:fldCharType="end"/>
      </w:r>
    </w:p>
    <w:sectPr w:rsidR="00E23E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reis, Haneen" w:date="2019-05-17T15:00:00Z" w:initials="KH">
    <w:p w14:paraId="3120641D" w14:textId="4AE74B0A" w:rsidR="00591FE9" w:rsidRDefault="00591FE9">
      <w:pPr>
        <w:pStyle w:val="CommentText"/>
      </w:pPr>
      <w:r>
        <w:rPr>
          <w:rStyle w:val="CommentReference"/>
        </w:rPr>
        <w:annotationRef/>
      </w:r>
      <w:r>
        <w:t xml:space="preserve">Add section before the census data on study area and time points of the analysis </w:t>
      </w:r>
    </w:p>
  </w:comment>
  <w:comment w:id="1" w:author="Khreis, Haneen" w:date="2019-05-17T14:58:00Z" w:initials="KH">
    <w:p w14:paraId="095F4EA4" w14:textId="27246A7A" w:rsidR="00591FE9" w:rsidRDefault="00591FE9">
      <w:pPr>
        <w:pStyle w:val="CommentText"/>
      </w:pPr>
      <w:r>
        <w:rPr>
          <w:rStyle w:val="CommentReference"/>
        </w:rPr>
        <w:annotationRef/>
      </w:r>
      <w:r>
        <w:t xml:space="preserve">Add reference </w:t>
      </w:r>
    </w:p>
  </w:comment>
  <w:comment w:id="2" w:author="Khreis, Haneen" w:date="2019-05-17T14:59:00Z" w:initials="KH">
    <w:p w14:paraId="7EDBB29A" w14:textId="0C7C2979" w:rsidR="00591FE9" w:rsidRDefault="00591FE9">
      <w:pPr>
        <w:pStyle w:val="CommentText"/>
      </w:pPr>
      <w:r>
        <w:rPr>
          <w:rStyle w:val="CommentReference"/>
        </w:rPr>
        <w:annotationRef/>
      </w:r>
      <w:r>
        <w:t xml:space="preserve">Add your paper too </w:t>
      </w:r>
    </w:p>
  </w:comment>
  <w:comment w:id="3" w:author="Khreis, Haneen" w:date="2019-05-17T15:02:00Z" w:initials="KH">
    <w:p w14:paraId="63E85070" w14:textId="027F0081" w:rsidR="00591FE9" w:rsidRDefault="00591FE9">
      <w:pPr>
        <w:pStyle w:val="CommentText"/>
      </w:pPr>
      <w:r>
        <w:rPr>
          <w:rStyle w:val="CommentReference"/>
        </w:rPr>
        <w:annotationRef/>
      </w:r>
      <w:r>
        <w:t xml:space="preserve">Reword to make consistent with the text above </w:t>
      </w:r>
    </w:p>
  </w:comment>
  <w:comment w:id="4" w:author="Khreis, Haneen" w:date="2019-05-17T15:02:00Z" w:initials="KH">
    <w:p w14:paraId="3B9E39EF" w14:textId="69E014DA" w:rsidR="00591FE9" w:rsidRDefault="00591FE9">
      <w:pPr>
        <w:pStyle w:val="CommentText"/>
      </w:pPr>
      <w:r>
        <w:rPr>
          <w:rStyle w:val="CommentReference"/>
        </w:rPr>
        <w:annotationRef/>
      </w:r>
      <w:r>
        <w:t xml:space="preserve">Add $ signs </w:t>
      </w:r>
    </w:p>
  </w:comment>
  <w:comment w:id="5" w:author="Khreis, Haneen" w:date="2019-05-17T15:13:00Z" w:initials="KH">
    <w:p w14:paraId="72F8BFAC" w14:textId="1865880B" w:rsidR="00591FE9" w:rsidRDefault="00591FE9">
      <w:pPr>
        <w:pStyle w:val="CommentText"/>
      </w:pPr>
      <w:r>
        <w:rPr>
          <w:rStyle w:val="CommentReference"/>
        </w:rPr>
        <w:annotationRef/>
      </w:r>
      <w:r>
        <w:t xml:space="preserve">Add references </w:t>
      </w:r>
    </w:p>
  </w:comment>
  <w:comment w:id="6" w:author="Khreis, Haneen" w:date="2019-05-17T15:14:00Z" w:initials="KH">
    <w:p w14:paraId="467FD607" w14:textId="2ACEC7E0" w:rsidR="00591FE9" w:rsidRDefault="00591FE9">
      <w:pPr>
        <w:pStyle w:val="CommentText"/>
      </w:pPr>
      <w:r>
        <w:rPr>
          <w:rStyle w:val="CommentReference"/>
        </w:rPr>
        <w:annotationRef/>
      </w:r>
      <w:r>
        <w:t xml:space="preserve">Add all the figures and tables under their corresponding text </w:t>
      </w:r>
    </w:p>
  </w:comment>
  <w:comment w:id="12" w:author="Khreis, Haneen" w:date="2019-05-17T15:14:00Z" w:initials="KH">
    <w:p w14:paraId="26734B28" w14:textId="703E8B69" w:rsidR="00591FE9" w:rsidRDefault="00591FE9">
      <w:pPr>
        <w:pStyle w:val="CommentText"/>
      </w:pPr>
      <w:r>
        <w:rPr>
          <w:rStyle w:val="CommentReference"/>
        </w:rPr>
        <w:annotationRef/>
      </w:r>
      <w:r>
        <w:t xml:space="preserve">Name them alongside the missing years </w:t>
      </w:r>
    </w:p>
  </w:comment>
  <w:comment w:id="13" w:author="Alotaibi, Raed" w:date="2019-05-20T14:04:00Z" w:initials="AR">
    <w:p w14:paraId="4E5E5A36" w14:textId="6DC9FDF8" w:rsidR="00591FE9" w:rsidRDefault="00591FE9" w:rsidP="00C147C0">
      <w:pPr>
        <w:pStyle w:val="CommentText"/>
      </w:pPr>
      <w:r>
        <w:rPr>
          <w:rStyle w:val="CommentReference"/>
        </w:rPr>
        <w:annotationRef/>
      </w:r>
      <w:r>
        <w:t>There is too many states with no data. I will point to the table with “available states/year”</w:t>
      </w:r>
    </w:p>
  </w:comment>
  <w:comment w:id="15" w:author="Khreis, Haneen" w:date="2019-05-17T15:15:00Z" w:initials="KH">
    <w:p w14:paraId="0D507A26" w14:textId="768DA63E" w:rsidR="00591FE9" w:rsidRDefault="00591FE9">
      <w:pPr>
        <w:pStyle w:val="CommentText"/>
      </w:pPr>
      <w:r>
        <w:rPr>
          <w:rStyle w:val="CommentReference"/>
        </w:rPr>
        <w:annotationRef/>
      </w:r>
      <w:r>
        <w:t xml:space="preserve">How was the weighting done and add a reference here </w:t>
      </w:r>
    </w:p>
  </w:comment>
  <w:comment w:id="16" w:author="Khreis, Haneen" w:date="2019-05-17T15:16:00Z" w:initials="KH">
    <w:p w14:paraId="1E20A85E" w14:textId="683B136E" w:rsidR="00591FE9" w:rsidRDefault="00591FE9">
      <w:pPr>
        <w:pStyle w:val="CommentText"/>
      </w:pPr>
      <w:r>
        <w:rPr>
          <w:rStyle w:val="CommentReference"/>
        </w:rPr>
        <w:annotationRef/>
      </w:r>
      <w:r>
        <w:t xml:space="preserve">Combine in one table and move them here </w:t>
      </w:r>
    </w:p>
  </w:comment>
  <w:comment w:id="17" w:author="Khreis, Haneen" w:date="2019-05-17T15:17:00Z" w:initials="KH">
    <w:p w14:paraId="355CB678" w14:textId="1EAD008F" w:rsidR="00591FE9" w:rsidRDefault="00591FE9">
      <w:pPr>
        <w:pStyle w:val="CommentText"/>
      </w:pPr>
      <w:r>
        <w:rPr>
          <w:rStyle w:val="CommentReference"/>
        </w:rPr>
        <w:annotationRef/>
      </w:r>
      <w:r>
        <w:t xml:space="preserve">Where did you get the total children from </w:t>
      </w:r>
    </w:p>
  </w:comment>
  <w:comment w:id="18" w:author="Khreis, Haneen" w:date="2019-05-17T15:19:00Z" w:initials="KH">
    <w:p w14:paraId="7229F1D6" w14:textId="054243E9" w:rsidR="00591FE9" w:rsidRDefault="00591FE9">
      <w:pPr>
        <w:pStyle w:val="CommentText"/>
      </w:pPr>
      <w:r>
        <w:rPr>
          <w:rStyle w:val="CommentReference"/>
        </w:rPr>
        <w:annotationRef/>
      </w:r>
      <w:r>
        <w:t xml:space="preserve">Add reference </w:t>
      </w:r>
    </w:p>
  </w:comment>
  <w:comment w:id="24" w:author="Khreis, Haneen" w:date="2019-05-17T15:10:00Z" w:initials="KH">
    <w:p w14:paraId="4CED757D" w14:textId="77777777" w:rsidR="00591FE9" w:rsidRDefault="00591FE9" w:rsidP="004577A5">
      <w:pPr>
        <w:pStyle w:val="CommentText"/>
      </w:pPr>
      <w:r>
        <w:rPr>
          <w:rStyle w:val="CommentReference"/>
        </w:rPr>
        <w:annotationRef/>
      </w:r>
      <w:r>
        <w:t>All of this goes in the results section!!</w:t>
      </w:r>
    </w:p>
  </w:comment>
  <w:comment w:id="56" w:author="Khreis, Haneen" w:date="2019-05-17T15:08:00Z" w:initials="KH">
    <w:p w14:paraId="4CC111D4" w14:textId="77777777" w:rsidR="00591FE9" w:rsidRDefault="00591FE9" w:rsidP="004577A5">
      <w:pPr>
        <w:pStyle w:val="CommentText"/>
      </w:pPr>
      <w:r>
        <w:rPr>
          <w:rStyle w:val="CommentReference"/>
        </w:rPr>
        <w:annotationRef/>
      </w:r>
      <w:r>
        <w:t xml:space="preserve">Move figure 2 to 6 to the supplemental otherwise it is very repetitive </w:t>
      </w:r>
    </w:p>
  </w:comment>
  <w:comment w:id="61" w:author="Khreis, Haneen" w:date="2019-05-17T15:03:00Z" w:initials="KH">
    <w:p w14:paraId="25D5CE8E" w14:textId="77777777" w:rsidR="00591FE9" w:rsidRDefault="00591FE9" w:rsidP="004577A5">
      <w:pPr>
        <w:pStyle w:val="CommentText"/>
      </w:pPr>
      <w:r>
        <w:rPr>
          <w:rStyle w:val="CommentReference"/>
        </w:rPr>
        <w:annotationRef/>
      </w:r>
      <w:r>
        <w:t xml:space="preserve">Why are you using the median and not the mean? Use the average please </w:t>
      </w:r>
    </w:p>
  </w:comment>
  <w:comment w:id="1411" w:author="Khreis, Haneen" w:date="2019-05-17T15:20:00Z" w:initials="KH">
    <w:p w14:paraId="1BAA6D45" w14:textId="7C02147D" w:rsidR="00591FE9" w:rsidRDefault="00591FE9">
      <w:pPr>
        <w:pStyle w:val="CommentText"/>
      </w:pPr>
      <w:r>
        <w:rPr>
          <w:rStyle w:val="CommentReference"/>
        </w:rPr>
        <w:annotationRef/>
      </w:r>
      <w:r>
        <w:t xml:space="preserve">Wasn’t it 12.2 from the previous paper </w:t>
      </w:r>
    </w:p>
  </w:comment>
  <w:comment w:id="1412" w:author="Alotaibi, Raed" w:date="2019-05-20T11:49:00Z" w:initials="AR">
    <w:p w14:paraId="6897E4C0" w14:textId="69AE3B61" w:rsidR="00591FE9" w:rsidRDefault="00591FE9">
      <w:pPr>
        <w:pStyle w:val="CommentText"/>
      </w:pPr>
      <w:r>
        <w:rPr>
          <w:rStyle w:val="CommentReference"/>
        </w:rPr>
        <w:annotationRef/>
      </w:r>
      <w:r>
        <w:t>Previous paper we used Winer et al estimate for (2006-2008). Here we are using our estimate for (2006-2010) from the ACBS</w:t>
      </w:r>
    </w:p>
  </w:comment>
  <w:comment w:id="1413" w:author="Khreis, Haneen" w:date="2019-05-17T15:21:00Z" w:initials="KH">
    <w:p w14:paraId="0C99B0FD" w14:textId="04A11DC2" w:rsidR="00591FE9" w:rsidRDefault="00591FE9">
      <w:pPr>
        <w:pStyle w:val="CommentText"/>
      </w:pPr>
      <w:r>
        <w:rPr>
          <w:rStyle w:val="CommentReference"/>
        </w:rPr>
        <w:annotationRef/>
      </w:r>
      <w:r>
        <w:t xml:space="preserve">Why are you talking about median and not mean? Use the average </w:t>
      </w:r>
    </w:p>
  </w:comment>
  <w:comment w:id="1414" w:author="Khreis, Haneen" w:date="2019-05-17T15:22:00Z" w:initials="KH">
    <w:p w14:paraId="286B298E" w14:textId="7B2BA953" w:rsidR="00591FE9" w:rsidRDefault="00591FE9">
      <w:pPr>
        <w:pStyle w:val="CommentText"/>
      </w:pPr>
      <w:r>
        <w:rPr>
          <w:rStyle w:val="CommentReference"/>
        </w:rPr>
        <w:annotationRef/>
      </w:r>
      <w:r>
        <w:t xml:space="preserve">Add the percentage of attributable cases in this and the old paper </w:t>
      </w:r>
    </w:p>
  </w:comment>
  <w:comment w:id="1415" w:author="Alotaibi, Raed" w:date="2019-05-20T11:51:00Z" w:initials="AR">
    <w:p w14:paraId="08B3AF6B" w14:textId="4D8A87EF" w:rsidR="00591FE9" w:rsidRDefault="00591FE9" w:rsidP="00283533">
      <w:pPr>
        <w:pStyle w:val="CommentText"/>
      </w:pPr>
      <w:r>
        <w:rPr>
          <w:rStyle w:val="CommentReference"/>
        </w:rPr>
        <w:annotationRef/>
      </w:r>
      <w:r>
        <w:t>See “Comparing attributable fractions”</w:t>
      </w:r>
    </w:p>
  </w:comment>
  <w:comment w:id="1416" w:author="Khreis, Haneen" w:date="2019-05-17T15:24:00Z" w:initials="KH">
    <w:p w14:paraId="17C9720D" w14:textId="10CC814A" w:rsidR="00591FE9" w:rsidRDefault="00591FE9" w:rsidP="00283533">
      <w:pPr>
        <w:pStyle w:val="CommentText"/>
      </w:pPr>
      <w:r>
        <w:rPr>
          <w:rStyle w:val="CommentReference"/>
        </w:rPr>
        <w:annotationRef/>
      </w:r>
      <w:r>
        <w:t xml:space="preserve">Not attributable </w:t>
      </w:r>
    </w:p>
  </w:comment>
  <w:comment w:id="1417" w:author="Alotaibi, Raed" w:date="2019-05-20T11:53:00Z" w:initials="AR">
    <w:p w14:paraId="1088A3C4" w14:textId="5789038C" w:rsidR="00591FE9" w:rsidRDefault="00591FE9">
      <w:pPr>
        <w:pStyle w:val="CommentText"/>
      </w:pPr>
      <w:r>
        <w:rPr>
          <w:rStyle w:val="CommentReference"/>
        </w:rPr>
        <w:annotationRef/>
      </w:r>
      <w:r>
        <w:t>Comparing three things</w:t>
      </w:r>
    </w:p>
    <w:p w14:paraId="3E59E5A1" w14:textId="495BA676" w:rsidR="00591FE9" w:rsidRDefault="00591FE9">
      <w:pPr>
        <w:pStyle w:val="CommentText"/>
      </w:pPr>
    </w:p>
  </w:comment>
  <w:comment w:id="1418" w:author="Khreis, Haneen" w:date="2019-05-17T15:25:00Z" w:initials="KH">
    <w:p w14:paraId="5B1602F0" w14:textId="77777777" w:rsidR="00591FE9" w:rsidRDefault="00591FE9" w:rsidP="00705911">
      <w:pPr>
        <w:pStyle w:val="ListParagraph"/>
        <w:numPr>
          <w:ilvl w:val="0"/>
          <w:numId w:val="13"/>
        </w:numPr>
        <w:spacing w:line="256" w:lineRule="auto"/>
        <w:rPr>
          <w:b/>
          <w:bCs/>
        </w:rPr>
      </w:pPr>
      <w:r>
        <w:rPr>
          <w:rStyle w:val="CommentReference"/>
        </w:rPr>
        <w:annotationRef/>
      </w:r>
      <w:r>
        <w:t xml:space="preserve">Merge this with the table </w:t>
      </w:r>
      <w:r>
        <w:rPr>
          <w:b/>
          <w:bCs/>
        </w:rPr>
        <w:t>Comparing results of the burden of disease using state-specific estimates with original estimates (Cases and attributable cases) and Comparing results of state-specific attributable fraction with original incidence estimates</w:t>
      </w:r>
    </w:p>
    <w:p w14:paraId="64F393C5" w14:textId="1683D884" w:rsidR="00591FE9" w:rsidRDefault="00591FE9" w:rsidP="00FF3CE9">
      <w:pPr>
        <w:pStyle w:val="ListParagraph"/>
        <w:spacing w:line="256" w:lineRule="auto"/>
        <w:ind w:left="0"/>
        <w:rPr>
          <w:b/>
          <w:bCs/>
        </w:rPr>
      </w:pPr>
    </w:p>
    <w:p w14:paraId="38AE105B" w14:textId="535E5519" w:rsidR="00591FE9" w:rsidRDefault="00591FE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20641D" w15:done="0"/>
  <w15:commentEx w15:paraId="095F4EA4" w15:done="1"/>
  <w15:commentEx w15:paraId="7EDBB29A" w15:done="1"/>
  <w15:commentEx w15:paraId="63E85070" w15:done="1"/>
  <w15:commentEx w15:paraId="3B9E39EF" w15:done="1"/>
  <w15:commentEx w15:paraId="72F8BFAC" w15:done="0"/>
  <w15:commentEx w15:paraId="467FD607" w15:done="0"/>
  <w15:commentEx w15:paraId="26734B28" w15:done="0"/>
  <w15:commentEx w15:paraId="4E5E5A36" w15:paraIdParent="26734B28" w15:done="0"/>
  <w15:commentEx w15:paraId="0D507A26" w15:done="0"/>
  <w15:commentEx w15:paraId="1E20A85E" w15:done="0"/>
  <w15:commentEx w15:paraId="355CB678" w15:done="0"/>
  <w15:commentEx w15:paraId="7229F1D6" w15:done="1"/>
  <w15:commentEx w15:paraId="4CED757D" w15:done="1"/>
  <w15:commentEx w15:paraId="4CC111D4" w15:done="1"/>
  <w15:commentEx w15:paraId="25D5CE8E" w15:done="1"/>
  <w15:commentEx w15:paraId="1BAA6D45" w15:done="0"/>
  <w15:commentEx w15:paraId="6897E4C0" w15:paraIdParent="1BAA6D45" w15:done="0"/>
  <w15:commentEx w15:paraId="0C99B0FD" w15:done="0"/>
  <w15:commentEx w15:paraId="286B298E" w15:done="0"/>
  <w15:commentEx w15:paraId="08B3AF6B" w15:paraIdParent="286B298E" w15:done="0"/>
  <w15:commentEx w15:paraId="17C9720D" w15:done="0"/>
  <w15:commentEx w15:paraId="3E59E5A1" w15:paraIdParent="17C9720D" w15:done="0"/>
  <w15:commentEx w15:paraId="38AE1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0641D" w16cid:durableId="20894B23"/>
  <w16cid:commentId w16cid:paraId="5548584F" w16cid:durableId="20894AA0"/>
  <w16cid:commentId w16cid:paraId="095F4EA4" w16cid:durableId="20894AB1"/>
  <w16cid:commentId w16cid:paraId="7EDBB29A" w16cid:durableId="20894ACB"/>
  <w16cid:commentId w16cid:paraId="63E85070" w16cid:durableId="20894B6E"/>
  <w16cid:commentId w16cid:paraId="3B9E39EF" w16cid:durableId="20894BA2"/>
  <w16cid:commentId w16cid:paraId="6B7BD4F2" w16cid:durableId="20894D57"/>
  <w16cid:commentId w16cid:paraId="54F1D862" w16cid:durableId="20894CDD"/>
  <w16cid:commentId w16cid:paraId="66E6CAC0" w16cid:durableId="20894BD7"/>
  <w16cid:commentId w16cid:paraId="25744008" w16cid:durableId="20894C45"/>
  <w16cid:commentId w16cid:paraId="5D4623F7" w16cid:durableId="20894C63"/>
  <w16cid:commentId w16cid:paraId="72F8BFAC" w16cid:durableId="20894E0B"/>
  <w16cid:commentId w16cid:paraId="467FD607" w16cid:durableId="20894E48"/>
  <w16cid:commentId w16cid:paraId="66EC0125" w16cid:durableId="20894E5F"/>
  <w16cid:commentId w16cid:paraId="26734B28" w16cid:durableId="20894E69"/>
  <w16cid:commentId w16cid:paraId="0D507A26" w16cid:durableId="20894E8B"/>
  <w16cid:commentId w16cid:paraId="1E20A85E" w16cid:durableId="20894EB2"/>
  <w16cid:commentId w16cid:paraId="355CB678" w16cid:durableId="20894F08"/>
  <w16cid:commentId w16cid:paraId="7229F1D6" w16cid:durableId="20894F7C"/>
  <w16cid:commentId w16cid:paraId="1BAA6D45" w16cid:durableId="20894FCB"/>
  <w16cid:commentId w16cid:paraId="0C99B0FD" w16cid:durableId="20895004"/>
  <w16cid:commentId w16cid:paraId="286B298E" w16cid:durableId="20895044"/>
  <w16cid:commentId w16cid:paraId="0769171F" w16cid:durableId="208950AD"/>
  <w16cid:commentId w16cid:paraId="38AE105B" w16cid:durableId="208950E2"/>
  <w16cid:commentId w16cid:paraId="643579EB" w16cid:durableId="20895128"/>
  <w16cid:commentId w16cid:paraId="42835D41" w16cid:durableId="20894EE3"/>
  <w16cid:commentId w16cid:paraId="0579D096" w16cid:durableId="2089514D"/>
  <w16cid:commentId w16cid:paraId="2CA2A9BF" w16cid:durableId="20894D12"/>
  <w16cid:commentId w16cid:paraId="679768F4" w16cid:durableId="2089515A"/>
  <w16cid:commentId w16cid:paraId="5F6E9355" w16cid:durableId="20895167"/>
  <w16cid:commentId w16cid:paraId="3C41D5AC" w16cid:durableId="20895179"/>
  <w16cid:commentId w16cid:paraId="18861F46" w16cid:durableId="2089518C"/>
  <w16cid:commentId w16cid:paraId="0376EE1A" w16cid:durableId="2089519C"/>
  <w16cid:commentId w16cid:paraId="0C96BF1A" w16cid:durableId="20894DB1"/>
  <w16cid:commentId w16cid:paraId="45231531" w16cid:durableId="208951F0"/>
  <w16cid:commentId w16cid:paraId="7CDA40DF" w16cid:durableId="208951FA"/>
  <w16cid:commentId w16cid:paraId="2C85499B" w16cid:durableId="20895235"/>
  <w16cid:commentId w16cid:paraId="1A85287A" w16cid:durableId="20895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C49D9"/>
    <w:multiLevelType w:val="hybridMultilevel"/>
    <w:tmpl w:val="D27439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795203"/>
    <w:multiLevelType w:val="hybridMultilevel"/>
    <w:tmpl w:val="273C7CE0"/>
    <w:lvl w:ilvl="0" w:tplc="34AC2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8"/>
  </w:num>
  <w:num w:numId="5">
    <w:abstractNumId w:val="7"/>
  </w:num>
  <w:num w:numId="6">
    <w:abstractNumId w:val="1"/>
  </w:num>
  <w:num w:numId="7">
    <w:abstractNumId w:val="2"/>
  </w:num>
  <w:num w:numId="8">
    <w:abstractNumId w:val="4"/>
  </w:num>
  <w:num w:numId="9">
    <w:abstractNumId w:val="3"/>
  </w:num>
  <w:num w:numId="10">
    <w:abstractNumId w:val="5"/>
  </w:num>
  <w:num w:numId="11">
    <w:abstractNumId w:val="12"/>
  </w:num>
  <w:num w:numId="12">
    <w:abstractNumId w:val="1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reis, Haneen">
    <w15:presenceInfo w15:providerId="AD" w15:userId="S::H-Khreis@tti.tamu.edu::9c1ee4bb-b1fc-461e-8e38-86cdff70d322"/>
  </w15:person>
  <w15:person w15:author="Alotaibi, Raed">
    <w15:presenceInfo w15:providerId="AD" w15:userId="S-1-5-21-1120367096-779962018-1349916565-4349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NK8FACtMMj0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5&lt;/item&gt;&lt;item&gt;18&lt;/item&gt;&lt;item&gt;31&lt;/item&gt;&lt;item&gt;32&lt;/item&gt;&lt;item&gt;34&lt;/item&gt;&lt;item&gt;38&lt;/item&gt;&lt;item&gt;47&lt;/item&gt;&lt;item&gt;48&lt;/item&gt;&lt;item&gt;61&lt;/item&gt;&lt;item&gt;415&lt;/item&gt;&lt;item&gt;419&lt;/item&gt;&lt;/record-ids&gt;&lt;/item&gt;&lt;/Libraries&gt;"/>
  </w:docVars>
  <w:rsids>
    <w:rsidRoot w:val="00893539"/>
    <w:rsid w:val="00015C82"/>
    <w:rsid w:val="00024DBD"/>
    <w:rsid w:val="00037D90"/>
    <w:rsid w:val="00041A08"/>
    <w:rsid w:val="00065E90"/>
    <w:rsid w:val="00077D15"/>
    <w:rsid w:val="000852BF"/>
    <w:rsid w:val="0009728A"/>
    <w:rsid w:val="00097648"/>
    <w:rsid w:val="000A3775"/>
    <w:rsid w:val="000B5DD2"/>
    <w:rsid w:val="000C4671"/>
    <w:rsid w:val="000F044A"/>
    <w:rsid w:val="000F42B8"/>
    <w:rsid w:val="00133BE4"/>
    <w:rsid w:val="001351CC"/>
    <w:rsid w:val="00135341"/>
    <w:rsid w:val="0014441C"/>
    <w:rsid w:val="00161D40"/>
    <w:rsid w:val="00166C04"/>
    <w:rsid w:val="001A055D"/>
    <w:rsid w:val="001A65BA"/>
    <w:rsid w:val="001F73EB"/>
    <w:rsid w:val="002262A3"/>
    <w:rsid w:val="00255B5F"/>
    <w:rsid w:val="00261ADB"/>
    <w:rsid w:val="00265584"/>
    <w:rsid w:val="00280003"/>
    <w:rsid w:val="00283533"/>
    <w:rsid w:val="002843DE"/>
    <w:rsid w:val="0029098C"/>
    <w:rsid w:val="002964D1"/>
    <w:rsid w:val="002A4C7D"/>
    <w:rsid w:val="002A56D3"/>
    <w:rsid w:val="002F018C"/>
    <w:rsid w:val="003075D1"/>
    <w:rsid w:val="00313E70"/>
    <w:rsid w:val="00337D46"/>
    <w:rsid w:val="00343B26"/>
    <w:rsid w:val="00345BC9"/>
    <w:rsid w:val="00357C38"/>
    <w:rsid w:val="00372D78"/>
    <w:rsid w:val="003A25CB"/>
    <w:rsid w:val="003A2AE8"/>
    <w:rsid w:val="003B0E21"/>
    <w:rsid w:val="003B5477"/>
    <w:rsid w:val="003C3408"/>
    <w:rsid w:val="004205F7"/>
    <w:rsid w:val="004577A5"/>
    <w:rsid w:val="004632DF"/>
    <w:rsid w:val="004B645C"/>
    <w:rsid w:val="004C5D4C"/>
    <w:rsid w:val="004F11AE"/>
    <w:rsid w:val="005635A8"/>
    <w:rsid w:val="00581F11"/>
    <w:rsid w:val="0059002F"/>
    <w:rsid w:val="00590FD7"/>
    <w:rsid w:val="00591FE9"/>
    <w:rsid w:val="005B2E80"/>
    <w:rsid w:val="005C3B93"/>
    <w:rsid w:val="005C4694"/>
    <w:rsid w:val="005C7683"/>
    <w:rsid w:val="005D6775"/>
    <w:rsid w:val="005F0007"/>
    <w:rsid w:val="00604636"/>
    <w:rsid w:val="00631868"/>
    <w:rsid w:val="006326C4"/>
    <w:rsid w:val="006451B6"/>
    <w:rsid w:val="0068303A"/>
    <w:rsid w:val="00684D99"/>
    <w:rsid w:val="006A2E3C"/>
    <w:rsid w:val="006C4AEB"/>
    <w:rsid w:val="006D44CA"/>
    <w:rsid w:val="006E6005"/>
    <w:rsid w:val="006F322F"/>
    <w:rsid w:val="00705911"/>
    <w:rsid w:val="007237BE"/>
    <w:rsid w:val="00723A8D"/>
    <w:rsid w:val="00740811"/>
    <w:rsid w:val="00747FB0"/>
    <w:rsid w:val="0075770F"/>
    <w:rsid w:val="00777C9B"/>
    <w:rsid w:val="0078045B"/>
    <w:rsid w:val="007820C3"/>
    <w:rsid w:val="007A750E"/>
    <w:rsid w:val="007D65A9"/>
    <w:rsid w:val="0080038E"/>
    <w:rsid w:val="00817B19"/>
    <w:rsid w:val="00845052"/>
    <w:rsid w:val="00845B71"/>
    <w:rsid w:val="00863D01"/>
    <w:rsid w:val="0086612F"/>
    <w:rsid w:val="00873FC2"/>
    <w:rsid w:val="00893539"/>
    <w:rsid w:val="008B0B9C"/>
    <w:rsid w:val="008C1A31"/>
    <w:rsid w:val="008F6100"/>
    <w:rsid w:val="009250E9"/>
    <w:rsid w:val="00925857"/>
    <w:rsid w:val="009449D4"/>
    <w:rsid w:val="00945426"/>
    <w:rsid w:val="0098465F"/>
    <w:rsid w:val="00996763"/>
    <w:rsid w:val="009B01BD"/>
    <w:rsid w:val="009B3013"/>
    <w:rsid w:val="009B76D1"/>
    <w:rsid w:val="00A35474"/>
    <w:rsid w:val="00A5034C"/>
    <w:rsid w:val="00A608BC"/>
    <w:rsid w:val="00A63299"/>
    <w:rsid w:val="00A76807"/>
    <w:rsid w:val="00AA1B8A"/>
    <w:rsid w:val="00AA6188"/>
    <w:rsid w:val="00AD6E2B"/>
    <w:rsid w:val="00AE1341"/>
    <w:rsid w:val="00AE376F"/>
    <w:rsid w:val="00B302AB"/>
    <w:rsid w:val="00B46B36"/>
    <w:rsid w:val="00B5140C"/>
    <w:rsid w:val="00B54E67"/>
    <w:rsid w:val="00B567E6"/>
    <w:rsid w:val="00B8643E"/>
    <w:rsid w:val="00B9679E"/>
    <w:rsid w:val="00BA4DB3"/>
    <w:rsid w:val="00BC7C6F"/>
    <w:rsid w:val="00BD0687"/>
    <w:rsid w:val="00BE5076"/>
    <w:rsid w:val="00C12F53"/>
    <w:rsid w:val="00C147C0"/>
    <w:rsid w:val="00C303CF"/>
    <w:rsid w:val="00C46BEF"/>
    <w:rsid w:val="00C9129E"/>
    <w:rsid w:val="00C928CB"/>
    <w:rsid w:val="00CA22B6"/>
    <w:rsid w:val="00CA6BBB"/>
    <w:rsid w:val="00CB6391"/>
    <w:rsid w:val="00CC3882"/>
    <w:rsid w:val="00CF3154"/>
    <w:rsid w:val="00CF48EC"/>
    <w:rsid w:val="00D16657"/>
    <w:rsid w:val="00D16991"/>
    <w:rsid w:val="00D316B6"/>
    <w:rsid w:val="00D34741"/>
    <w:rsid w:val="00D50174"/>
    <w:rsid w:val="00D51405"/>
    <w:rsid w:val="00D5209D"/>
    <w:rsid w:val="00D541A4"/>
    <w:rsid w:val="00D625AB"/>
    <w:rsid w:val="00D704A8"/>
    <w:rsid w:val="00D84AB5"/>
    <w:rsid w:val="00D91337"/>
    <w:rsid w:val="00DB032D"/>
    <w:rsid w:val="00DB7902"/>
    <w:rsid w:val="00DD11B5"/>
    <w:rsid w:val="00DE0E43"/>
    <w:rsid w:val="00E12C93"/>
    <w:rsid w:val="00E23ED3"/>
    <w:rsid w:val="00E77574"/>
    <w:rsid w:val="00E83404"/>
    <w:rsid w:val="00EC2738"/>
    <w:rsid w:val="00EC4AE2"/>
    <w:rsid w:val="00EC7CC3"/>
    <w:rsid w:val="00EE6A98"/>
    <w:rsid w:val="00F031E4"/>
    <w:rsid w:val="00F05518"/>
    <w:rsid w:val="00F152B7"/>
    <w:rsid w:val="00F218D1"/>
    <w:rsid w:val="00F60D60"/>
    <w:rsid w:val="00F74496"/>
    <w:rsid w:val="00FA6FED"/>
    <w:rsid w:val="00FD2815"/>
    <w:rsid w:val="00FE44D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C201A401-98CE-4610-B740-2A4D033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5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1">
    <w:name w:val="Unresolved Mention1"/>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5209D"/>
    <w:rPr>
      <w:color w:val="605E5C"/>
      <w:shd w:val="clear" w:color="auto" w:fill="E1DFDD"/>
    </w:rPr>
  </w:style>
  <w:style w:type="character" w:styleId="FollowedHyperlink">
    <w:name w:val="FollowedHyperlink"/>
    <w:basedOn w:val="DefaultParagraphFont"/>
    <w:uiPriority w:val="99"/>
    <w:semiHidden/>
    <w:unhideWhenUsed/>
    <w:rsid w:val="00945426"/>
    <w:rPr>
      <w:color w:val="954F72" w:themeColor="followedHyperlink"/>
      <w:u w:val="single"/>
    </w:rPr>
  </w:style>
  <w:style w:type="paragraph" w:customStyle="1" w:styleId="msonormal0">
    <w:name w:val="msonormal"/>
    <w:basedOn w:val="Normal"/>
    <w:rsid w:val="0026558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6BBB"/>
    <w:rPr>
      <w:sz w:val="16"/>
      <w:szCs w:val="16"/>
    </w:rPr>
  </w:style>
  <w:style w:type="paragraph" w:styleId="CommentText">
    <w:name w:val="annotation text"/>
    <w:basedOn w:val="Normal"/>
    <w:link w:val="CommentTextChar"/>
    <w:uiPriority w:val="99"/>
    <w:semiHidden/>
    <w:unhideWhenUsed/>
    <w:rsid w:val="00CA6BBB"/>
    <w:pPr>
      <w:spacing w:line="240" w:lineRule="auto"/>
    </w:pPr>
    <w:rPr>
      <w:sz w:val="20"/>
      <w:szCs w:val="20"/>
    </w:rPr>
  </w:style>
  <w:style w:type="character" w:customStyle="1" w:styleId="CommentTextChar">
    <w:name w:val="Comment Text Char"/>
    <w:basedOn w:val="DefaultParagraphFont"/>
    <w:link w:val="CommentText"/>
    <w:uiPriority w:val="99"/>
    <w:semiHidden/>
    <w:rsid w:val="00CA6BBB"/>
    <w:rPr>
      <w:sz w:val="20"/>
      <w:szCs w:val="20"/>
    </w:rPr>
  </w:style>
  <w:style w:type="paragraph" w:styleId="CommentSubject">
    <w:name w:val="annotation subject"/>
    <w:basedOn w:val="CommentText"/>
    <w:next w:val="CommentText"/>
    <w:link w:val="CommentSubjectChar"/>
    <w:uiPriority w:val="99"/>
    <w:semiHidden/>
    <w:unhideWhenUsed/>
    <w:rsid w:val="00CA6BBB"/>
    <w:rPr>
      <w:b/>
      <w:bCs/>
    </w:rPr>
  </w:style>
  <w:style w:type="character" w:customStyle="1" w:styleId="CommentSubjectChar">
    <w:name w:val="Comment Subject Char"/>
    <w:basedOn w:val="CommentTextChar"/>
    <w:link w:val="CommentSubject"/>
    <w:uiPriority w:val="99"/>
    <w:semiHidden/>
    <w:rsid w:val="00CA6BBB"/>
    <w:rPr>
      <w:b/>
      <w:bCs/>
      <w:sz w:val="20"/>
      <w:szCs w:val="20"/>
    </w:rPr>
  </w:style>
  <w:style w:type="paragraph" w:styleId="BalloonText">
    <w:name w:val="Balloon Text"/>
    <w:basedOn w:val="Normal"/>
    <w:link w:val="BalloonTextChar"/>
    <w:uiPriority w:val="99"/>
    <w:semiHidden/>
    <w:unhideWhenUsed/>
    <w:rsid w:val="00CA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85158">
      <w:bodyDiv w:val="1"/>
      <w:marLeft w:val="0"/>
      <w:marRight w:val="0"/>
      <w:marTop w:val="0"/>
      <w:marBottom w:val="0"/>
      <w:divBdr>
        <w:top w:val="none" w:sz="0" w:space="0" w:color="auto"/>
        <w:left w:val="none" w:sz="0" w:space="0" w:color="auto"/>
        <w:bottom w:val="none" w:sz="0" w:space="0" w:color="auto"/>
        <w:right w:val="none" w:sz="0" w:space="0" w:color="auto"/>
      </w:divBdr>
    </w:div>
    <w:div w:id="857155201">
      <w:bodyDiv w:val="1"/>
      <w:marLeft w:val="0"/>
      <w:marRight w:val="0"/>
      <w:marTop w:val="0"/>
      <w:marBottom w:val="0"/>
      <w:divBdr>
        <w:top w:val="none" w:sz="0" w:space="0" w:color="auto"/>
        <w:left w:val="none" w:sz="0" w:space="0" w:color="auto"/>
        <w:bottom w:val="none" w:sz="0" w:space="0" w:color="auto"/>
        <w:right w:val="none" w:sz="0" w:space="0" w:color="auto"/>
      </w:divBdr>
    </w:div>
    <w:div w:id="198634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rfss/acbs/2008"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cdc.gov/brf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www.euro.who.int" TargetMode="Externa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6553</Words>
  <Characters>37357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43823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5</cp:revision>
  <dcterms:created xsi:type="dcterms:W3CDTF">2019-05-20T18:29:00Z</dcterms:created>
  <dcterms:modified xsi:type="dcterms:W3CDTF">2019-05-20T19:41:00Z</dcterms:modified>
</cp:coreProperties>
</file>