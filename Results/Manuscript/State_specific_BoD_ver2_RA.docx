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F20CA" w14:textId="4FD41D2D" w:rsidR="006D44CA" w:rsidRDefault="00893539" w:rsidP="009250E9">
      <w:pPr>
        <w:rPr>
          <w:b/>
          <w:bCs/>
        </w:rPr>
      </w:pPr>
      <w:r w:rsidRPr="00D16991">
        <w:rPr>
          <w:b/>
          <w:bCs/>
        </w:rPr>
        <w:t xml:space="preserve">Methods </w:t>
      </w:r>
    </w:p>
    <w:p w14:paraId="17702A55" w14:textId="610CE73C" w:rsidR="00135341" w:rsidRDefault="00135341" w:rsidP="00C46BEF">
      <w:r>
        <w:t>In this paper, we aim to estimate the burden of childhood asthma due to NO</w:t>
      </w:r>
      <w:r w:rsidRPr="00135341">
        <w:rPr>
          <w:vertAlign w:val="subscript"/>
        </w:rPr>
        <w:t>2</w:t>
      </w:r>
      <w:r>
        <w:t xml:space="preserve"> exposure using state specific asthma incidence rates and compare the change in estimate</w:t>
      </w:r>
      <w:r w:rsidR="00CA6BBB">
        <w:t>s</w:t>
      </w:r>
      <w:r>
        <w:t xml:space="preserve"> from those produced by </w:t>
      </w:r>
      <w:r>
        <w:fldChar w:fldCharType="begin"/>
      </w:r>
      <w:r w:rsidR="00C46BEF">
        <w:instrText xml:space="preserve"> ADDIN EN.CITE &lt;EndNote&gt;&lt;Cite AuthorYear="1"&gt;&lt;Author&gt;Alotaibi&lt;/Author&gt;&lt;Year&gt;2019&lt;/Year&gt;&lt;RecNum&gt;419&lt;/RecNum&gt;&lt;DisplayText&gt;Alotaibi et al. (2019)&lt;/DisplayText&gt;&lt;record&gt;&lt;rec-number&gt;419&lt;/rec-number&gt;&lt;foreign-keys&gt;&lt;key app="EN" db-id="sepddp20s9p0fsetespvfzwjv0d9tat2092f" timestamp="1557505063"&gt;419&lt;/key&gt;&lt;/foreign-keys&gt;&lt;ref-type name="Journal Article"&gt;17&lt;/ref-type&gt;&lt;contributors&gt;&lt;authors&gt;&lt;author&gt;Alotaibi, Raed&lt;/author&gt;&lt;author&gt;Bechle, Mathew&lt;/author&gt;&lt;author&gt;Marshall, Julian D&lt;/author&gt;&lt;author&gt;Ramani, Tara&lt;/author&gt;&lt;author&gt;Zietsman, Josias&lt;/author&gt;&lt;author&gt;Nieuwenhuijsen, Mark J&lt;/author&gt;&lt;author&gt;Khreis, Haneen&lt;/author&gt;&lt;/authors&gt;&lt;/contributors&gt;&lt;titles&gt;&lt;title&gt;Traffic related air pollution and the burden of childhood asthma in the contiguous United States in 2000 and 2010&lt;/title&gt;&lt;secondary-title&gt;Environment international&lt;/secondary-title&gt;&lt;/titles&gt;&lt;periodical&gt;&lt;full-title&gt;Environment international&lt;/full-title&gt;&lt;/periodical&gt;&lt;dates&gt;&lt;year&gt;2019&lt;/year&gt;&lt;/dates&gt;&lt;isbn&gt;0160-4120&lt;/isbn&gt;&lt;urls&gt;&lt;/urls&gt;&lt;/record&gt;&lt;/Cite&gt;&lt;/EndNote&gt;</w:instrText>
      </w:r>
      <w:r>
        <w:fldChar w:fldCharType="separate"/>
      </w:r>
      <w:r>
        <w:rPr>
          <w:noProof/>
        </w:rPr>
        <w:t>Alotaibi et al. (2019)</w:t>
      </w:r>
      <w:r>
        <w:fldChar w:fldCharType="end"/>
      </w:r>
      <w:r w:rsidR="00CA6BBB">
        <w:t xml:space="preserve"> using a flat national (country) asthma incidence rate, as is typically done (add Haneen’s European assessment, Susan Annenberg’s paper, Haneen’s Bradford two papers, and California and 10 European cities </w:t>
      </w:r>
      <w:commentRangeStart w:id="0"/>
      <w:r w:rsidR="00CA6BBB">
        <w:t>assessment</w:t>
      </w:r>
      <w:commentRangeEnd w:id="0"/>
      <w:r w:rsidR="0059002F">
        <w:rPr>
          <w:rStyle w:val="CommentReference"/>
        </w:rPr>
        <w:commentReference w:id="0"/>
      </w:r>
      <w:r w:rsidR="00CA6BBB">
        <w:t>).</w:t>
      </w:r>
    </w:p>
    <w:p w14:paraId="3F80363B" w14:textId="2D971CC1" w:rsidR="00133FD4" w:rsidRPr="006D44CA" w:rsidRDefault="00133FD4" w:rsidP="00133FD4">
      <w:pPr>
        <w:rPr>
          <w:ins w:id="1" w:author="Alotaibi, Raed" w:date="2019-05-21T11:28:00Z"/>
          <w:i/>
          <w:iCs/>
        </w:rPr>
      </w:pPr>
      <w:ins w:id="2" w:author="Alotaibi, Raed" w:date="2019-05-21T11:28:00Z">
        <w:r>
          <w:rPr>
            <w:i/>
            <w:iCs/>
          </w:rPr>
          <w:t>Study area and time points</w:t>
        </w:r>
      </w:ins>
    </w:p>
    <w:p w14:paraId="2C450059" w14:textId="77777777" w:rsidR="00BD0687" w:rsidRPr="00135341" w:rsidRDefault="00BD0687" w:rsidP="00135341">
      <w:bookmarkStart w:id="3" w:name="_GoBack"/>
      <w:bookmarkEnd w:id="3"/>
    </w:p>
    <w:p w14:paraId="6F7E19AF" w14:textId="77777777" w:rsidR="00E23ED3" w:rsidRPr="006D44CA" w:rsidRDefault="00E23ED3">
      <w:pPr>
        <w:rPr>
          <w:i/>
          <w:iCs/>
        </w:rPr>
      </w:pPr>
      <w:r w:rsidRPr="006D44CA">
        <w:rPr>
          <w:i/>
          <w:iCs/>
        </w:rPr>
        <w:t>Census data</w:t>
      </w:r>
    </w:p>
    <w:p w14:paraId="3DD05AB9" w14:textId="6B546D46" w:rsidR="00863D01" w:rsidRDefault="00E23ED3" w:rsidP="00133FD4">
      <w:pPr>
        <w:pPrChange w:id="4" w:author="Alotaibi, Raed" w:date="2019-05-21T11:36:00Z">
          <w:pPr/>
        </w:pPrChange>
      </w:pPr>
      <w:r>
        <w:t>We included populated census blocks</w:t>
      </w:r>
      <w:r w:rsidR="006D44CA">
        <w:t xml:space="preserve"> of the contiguous United States (U.S.)</w:t>
      </w:r>
      <w:r>
        <w:t xml:space="preserve"> for the year 2010</w:t>
      </w:r>
      <w:r w:rsidR="00CA6BBB">
        <w:t>, as</w:t>
      </w:r>
      <w:r>
        <w:t xml:space="preserve"> obtained from the National Historical Geographic Information System (NHGIS) website </w:t>
      </w:r>
      <w:r>
        <w:fldChar w:fldCharType="begin"/>
      </w:r>
      <w:r w:rsidR="00C46BEF">
        <w:instrText xml:space="preserve"> ADDIN EN.CITE &lt;EndNote&gt;&lt;Cite&gt;&lt;Author&gt;Manson&lt;/Author&gt;&lt;Year&gt;2018&lt;/Year&gt;&lt;RecNum&gt;415&lt;/RecNum&gt;&lt;DisplayText&gt;(Manson et al., 2018; US Census Bureau, 2010)&lt;/DisplayText&gt;&lt;record&gt;&lt;rec-number&gt;415&lt;/rec-number&gt;&lt;foreign-keys&gt;&lt;key app="EN" db-id="sepddp20s9p0fsetespvfzwjv0d9tat2092f" timestamp="1556737502"&gt;415&lt;/key&gt;&lt;/foreign-keys&gt;&lt;ref-type name="Dataset"&gt;59&lt;/ref-type&gt;&lt;contributors&gt;&lt;authors&gt;&lt;author&gt;Manson, Steven&lt;/author&gt;&lt;author&gt;Schroeder, Jonathan&lt;/author&gt;&lt;author&gt;Van Riper, David&lt;/author&gt;&lt;author&gt;Ruggles, Steven&lt;/author&gt;&lt;/authors&gt;&lt;/contributors&gt;&lt;titles&gt;&lt;title&gt;IPUMS National Historical Geographic Information System: Version 13.0 [Database]. Minneapolis: University of Minnesota.&lt;/title&gt;&lt;/titles&gt;&lt;dates&gt;&lt;year&gt;2018&lt;/year&gt;&lt;/dates&gt;&lt;urls&gt;&lt;/urls&gt;&lt;electronic-resource-num&gt;http://doi.org/10.18128/D050.V13.0&lt;/electronic-resource-num&gt;&lt;/record&gt;&lt;/Cite&gt;&lt;Cite&gt;&lt;Author&gt;US Census Bureau&lt;/Author&gt;&lt;Year&gt;2010&lt;/Year&gt;&lt;RecNum&gt;48&lt;/RecNum&gt;&lt;record&gt;&lt;rec-number&gt;48&lt;/rec-number&gt;&lt;foreign-keys&gt;&lt;key app="EN" db-id="sepddp20s9p0fsetespvfzwjv0d9tat2092f" timestamp="1553104552"&gt;48&lt;/key&gt;&lt;/foreign-keys&gt;&lt;ref-type name="Generic"&gt;13&lt;/ref-type&gt;&lt;contributors&gt;&lt;authors&gt;&lt;author&gt;US Census Bureau, &lt;/author&gt;&lt;/authors&gt;&lt;/contributors&gt;&lt;titles&gt;&lt;title&gt;American factfinder&lt;/title&gt;&lt;/titles&gt;&lt;dates&gt;&lt;year&gt;2010&lt;/year&gt;&lt;/dates&gt;&lt;publisher&gt;US Census Bureau Washington, DC&lt;/publisher&gt;&lt;urls&gt;&lt;/urls&gt;&lt;/record&gt;&lt;/Cite&gt;&lt;/EndNote&gt;</w:instrText>
      </w:r>
      <w:r>
        <w:fldChar w:fldCharType="separate"/>
      </w:r>
      <w:r w:rsidR="00845B71">
        <w:rPr>
          <w:noProof/>
        </w:rPr>
        <w:t>(Manson et al., 2018; US Census Bureau, 2010)</w:t>
      </w:r>
      <w:r>
        <w:fldChar w:fldCharType="end"/>
      </w:r>
      <w:r w:rsidR="004F11AE">
        <w:t xml:space="preserve">. Each block included information on </w:t>
      </w:r>
      <w:r w:rsidR="00CA6BBB">
        <w:t xml:space="preserve">the </w:t>
      </w:r>
      <w:r w:rsidR="004F11AE">
        <w:t xml:space="preserve">total population of children &lt;18 years, and whether the census block was designated as an urban or </w:t>
      </w:r>
      <w:r w:rsidR="00CA6BBB">
        <w:t xml:space="preserve">a </w:t>
      </w:r>
      <w:r w:rsidR="004F11AE">
        <w:t xml:space="preserve">rural </w:t>
      </w:r>
      <w:r w:rsidR="004F11AE" w:rsidRPr="004577A5">
        <w:t>block</w:t>
      </w:r>
      <w:r w:rsidR="00283533" w:rsidRPr="004577A5">
        <w:t>. Census-designated urban areas</w:t>
      </w:r>
      <w:r w:rsidR="00135341" w:rsidRPr="004577A5">
        <w:t xml:space="preserve"> are </w:t>
      </w:r>
      <w:r w:rsidR="004577A5" w:rsidRPr="004577A5">
        <w:t>defined using multiple criteria including total population thresholds, density, land use, and distance, with census blocks forming the basic geographical units of urban areas. Further urban areas are classified into two subtypes based on population thresholds including:</w:t>
      </w:r>
      <w:r w:rsidR="00135341" w:rsidRPr="004577A5">
        <w:t xml:space="preserve"> urban </w:t>
      </w:r>
      <w:r w:rsidR="004577A5" w:rsidRPr="004577A5">
        <w:t xml:space="preserve">clusters with a population threshold of </w:t>
      </w:r>
      <w:r w:rsidR="00135341" w:rsidRPr="004577A5">
        <w:rPr>
          <w:rFonts w:cstheme="minorHAnsi"/>
        </w:rPr>
        <w:t>≥2,500 and &lt;50,000</w:t>
      </w:r>
      <w:r w:rsidR="004577A5" w:rsidRPr="004577A5">
        <w:rPr>
          <w:rFonts w:cstheme="minorHAnsi"/>
        </w:rPr>
        <w:t xml:space="preserve">, or </w:t>
      </w:r>
      <w:r w:rsidR="00135341" w:rsidRPr="004577A5">
        <w:rPr>
          <w:rFonts w:cstheme="minorHAnsi"/>
        </w:rPr>
        <w:t xml:space="preserve">urbanized areas </w:t>
      </w:r>
      <w:r w:rsidR="004577A5" w:rsidRPr="004577A5">
        <w:t xml:space="preserve">with a population threshold of </w:t>
      </w:r>
      <w:r w:rsidR="00135341" w:rsidRPr="004577A5">
        <w:rPr>
          <w:rFonts w:cstheme="minorHAnsi"/>
        </w:rPr>
        <w:t>≥</w:t>
      </w:r>
      <w:r w:rsidR="00135341" w:rsidRPr="004577A5">
        <w:t>50,000 people</w:t>
      </w:r>
      <w:r w:rsidR="00135341">
        <w:t>.</w:t>
      </w:r>
      <w:r w:rsidR="004577A5">
        <w:t xml:space="preserve"> </w:t>
      </w:r>
      <w:r w:rsidR="004F11AE">
        <w:t>Median household income was available only for census block groups, which is a</w:t>
      </w:r>
      <w:r w:rsidR="00343B26">
        <w:t xml:space="preserve"> level higher than census </w:t>
      </w:r>
      <w:commentRangeStart w:id="5"/>
      <w:r w:rsidR="00343B26">
        <w:t>block</w:t>
      </w:r>
      <w:r w:rsidR="002843DE">
        <w:t>s</w:t>
      </w:r>
      <w:commentRangeEnd w:id="5"/>
      <w:r w:rsidR="002843DE">
        <w:rPr>
          <w:rStyle w:val="CommentReference"/>
        </w:rPr>
        <w:commentReference w:id="5"/>
      </w:r>
      <w:r w:rsidR="00015C82">
        <w:t xml:space="preserve"> </w:t>
      </w:r>
      <w:r w:rsidR="00015C82">
        <w:fldChar w:fldCharType="begin"/>
      </w:r>
      <w:r w:rsidR="00015C82">
        <w:instrText xml:space="preserve"> ADDIN EN.CITE &lt;EndNote&gt;&lt;Cite&gt;&lt;Author&gt;US Census Bureau&lt;/Author&gt;&lt;Year&gt;2017&lt;/Year&gt;&lt;RecNum&gt;47&lt;/RecNum&gt;&lt;DisplayText&gt;(US Census Bureau, 2017)&lt;/DisplayText&gt;&lt;record&gt;&lt;rec-number&gt;47&lt;/rec-number&gt;&lt;foreign-keys&gt;&lt;key app="EN" db-id="sepddp20s9p0fsetespvfzwjv0d9tat2092f" timestamp="1553104551"&gt;47&lt;/key&gt;&lt;/foreign-keys&gt;&lt;ref-type name="Web Page"&gt;12&lt;/ref-type&gt;&lt;contributors&gt;&lt;authors&gt;&lt;author&gt;US Census Bureau,  &lt;/author&gt;&lt;/authors&gt;&lt;/contributors&gt;&lt;titles&gt;&lt;title&gt;Census.gov&lt;/title&gt;&lt;/titles&gt;&lt;dates&gt;&lt;year&gt;2017&lt;/year&gt;&lt;/dates&gt;&lt;urls&gt;&lt;related-urls&gt;&lt;url&gt;https://www.census.gov/&lt;/url&gt;&lt;/related-urls&gt;&lt;/urls&gt;&lt;/record&gt;&lt;/Cite&gt;&lt;/EndNote&gt;</w:instrText>
      </w:r>
      <w:r w:rsidR="00015C82">
        <w:fldChar w:fldCharType="separate"/>
      </w:r>
      <w:r w:rsidR="00015C82">
        <w:rPr>
          <w:noProof/>
        </w:rPr>
        <w:t>(US Census Bureau, 2017)</w:t>
      </w:r>
      <w:r w:rsidR="00015C82">
        <w:fldChar w:fldCharType="end"/>
      </w:r>
      <w:r w:rsidR="002843DE">
        <w:t xml:space="preserve"> </w:t>
      </w:r>
      <w:r w:rsidR="00343B26">
        <w:t>.</w:t>
      </w:r>
      <w:r w:rsidR="004F11AE">
        <w:t xml:space="preserve"> </w:t>
      </w:r>
      <w:r w:rsidR="00343B26">
        <w:t xml:space="preserve">We </w:t>
      </w:r>
      <w:r w:rsidR="004F11AE">
        <w:t xml:space="preserve">divided </w:t>
      </w:r>
      <w:r w:rsidR="00343B26">
        <w:t xml:space="preserve">median household income </w:t>
      </w:r>
      <w:r w:rsidR="004F11AE">
        <w:t>into five categorize</w:t>
      </w:r>
      <w:r w:rsidR="00CB6391">
        <w:t>s consistent with two previous relevant publications</w:t>
      </w:r>
      <w:r w:rsidR="004F11AE">
        <w:t>: &lt;$20,000, $20,000 to &lt;$35,000, $35,000 to &lt;$50,000, $50,000 to &lt;$75,000 and ≥$75,000</w:t>
      </w:r>
      <w:r w:rsidR="00343B26">
        <w:t xml:space="preserve"> </w:t>
      </w:r>
      <w:commentRangeStart w:id="6"/>
      <w:r w:rsidR="00343B26">
        <w:fldChar w:fldCharType="begin"/>
      </w:r>
      <w:r w:rsidR="00015C82">
        <w:instrText xml:space="preserve"> ADDIN EN.CITE &lt;EndNote&gt;&lt;Cite&gt;&lt;Author&gt;Clark&lt;/Author&gt;&lt;Year&gt;2017&lt;/Year&gt;&lt;RecNum&gt;34&lt;/RecNum&gt;&lt;DisplayText&gt;(Alotaibi et al., 2019; Clark et al., 2017)&lt;/DisplayText&gt;&lt;record&gt;&lt;rec-number&gt;34&lt;/rec-number&gt;&lt;foreign-keys&gt;&lt;key app="EN" db-id="sepddp20s9p0fsetespvfzwjv0d9tat2092f" timestamp="1553104550"&gt;34&lt;/key&gt;&lt;/foreign-keys&gt;&lt;ref-type name="Journal Article"&gt;17&lt;/ref-type&gt;&lt;contributors&gt;&lt;authors&gt;&lt;author&gt;Clark, Lara P.&lt;/author&gt;&lt;author&gt;Millet, Dylan B.&lt;/author&gt;&lt;author&gt;Marshall, Julian D.&lt;/author&gt;&lt;/authors&gt;&lt;/contributors&gt;&lt;titles&gt;&lt;title&gt;Changes in transportation-related air pollution exposures by race-ethnicity and socioeconomic status: Outdoor nitrogen dioxide in the United States in 2000 and 2010&lt;/title&gt;&lt;secondary-title&gt;Environmental Health Perspectives&lt;/secondary-title&gt;&lt;/titles&gt;&lt;periodical&gt;&lt;full-title&gt;Environmental health perspectives&lt;/full-title&gt;&lt;/periodical&gt;&lt;pages&gt;1--10&lt;/pages&gt;&lt;volume&gt;125&lt;/volume&gt;&lt;number&gt;9&lt;/number&gt;&lt;dates&gt;&lt;year&gt;2017&lt;/year&gt;&lt;/dates&gt;&lt;isbn&gt;15529924&lt;/isbn&gt;&lt;accession-num&gt;Clark2017&lt;/accession-num&gt;&lt;urls&gt;&lt;/urls&gt;&lt;electronic-resource-num&gt;10.1289/EHP959&lt;/electronic-resource-num&gt;&lt;/record&gt;&lt;/Cite&gt;&lt;Cite&gt;&lt;Author&gt;Alotaibi&lt;/Author&gt;&lt;Year&gt;2019&lt;/Year&gt;&lt;RecNum&gt;419&lt;/RecNum&gt;&lt;record&gt;&lt;rec-number&gt;419&lt;/rec-number&gt;&lt;foreign-keys&gt;&lt;key app="EN" db-id="sepddp20s9p0fsetespvfzwjv0d9tat2092f" timestamp="1557505063"&gt;419&lt;/key&gt;&lt;/foreign-keys&gt;&lt;ref-type name="Journal Article"&gt;17&lt;/ref-type&gt;&lt;contributors&gt;&lt;authors&gt;&lt;author&gt;Alotaibi, Raed&lt;/author&gt;&lt;author&gt;Bechle, Mathew&lt;/author&gt;&lt;author&gt;Marshall, Julian D&lt;/author&gt;&lt;author&gt;Ramani, Tara&lt;/author&gt;&lt;author&gt;Zietsman, Josias&lt;/author&gt;&lt;author&gt;Nieuwenhuijsen, Mark J&lt;/author&gt;&lt;author&gt;Khreis, Haneen&lt;/author&gt;&lt;/authors&gt;&lt;/contributors&gt;&lt;titles&gt;&lt;title&gt;Traffic related air pollution and the burden of childhood asthma in the contiguous United States in 2000 and 2010&lt;/title&gt;&lt;secondary-title&gt;Environment international&lt;/secondary-title&gt;&lt;/titles&gt;&lt;periodical&gt;&lt;full-title&gt;Environment international&lt;/full-title&gt;&lt;/periodical&gt;&lt;dates&gt;&lt;year&gt;2019&lt;/year&gt;&lt;/dates&gt;&lt;isbn&gt;0160-4120&lt;/isbn&gt;&lt;urls&gt;&lt;/urls&gt;&lt;/record&gt;&lt;/Cite&gt;&lt;/EndNote&gt;</w:instrText>
      </w:r>
      <w:r w:rsidR="00343B26">
        <w:fldChar w:fldCharType="separate"/>
      </w:r>
      <w:r w:rsidR="00015C82">
        <w:rPr>
          <w:noProof/>
        </w:rPr>
        <w:t>(Alotaibi et al., 2019; Clark et al., 2017)</w:t>
      </w:r>
      <w:r w:rsidR="00343B26">
        <w:fldChar w:fldCharType="end"/>
      </w:r>
      <w:commentRangeEnd w:id="6"/>
      <w:r w:rsidR="00CB6391">
        <w:rPr>
          <w:rStyle w:val="CommentReference"/>
        </w:rPr>
        <w:commentReference w:id="6"/>
      </w:r>
      <w:r w:rsidR="004F11AE">
        <w:t>. There were 2</w:t>
      </w:r>
      <w:r w:rsidR="000C4671">
        <w:t>,</w:t>
      </w:r>
      <w:r w:rsidR="004F11AE">
        <w:t xml:space="preserve">686 (0.04%) census blocks with missing median income data in 2010 which were </w:t>
      </w:r>
      <w:r w:rsidR="00863D01">
        <w:t xml:space="preserve">assigned as </w:t>
      </w:r>
      <w:r w:rsidR="00343B26">
        <w:t>“Not defined”</w:t>
      </w:r>
      <w:r w:rsidR="00863D01">
        <w:t xml:space="preserve"> in </w:t>
      </w:r>
      <w:r w:rsidR="004F11AE">
        <w:t xml:space="preserve">the analysis of median household income. </w:t>
      </w:r>
      <w:del w:id="7" w:author="Alotaibi, Raed" w:date="2019-05-21T11:36:00Z">
        <w:r w:rsidR="004F11AE" w:rsidRPr="00D34400" w:rsidDel="00133FD4">
          <w:rPr>
            <w:highlight w:val="cyan"/>
            <w:rPrChange w:id="8" w:author="Alotaibi, Raed" w:date="2019-05-21T11:42:00Z">
              <w:rPr>
                <w:highlight w:val="cyan"/>
              </w:rPr>
            </w:rPrChange>
          </w:rPr>
          <w:delText>Table 1</w:delText>
        </w:r>
      </w:del>
      <w:ins w:id="9" w:author="Alotaibi, Raed" w:date="2019-05-21T11:36:00Z">
        <w:r w:rsidR="00133FD4" w:rsidRPr="00D34400">
          <w:rPr>
            <w:highlight w:val="cyan"/>
            <w:rPrChange w:id="10" w:author="Alotaibi, Raed" w:date="2019-05-21T11:42:00Z">
              <w:rPr>
                <w:highlight w:val="cyan"/>
              </w:rPr>
            </w:rPrChange>
          </w:rPr>
          <w:fldChar w:fldCharType="begin"/>
        </w:r>
        <w:r w:rsidR="00133FD4" w:rsidRPr="00D34400">
          <w:rPr>
            <w:highlight w:val="cyan"/>
            <w:rPrChange w:id="11" w:author="Alotaibi, Raed" w:date="2019-05-21T11:42:00Z">
              <w:rPr>
                <w:highlight w:val="cyan"/>
              </w:rPr>
            </w:rPrChange>
          </w:rPr>
          <w:instrText xml:space="preserve"> REF _Ref9331011 \h </w:instrText>
        </w:r>
        <w:r w:rsidR="00133FD4" w:rsidRPr="00D34400">
          <w:rPr>
            <w:highlight w:val="cyan"/>
            <w:rPrChange w:id="12" w:author="Alotaibi, Raed" w:date="2019-05-21T11:42:00Z">
              <w:rPr>
                <w:highlight w:val="cyan"/>
              </w:rPr>
            </w:rPrChange>
          </w:rPr>
        </w:r>
      </w:ins>
      <w:r w:rsidR="00D34400">
        <w:rPr>
          <w:highlight w:val="cyan"/>
        </w:rPr>
        <w:instrText xml:space="preserve"> \* MERGEFORMAT </w:instrText>
      </w:r>
      <w:r w:rsidR="00133FD4" w:rsidRPr="00D34400">
        <w:rPr>
          <w:highlight w:val="cyan"/>
          <w:rPrChange w:id="13" w:author="Alotaibi, Raed" w:date="2019-05-21T11:42:00Z">
            <w:rPr>
              <w:highlight w:val="cyan"/>
            </w:rPr>
          </w:rPrChange>
        </w:rPr>
        <w:fldChar w:fldCharType="separate"/>
      </w:r>
      <w:ins w:id="14" w:author="Alotaibi, Raed" w:date="2019-05-21T11:36:00Z">
        <w:r w:rsidR="00133FD4" w:rsidRPr="00D34400">
          <w:rPr>
            <w:highlight w:val="cyan"/>
            <w:rPrChange w:id="15" w:author="Alotaibi, Raed" w:date="2019-05-21T11:42:00Z">
              <w:rPr/>
            </w:rPrChange>
          </w:rPr>
          <w:t xml:space="preserve">Table </w:t>
        </w:r>
        <w:r w:rsidR="00133FD4" w:rsidRPr="00D34400">
          <w:rPr>
            <w:noProof/>
            <w:highlight w:val="cyan"/>
            <w:rPrChange w:id="16" w:author="Alotaibi, Raed" w:date="2019-05-21T11:42:00Z">
              <w:rPr>
                <w:noProof/>
              </w:rPr>
            </w:rPrChange>
          </w:rPr>
          <w:t>1</w:t>
        </w:r>
        <w:r w:rsidR="00133FD4" w:rsidRPr="00D34400">
          <w:rPr>
            <w:highlight w:val="cyan"/>
            <w:rPrChange w:id="17" w:author="Alotaibi, Raed" w:date="2019-05-21T11:42:00Z">
              <w:rPr>
                <w:highlight w:val="cyan"/>
              </w:rPr>
            </w:rPrChange>
          </w:rPr>
          <w:fldChar w:fldCharType="end"/>
        </w:r>
      </w:ins>
      <w:r w:rsidR="004F11AE">
        <w:t xml:space="preserve"> summarizes the geographical and </w:t>
      </w:r>
      <w:r w:rsidR="00C928CB">
        <w:t>demographic data</w:t>
      </w:r>
      <w:r w:rsidR="000C4671">
        <w:t xml:space="preserve"> across all census blocks included in this analysis.</w:t>
      </w:r>
    </w:p>
    <w:p w14:paraId="63489C57" w14:textId="472D2D87" w:rsidR="00D51405" w:rsidRPr="00077D15" w:rsidDel="00133FD4" w:rsidRDefault="00D51405" w:rsidP="00077D15">
      <w:pPr>
        <w:pStyle w:val="ListParagraph"/>
        <w:numPr>
          <w:ilvl w:val="0"/>
          <w:numId w:val="15"/>
        </w:numPr>
        <w:spacing w:line="256" w:lineRule="auto"/>
        <w:rPr>
          <w:del w:id="18" w:author="Alotaibi, Raed" w:date="2019-05-21T11:35:00Z"/>
          <w:b/>
          <w:bCs/>
        </w:rPr>
      </w:pPr>
      <w:del w:id="19" w:author="Alotaibi, Raed" w:date="2019-05-21T11:35:00Z">
        <w:r w:rsidRPr="00077D15" w:rsidDel="00133FD4">
          <w:rPr>
            <w:b/>
            <w:bCs/>
          </w:rPr>
          <w:delText>Table 1: Census data description</w:delText>
        </w:r>
        <w:r w:rsidR="00925857" w:rsidRPr="00077D15" w:rsidDel="00133FD4">
          <w:rPr>
            <w:b/>
            <w:bCs/>
          </w:rPr>
          <w:delText>, year 2010</w:delText>
        </w:r>
      </w:del>
    </w:p>
    <w:p w14:paraId="11AE3EB3" w14:textId="1E2FF699" w:rsidR="00133FD4" w:rsidRDefault="00133FD4" w:rsidP="00133FD4">
      <w:pPr>
        <w:pStyle w:val="Caption"/>
        <w:keepNext/>
        <w:rPr>
          <w:ins w:id="20" w:author="Alotaibi, Raed" w:date="2019-05-21T11:35:00Z"/>
        </w:rPr>
        <w:pPrChange w:id="21" w:author="Alotaibi, Raed" w:date="2019-05-21T11:35:00Z">
          <w:pPr/>
        </w:pPrChange>
      </w:pPr>
      <w:bookmarkStart w:id="22" w:name="_Ref9331011"/>
      <w:ins w:id="23" w:author="Alotaibi, Raed" w:date="2019-05-21T11:35:00Z">
        <w:r>
          <w:t xml:space="preserve">Table </w:t>
        </w:r>
        <w:r>
          <w:fldChar w:fldCharType="begin"/>
        </w:r>
        <w:r>
          <w:instrText xml:space="preserve"> SEQ Table \* ARABIC </w:instrText>
        </w:r>
      </w:ins>
      <w:r>
        <w:fldChar w:fldCharType="separate"/>
      </w:r>
      <w:ins w:id="24" w:author="Alotaibi, Raed" w:date="2019-05-21T11:41:00Z">
        <w:r w:rsidR="00D34400">
          <w:rPr>
            <w:noProof/>
          </w:rPr>
          <w:t>1</w:t>
        </w:r>
      </w:ins>
      <w:ins w:id="25" w:author="Alotaibi, Raed" w:date="2019-05-21T11:35:00Z">
        <w:r>
          <w:fldChar w:fldCharType="end"/>
        </w:r>
        <w:bookmarkEnd w:id="22"/>
        <w:r>
          <w:t>: Census data description, year 2010</w:t>
        </w:r>
      </w:ins>
    </w:p>
    <w:tbl>
      <w:tblPr>
        <w:tblStyle w:val="TableGrid"/>
        <w:tblW w:w="5000" w:type="pct"/>
        <w:tblLook w:val="04A0" w:firstRow="1" w:lastRow="0" w:firstColumn="1" w:lastColumn="0" w:noHBand="0" w:noVBand="1"/>
      </w:tblPr>
      <w:tblGrid>
        <w:gridCol w:w="2025"/>
        <w:gridCol w:w="4926"/>
        <w:gridCol w:w="2399"/>
      </w:tblGrid>
      <w:tr w:rsidR="00D51405" w14:paraId="7994D453" w14:textId="77777777" w:rsidTr="00283533">
        <w:tc>
          <w:tcPr>
            <w:tcW w:w="1083" w:type="pct"/>
            <w:vMerge w:val="restart"/>
            <w:tcBorders>
              <w:top w:val="single" w:sz="4" w:space="0" w:color="auto"/>
              <w:left w:val="single" w:sz="4" w:space="0" w:color="auto"/>
              <w:bottom w:val="single" w:sz="4" w:space="0" w:color="auto"/>
              <w:right w:val="single" w:sz="4" w:space="0" w:color="auto"/>
            </w:tcBorders>
            <w:vAlign w:val="center"/>
            <w:hideMark/>
          </w:tcPr>
          <w:p w14:paraId="73A2AB64" w14:textId="77777777" w:rsidR="00D51405" w:rsidRDefault="00D51405" w:rsidP="00283533">
            <w:pPr>
              <w:rPr>
                <w:b/>
                <w:bCs/>
              </w:rPr>
            </w:pPr>
            <w:r>
              <w:rPr>
                <w:b/>
                <w:bCs/>
              </w:rPr>
              <w:t>Geographic characteristics</w:t>
            </w:r>
          </w:p>
        </w:tc>
        <w:tc>
          <w:tcPr>
            <w:tcW w:w="2634" w:type="pct"/>
            <w:tcBorders>
              <w:top w:val="single" w:sz="4" w:space="0" w:color="auto"/>
              <w:left w:val="single" w:sz="4" w:space="0" w:color="auto"/>
              <w:bottom w:val="single" w:sz="4" w:space="0" w:color="auto"/>
              <w:right w:val="single" w:sz="4" w:space="0" w:color="auto"/>
            </w:tcBorders>
            <w:hideMark/>
          </w:tcPr>
          <w:p w14:paraId="429609D9" w14:textId="77777777" w:rsidR="00D51405" w:rsidRDefault="00D51405" w:rsidP="00283533">
            <w:pPr>
              <w:rPr>
                <w:b/>
                <w:bCs/>
              </w:rPr>
            </w:pPr>
            <w:r>
              <w:rPr>
                <w:b/>
                <w:bCs/>
              </w:rPr>
              <w:t>Total populated census blocks</w:t>
            </w:r>
          </w:p>
        </w:tc>
        <w:tc>
          <w:tcPr>
            <w:tcW w:w="1283" w:type="pct"/>
            <w:tcBorders>
              <w:top w:val="single" w:sz="4" w:space="0" w:color="auto"/>
              <w:left w:val="single" w:sz="4" w:space="0" w:color="auto"/>
              <w:bottom w:val="single" w:sz="4" w:space="0" w:color="auto"/>
              <w:right w:val="single" w:sz="4" w:space="0" w:color="auto"/>
            </w:tcBorders>
            <w:hideMark/>
          </w:tcPr>
          <w:p w14:paraId="1104A0AD" w14:textId="77777777" w:rsidR="00D51405" w:rsidRDefault="00D51405" w:rsidP="00283533">
            <w:pPr>
              <w:jc w:val="right"/>
              <w:rPr>
                <w:rFonts w:ascii="Calibri" w:hAnsi="Calibri" w:cs="Calibri"/>
                <w:color w:val="000000"/>
              </w:rPr>
            </w:pPr>
            <w:r>
              <w:rPr>
                <w:rFonts w:ascii="Calibri" w:hAnsi="Calibri" w:cs="Calibri"/>
                <w:color w:val="000000"/>
              </w:rPr>
              <w:t>6,182,882</w:t>
            </w:r>
          </w:p>
        </w:tc>
      </w:tr>
      <w:tr w:rsidR="00D51405" w14:paraId="100DC0E0"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5DA27F4B"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3DFA45ED" w14:textId="77777777" w:rsidR="00D51405" w:rsidRDefault="00D51405" w:rsidP="00283533">
            <w:pPr>
              <w:rPr>
                <w:b/>
                <w:bCs/>
              </w:rPr>
            </w:pPr>
            <w:r>
              <w:rPr>
                <w:b/>
                <w:bCs/>
              </w:rPr>
              <w:t xml:space="preserve">Total census-designated urban </w:t>
            </w:r>
            <w:commentRangeStart w:id="26"/>
            <w:r>
              <w:rPr>
                <w:b/>
                <w:bCs/>
              </w:rPr>
              <w:t>areas</w:t>
            </w:r>
            <w:commentRangeEnd w:id="26"/>
            <w:r>
              <w:rPr>
                <w:rStyle w:val="CommentReference"/>
              </w:rPr>
              <w:commentReference w:id="26"/>
            </w:r>
          </w:p>
        </w:tc>
        <w:tc>
          <w:tcPr>
            <w:tcW w:w="1283" w:type="pct"/>
            <w:tcBorders>
              <w:top w:val="single" w:sz="4" w:space="0" w:color="auto"/>
              <w:left w:val="single" w:sz="4" w:space="0" w:color="auto"/>
              <w:bottom w:val="single" w:sz="4" w:space="0" w:color="auto"/>
              <w:right w:val="single" w:sz="4" w:space="0" w:color="auto"/>
            </w:tcBorders>
            <w:hideMark/>
          </w:tcPr>
          <w:p w14:paraId="45595B3B" w14:textId="77777777" w:rsidR="00D51405" w:rsidRDefault="00D51405" w:rsidP="00283533">
            <w:pPr>
              <w:jc w:val="right"/>
              <w:rPr>
                <w:rFonts w:ascii="Calibri" w:hAnsi="Calibri" w:cs="Calibri"/>
                <w:color w:val="000000"/>
              </w:rPr>
            </w:pPr>
            <w:r>
              <w:rPr>
                <w:rFonts w:ascii="Calibri" w:hAnsi="Calibri" w:cs="Calibri"/>
                <w:color w:val="000000"/>
              </w:rPr>
              <w:t>3,590,278</w:t>
            </w:r>
          </w:p>
        </w:tc>
      </w:tr>
      <w:tr w:rsidR="00D51405" w14:paraId="34B40CAB" w14:textId="77777777" w:rsidTr="00283533">
        <w:tc>
          <w:tcPr>
            <w:tcW w:w="1083" w:type="pct"/>
            <w:vMerge w:val="restart"/>
            <w:tcBorders>
              <w:top w:val="single" w:sz="4" w:space="0" w:color="auto"/>
              <w:left w:val="single" w:sz="4" w:space="0" w:color="auto"/>
              <w:bottom w:val="single" w:sz="4" w:space="0" w:color="auto"/>
              <w:right w:val="single" w:sz="4" w:space="0" w:color="auto"/>
            </w:tcBorders>
            <w:vAlign w:val="center"/>
            <w:hideMark/>
          </w:tcPr>
          <w:p w14:paraId="7AAD0E10" w14:textId="77777777" w:rsidR="00D51405" w:rsidRDefault="00D51405" w:rsidP="00283533">
            <w:pPr>
              <w:rPr>
                <w:b/>
                <w:bCs/>
              </w:rPr>
            </w:pPr>
            <w:r>
              <w:rPr>
                <w:b/>
                <w:bCs/>
              </w:rPr>
              <w:t>Demographic characteristics</w:t>
            </w:r>
          </w:p>
        </w:tc>
        <w:tc>
          <w:tcPr>
            <w:tcW w:w="2634" w:type="pct"/>
            <w:tcBorders>
              <w:top w:val="single" w:sz="4" w:space="0" w:color="auto"/>
              <w:left w:val="single" w:sz="4" w:space="0" w:color="auto"/>
              <w:bottom w:val="single" w:sz="4" w:space="0" w:color="auto"/>
              <w:right w:val="single" w:sz="4" w:space="0" w:color="auto"/>
            </w:tcBorders>
            <w:hideMark/>
          </w:tcPr>
          <w:p w14:paraId="5C0180F5" w14:textId="77777777" w:rsidR="00D51405" w:rsidRDefault="00D51405" w:rsidP="00283533">
            <w:pPr>
              <w:rPr>
                <w:b/>
                <w:bCs/>
              </w:rPr>
            </w:pPr>
            <w:r>
              <w:rPr>
                <w:b/>
                <w:bCs/>
              </w:rPr>
              <w:t>Total population</w:t>
            </w:r>
          </w:p>
        </w:tc>
        <w:tc>
          <w:tcPr>
            <w:tcW w:w="1283" w:type="pct"/>
            <w:tcBorders>
              <w:top w:val="single" w:sz="4" w:space="0" w:color="auto"/>
              <w:left w:val="single" w:sz="4" w:space="0" w:color="auto"/>
              <w:bottom w:val="single" w:sz="4" w:space="0" w:color="auto"/>
              <w:right w:val="single" w:sz="4" w:space="0" w:color="auto"/>
            </w:tcBorders>
            <w:vAlign w:val="bottom"/>
            <w:hideMark/>
          </w:tcPr>
          <w:p w14:paraId="40BD2EAA" w14:textId="77777777" w:rsidR="00D51405" w:rsidRDefault="00D51405" w:rsidP="00283533">
            <w:pPr>
              <w:jc w:val="right"/>
            </w:pPr>
            <w:r>
              <w:t>306,675,006</w:t>
            </w:r>
          </w:p>
        </w:tc>
      </w:tr>
      <w:tr w:rsidR="00D51405" w14:paraId="7E94F18D"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7A56DEF3"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71B40084" w14:textId="77777777" w:rsidR="00D51405" w:rsidRDefault="00D51405" w:rsidP="00283533">
            <w:pPr>
              <w:rPr>
                <w:b/>
                <w:bCs/>
              </w:rPr>
            </w:pPr>
            <w:r>
              <w:rPr>
                <w:b/>
                <w:bCs/>
              </w:rPr>
              <w:t>Total population of children (birth – 18)</w:t>
            </w:r>
          </w:p>
        </w:tc>
        <w:tc>
          <w:tcPr>
            <w:tcW w:w="1283" w:type="pct"/>
            <w:tcBorders>
              <w:top w:val="single" w:sz="4" w:space="0" w:color="auto"/>
              <w:left w:val="single" w:sz="4" w:space="0" w:color="auto"/>
              <w:bottom w:val="single" w:sz="4" w:space="0" w:color="auto"/>
              <w:right w:val="single" w:sz="4" w:space="0" w:color="auto"/>
            </w:tcBorders>
            <w:vAlign w:val="bottom"/>
            <w:hideMark/>
          </w:tcPr>
          <w:p w14:paraId="2184CC0E" w14:textId="77777777" w:rsidR="00D51405" w:rsidRDefault="00D51405" w:rsidP="00283533">
            <w:pPr>
              <w:jc w:val="right"/>
            </w:pPr>
            <w:r>
              <w:rPr>
                <w:rFonts w:ascii="Calibri" w:hAnsi="Calibri" w:cs="Calibri"/>
                <w:color w:val="000000"/>
              </w:rPr>
              <w:t>73,690,271 (24%)</w:t>
            </w:r>
          </w:p>
        </w:tc>
      </w:tr>
      <w:tr w:rsidR="00D51405" w14:paraId="3369E452"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33039E77"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2CE318F8" w14:textId="77777777" w:rsidR="00D51405" w:rsidRDefault="00D51405" w:rsidP="00283533">
            <w:pPr>
              <w:rPr>
                <w:b/>
                <w:bCs/>
              </w:rPr>
            </w:pPr>
            <w:r>
              <w:rPr>
                <w:b/>
                <w:bCs/>
              </w:rPr>
              <w:t>Mean (range) number of children in census blocks</w:t>
            </w:r>
          </w:p>
        </w:tc>
        <w:tc>
          <w:tcPr>
            <w:tcW w:w="1283" w:type="pct"/>
            <w:tcBorders>
              <w:top w:val="single" w:sz="4" w:space="0" w:color="auto"/>
              <w:left w:val="single" w:sz="4" w:space="0" w:color="auto"/>
              <w:bottom w:val="single" w:sz="4" w:space="0" w:color="auto"/>
              <w:right w:val="single" w:sz="4" w:space="0" w:color="auto"/>
            </w:tcBorders>
            <w:hideMark/>
          </w:tcPr>
          <w:p w14:paraId="1F419E7D" w14:textId="77777777" w:rsidR="00D51405" w:rsidRDefault="00D51405" w:rsidP="00283533">
            <w:pPr>
              <w:jc w:val="right"/>
            </w:pPr>
            <w:r>
              <w:t>12 (0-2214)</w:t>
            </w:r>
          </w:p>
        </w:tc>
      </w:tr>
      <w:tr w:rsidR="00D51405" w14:paraId="59AFCD6C" w14:textId="77777777" w:rsidTr="00283533">
        <w:tc>
          <w:tcPr>
            <w:tcW w:w="1083" w:type="pct"/>
            <w:vMerge w:val="restart"/>
            <w:tcBorders>
              <w:top w:val="single" w:sz="4" w:space="0" w:color="auto"/>
              <w:left w:val="single" w:sz="4" w:space="0" w:color="auto"/>
              <w:bottom w:val="single" w:sz="4" w:space="0" w:color="auto"/>
              <w:right w:val="single" w:sz="4" w:space="0" w:color="auto"/>
            </w:tcBorders>
            <w:vAlign w:val="center"/>
            <w:hideMark/>
          </w:tcPr>
          <w:p w14:paraId="0068FF80" w14:textId="77777777" w:rsidR="00D51405" w:rsidRDefault="00D51405" w:rsidP="00283533">
            <w:pPr>
              <w:rPr>
                <w:b/>
                <w:bCs/>
              </w:rPr>
            </w:pPr>
            <w:r>
              <w:rPr>
                <w:b/>
                <w:bCs/>
              </w:rPr>
              <w:t>Population of children by living location</w:t>
            </w:r>
          </w:p>
        </w:tc>
        <w:tc>
          <w:tcPr>
            <w:tcW w:w="2634" w:type="pct"/>
            <w:tcBorders>
              <w:top w:val="single" w:sz="4" w:space="0" w:color="auto"/>
              <w:left w:val="single" w:sz="4" w:space="0" w:color="auto"/>
              <w:bottom w:val="single" w:sz="4" w:space="0" w:color="auto"/>
              <w:right w:val="single" w:sz="4" w:space="0" w:color="auto"/>
            </w:tcBorders>
            <w:hideMark/>
          </w:tcPr>
          <w:p w14:paraId="571E7F94" w14:textId="77777777" w:rsidR="00D51405" w:rsidRDefault="00D51405" w:rsidP="00283533">
            <w:pPr>
              <w:rPr>
                <w:b/>
                <w:bCs/>
              </w:rPr>
            </w:pPr>
            <w:r>
              <w:rPr>
                <w:b/>
                <w:bCs/>
              </w:rPr>
              <w:t>Rural</w:t>
            </w:r>
          </w:p>
        </w:tc>
        <w:tc>
          <w:tcPr>
            <w:tcW w:w="1283" w:type="pct"/>
            <w:tcBorders>
              <w:top w:val="single" w:sz="4" w:space="0" w:color="auto"/>
              <w:left w:val="single" w:sz="4" w:space="0" w:color="auto"/>
              <w:bottom w:val="single" w:sz="4" w:space="0" w:color="auto"/>
              <w:right w:val="single" w:sz="4" w:space="0" w:color="auto"/>
            </w:tcBorders>
            <w:vAlign w:val="bottom"/>
            <w:hideMark/>
          </w:tcPr>
          <w:p w14:paraId="481145CE" w14:textId="77777777" w:rsidR="00D51405" w:rsidRDefault="00D51405" w:rsidP="00283533">
            <w:pPr>
              <w:jc w:val="right"/>
              <w:rPr>
                <w:b/>
                <w:bCs/>
              </w:rPr>
            </w:pPr>
            <w:r>
              <w:rPr>
                <w:rFonts w:ascii="Calibri" w:hAnsi="Calibri" w:cs="Calibri"/>
                <w:color w:val="000000"/>
              </w:rPr>
              <w:t>13,763,183 (19%)</w:t>
            </w:r>
          </w:p>
        </w:tc>
      </w:tr>
      <w:tr w:rsidR="00D51405" w14:paraId="2286A08A"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48687D0E"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6B924D3D" w14:textId="77777777" w:rsidR="00D51405" w:rsidRDefault="00D51405" w:rsidP="00283533">
            <w:pPr>
              <w:rPr>
                <w:b/>
                <w:bCs/>
              </w:rPr>
            </w:pPr>
            <w:r>
              <w:rPr>
                <w:b/>
                <w:bCs/>
              </w:rPr>
              <w:t>Urban clusters (</w:t>
            </w:r>
            <w:r>
              <w:rPr>
                <w:rFonts w:cstheme="minorHAnsi"/>
                <w:b/>
                <w:bCs/>
              </w:rPr>
              <w:t>≥2,500 and &lt;50,000 people)</w:t>
            </w:r>
          </w:p>
        </w:tc>
        <w:tc>
          <w:tcPr>
            <w:tcW w:w="1283" w:type="pct"/>
            <w:tcBorders>
              <w:top w:val="single" w:sz="4" w:space="0" w:color="auto"/>
              <w:left w:val="single" w:sz="4" w:space="0" w:color="auto"/>
              <w:bottom w:val="single" w:sz="4" w:space="0" w:color="auto"/>
              <w:right w:val="single" w:sz="4" w:space="0" w:color="auto"/>
            </w:tcBorders>
            <w:vAlign w:val="bottom"/>
            <w:hideMark/>
          </w:tcPr>
          <w:p w14:paraId="66A9FE1E" w14:textId="77777777" w:rsidR="00D51405" w:rsidRDefault="00D51405" w:rsidP="00283533">
            <w:pPr>
              <w:jc w:val="right"/>
              <w:rPr>
                <w:b/>
                <w:bCs/>
              </w:rPr>
            </w:pPr>
            <w:r>
              <w:rPr>
                <w:rFonts w:ascii="Calibri" w:hAnsi="Calibri" w:cs="Calibri"/>
                <w:color w:val="000000"/>
              </w:rPr>
              <w:t>6,994,464 (9%)</w:t>
            </w:r>
          </w:p>
        </w:tc>
      </w:tr>
      <w:tr w:rsidR="00D51405" w14:paraId="074E22DC"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21C9873B"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4B55A5A5" w14:textId="77777777" w:rsidR="00D51405" w:rsidRDefault="00D51405" w:rsidP="00283533">
            <w:pPr>
              <w:rPr>
                <w:b/>
                <w:bCs/>
              </w:rPr>
            </w:pPr>
            <w:r>
              <w:rPr>
                <w:b/>
                <w:bCs/>
              </w:rPr>
              <w:t>Urbanized area (</w:t>
            </w:r>
            <w:r>
              <w:rPr>
                <w:rFonts w:cstheme="minorHAnsi"/>
                <w:b/>
                <w:bCs/>
              </w:rPr>
              <w:t>≥</w:t>
            </w:r>
            <w:r>
              <w:rPr>
                <w:b/>
                <w:bCs/>
              </w:rPr>
              <w:t>50,000 people)</w:t>
            </w:r>
          </w:p>
        </w:tc>
        <w:tc>
          <w:tcPr>
            <w:tcW w:w="1283" w:type="pct"/>
            <w:tcBorders>
              <w:top w:val="single" w:sz="4" w:space="0" w:color="auto"/>
              <w:left w:val="single" w:sz="4" w:space="0" w:color="auto"/>
              <w:bottom w:val="single" w:sz="4" w:space="0" w:color="auto"/>
              <w:right w:val="single" w:sz="4" w:space="0" w:color="auto"/>
            </w:tcBorders>
            <w:vAlign w:val="bottom"/>
            <w:hideMark/>
          </w:tcPr>
          <w:p w14:paraId="2FC08229" w14:textId="77777777" w:rsidR="00D51405" w:rsidRDefault="00D51405" w:rsidP="00283533">
            <w:pPr>
              <w:jc w:val="right"/>
              <w:rPr>
                <w:b/>
                <w:bCs/>
              </w:rPr>
            </w:pPr>
            <w:r>
              <w:rPr>
                <w:rFonts w:ascii="Calibri" w:hAnsi="Calibri" w:cs="Calibri"/>
                <w:color w:val="000000"/>
              </w:rPr>
              <w:t>52,932,624 (72%)</w:t>
            </w:r>
          </w:p>
        </w:tc>
      </w:tr>
      <w:tr w:rsidR="00D51405" w14:paraId="160E9C70" w14:textId="77777777" w:rsidTr="00283533">
        <w:tc>
          <w:tcPr>
            <w:tcW w:w="1083" w:type="pct"/>
            <w:vMerge w:val="restart"/>
            <w:tcBorders>
              <w:top w:val="single" w:sz="4" w:space="0" w:color="auto"/>
              <w:left w:val="single" w:sz="4" w:space="0" w:color="auto"/>
              <w:bottom w:val="single" w:sz="4" w:space="0" w:color="auto"/>
              <w:right w:val="single" w:sz="4" w:space="0" w:color="auto"/>
            </w:tcBorders>
            <w:vAlign w:val="center"/>
            <w:hideMark/>
          </w:tcPr>
          <w:p w14:paraId="5B9BFBBB" w14:textId="77777777" w:rsidR="00D51405" w:rsidRDefault="00D51405" w:rsidP="00283533">
            <w:pPr>
              <w:rPr>
                <w:b/>
                <w:bCs/>
              </w:rPr>
            </w:pPr>
            <w:r>
              <w:rPr>
                <w:b/>
                <w:bCs/>
              </w:rPr>
              <w:t>Population of children by median household income</w:t>
            </w:r>
          </w:p>
        </w:tc>
        <w:tc>
          <w:tcPr>
            <w:tcW w:w="2634" w:type="pct"/>
            <w:tcBorders>
              <w:top w:val="single" w:sz="4" w:space="0" w:color="auto"/>
              <w:left w:val="single" w:sz="4" w:space="0" w:color="auto"/>
              <w:bottom w:val="single" w:sz="4" w:space="0" w:color="auto"/>
              <w:right w:val="single" w:sz="4" w:space="0" w:color="auto"/>
            </w:tcBorders>
            <w:hideMark/>
          </w:tcPr>
          <w:p w14:paraId="0A151C6A" w14:textId="7FCFA688" w:rsidR="00D51405" w:rsidRDefault="00D51405" w:rsidP="00283533">
            <w:pPr>
              <w:rPr>
                <w:b/>
                <w:bCs/>
              </w:rPr>
            </w:pPr>
            <w:r>
              <w:rPr>
                <w:b/>
                <w:bCs/>
              </w:rPr>
              <w:t>&lt;</w:t>
            </w:r>
            <w:r w:rsidR="00015C82">
              <w:rPr>
                <w:b/>
                <w:bCs/>
              </w:rPr>
              <w:t>$</w:t>
            </w:r>
            <w:r>
              <w:rPr>
                <w:b/>
                <w:bCs/>
              </w:rPr>
              <w:t>20,000</w:t>
            </w:r>
          </w:p>
        </w:tc>
        <w:tc>
          <w:tcPr>
            <w:tcW w:w="1283" w:type="pct"/>
            <w:tcBorders>
              <w:top w:val="single" w:sz="4" w:space="0" w:color="auto"/>
              <w:left w:val="single" w:sz="4" w:space="0" w:color="auto"/>
              <w:bottom w:val="single" w:sz="4" w:space="0" w:color="auto"/>
              <w:right w:val="single" w:sz="4" w:space="0" w:color="auto"/>
            </w:tcBorders>
            <w:vAlign w:val="bottom"/>
            <w:hideMark/>
          </w:tcPr>
          <w:p w14:paraId="66EFBC10" w14:textId="77777777" w:rsidR="00D51405" w:rsidRDefault="00D51405" w:rsidP="00283533">
            <w:pPr>
              <w:jc w:val="right"/>
              <w:rPr>
                <w:b/>
                <w:bCs/>
              </w:rPr>
            </w:pPr>
            <w:r>
              <w:rPr>
                <w:rFonts w:ascii="Calibri" w:hAnsi="Calibri" w:cs="Calibri"/>
                <w:color w:val="000000"/>
              </w:rPr>
              <w:t>2,614,804 (4%)</w:t>
            </w:r>
          </w:p>
        </w:tc>
      </w:tr>
      <w:tr w:rsidR="00D51405" w14:paraId="3980F5B2"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49943A5F"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56902581" w14:textId="7BB2568A" w:rsidR="00D51405" w:rsidRDefault="00015C82" w:rsidP="00283533">
            <w:pPr>
              <w:rPr>
                <w:b/>
                <w:bCs/>
              </w:rPr>
            </w:pPr>
            <w:r>
              <w:rPr>
                <w:b/>
                <w:bCs/>
              </w:rPr>
              <w:t>$</w:t>
            </w:r>
            <w:commentRangeStart w:id="27"/>
            <w:r w:rsidR="00D51405">
              <w:rPr>
                <w:b/>
                <w:bCs/>
              </w:rPr>
              <w:t>20</w:t>
            </w:r>
            <w:commentRangeEnd w:id="27"/>
            <w:r w:rsidR="00925857">
              <w:rPr>
                <w:rStyle w:val="CommentReference"/>
              </w:rPr>
              <w:commentReference w:id="27"/>
            </w:r>
            <w:r w:rsidR="00D51405">
              <w:rPr>
                <w:b/>
                <w:bCs/>
              </w:rPr>
              <w:t>,000 to &lt;</w:t>
            </w:r>
            <w:r>
              <w:rPr>
                <w:b/>
                <w:bCs/>
              </w:rPr>
              <w:t>$</w:t>
            </w:r>
            <w:r w:rsidR="00D51405">
              <w:rPr>
                <w:b/>
                <w:bCs/>
              </w:rPr>
              <w:t>35,000</w:t>
            </w:r>
          </w:p>
        </w:tc>
        <w:tc>
          <w:tcPr>
            <w:tcW w:w="1283" w:type="pct"/>
            <w:tcBorders>
              <w:top w:val="single" w:sz="4" w:space="0" w:color="auto"/>
              <w:left w:val="single" w:sz="4" w:space="0" w:color="auto"/>
              <w:bottom w:val="single" w:sz="4" w:space="0" w:color="auto"/>
              <w:right w:val="single" w:sz="4" w:space="0" w:color="auto"/>
            </w:tcBorders>
            <w:vAlign w:val="bottom"/>
            <w:hideMark/>
          </w:tcPr>
          <w:p w14:paraId="72FB9B47" w14:textId="77777777" w:rsidR="00D51405" w:rsidRDefault="00D51405" w:rsidP="00283533">
            <w:pPr>
              <w:jc w:val="right"/>
              <w:rPr>
                <w:b/>
                <w:bCs/>
              </w:rPr>
            </w:pPr>
            <w:r>
              <w:rPr>
                <w:rFonts w:ascii="Calibri" w:hAnsi="Calibri" w:cs="Calibri"/>
                <w:color w:val="000000"/>
              </w:rPr>
              <w:t>12,770,843 (17%)</w:t>
            </w:r>
          </w:p>
        </w:tc>
      </w:tr>
      <w:tr w:rsidR="00D51405" w14:paraId="2DA9E372"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235E6DBB"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78A45E05" w14:textId="03AEDF60" w:rsidR="00D51405" w:rsidRDefault="00015C82" w:rsidP="00283533">
            <w:pPr>
              <w:rPr>
                <w:b/>
                <w:bCs/>
              </w:rPr>
            </w:pPr>
            <w:r>
              <w:rPr>
                <w:b/>
                <w:bCs/>
              </w:rPr>
              <w:t>$</w:t>
            </w:r>
            <w:r w:rsidR="00D51405">
              <w:rPr>
                <w:b/>
                <w:bCs/>
              </w:rPr>
              <w:t>35,000 to &lt;</w:t>
            </w:r>
            <w:r>
              <w:rPr>
                <w:b/>
                <w:bCs/>
              </w:rPr>
              <w:t>$</w:t>
            </w:r>
            <w:r w:rsidR="00D51405">
              <w:rPr>
                <w:b/>
                <w:bCs/>
              </w:rPr>
              <w:t>50,000</w:t>
            </w:r>
          </w:p>
        </w:tc>
        <w:tc>
          <w:tcPr>
            <w:tcW w:w="1283" w:type="pct"/>
            <w:tcBorders>
              <w:top w:val="single" w:sz="4" w:space="0" w:color="auto"/>
              <w:left w:val="single" w:sz="4" w:space="0" w:color="auto"/>
              <w:bottom w:val="single" w:sz="4" w:space="0" w:color="auto"/>
              <w:right w:val="single" w:sz="4" w:space="0" w:color="auto"/>
            </w:tcBorders>
            <w:vAlign w:val="bottom"/>
            <w:hideMark/>
          </w:tcPr>
          <w:p w14:paraId="54B7E3C5" w14:textId="77777777" w:rsidR="00D51405" w:rsidRDefault="00D51405" w:rsidP="00283533">
            <w:pPr>
              <w:jc w:val="right"/>
              <w:rPr>
                <w:b/>
                <w:bCs/>
              </w:rPr>
            </w:pPr>
            <w:r>
              <w:rPr>
                <w:rFonts w:ascii="Calibri" w:hAnsi="Calibri" w:cs="Calibri"/>
                <w:color w:val="000000"/>
              </w:rPr>
              <w:t>18,573,954 (25%)</w:t>
            </w:r>
          </w:p>
        </w:tc>
      </w:tr>
      <w:tr w:rsidR="00D51405" w14:paraId="7F9293CE"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69874EF3"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06ECA582" w14:textId="66BC276F" w:rsidR="00D51405" w:rsidRDefault="00015C82" w:rsidP="00283533">
            <w:pPr>
              <w:rPr>
                <w:b/>
                <w:bCs/>
              </w:rPr>
            </w:pPr>
            <w:r>
              <w:rPr>
                <w:b/>
                <w:bCs/>
              </w:rPr>
              <w:t>$</w:t>
            </w:r>
            <w:r w:rsidR="00D51405">
              <w:rPr>
                <w:b/>
                <w:bCs/>
              </w:rPr>
              <w:t>50,000 to &lt;</w:t>
            </w:r>
            <w:r>
              <w:rPr>
                <w:b/>
                <w:bCs/>
              </w:rPr>
              <w:t>$</w:t>
            </w:r>
            <w:r w:rsidR="00D51405">
              <w:rPr>
                <w:b/>
                <w:bCs/>
              </w:rPr>
              <w:t>75,000</w:t>
            </w:r>
          </w:p>
        </w:tc>
        <w:tc>
          <w:tcPr>
            <w:tcW w:w="1283" w:type="pct"/>
            <w:tcBorders>
              <w:top w:val="single" w:sz="4" w:space="0" w:color="auto"/>
              <w:left w:val="single" w:sz="4" w:space="0" w:color="auto"/>
              <w:bottom w:val="single" w:sz="4" w:space="0" w:color="auto"/>
              <w:right w:val="single" w:sz="4" w:space="0" w:color="auto"/>
            </w:tcBorders>
            <w:vAlign w:val="bottom"/>
            <w:hideMark/>
          </w:tcPr>
          <w:p w14:paraId="3F962EEA" w14:textId="77777777" w:rsidR="00D51405" w:rsidRDefault="00D51405" w:rsidP="00283533">
            <w:pPr>
              <w:jc w:val="right"/>
              <w:rPr>
                <w:b/>
                <w:bCs/>
              </w:rPr>
            </w:pPr>
            <w:r>
              <w:rPr>
                <w:rFonts w:ascii="Calibri" w:hAnsi="Calibri" w:cs="Calibri"/>
                <w:color w:val="000000"/>
              </w:rPr>
              <w:t>21,953,876 (30%)</w:t>
            </w:r>
          </w:p>
        </w:tc>
      </w:tr>
      <w:tr w:rsidR="00D51405" w14:paraId="240E8CA8" w14:textId="77777777" w:rsidTr="00283533">
        <w:tc>
          <w:tcPr>
            <w:tcW w:w="0" w:type="auto"/>
            <w:vMerge/>
            <w:tcBorders>
              <w:top w:val="single" w:sz="4" w:space="0" w:color="auto"/>
              <w:left w:val="single" w:sz="4" w:space="0" w:color="auto"/>
              <w:bottom w:val="single" w:sz="4" w:space="0" w:color="auto"/>
              <w:right w:val="single" w:sz="4" w:space="0" w:color="auto"/>
            </w:tcBorders>
            <w:vAlign w:val="center"/>
            <w:hideMark/>
          </w:tcPr>
          <w:p w14:paraId="353D4D02" w14:textId="77777777" w:rsidR="00D51405" w:rsidRDefault="00D51405" w:rsidP="00283533">
            <w:pPr>
              <w:rPr>
                <w:b/>
                <w:bCs/>
              </w:rPr>
            </w:pPr>
          </w:p>
        </w:tc>
        <w:tc>
          <w:tcPr>
            <w:tcW w:w="2634" w:type="pct"/>
            <w:tcBorders>
              <w:top w:val="single" w:sz="4" w:space="0" w:color="auto"/>
              <w:left w:val="single" w:sz="4" w:space="0" w:color="auto"/>
              <w:bottom w:val="single" w:sz="4" w:space="0" w:color="auto"/>
              <w:right w:val="single" w:sz="4" w:space="0" w:color="auto"/>
            </w:tcBorders>
            <w:hideMark/>
          </w:tcPr>
          <w:p w14:paraId="0BC01348" w14:textId="06BF8086" w:rsidR="00D51405" w:rsidRDefault="00D51405" w:rsidP="00283533">
            <w:pPr>
              <w:rPr>
                <w:b/>
                <w:bCs/>
              </w:rPr>
            </w:pPr>
            <w:r>
              <w:rPr>
                <w:rFonts w:cstheme="minorHAnsi"/>
                <w:b/>
                <w:bCs/>
              </w:rPr>
              <w:t>≥</w:t>
            </w:r>
            <w:r w:rsidR="00015C82">
              <w:rPr>
                <w:rFonts w:cstheme="minorHAnsi"/>
                <w:b/>
                <w:bCs/>
              </w:rPr>
              <w:t>$</w:t>
            </w:r>
            <w:r>
              <w:rPr>
                <w:rFonts w:cstheme="minorHAnsi"/>
                <w:b/>
                <w:bCs/>
              </w:rPr>
              <w:t>75,000</w:t>
            </w:r>
          </w:p>
        </w:tc>
        <w:tc>
          <w:tcPr>
            <w:tcW w:w="1283" w:type="pct"/>
            <w:tcBorders>
              <w:top w:val="single" w:sz="4" w:space="0" w:color="auto"/>
              <w:left w:val="single" w:sz="4" w:space="0" w:color="auto"/>
              <w:bottom w:val="single" w:sz="4" w:space="0" w:color="auto"/>
              <w:right w:val="single" w:sz="4" w:space="0" w:color="auto"/>
            </w:tcBorders>
            <w:vAlign w:val="bottom"/>
            <w:hideMark/>
          </w:tcPr>
          <w:p w14:paraId="62B0648E" w14:textId="77777777" w:rsidR="00D51405" w:rsidRDefault="00D51405" w:rsidP="00283533">
            <w:pPr>
              <w:jc w:val="right"/>
              <w:rPr>
                <w:b/>
                <w:bCs/>
              </w:rPr>
            </w:pPr>
            <w:r>
              <w:rPr>
                <w:rFonts w:ascii="Calibri" w:hAnsi="Calibri" w:cs="Calibri"/>
                <w:color w:val="000000"/>
              </w:rPr>
              <w:t>17,763,239 (24%)</w:t>
            </w:r>
          </w:p>
        </w:tc>
      </w:tr>
    </w:tbl>
    <w:p w14:paraId="5D36C02D" w14:textId="77777777" w:rsidR="00D51405" w:rsidRDefault="00D51405" w:rsidP="00D51405">
      <w:pPr>
        <w:rPr>
          <w:b/>
          <w:bCs/>
        </w:rPr>
      </w:pPr>
    </w:p>
    <w:p w14:paraId="3A86C71C" w14:textId="77777777" w:rsidR="00D51405" w:rsidRDefault="00D51405" w:rsidP="00343B26"/>
    <w:p w14:paraId="28D20AF6" w14:textId="77777777" w:rsidR="00C46BEF" w:rsidRPr="006D44CA" w:rsidRDefault="00C46BEF" w:rsidP="00C46BEF">
      <w:pPr>
        <w:rPr>
          <w:i/>
          <w:iCs/>
        </w:rPr>
      </w:pPr>
      <w:r w:rsidRPr="006D44CA">
        <w:rPr>
          <w:i/>
          <w:iCs/>
        </w:rPr>
        <w:lastRenderedPageBreak/>
        <w:t>NO</w:t>
      </w:r>
      <w:r w:rsidRPr="006D44CA">
        <w:rPr>
          <w:i/>
          <w:iCs/>
          <w:vertAlign w:val="subscript"/>
        </w:rPr>
        <w:t>2</w:t>
      </w:r>
      <w:r w:rsidRPr="006D44CA">
        <w:rPr>
          <w:i/>
          <w:iCs/>
        </w:rPr>
        <w:t xml:space="preserve"> exposure assessment</w:t>
      </w:r>
    </w:p>
    <w:p w14:paraId="1CFB4F65" w14:textId="0CE53D75" w:rsidR="00C46BEF" w:rsidRDefault="00C46BEF" w:rsidP="00C46BEF">
      <w:r>
        <w:t>Annual average NO</w:t>
      </w:r>
      <w:r w:rsidRPr="00097648">
        <w:rPr>
          <w:vertAlign w:val="subscript"/>
        </w:rPr>
        <w:t>2</w:t>
      </w:r>
      <w:r>
        <w:rPr>
          <w:vertAlign w:val="subscript"/>
        </w:rPr>
        <w:t xml:space="preserve"> </w:t>
      </w:r>
      <w:r>
        <w:t xml:space="preserve">concentrations for each populated census block were available at the centroid location for the year 2010. Concentrations were derived from a land use regression model utilizing Environmental Protection Agency (EPA), satellite data and several GIS covariates. A detailed description of the model can be found at </w:t>
      </w:r>
      <w:r>
        <w:fldChar w:fldCharType="begin"/>
      </w:r>
      <w:r>
        <w:instrText xml:space="preserve"> ADDIN EN.CITE &lt;EndNote&gt;&lt;Cite AuthorYear="1"&gt;&lt;Author&gt;Bechle&lt;/Author&gt;&lt;Year&gt;2015&lt;/Year&gt;&lt;RecNum&gt;2&lt;/RecNum&gt;&lt;DisplayText&gt;Bechle et al. (2015)&lt;/DisplayText&gt;&lt;record&gt;&lt;rec-number&gt;2&lt;/rec-number&gt;&lt;foreign-keys&gt;&lt;key app="EN" db-id="sepddp20s9p0fsetespvfzwjv0d9tat2092f" timestamp="1553104548"&gt;2&lt;/key&gt;&lt;/foreign-keys&gt;&lt;ref-type name="Journal Article"&gt;17&lt;/ref-type&gt;&lt;contributors&gt;&lt;authors&gt;&lt;author&gt;Bechle, Matthew J&lt;/author&gt;&lt;author&gt;Millet, Dylan B&lt;/author&gt;&lt;author&gt;Marshall, Julian D&lt;/author&gt;&lt;/authors&gt;&lt;/contributors&gt;&lt;titles&gt;&lt;title&gt;National spatiotemporal exposure surface for NO2: monthly scaling of a satellite-derived land-use regression, 2000–2010&lt;/title&gt;&lt;secondary-title&gt;Environmental science &amp;amp; technology&lt;/secondary-title&gt;&lt;/titles&gt;&lt;periodical&gt;&lt;full-title&gt;Environmental science &amp;amp; technology&lt;/full-title&gt;&lt;/periodical&gt;&lt;pages&gt;12297-12305&lt;/pages&gt;&lt;volume&gt;49&lt;/volume&gt;&lt;number&gt;20&lt;/number&gt;&lt;dates&gt;&lt;year&gt;2015&lt;/year&gt;&lt;/dates&gt;&lt;isbn&gt;0013-936X&lt;/isbn&gt;&lt;urls&gt;&lt;/urls&gt;&lt;/record&gt;&lt;/Cite&gt;&lt;/EndNote&gt;</w:instrText>
      </w:r>
      <w:r>
        <w:fldChar w:fldCharType="separate"/>
      </w:r>
      <w:r>
        <w:rPr>
          <w:noProof/>
        </w:rPr>
        <w:t>Bechle et al. (2015)</w:t>
      </w:r>
      <w:r>
        <w:fldChar w:fldCharType="end"/>
      </w:r>
      <w:r>
        <w:t>. NO</w:t>
      </w:r>
      <w:r w:rsidRPr="00AE376F">
        <w:rPr>
          <w:vertAlign w:val="subscript"/>
        </w:rPr>
        <w:t>2</w:t>
      </w:r>
      <w:r>
        <w:t xml:space="preserve"> concentrations were converted from ppb to ug/m</w:t>
      </w:r>
      <w:r w:rsidRPr="00097648">
        <w:rPr>
          <w:vertAlign w:val="superscript"/>
        </w:rPr>
        <w:t>3</w:t>
      </w:r>
      <w:r>
        <w:rPr>
          <w:vertAlign w:val="subscript"/>
        </w:rPr>
        <w:t xml:space="preserve"> </w:t>
      </w:r>
      <w:r>
        <w:t xml:space="preserve">through multiplying by 1.88 </w:t>
      </w:r>
      <w:r>
        <w:fldChar w:fldCharType="begin"/>
      </w:r>
      <w:r>
        <w:instrText xml:space="preserve"> ADDIN EN.CITE &lt;EndNote&gt;&lt;Cite&gt;&lt;Author&gt;WHO&lt;/Author&gt;&lt;Year&gt;2005&lt;/Year&gt;&lt;RecNum&gt;38&lt;/RecNum&gt;&lt;DisplayText&gt;(WHO, 2005)&lt;/DisplayText&gt;&lt;record&gt;&lt;rec-number&gt;38&lt;/rec-number&gt;&lt;foreign-keys&gt;&lt;key app="EN" db-id="sepddp20s9p0fsetespvfzwjv0d9tat2092f" timestamp="1553104550"&gt;38&lt;/key&gt;&lt;/foreign-keys&gt;&lt;ref-type name="Report"&gt;27&lt;/ref-type&gt;&lt;contributors&gt;&lt;authors&gt;&lt;author&gt;WHO&lt;/author&gt;&lt;/authors&gt;&lt;/contributors&gt;&lt;titles&gt;&lt;title&gt;Air Quality Guidlines Global Update 2005&lt;/title&gt;&lt;/titles&gt;&lt;dates&gt;&lt;year&gt;2005&lt;/year&gt;&lt;/dates&gt;&lt;urls&gt;&lt;related-urls&gt;&lt;url&gt;www.euro.who.int&lt;/url&gt;&lt;/related-urls&gt;&lt;/urls&gt;&lt;/record&gt;&lt;/Cite&gt;&lt;/EndNote&gt;</w:instrText>
      </w:r>
      <w:r>
        <w:fldChar w:fldCharType="separate"/>
      </w:r>
      <w:r>
        <w:rPr>
          <w:noProof/>
        </w:rPr>
        <w:t>(WHO, 2005)</w:t>
      </w:r>
      <w:r>
        <w:fldChar w:fldCharType="end"/>
      </w:r>
      <w:r>
        <w:t xml:space="preserve">. </w:t>
      </w:r>
    </w:p>
    <w:p w14:paraId="518C88CF" w14:textId="77777777" w:rsidR="00C46BEF" w:rsidRPr="006D44CA" w:rsidRDefault="00C46BEF" w:rsidP="00C46BEF">
      <w:pPr>
        <w:rPr>
          <w:i/>
          <w:iCs/>
        </w:rPr>
      </w:pPr>
      <w:r w:rsidRPr="006D44CA">
        <w:rPr>
          <w:i/>
          <w:iCs/>
        </w:rPr>
        <w:t>Concentration-response function</w:t>
      </w:r>
    </w:p>
    <w:p w14:paraId="2FE993DD" w14:textId="0CFD7832" w:rsidR="00C46BEF" w:rsidRPr="00C46BEF" w:rsidRDefault="00C46BEF" w:rsidP="00C46BEF">
      <w:r>
        <w:t>We used a concentration-response function (CRF) of 1.05 (95% CI = 1.02-1.07) per 4ug/m</w:t>
      </w:r>
      <w:r w:rsidRPr="00261ADB">
        <w:rPr>
          <w:vertAlign w:val="superscript"/>
        </w:rPr>
        <w:t>3</w:t>
      </w:r>
      <w:r>
        <w:rPr>
          <w:vertAlign w:val="superscript"/>
        </w:rPr>
        <w:t xml:space="preserve"> </w:t>
      </w:r>
      <w:r>
        <w:t>of NO</w:t>
      </w:r>
      <w:r w:rsidRPr="00261ADB">
        <w:rPr>
          <w:vertAlign w:val="subscript"/>
        </w:rPr>
        <w:t>2</w:t>
      </w:r>
      <w:r>
        <w:t xml:space="preserve">. The CRF was obtained from a meta-analysis of 20 studies examining the association between exposure to traffic-related air pollution (TRAP) and risk of developing asthma among children </w:t>
      </w:r>
      <w:r>
        <w:fldChar w:fldCharType="begin"/>
      </w:r>
      <w:r>
        <w:instrText xml:space="preserve"> ADDIN EN.CITE &lt;EndNote&gt;&lt;Cite&gt;&lt;Author&gt;Khreis&lt;/Author&gt;&lt;Year&gt;2017&lt;/Year&gt;&lt;RecNum&gt;7&lt;/RecNum&gt;&lt;DisplayText&gt;(Khreis et al., 2017)&lt;/DisplayText&gt;&lt;record&gt;&lt;rec-number&gt;7&lt;/rec-number&gt;&lt;foreign-keys&gt;&lt;key app="EN" db-id="evw2p02sutp5syer99qvsfw5tzza0fsxf22e" timestamp="1544715291"&gt;7&lt;/key&gt;&lt;/foreign-keys&gt;&lt;ref-type name="Journal Article"&gt;17&lt;/ref-type&gt;&lt;contributors&gt;&lt;authors&gt;&lt;author&gt;Khreis, Haneen&lt;/author&gt;&lt;author&gt;Kelly, Charlotte&lt;/author&gt;&lt;author&gt;Tate, James&lt;/author&gt;&lt;author&gt;Parslow, Roger&lt;/author&gt;&lt;author&gt;Lucas, Karen&lt;/author&gt;&lt;author&gt;Nieuwenhuijsen, Mark&lt;/author&gt;&lt;/authors&gt;&lt;/contributors&gt;&lt;titles&gt;&lt;title&gt;Exposure to traffic-related air pollution and risk of development of childhood asthma: a systematic review and meta-analysis&lt;/title&gt;&lt;secondary-title&gt;Environment international&lt;/secondary-title&gt;&lt;/titles&gt;&lt;periodical&gt;&lt;full-title&gt;Environment international&lt;/full-title&gt;&lt;/periodical&gt;&lt;pages&gt;1-31&lt;/pages&gt;&lt;volume&gt;100&lt;/volume&gt;&lt;dates&gt;&lt;year&gt;2017&lt;/year&gt;&lt;/dates&gt;&lt;isbn&gt;0160-4120&lt;/isbn&gt;&lt;urls&gt;&lt;/urls&gt;&lt;/record&gt;&lt;/Cite&gt;&lt;/EndNote&gt;</w:instrText>
      </w:r>
      <w:r>
        <w:fldChar w:fldCharType="separate"/>
      </w:r>
      <w:r>
        <w:rPr>
          <w:noProof/>
        </w:rPr>
        <w:t>(Khreis et al., 2017)</w:t>
      </w:r>
      <w:r>
        <w:fldChar w:fldCharType="end"/>
      </w:r>
      <w:r>
        <w:t>.</w:t>
      </w:r>
      <w:r w:rsidR="002262A3">
        <w:t xml:space="preserve"> These CRF represent data from the most up-to-date and widest analysis on traffic-related air pollution and the onset of childhood asthma, and have been used in several published peer-reviewed burden of disease </w:t>
      </w:r>
      <w:commentRangeStart w:id="28"/>
      <w:r w:rsidR="002262A3">
        <w:t>assessments</w:t>
      </w:r>
      <w:commentRangeEnd w:id="28"/>
      <w:r w:rsidR="002262A3">
        <w:rPr>
          <w:rStyle w:val="CommentReference"/>
        </w:rPr>
        <w:commentReference w:id="28"/>
      </w:r>
      <w:r w:rsidR="002262A3">
        <w:t xml:space="preserve"> ().</w:t>
      </w:r>
    </w:p>
    <w:p w14:paraId="13CAD753" w14:textId="26F9F110" w:rsidR="00C928CB" w:rsidRPr="006D44CA" w:rsidRDefault="00C928CB" w:rsidP="004F11AE">
      <w:pPr>
        <w:rPr>
          <w:i/>
          <w:iCs/>
        </w:rPr>
      </w:pPr>
      <w:r w:rsidRPr="006D44CA">
        <w:rPr>
          <w:i/>
          <w:iCs/>
        </w:rPr>
        <w:t>Asthma incidence and prevalence rates</w:t>
      </w:r>
    </w:p>
    <w:p w14:paraId="3C6CDE0D" w14:textId="1938D3FD" w:rsidR="007237BE" w:rsidRDefault="004632DF" w:rsidP="00FD2815">
      <w:r>
        <w:t>An incidence rate is defined as the number of new cases</w:t>
      </w:r>
      <w:r w:rsidR="00EE6A98">
        <w:t xml:space="preserve"> of a disease</w:t>
      </w:r>
      <w:r>
        <w:t xml:space="preserve"> within a specified time period among an at-risk population. To estimate </w:t>
      </w:r>
      <w:r w:rsidR="00EE6A98">
        <w:t xml:space="preserve">the </w:t>
      </w:r>
      <w:r>
        <w:t xml:space="preserve">childhood asthma incidence rate, </w:t>
      </w:r>
      <w:r w:rsidR="00EE6A98">
        <w:t xml:space="preserve">we extracted the number of </w:t>
      </w:r>
      <w:r>
        <w:t xml:space="preserve">new childhood </w:t>
      </w:r>
      <w:r w:rsidR="00723A8D">
        <w:t xml:space="preserve">asthma </w:t>
      </w:r>
      <w:r>
        <w:t>cases</w:t>
      </w:r>
      <w:r w:rsidR="00EE6A98">
        <w:t xml:space="preserve"> </w:t>
      </w:r>
      <w:r>
        <w:t>and at-risk children</w:t>
      </w:r>
      <w:r w:rsidR="00EE6A98">
        <w:t xml:space="preserve"> for the year</w:t>
      </w:r>
      <w:r w:rsidR="00723A8D">
        <w:t>s</w:t>
      </w:r>
      <w:r w:rsidR="00EE6A98">
        <w:t xml:space="preserve"> 2006 through 2010</w:t>
      </w:r>
      <w:r>
        <w:t xml:space="preserve"> </w:t>
      </w:r>
      <w:r w:rsidR="00EE6A98">
        <w:t xml:space="preserve">using </w:t>
      </w:r>
      <w:r w:rsidR="00845B71">
        <w:t xml:space="preserve">the Asthma Call Back Survey (ACBS) and </w:t>
      </w:r>
      <w:r w:rsidR="00845B71" w:rsidRPr="00845B71">
        <w:t>Behavioral Risk Factor Surveillance System (BRFSS)</w:t>
      </w:r>
      <w:r w:rsidR="00845B71">
        <w:t xml:space="preserve"> </w:t>
      </w:r>
      <w:r w:rsidR="00845B71">
        <w:fldChar w:fldCharType="begin"/>
      </w:r>
      <w:r w:rsidR="00845B71">
        <w:instrText xml:space="preserve"> ADDIN EN.CITE &lt;EndNote&gt;&lt;Cite&gt;&lt;Author&gt;CDC&lt;/Author&gt;&lt;Year&gt;2011&lt;/Year&gt;&lt;RecNum&gt;31&lt;/RecNum&gt;&lt;DisplayText&gt;(CDC, 2009, 2011)&lt;/DisplayText&gt;&lt;record&gt;&lt;rec-number&gt;31&lt;/rec-number&gt;&lt;foreign-keys&gt;&lt;key app="EN" db-id="sepddp20s9p0fsetespvfzwjv0d9tat2092f" timestamp="1553104550"&gt;31&lt;/key&gt;&lt;/foreign-keys&gt;&lt;ref-type name="Report"&gt;27&lt;/ref-type&gt;&lt;contributors&gt;&lt;authors&gt;&lt;author&gt;CDC&lt;/author&gt;&lt;/authors&gt;&lt;/contributors&gt;&lt;titles&gt;&lt;title&gt;Centers for Disease Control and Prevention. 2006-2008 ACBS Summary Data Qulaity Report. 2011&lt;/title&gt;&lt;/titles&gt;&lt;dates&gt;&lt;year&gt;2011&lt;/year&gt;&lt;/dates&gt;&lt;urls&gt;&lt;related-urls&gt;&lt;url&gt;https://www.cdc.gov/brfss/acbs/2008 \_ documentation.htm&lt;/url&gt;&lt;/related-urls&gt;&lt;/urls&gt;&lt;/record&gt;&lt;/Cite&gt;&lt;Cite&gt;&lt;Author&gt;CDC&lt;/Author&gt;&lt;Year&gt;2009&lt;/Year&gt;&lt;RecNum&gt;32&lt;/RecNum&gt;&lt;record&gt;&lt;rec-number&gt;32&lt;/rec-number&gt;&lt;foreign-keys&gt;&lt;key app="EN" db-id="sepddp20s9p0fsetespvfzwjv0d9tat2092f" timestamp="1553104550"&gt;32&lt;/key&gt;&lt;/foreign-keys&gt;&lt;ref-type name="Generic"&gt;13&lt;/ref-type&gt;&lt;contributors&gt;&lt;authors&gt;&lt;author&gt;CDC&lt;/author&gt;&lt;/authors&gt;&lt;/contributors&gt;&lt;titles&gt;&lt;title&gt;Centers for Disease Control and Prevention. Behavioral Risk Factor Surveillance System Survey Data. Atlanta, Georgia: U.S. Department of Health and Human Services, Centers for Disease Control and Prevention, 2019&lt;/title&gt;&lt;/titles&gt;&lt;dates&gt;&lt;year&gt;2009&lt;/year&gt;&lt;/dates&gt;&lt;urls&gt;&lt;related-urls&gt;&lt;url&gt;https://www.cdc.gov/brfss/&lt;/url&gt;&lt;/related-urls&gt;&lt;/urls&gt;&lt;/record&gt;&lt;/Cite&gt;&lt;/EndNote&gt;</w:instrText>
      </w:r>
      <w:r w:rsidR="00845B71">
        <w:fldChar w:fldCharType="separate"/>
      </w:r>
      <w:r w:rsidR="00845B71">
        <w:rPr>
          <w:noProof/>
        </w:rPr>
        <w:t>(CDC, 2009, 2011)</w:t>
      </w:r>
      <w:r w:rsidR="00845B71">
        <w:fldChar w:fldCharType="end"/>
      </w:r>
      <w:r w:rsidR="00A35474">
        <w:t>,</w:t>
      </w:r>
      <w:r w:rsidR="00845B71">
        <w:t xml:space="preserve"> </w:t>
      </w:r>
      <w:r w:rsidR="00EE6A98">
        <w:t xml:space="preserve">and </w:t>
      </w:r>
      <w:r w:rsidR="00845B71">
        <w:t xml:space="preserve">following </w:t>
      </w:r>
      <w:r w:rsidR="00D34741">
        <w:t xml:space="preserve">the methods described by </w:t>
      </w:r>
      <w:r w:rsidR="00D34741">
        <w:fldChar w:fldCharType="begin"/>
      </w:r>
      <w:r w:rsidR="00845B71">
        <w:instrText xml:space="preserve"> ADDIN EN.CITE &lt;EndNote&gt;&lt;Cite AuthorYear="1"&gt;&lt;Author&gt;Winer&lt;/Author&gt;&lt;Year&gt;2012&lt;/Year&gt;&lt;RecNum&gt;18&lt;/RecNum&gt;&lt;DisplayText&gt;Winer et al. (2012)&lt;/DisplayText&gt;&lt;record&gt;&lt;rec-number&gt;18&lt;/rec-number&gt;&lt;foreign-keys&gt;&lt;key app="EN" db-id="sepddp20s9p0fsetespvfzwjv0d9tat2092f" timestamp="1553104549"&gt;18&lt;/key&gt;&lt;/foreign-keys&gt;&lt;ref-type name="Journal Article"&gt;17&lt;/ref-type&gt;&lt;contributors&gt;&lt;authors&gt;&lt;author&gt;Winer, Rachel A&lt;/author&gt;&lt;author&gt;Qin, Xiaoting&lt;/author&gt;&lt;author&gt;Harrington, Theresa&lt;/author&gt;&lt;author&gt;Moorman, Jeanne&lt;/author&gt;&lt;author&gt;Zahran, Hatice&lt;/author&gt;&lt;/authors&gt;&lt;/contributors&gt;&lt;titles&gt;&lt;title&gt;Asthma incidence among children and adults: findings from the Behavioral Risk Factor Surveillance system asthma call-back survey—United States, 2006–2008&lt;/title&gt;&lt;secondary-title&gt;Journal of Asthma&lt;/secondary-title&gt;&lt;/titles&gt;&lt;periodical&gt;&lt;full-title&gt;Journal of Asthma&lt;/full-title&gt;&lt;/periodical&gt;&lt;pages&gt;16-22&lt;/pages&gt;&lt;volume&gt;49&lt;/volume&gt;&lt;number&gt;1&lt;/number&gt;&lt;dates&gt;&lt;year&gt;2012&lt;/year&gt;&lt;/dates&gt;&lt;isbn&gt;0277-0903&lt;/isbn&gt;&lt;urls&gt;&lt;/urls&gt;&lt;/record&gt;&lt;/Cite&gt;&lt;/EndNote&gt;</w:instrText>
      </w:r>
      <w:r w:rsidR="00D34741">
        <w:fldChar w:fldCharType="separate"/>
      </w:r>
      <w:r w:rsidR="00845B71">
        <w:rPr>
          <w:noProof/>
        </w:rPr>
        <w:t>Winer et al. (2012)</w:t>
      </w:r>
      <w:r w:rsidR="00D34741">
        <w:fldChar w:fldCharType="end"/>
      </w:r>
      <w:r w:rsidR="00337D46">
        <w:t>. In br</w:t>
      </w:r>
      <w:r w:rsidR="00D84AB5">
        <w:t>ief, participants in the BRFSS we</w:t>
      </w:r>
      <w:r w:rsidR="00337D46">
        <w:t>re asked “Has a doctor, nurse, or other health professional ever said that the [name of child] has asthma?” if the answer is “yes”, the respondent is requested to participate in the ACBS follow up survey. The ACBS survey further asks “How old was the [name of child] when a doctor or other health professional first said [he/she] had asthma? How long ago was that?</w:t>
      </w:r>
      <w:r w:rsidR="00C12F53">
        <w:t>”</w:t>
      </w:r>
      <w:r w:rsidR="00FD2815">
        <w:t>,</w:t>
      </w:r>
      <w:r w:rsidR="00C12F53">
        <w:t xml:space="preserve"> </w:t>
      </w:r>
      <w:r w:rsidR="00FD2815">
        <w:t>a</w:t>
      </w:r>
      <w:r w:rsidR="00D16657">
        <w:t xml:space="preserve">n </w:t>
      </w:r>
      <w:r w:rsidR="00C12F53">
        <w:t xml:space="preserve">asthma incident case </w:t>
      </w:r>
      <w:r w:rsidR="00FD2815">
        <w:t>is defined as</w:t>
      </w:r>
      <w:r w:rsidR="00C12F53">
        <w:t xml:space="preserve"> </w:t>
      </w:r>
      <w:r w:rsidR="00FD2815">
        <w:t xml:space="preserve">answering </w:t>
      </w:r>
      <w:r w:rsidR="00337D46">
        <w:t>“within the past 12 months”</w:t>
      </w:r>
      <w:r w:rsidR="00C12F53">
        <w:t>.</w:t>
      </w:r>
      <w:r>
        <w:t xml:space="preserve"> At-risk children are the sum of new </w:t>
      </w:r>
      <w:r w:rsidR="00EE6A98">
        <w:t xml:space="preserve">childhood </w:t>
      </w:r>
      <w:r>
        <w:t xml:space="preserve">asthma cases and total </w:t>
      </w:r>
      <w:r w:rsidR="00EE6A98">
        <w:t xml:space="preserve">children </w:t>
      </w:r>
      <w:r>
        <w:t>who never had asthma</w:t>
      </w:r>
      <w:r w:rsidR="00D16657">
        <w:t xml:space="preserve"> (</w:t>
      </w:r>
      <w:r w:rsidR="00A35474">
        <w:t>i</w:t>
      </w:r>
      <w:r w:rsidR="00D16657">
        <w:t>.e. those who answered no to “Has a doctor, nurse, or other health professional ever said that the [name of child] has asthma?”)</w:t>
      </w:r>
      <w:r w:rsidR="00C46BEF">
        <w:t xml:space="preserve"> </w:t>
      </w:r>
      <w:r w:rsidR="00C46BEF" w:rsidRPr="00C46BEF">
        <w:rPr>
          <w:highlight w:val="cyan"/>
        </w:rPr>
        <w:t>(</w:t>
      </w:r>
      <w:commentRangeStart w:id="29"/>
      <w:r w:rsidR="00C46BEF" w:rsidRPr="00C46BEF">
        <w:rPr>
          <w:highlight w:val="cyan"/>
        </w:rPr>
        <w:t xml:space="preserve">Figure </w:t>
      </w:r>
      <w:commentRangeEnd w:id="29"/>
      <w:r w:rsidR="00A35474">
        <w:rPr>
          <w:rStyle w:val="CommentReference"/>
        </w:rPr>
        <w:commentReference w:id="29"/>
      </w:r>
      <w:r w:rsidR="00C46BEF" w:rsidRPr="00C46BEF">
        <w:rPr>
          <w:highlight w:val="cyan"/>
        </w:rPr>
        <w:t>1)</w:t>
      </w:r>
      <w:r w:rsidR="00D16657">
        <w:t>.</w:t>
      </w:r>
    </w:p>
    <w:p w14:paraId="41DFE588" w14:textId="11D38434" w:rsidR="00D16657" w:rsidRDefault="000F42B8" w:rsidP="00C46BEF">
      <w:pPr>
        <w:ind w:firstLine="720"/>
      </w:pPr>
      <w:r>
        <w:rPr>
          <w:i/>
          <w:iCs/>
        </w:rPr>
        <w:t>Data analysis</w:t>
      </w:r>
      <w:r w:rsidR="00D16657" w:rsidRPr="00D16657">
        <w:t xml:space="preserve"> </w:t>
      </w:r>
      <w:r w:rsidR="00C46BEF" w:rsidRPr="00C46BEF">
        <w:rPr>
          <w:i/>
          <w:iCs/>
        </w:rPr>
        <w:t>method</w:t>
      </w:r>
    </w:p>
    <w:p w14:paraId="3C9411C5" w14:textId="3242F92F" w:rsidR="00D16657" w:rsidRDefault="0009728A" w:rsidP="008F6100">
      <w:r>
        <w:t xml:space="preserve">We obtained </w:t>
      </w:r>
      <w:r w:rsidR="00945426">
        <w:t xml:space="preserve">the BRFSS and </w:t>
      </w:r>
      <w:r>
        <w:t>ACBS</w:t>
      </w:r>
      <w:r w:rsidR="00D5209D">
        <w:t xml:space="preserve"> child data sets for the years </w:t>
      </w:r>
      <w:r>
        <w:t xml:space="preserve">2006-2010 from the CDC </w:t>
      </w:r>
      <w:r w:rsidR="00C46BEF">
        <w:t xml:space="preserve">website </w:t>
      </w:r>
      <w:hyperlink r:id="rId7" w:history="1">
        <w:r w:rsidR="00945426">
          <w:rPr>
            <w:rStyle w:val="Hyperlink"/>
          </w:rPr>
          <w:t>https://www.cdc.gov/brfss/</w:t>
        </w:r>
      </w:hyperlink>
      <w:r w:rsidR="00D5209D">
        <w:t xml:space="preserve">. All analysis was conducted using R statistical software </w:t>
      </w:r>
      <w:r w:rsidR="00D5209D">
        <w:fldChar w:fldCharType="begin"/>
      </w:r>
      <w:r w:rsidR="00C46BEF">
        <w:instrText xml:space="preserve"> ADDIN EN.CITE &lt;EndNote&gt;&lt;Cite&gt;&lt;Author&gt;R Core Team&lt;/Author&gt;&lt;Year&gt;2018&lt;/Year&gt;&lt;RecNum&gt;61&lt;/RecNum&gt;&lt;DisplayText&gt;(R Core Team, 2018)&lt;/DisplayText&gt;&lt;record&gt;&lt;rec-number&gt;61&lt;/rec-number&gt;&lt;foreign-keys&gt;&lt;key app="EN" db-id="sepddp20s9p0fsetespvfzwjv0d9tat2092f" timestamp="1553104552"&gt;61&lt;/key&gt;&lt;/foreign-keys&gt;&lt;ref-type name="Computer Program"&gt;9&lt;/ref-type&gt;&lt;contributors&gt;&lt;authors&gt;&lt;author&gt;R Core Team,&lt;/author&gt;&lt;/authors&gt;&lt;/contributors&gt;&lt;auth-address&gt;Vienna, Austria&lt;/auth-address&gt;&lt;titles&gt;&lt;title&gt;R: A Language and Environment for Statistical Computing&lt;/title&gt;&lt;/titles&gt;&lt;dates&gt;&lt;year&gt;2018&lt;/year&gt;&lt;/dates&gt;&lt;publisher&gt;R Foundation for Statistical Computing&lt;/publisher&gt;&lt;urls&gt;&lt;related-urls&gt;&lt;url&gt;https://www.R-project.org/&lt;/url&gt;&lt;/related-urls&gt;&lt;/urls&gt;&lt;/record&gt;&lt;/Cite&gt;&lt;/EndNote&gt;</w:instrText>
      </w:r>
      <w:r w:rsidR="00D5209D">
        <w:fldChar w:fldCharType="separate"/>
      </w:r>
      <w:r w:rsidR="00D5209D">
        <w:rPr>
          <w:noProof/>
        </w:rPr>
        <w:t>(R Core Team, 2018)</w:t>
      </w:r>
      <w:r w:rsidR="00D5209D">
        <w:fldChar w:fldCharType="end"/>
      </w:r>
      <w:r w:rsidR="00D5209D">
        <w:t xml:space="preserve">. States </w:t>
      </w:r>
      <w:ins w:id="30" w:author="Alotaibi, Raed" w:date="2019-05-20T14:01:00Z">
        <w:r w:rsidR="008F6100">
          <w:t xml:space="preserve">and territories </w:t>
        </w:r>
      </w:ins>
      <w:r w:rsidR="00D5209D">
        <w:t>not within the contiguous U.S. were excluded from the analysis</w:t>
      </w:r>
      <w:ins w:id="31" w:author="Alotaibi, Raed" w:date="2019-05-20T14:00:00Z">
        <w:r w:rsidR="008F6100">
          <w:t>, namely Alaska</w:t>
        </w:r>
      </w:ins>
      <w:ins w:id="32" w:author="Alotaibi, Raed" w:date="2019-05-20T14:01:00Z">
        <w:r w:rsidR="008F6100">
          <w:t xml:space="preserve">, </w:t>
        </w:r>
      </w:ins>
      <w:ins w:id="33" w:author="Alotaibi, Raed" w:date="2019-05-20T14:00:00Z">
        <w:r w:rsidR="008F6100">
          <w:t>Hawaii</w:t>
        </w:r>
      </w:ins>
      <w:ins w:id="34" w:author="Alotaibi, Raed" w:date="2019-05-20T14:01:00Z">
        <w:r w:rsidR="008F6100">
          <w:t xml:space="preserve"> and Puerto Rico</w:t>
        </w:r>
      </w:ins>
      <w:r w:rsidR="00D5209D">
        <w:t xml:space="preserve">. </w:t>
      </w:r>
      <w:r w:rsidR="00863D01">
        <w:t xml:space="preserve">States with missing data from the BRFSS or ACBS were excluded for the year of missing </w:t>
      </w:r>
      <w:commentRangeStart w:id="35"/>
      <w:commentRangeStart w:id="36"/>
      <w:r w:rsidR="00863D01">
        <w:t>data</w:t>
      </w:r>
      <w:commentRangeEnd w:id="35"/>
      <w:r w:rsidR="00255B5F">
        <w:rPr>
          <w:rStyle w:val="CommentReference"/>
        </w:rPr>
        <w:commentReference w:id="35"/>
      </w:r>
      <w:commentRangeEnd w:id="36"/>
      <w:r w:rsidR="008F6100">
        <w:rPr>
          <w:rStyle w:val="CommentReference"/>
        </w:rPr>
        <w:commentReference w:id="36"/>
      </w:r>
      <w:del w:id="37" w:author="Alotaibi, Raed" w:date="2019-05-20T14:00:00Z">
        <w:r w:rsidR="008F6100" w:rsidDel="008F6100">
          <w:delText xml:space="preserve"> </w:delText>
        </w:r>
      </w:del>
      <w:r w:rsidR="00863D01">
        <w:t>.</w:t>
      </w:r>
    </w:p>
    <w:p w14:paraId="47EF65C5" w14:textId="63D20FEA" w:rsidR="0068303A" w:rsidRDefault="00D5209D" w:rsidP="00D34400">
      <w:pPr>
        <w:pPrChange w:id="38" w:author="Alotaibi, Raed" w:date="2019-05-21T11:43:00Z">
          <w:pPr/>
        </w:pPrChange>
      </w:pPr>
      <w:commentRangeStart w:id="39"/>
      <w:r>
        <w:t xml:space="preserve">Each </w:t>
      </w:r>
      <w:r w:rsidR="00945426">
        <w:t>sample was weighted</w:t>
      </w:r>
      <w:r>
        <w:t xml:space="preserve">; the sum of the BRFSS weights represents the total children population of the state, while the sum of the ACBS weights represent the total children with </w:t>
      </w:r>
      <w:r w:rsidR="00D625AB">
        <w:t>ever</w:t>
      </w:r>
      <w:r>
        <w:t xml:space="preserve"> asthma</w:t>
      </w:r>
      <w:commentRangeEnd w:id="39"/>
      <w:r w:rsidR="00DD11B5">
        <w:rPr>
          <w:rStyle w:val="CommentReference"/>
        </w:rPr>
        <w:commentReference w:id="39"/>
      </w:r>
      <w:r>
        <w:t>. We extracted the variable for the question “</w:t>
      </w:r>
      <w:r w:rsidRPr="00D5209D">
        <w:t>Has a doctor, nurse or other health professional EVER said that the child has asthma?</w:t>
      </w:r>
      <w:r>
        <w:t>” from the BRFSS data set and “</w:t>
      </w:r>
      <w:r w:rsidRPr="00D5209D">
        <w:t>How long ago was that?</w:t>
      </w:r>
      <w:r>
        <w:t>” from the ACBS data set</w:t>
      </w:r>
      <w:r w:rsidR="0068303A">
        <w:t>. The weights for each answer across available states was th</w:t>
      </w:r>
      <w:r w:rsidR="003B0E21">
        <w:t>e</w:t>
      </w:r>
      <w:r w:rsidR="0068303A">
        <w:t xml:space="preserve">n summed, which represents </w:t>
      </w:r>
      <w:r w:rsidR="00945426">
        <w:t>the</w:t>
      </w:r>
      <w:r w:rsidR="0068303A">
        <w:t xml:space="preserve"> population estimate of children </w:t>
      </w:r>
      <w:r w:rsidR="00945426">
        <w:t xml:space="preserve">for each answer </w:t>
      </w:r>
      <w:ins w:id="40" w:author="Alotaibi, Raed" w:date="2019-05-21T11:43:00Z">
        <w:r w:rsidR="00D34400" w:rsidRPr="00D34400">
          <w:rPr>
            <w:highlight w:val="cyan"/>
            <w:rPrChange w:id="41" w:author="Alotaibi, Raed" w:date="2019-05-21T11:43:00Z">
              <w:rPr/>
            </w:rPrChange>
          </w:rPr>
          <w:t>(</w:t>
        </w:r>
      </w:ins>
      <w:ins w:id="42" w:author="Alotaibi, Raed" w:date="2019-05-21T11:42:00Z">
        <w:r w:rsidR="00D34400" w:rsidRPr="00D34400">
          <w:rPr>
            <w:highlight w:val="cyan"/>
            <w:rPrChange w:id="43" w:author="Alotaibi, Raed" w:date="2019-05-21T11:43:00Z">
              <w:rPr/>
            </w:rPrChange>
          </w:rPr>
          <w:fldChar w:fldCharType="begin"/>
        </w:r>
        <w:r w:rsidR="00D34400" w:rsidRPr="00D34400">
          <w:rPr>
            <w:highlight w:val="cyan"/>
            <w:rPrChange w:id="44" w:author="Alotaibi, Raed" w:date="2019-05-21T11:43:00Z">
              <w:rPr/>
            </w:rPrChange>
          </w:rPr>
          <w:instrText xml:space="preserve"> REF _Ref9331388 \h </w:instrText>
        </w:r>
        <w:r w:rsidR="00D34400" w:rsidRPr="00D34400">
          <w:rPr>
            <w:highlight w:val="cyan"/>
            <w:rPrChange w:id="45" w:author="Alotaibi, Raed" w:date="2019-05-21T11:43:00Z">
              <w:rPr/>
            </w:rPrChange>
          </w:rPr>
        </w:r>
      </w:ins>
      <w:r w:rsidR="00D34400">
        <w:rPr>
          <w:highlight w:val="cyan"/>
        </w:rPr>
        <w:instrText xml:space="preserve"> \* MERGEFORMAT </w:instrText>
      </w:r>
      <w:r w:rsidR="00D34400" w:rsidRPr="00D34400">
        <w:rPr>
          <w:highlight w:val="cyan"/>
          <w:rPrChange w:id="46" w:author="Alotaibi, Raed" w:date="2019-05-21T11:43:00Z">
            <w:rPr/>
          </w:rPrChange>
        </w:rPr>
        <w:fldChar w:fldCharType="separate"/>
      </w:r>
      <w:ins w:id="47" w:author="Alotaibi, Raed" w:date="2019-05-21T11:42:00Z">
        <w:r w:rsidR="00D34400" w:rsidRPr="00D34400">
          <w:rPr>
            <w:highlight w:val="cyan"/>
            <w:rPrChange w:id="48" w:author="Alotaibi, Raed" w:date="2019-05-21T11:43:00Z">
              <w:rPr/>
            </w:rPrChange>
          </w:rPr>
          <w:t xml:space="preserve">Table </w:t>
        </w:r>
        <w:r w:rsidR="00D34400" w:rsidRPr="00D34400">
          <w:rPr>
            <w:noProof/>
            <w:highlight w:val="cyan"/>
            <w:rPrChange w:id="49" w:author="Alotaibi, Raed" w:date="2019-05-21T11:43:00Z">
              <w:rPr>
                <w:noProof/>
              </w:rPr>
            </w:rPrChange>
          </w:rPr>
          <w:t>11</w:t>
        </w:r>
        <w:r w:rsidR="00D34400" w:rsidRPr="00D34400">
          <w:rPr>
            <w:highlight w:val="cyan"/>
            <w:rPrChange w:id="50" w:author="Alotaibi, Raed" w:date="2019-05-21T11:43:00Z">
              <w:rPr/>
            </w:rPrChange>
          </w:rPr>
          <w:fldChar w:fldCharType="end"/>
        </w:r>
      </w:ins>
      <w:ins w:id="51" w:author="Alotaibi, Raed" w:date="2019-05-21T11:43:00Z">
        <w:r w:rsidR="00D34400" w:rsidRPr="00D34400">
          <w:rPr>
            <w:highlight w:val="cyan"/>
            <w:rPrChange w:id="52" w:author="Alotaibi, Raed" w:date="2019-05-21T11:43:00Z">
              <w:rPr/>
            </w:rPrChange>
          </w:rPr>
          <w:t xml:space="preserve"> &amp; </w:t>
        </w:r>
      </w:ins>
      <w:ins w:id="53" w:author="Alotaibi, Raed" w:date="2019-05-21T11:42:00Z">
        <w:r w:rsidR="00D34400" w:rsidRPr="00D34400">
          <w:rPr>
            <w:highlight w:val="cyan"/>
            <w:rPrChange w:id="54" w:author="Alotaibi, Raed" w:date="2019-05-21T11:43:00Z">
              <w:rPr/>
            </w:rPrChange>
          </w:rPr>
          <w:fldChar w:fldCharType="begin"/>
        </w:r>
        <w:r w:rsidR="00D34400" w:rsidRPr="00D34400">
          <w:rPr>
            <w:highlight w:val="cyan"/>
            <w:rPrChange w:id="55" w:author="Alotaibi, Raed" w:date="2019-05-21T11:43:00Z">
              <w:rPr/>
            </w:rPrChange>
          </w:rPr>
          <w:instrText xml:space="preserve"> REF _Ref9331390 \h </w:instrText>
        </w:r>
        <w:r w:rsidR="00D34400" w:rsidRPr="00D34400">
          <w:rPr>
            <w:highlight w:val="cyan"/>
            <w:rPrChange w:id="56" w:author="Alotaibi, Raed" w:date="2019-05-21T11:43:00Z">
              <w:rPr/>
            </w:rPrChange>
          </w:rPr>
        </w:r>
      </w:ins>
      <w:r w:rsidR="00D34400">
        <w:rPr>
          <w:highlight w:val="cyan"/>
        </w:rPr>
        <w:instrText xml:space="preserve"> \* MERGEFORMAT </w:instrText>
      </w:r>
      <w:r w:rsidR="00D34400" w:rsidRPr="00D34400">
        <w:rPr>
          <w:highlight w:val="cyan"/>
          <w:rPrChange w:id="57" w:author="Alotaibi, Raed" w:date="2019-05-21T11:43:00Z">
            <w:rPr/>
          </w:rPrChange>
        </w:rPr>
        <w:fldChar w:fldCharType="separate"/>
      </w:r>
      <w:ins w:id="58" w:author="Alotaibi, Raed" w:date="2019-05-21T11:42:00Z">
        <w:r w:rsidR="00D34400" w:rsidRPr="00D34400">
          <w:rPr>
            <w:highlight w:val="cyan"/>
            <w:rPrChange w:id="59" w:author="Alotaibi, Raed" w:date="2019-05-21T11:43:00Z">
              <w:rPr/>
            </w:rPrChange>
          </w:rPr>
          <w:t xml:space="preserve">Table </w:t>
        </w:r>
        <w:r w:rsidR="00D34400" w:rsidRPr="00D34400">
          <w:rPr>
            <w:noProof/>
            <w:highlight w:val="cyan"/>
            <w:rPrChange w:id="60" w:author="Alotaibi, Raed" w:date="2019-05-21T11:43:00Z">
              <w:rPr>
                <w:noProof/>
              </w:rPr>
            </w:rPrChange>
          </w:rPr>
          <w:t>12</w:t>
        </w:r>
        <w:r w:rsidR="00D34400" w:rsidRPr="00D34400">
          <w:rPr>
            <w:highlight w:val="cyan"/>
            <w:rPrChange w:id="61" w:author="Alotaibi, Raed" w:date="2019-05-21T11:43:00Z">
              <w:rPr/>
            </w:rPrChange>
          </w:rPr>
          <w:fldChar w:fldCharType="end"/>
        </w:r>
      </w:ins>
      <w:ins w:id="62" w:author="Alotaibi, Raed" w:date="2019-05-21T11:43:00Z">
        <w:r w:rsidR="00D34400" w:rsidRPr="00D34400">
          <w:rPr>
            <w:highlight w:val="cyan"/>
            <w:rPrChange w:id="63" w:author="Alotaibi, Raed" w:date="2019-05-21T11:43:00Z">
              <w:rPr/>
            </w:rPrChange>
          </w:rPr>
          <w:t>)</w:t>
        </w:r>
      </w:ins>
      <w:del w:id="64" w:author="Alotaibi, Raed" w:date="2019-05-21T11:43:00Z">
        <w:r w:rsidR="00945426" w:rsidRPr="00C46BEF" w:rsidDel="00D34400">
          <w:rPr>
            <w:highlight w:val="cyan"/>
          </w:rPr>
          <w:delText>(</w:delText>
        </w:r>
        <w:commentRangeStart w:id="65"/>
        <w:r w:rsidR="00945426" w:rsidRPr="00C46BEF" w:rsidDel="00D34400">
          <w:rPr>
            <w:highlight w:val="cyan"/>
          </w:rPr>
          <w:delText xml:space="preserve">Table </w:delText>
        </w:r>
        <w:commentRangeEnd w:id="65"/>
        <w:r w:rsidR="002A4C7D" w:rsidDel="00D34400">
          <w:rPr>
            <w:rStyle w:val="CommentReference"/>
          </w:rPr>
          <w:commentReference w:id="65"/>
        </w:r>
        <w:r w:rsidR="00945426" w:rsidRPr="00C46BEF" w:rsidDel="00D34400">
          <w:rPr>
            <w:highlight w:val="cyan"/>
          </w:rPr>
          <w:delText>11 &amp; 12)</w:delText>
        </w:r>
      </w:del>
      <w:r w:rsidR="0068303A">
        <w:t>. We then estimated the following</w:t>
      </w:r>
      <w:r w:rsidR="00EC4AE2">
        <w:t xml:space="preserve"> for each state and year separately</w:t>
      </w:r>
      <w:r w:rsidR="0068303A">
        <w:t>:</w:t>
      </w:r>
    </w:p>
    <w:p w14:paraId="62FF5933" w14:textId="58EE5C26" w:rsidR="00EC4AE2" w:rsidRDefault="0068303A" w:rsidP="00AA6188">
      <w:pPr>
        <w:jc w:val="center"/>
      </w:pPr>
      <w:r>
        <w:lastRenderedPageBreak/>
        <w:t xml:space="preserve">At-risk children = </w:t>
      </w:r>
      <w:r w:rsidR="00EC4AE2">
        <w:t xml:space="preserve">Total </w:t>
      </w:r>
      <w:r w:rsidR="00AA6188">
        <w:t xml:space="preserve">incident cases </w:t>
      </w:r>
      <w:r w:rsidR="00EC4AE2">
        <w:t>+ Total children with never asthma.</w:t>
      </w:r>
    </w:p>
    <w:p w14:paraId="5DF9DDB4" w14:textId="44EE4FC8" w:rsidR="00D5209D" w:rsidRDefault="00EC4AE2" w:rsidP="00AA6188">
      <w:pPr>
        <w:jc w:val="center"/>
      </w:pPr>
      <w:r>
        <w:t>Asthma Incidence rate = Total</w:t>
      </w:r>
      <w:r w:rsidR="00AA6188">
        <w:t xml:space="preserve"> incident cases</w:t>
      </w:r>
      <w:r>
        <w:t xml:space="preserve"> / At-risk children.</w:t>
      </w:r>
    </w:p>
    <w:p w14:paraId="4A2627F2" w14:textId="0A856486" w:rsidR="00EC4AE2" w:rsidRDefault="00EC4AE2" w:rsidP="00AA6188">
      <w:pPr>
        <w:jc w:val="center"/>
      </w:pPr>
      <w:r>
        <w:t xml:space="preserve">Asthma prevalence rate = Ever asthma / Total </w:t>
      </w:r>
      <w:commentRangeStart w:id="66"/>
      <w:r>
        <w:t>children</w:t>
      </w:r>
      <w:commentRangeEnd w:id="66"/>
      <w:r w:rsidR="0078045B">
        <w:rPr>
          <w:rStyle w:val="CommentReference"/>
        </w:rPr>
        <w:commentReference w:id="66"/>
      </w:r>
      <w:r>
        <w:t>.</w:t>
      </w:r>
    </w:p>
    <w:p w14:paraId="30A0F2F1" w14:textId="76E7E7EB" w:rsidR="00B302AB" w:rsidRPr="000F42B8" w:rsidRDefault="00AA6188" w:rsidP="00C46BEF">
      <w:r>
        <w:t xml:space="preserve">The </w:t>
      </w:r>
      <w:r w:rsidR="00FD2815">
        <w:t xml:space="preserve">overall </w:t>
      </w:r>
      <w:r>
        <w:t xml:space="preserve">average asthma incident rate </w:t>
      </w:r>
      <w:r w:rsidR="00684D99">
        <w:t xml:space="preserve">was </w:t>
      </w:r>
      <w:r>
        <w:t xml:space="preserve">then estimated by taking the sum of incident case and dividing it with the sum of at-risk children across all available years. </w:t>
      </w:r>
      <w:r w:rsidR="00FD2815">
        <w:t xml:space="preserve">We then estimated the state-specific average asthma incidence rates for the years 2006 through 2010 </w:t>
      </w:r>
      <w:r>
        <w:t>following a similar fashion.</w:t>
      </w:r>
      <w:r w:rsidR="00FD2815" w:rsidRPr="00FD2815">
        <w:t xml:space="preserve"> </w:t>
      </w:r>
      <w:r w:rsidR="00FD2815">
        <w:t xml:space="preserve">Not all states participated in the ACBS each year. States that did not participate in the ACBCS were assigned the overall average asthma incidence rate. </w:t>
      </w:r>
    </w:p>
    <w:p w14:paraId="0AF3AF02" w14:textId="7F323A6E" w:rsidR="00D16991" w:rsidRPr="006D44CA" w:rsidRDefault="00D16991" w:rsidP="004F11AE">
      <w:pPr>
        <w:rPr>
          <w:i/>
          <w:iCs/>
        </w:rPr>
      </w:pPr>
      <w:r w:rsidRPr="006D44CA">
        <w:rPr>
          <w:i/>
          <w:iCs/>
        </w:rPr>
        <w:t>Burden of disease estimate</w:t>
      </w:r>
    </w:p>
    <w:p w14:paraId="3DF394EC" w14:textId="302683A8" w:rsidR="00C928CB" w:rsidRDefault="00F218D1" w:rsidP="004F11AE">
      <w:r>
        <w:t>To estimate the burden of disease</w:t>
      </w:r>
      <w:r w:rsidR="00280003">
        <w:t xml:space="preserve">, we used a standard assessment methods described by </w:t>
      </w:r>
      <w:r w:rsidR="00280003">
        <w:fldChar w:fldCharType="begin"/>
      </w:r>
      <w:r w:rsidR="00280003">
        <w:instrText xml:space="preserve"> ADDIN EN.CITE &lt;EndNote&gt;&lt;Cite AuthorYear="1"&gt;&lt;Author&gt;Mueller&lt;/Author&gt;&lt;Year&gt;2017&lt;/Year&gt;&lt;RecNum&gt;14&lt;/RecNum&gt;&lt;DisplayText&gt;Mueller et al. (2017)&lt;/DisplayText&gt;&lt;record&gt;&lt;rec-number&gt;14&lt;/rec-number&gt;&lt;foreign-keys&gt;&lt;key app="EN" db-id="evw2p02sutp5syer99qvsfw5tzza0fsxf22e" timestamp="1544715292"&gt;14&lt;/key&gt;&lt;/foreign-keys&gt;&lt;ref-type name="Journal Article"&gt;17&lt;/ref-type&gt;&lt;contributors&gt;&lt;authors&gt;&lt;author&gt;Mueller, Natalie&lt;/author&gt;&lt;author&gt;Rojas-Rueda, David&lt;/author&gt;&lt;author&gt;Basagaña, Xavier&lt;/author&gt;&lt;author&gt;Cirach, Marta&lt;/author&gt;&lt;author&gt;Cole-Hunter, Tom&lt;/author&gt;&lt;author&gt;Dadvand, Payam&lt;/author&gt;&lt;author&gt;Donaire-Gonzalez, David&lt;/author&gt;&lt;author&gt;Foraster, Maria&lt;/author&gt;&lt;author&gt;Gascon, Mireia&lt;/author&gt;&lt;author&gt;Martinez, David&lt;/author&gt;&lt;/authors&gt;&lt;/contributors&gt;&lt;titles&gt;&lt;title&gt;Urban and transport planning related exposures and mortality: a health impact assessment for cities&lt;/title&gt;&lt;secondary-title&gt;Environmental health perspectives&lt;/secondary-title&gt;&lt;/titles&gt;&lt;periodical&gt;&lt;full-title&gt;Environmental health perspectives&lt;/full-title&gt;&lt;/periodical&gt;&lt;pages&gt;89&lt;/pages&gt;&lt;volume&gt;125&lt;/volume&gt;&lt;number&gt;1&lt;/number&gt;&lt;dates&gt;&lt;year&gt;2017&lt;/year&gt;&lt;/dates&gt;&lt;urls&gt;&lt;/urls&gt;&lt;/record&gt;&lt;/Cite&gt;&lt;/EndNote&gt;</w:instrText>
      </w:r>
      <w:r w:rsidR="00280003">
        <w:fldChar w:fldCharType="separate"/>
      </w:r>
      <w:r w:rsidR="00280003">
        <w:rPr>
          <w:noProof/>
        </w:rPr>
        <w:t>Mueller et al. (2017)</w:t>
      </w:r>
      <w:r w:rsidR="00280003">
        <w:fldChar w:fldCharType="end"/>
      </w:r>
      <w:r w:rsidR="00345BC9">
        <w:t xml:space="preserve"> with the following steps:</w:t>
      </w:r>
    </w:p>
    <w:p w14:paraId="50958153" w14:textId="2CC50EB0" w:rsidR="00345BC9" w:rsidRDefault="00345BC9" w:rsidP="004F11AE">
      <w:r>
        <w:t xml:space="preserve">We estimated the at-risk children for each state by subtracting the total number of prevalent cases from the total </w:t>
      </w:r>
      <w:r w:rsidR="00357C38">
        <w:t xml:space="preserve">number of </w:t>
      </w:r>
      <w:r>
        <w:t>children within the state. We then estimated the number of asthma cases for each state by multiplying the state-specific childhood asthma incidence rate with at-risk children</w:t>
      </w:r>
      <w:r w:rsidR="00313E70">
        <w:t xml:space="preserve"> for each census block</w:t>
      </w:r>
      <w:r>
        <w:t xml:space="preserve">. </w:t>
      </w:r>
    </w:p>
    <w:p w14:paraId="3EA1BDC1" w14:textId="7E0FD65E" w:rsidR="00345BC9" w:rsidRDefault="00345BC9" w:rsidP="00345BC9">
      <w:pPr>
        <w:jc w:val="center"/>
        <w:rPr>
          <w:i/>
          <w:iCs/>
        </w:rPr>
      </w:pPr>
      <w:r>
        <w:rPr>
          <w:i/>
          <w:iCs/>
        </w:rPr>
        <w:t>At-risk children = Total children – (Total children * Prevalence rate) (1)</w:t>
      </w:r>
    </w:p>
    <w:p w14:paraId="409FE2F6" w14:textId="350EFA88" w:rsidR="00345BC9" w:rsidRDefault="00345BC9" w:rsidP="00345BC9">
      <w:pPr>
        <w:jc w:val="center"/>
        <w:rPr>
          <w:i/>
          <w:iCs/>
        </w:rPr>
      </w:pPr>
      <w:r>
        <w:rPr>
          <w:i/>
          <w:iCs/>
        </w:rPr>
        <w:t>Asthma incident cases = At-risk children * Incidence rate (2)</w:t>
      </w:r>
    </w:p>
    <w:p w14:paraId="44A4EDF0" w14:textId="200E75B4" w:rsidR="00C928CB" w:rsidRDefault="00041A08" w:rsidP="00041A08">
      <w:r>
        <w:t>We then calculated the relative risk (RR</w:t>
      </w:r>
      <w:r w:rsidRPr="00041A08">
        <w:rPr>
          <w:vertAlign w:val="subscript"/>
        </w:rPr>
        <w:t>diff</w:t>
      </w:r>
      <w:r>
        <w:t>) for asthma due to exposure difference between estimated exposure levels (NO</w:t>
      </w:r>
      <w:r w:rsidRPr="00041A08">
        <w:rPr>
          <w:vertAlign w:val="subscript"/>
        </w:rPr>
        <w:t>2</w:t>
      </w:r>
      <w:r>
        <w:t xml:space="preserve"> concentration at the census block level) and no exposure (zero NO</w:t>
      </w:r>
      <w:r w:rsidRPr="00041A08">
        <w:rPr>
          <w:vertAlign w:val="subscript"/>
        </w:rPr>
        <w:t>2</w:t>
      </w:r>
      <w:r>
        <w:t xml:space="preserve"> concentration).</w:t>
      </w:r>
    </w:p>
    <w:p w14:paraId="65C62B77" w14:textId="24202CB0" w:rsidR="00041A08" w:rsidRDefault="00041A08" w:rsidP="00041A08">
      <w:pPr>
        <w:jc w:val="center"/>
        <w:rPr>
          <w:i/>
          <w:iCs/>
        </w:rPr>
      </w:pPr>
      <w:r>
        <w:rPr>
          <w:i/>
          <w:iCs/>
        </w:rPr>
        <w:t>RR</w:t>
      </w:r>
      <w:r w:rsidRPr="00041A08">
        <w:rPr>
          <w:i/>
          <w:iCs/>
          <w:vertAlign w:val="subscript"/>
        </w:rPr>
        <w:t>diff</w:t>
      </w:r>
      <w:r>
        <w:rPr>
          <w:i/>
          <w:iCs/>
        </w:rPr>
        <w:t xml:space="preserve"> = e</w:t>
      </w:r>
      <w:r w:rsidRPr="00041A08">
        <w:rPr>
          <w:i/>
          <w:iCs/>
          <w:sz w:val="28"/>
          <w:szCs w:val="28"/>
          <w:vertAlign w:val="superscript"/>
        </w:rPr>
        <w:t>((ln(RR)/RRunit*Exposure level)</w:t>
      </w:r>
      <w:r>
        <w:rPr>
          <w:i/>
          <w:iCs/>
          <w:sz w:val="28"/>
          <w:szCs w:val="28"/>
          <w:vertAlign w:val="superscript"/>
        </w:rPr>
        <w:t xml:space="preserve"> </w:t>
      </w:r>
      <w:r w:rsidRPr="00041A08">
        <w:rPr>
          <w:i/>
          <w:iCs/>
        </w:rPr>
        <w:t>(3)</w:t>
      </w:r>
    </w:p>
    <w:p w14:paraId="64554D4C" w14:textId="1E33F78F" w:rsidR="00313E70" w:rsidRDefault="00313E70" w:rsidP="00C147C0">
      <w:r>
        <w:t>Where RR is the CRF and RR</w:t>
      </w:r>
      <w:r w:rsidRPr="00313E70">
        <w:rPr>
          <w:vertAlign w:val="subscript"/>
        </w:rPr>
        <w:t>unit</w:t>
      </w:r>
      <w:r>
        <w:t xml:space="preserve"> is the exposure unit for the CRF</w:t>
      </w:r>
      <w:r w:rsidR="008C1A31">
        <w:t xml:space="preserve"> as extracted </w:t>
      </w:r>
      <w:commentRangeStart w:id="67"/>
      <w:r w:rsidR="008C1A31">
        <w:t>from</w:t>
      </w:r>
      <w:del w:id="68" w:author="Alotaibi, Raed" w:date="2019-05-20T14:07:00Z">
        <w:r w:rsidR="008C1A31" w:rsidDel="00C147C0">
          <w:delText xml:space="preserve"> </w:delText>
        </w:r>
      </w:del>
      <w:commentRangeEnd w:id="67"/>
      <w:r w:rsidR="008C1A31">
        <w:rPr>
          <w:rStyle w:val="CommentReference"/>
        </w:rPr>
        <w:commentReference w:id="67"/>
      </w:r>
      <w:ins w:id="69" w:author="Alotaibi, Raed" w:date="2019-05-20T14:07:00Z">
        <w:r w:rsidR="00C147C0">
          <w:t xml:space="preserve"> </w:t>
        </w:r>
      </w:ins>
      <w:r w:rsidR="00C147C0">
        <w:fldChar w:fldCharType="begin"/>
      </w:r>
      <w:r w:rsidR="00C147C0">
        <w:instrText xml:space="preserve"> ADDIN EN.CITE &lt;EndNote&gt;&lt;Cite AuthorYear="1"&gt;&lt;Author&gt;Khreis&lt;/Author&gt;&lt;Year&gt;2017&lt;/Year&gt;&lt;RecNum&gt;5&lt;/RecNum&gt;&lt;DisplayText&gt;Khreis et al. (2017)&lt;/DisplayText&gt;&lt;record&gt;&lt;rec-number&gt;5&lt;/rec-number&gt;&lt;foreign-keys&gt;&lt;key app="EN" db-id="sepddp20s9p0fsetespvfzwjv0d9tat2092f" timestamp="1553104548"&gt;5&lt;/key&gt;&lt;/foreign-keys&gt;&lt;ref-type name="Journal Article"&gt;17&lt;/ref-type&gt;&lt;contributors&gt;&lt;authors&gt;&lt;author&gt;Khreis, Haneen&lt;/author&gt;&lt;author&gt;Kelly, Charlotte&lt;/author&gt;&lt;author&gt;Tate, James&lt;/author&gt;&lt;author&gt;Parslow, Roger&lt;/author&gt;&lt;author&gt;Lucas, Karen&lt;/author&gt;&lt;author&gt;Nieuwenhuijsen, Mark&lt;/author&gt;&lt;/authors&gt;&lt;/contributors&gt;&lt;titles&gt;&lt;title&gt;Exposure to traffic-related air pollution and risk of development of childhood asthma: a systematic review and meta-analysis&lt;/title&gt;&lt;secondary-title&gt;Environment international&lt;/secondary-title&gt;&lt;/titles&gt;&lt;periodical&gt;&lt;full-title&gt;Environment international&lt;/full-title&gt;&lt;/periodical&gt;&lt;pages&gt;1-31&lt;/pages&gt;&lt;volume&gt;100&lt;/volume&gt;&lt;dates&gt;&lt;year&gt;2017&lt;/year&gt;&lt;/dates&gt;&lt;isbn&gt;0160-4120&lt;/isbn&gt;&lt;urls&gt;&lt;/urls&gt;&lt;/record&gt;&lt;/Cite&gt;&lt;/EndNote&gt;</w:instrText>
      </w:r>
      <w:r w:rsidR="00C147C0">
        <w:fldChar w:fldCharType="separate"/>
      </w:r>
      <w:r w:rsidR="00C147C0">
        <w:rPr>
          <w:noProof/>
        </w:rPr>
        <w:t>Khreis et al. (2017)</w:t>
      </w:r>
      <w:r w:rsidR="00C147C0">
        <w:fldChar w:fldCharType="end"/>
      </w:r>
      <w:del w:id="70" w:author="Alotaibi, Raed" w:date="2019-05-20T14:06:00Z">
        <w:r w:rsidR="008C1A31" w:rsidDel="00C147C0">
          <w:delText>the</w:delText>
        </w:r>
      </w:del>
      <w:del w:id="71" w:author="Alotaibi, Raed" w:date="2019-05-20T14:07:00Z">
        <w:r w:rsidR="008C1A31" w:rsidDel="00C147C0">
          <w:delText xml:space="preserve"> meta-analysis</w:delText>
        </w:r>
      </w:del>
      <w:r>
        <w:t xml:space="preserve">. The population attributable fraction (PAF) is then estimated. </w:t>
      </w:r>
    </w:p>
    <w:p w14:paraId="015F115E" w14:textId="6A5A1869" w:rsidR="00041A08" w:rsidRDefault="00313E70" w:rsidP="00313E70">
      <w:pPr>
        <w:jc w:val="center"/>
        <w:rPr>
          <w:i/>
          <w:iCs/>
        </w:rPr>
      </w:pPr>
      <w:r>
        <w:rPr>
          <w:i/>
          <w:iCs/>
        </w:rPr>
        <w:t>PAF = (RR</w:t>
      </w:r>
      <w:r w:rsidRPr="00313E70">
        <w:rPr>
          <w:i/>
          <w:iCs/>
          <w:vertAlign w:val="subscript"/>
        </w:rPr>
        <w:t>diff</w:t>
      </w:r>
      <w:r>
        <w:rPr>
          <w:i/>
          <w:iCs/>
        </w:rPr>
        <w:t xml:space="preserve"> – 1)/(RR</w:t>
      </w:r>
      <w:r w:rsidRPr="00313E70">
        <w:rPr>
          <w:i/>
          <w:iCs/>
          <w:vertAlign w:val="subscript"/>
        </w:rPr>
        <w:t>diff</w:t>
      </w:r>
      <w:r>
        <w:rPr>
          <w:i/>
          <w:iCs/>
        </w:rPr>
        <w:t>) (4)</w:t>
      </w:r>
    </w:p>
    <w:p w14:paraId="614A329A" w14:textId="39B91E87" w:rsidR="006D44CA" w:rsidRDefault="00313E70" w:rsidP="009250E9">
      <w:r>
        <w:t xml:space="preserve">The attributable number of asthma incident cases (AC) </w:t>
      </w:r>
      <w:r w:rsidR="008C1A31">
        <w:t xml:space="preserve">was </w:t>
      </w:r>
      <w:r>
        <w:t>estimated by multiplying the PAF with the number of incident asthma cases at each census block. The AC is then summed up to get the total AC.</w:t>
      </w:r>
    </w:p>
    <w:p w14:paraId="4F370B9F" w14:textId="26201484" w:rsidR="00C46BEF" w:rsidRDefault="00C46BEF" w:rsidP="0080038E">
      <w:pPr>
        <w:pStyle w:val="ListParagraph"/>
        <w:numPr>
          <w:ilvl w:val="0"/>
          <w:numId w:val="12"/>
        </w:numPr>
      </w:pPr>
      <w:r w:rsidRPr="00C46BEF">
        <w:rPr>
          <w:highlight w:val="green"/>
        </w:rPr>
        <w:t xml:space="preserve">Add graphic section </w:t>
      </w:r>
      <w:r>
        <w:rPr>
          <w:highlight w:val="green"/>
        </w:rPr>
        <w:t xml:space="preserve">describing analysis </w:t>
      </w:r>
      <w:r w:rsidRPr="0080038E">
        <w:rPr>
          <w:highlight w:val="green"/>
        </w:rPr>
        <w:t>flow</w:t>
      </w:r>
      <w:r w:rsidR="00863D01" w:rsidRPr="0080038E">
        <w:rPr>
          <w:highlight w:val="green"/>
        </w:rPr>
        <w:t xml:space="preserve"> (</w:t>
      </w:r>
      <w:r w:rsidR="0080038E" w:rsidRPr="0080038E">
        <w:rPr>
          <w:highlight w:val="green"/>
        </w:rPr>
        <w:t>Figure 1)</w:t>
      </w:r>
    </w:p>
    <w:p w14:paraId="6273D842" w14:textId="1A9B48AC" w:rsidR="009250E9" w:rsidRDefault="009250E9" w:rsidP="009250E9"/>
    <w:p w14:paraId="34B75231" w14:textId="248FB67A" w:rsidR="00C928CB" w:rsidRDefault="00D16991" w:rsidP="004F11AE">
      <w:pPr>
        <w:rPr>
          <w:b/>
          <w:bCs/>
        </w:rPr>
      </w:pPr>
      <w:r w:rsidRPr="00D16991">
        <w:rPr>
          <w:b/>
          <w:bCs/>
        </w:rPr>
        <w:t>Results</w:t>
      </w:r>
    </w:p>
    <w:p w14:paraId="2A1FAC80" w14:textId="2AAC5247" w:rsidR="008C1A31" w:rsidRDefault="008C1A31" w:rsidP="004205F7">
      <w:pPr>
        <w:rPr>
          <w:i/>
          <w:iCs/>
        </w:rPr>
      </w:pPr>
      <w:r>
        <w:rPr>
          <w:i/>
          <w:iCs/>
        </w:rPr>
        <w:t xml:space="preserve">NO2 concentrations and trends </w:t>
      </w:r>
    </w:p>
    <w:p w14:paraId="5754008C" w14:textId="6D4116E5" w:rsidR="004577A5" w:rsidRDefault="004577A5" w:rsidP="00D34400">
      <w:pPr>
        <w:pPrChange w:id="72" w:author="Alotaibi, Raed" w:date="2019-05-21T11:44:00Z">
          <w:pPr/>
        </w:pPrChange>
      </w:pPr>
      <w:commentRangeStart w:id="73"/>
      <w:r>
        <w:t xml:space="preserve">The </w:t>
      </w:r>
      <w:commentRangeEnd w:id="73"/>
      <w:r>
        <w:rPr>
          <w:rStyle w:val="CommentReference"/>
        </w:rPr>
        <w:commentReference w:id="73"/>
      </w:r>
      <w:r>
        <w:t>mean (min-max) NO</w:t>
      </w:r>
      <w:r w:rsidRPr="002964D1">
        <w:rPr>
          <w:vertAlign w:val="subscript"/>
        </w:rPr>
        <w:t>2</w:t>
      </w:r>
      <w:r>
        <w:rPr>
          <w:vertAlign w:val="subscript"/>
        </w:rPr>
        <w:t xml:space="preserve"> </w:t>
      </w:r>
      <w:r>
        <w:t>concentrations were 13.3 (1.5-58.3) ug/m</w:t>
      </w:r>
      <w:r w:rsidRPr="002964D1">
        <w:rPr>
          <w:vertAlign w:val="superscript"/>
        </w:rPr>
        <w:t>3</w:t>
      </w:r>
      <w:del w:id="74" w:author="Alotaibi, Raed" w:date="2019-05-20T14:39:00Z">
        <w:r w:rsidDel="00BC7C6F">
          <w:delText xml:space="preserve"> </w:delText>
        </w:r>
        <w:r w:rsidRPr="002964D1" w:rsidDel="00BC7C6F">
          <w:rPr>
            <w:highlight w:val="cyan"/>
          </w:rPr>
          <w:delText>(Table 2)</w:delText>
        </w:r>
      </w:del>
      <w:r>
        <w:t>. By living location, the mean NO</w:t>
      </w:r>
      <w:r w:rsidRPr="002964D1">
        <w:rPr>
          <w:vertAlign w:val="subscript"/>
        </w:rPr>
        <w:t>2</w:t>
      </w:r>
      <w:r>
        <w:t xml:space="preserve"> concentrations was highest </w:t>
      </w:r>
      <w:r w:rsidRPr="00BC7C6F">
        <w:t xml:space="preserve">at </w:t>
      </w:r>
      <w:del w:id="75" w:author="Alotaibi, Raed" w:date="2019-05-20T14:34:00Z">
        <w:r w:rsidRPr="00BC7C6F" w:rsidDel="00BC7C6F">
          <w:rPr>
            <w:rPrChange w:id="76" w:author="Alotaibi, Raed" w:date="2019-05-20T14:36:00Z">
              <w:rPr>
                <w:highlight w:val="green"/>
              </w:rPr>
            </w:rPrChange>
          </w:rPr>
          <w:delText>(living location)</w:delText>
        </w:r>
      </w:del>
      <w:ins w:id="77" w:author="Alotaibi, Raed" w:date="2019-05-20T14:34:00Z">
        <w:r w:rsidR="00BC7C6F" w:rsidRPr="00BC7C6F">
          <w:rPr>
            <w:rPrChange w:id="78" w:author="Alotaibi, Raed" w:date="2019-05-20T14:36:00Z">
              <w:rPr>
                <w:highlight w:val="green"/>
              </w:rPr>
            </w:rPrChange>
          </w:rPr>
          <w:t>urbanized areas</w:t>
        </w:r>
      </w:ins>
      <w:ins w:id="79" w:author="Alotaibi, Raed" w:date="2019-05-20T14:35:00Z">
        <w:r w:rsidR="00BC7C6F" w:rsidRPr="00BC7C6F">
          <w:rPr>
            <w:rPrChange w:id="80" w:author="Alotaibi, Raed" w:date="2019-05-20T14:36:00Z">
              <w:rPr>
                <w:highlight w:val="green"/>
              </w:rPr>
            </w:rPrChange>
          </w:rPr>
          <w:t xml:space="preserve"> </w:t>
        </w:r>
      </w:ins>
      <w:del w:id="81" w:author="Alotaibi, Raed" w:date="2019-05-20T14:35:00Z">
        <w:r w:rsidRPr="00BC7C6F" w:rsidDel="00BC7C6F">
          <w:rPr>
            <w:rPrChange w:id="82" w:author="Alotaibi, Raed" w:date="2019-05-20T14:36:00Z">
              <w:rPr>
                <w:highlight w:val="green"/>
              </w:rPr>
            </w:rPrChange>
          </w:rPr>
          <w:delText>-</w:delText>
        </w:r>
      </w:del>
      <w:r w:rsidRPr="00BC7C6F">
        <w:rPr>
          <w:rPrChange w:id="83" w:author="Alotaibi, Raed" w:date="2019-05-20T14:36:00Z">
            <w:rPr>
              <w:highlight w:val="green"/>
            </w:rPr>
          </w:rPrChange>
        </w:rPr>
        <w:t>(</w:t>
      </w:r>
      <w:del w:id="84" w:author="Alotaibi, Raed" w:date="2019-05-20T14:35:00Z">
        <w:r w:rsidRPr="00BC7C6F" w:rsidDel="00BC7C6F">
          <w:rPr>
            <w:rPrChange w:id="85" w:author="Alotaibi, Raed" w:date="2019-05-20T14:36:00Z">
              <w:rPr>
                <w:highlight w:val="green"/>
              </w:rPr>
            </w:rPrChange>
          </w:rPr>
          <w:delText>NO</w:delText>
        </w:r>
        <w:r w:rsidRPr="00BC7C6F" w:rsidDel="00BC7C6F">
          <w:rPr>
            <w:vertAlign w:val="subscript"/>
            <w:rPrChange w:id="86" w:author="Alotaibi, Raed" w:date="2019-05-20T14:36:00Z">
              <w:rPr>
                <w:highlight w:val="green"/>
                <w:vertAlign w:val="subscript"/>
              </w:rPr>
            </w:rPrChange>
          </w:rPr>
          <w:delText>2</w:delText>
        </w:r>
        <w:r w:rsidRPr="00BC7C6F" w:rsidDel="00BC7C6F">
          <w:rPr>
            <w:rPrChange w:id="87" w:author="Alotaibi, Raed" w:date="2019-05-20T14:36:00Z">
              <w:rPr>
                <w:highlight w:val="green"/>
              </w:rPr>
            </w:rPrChange>
          </w:rPr>
          <w:delText xml:space="preserve"> conc</w:delText>
        </w:r>
      </w:del>
      <w:ins w:id="88" w:author="Alotaibi, Raed" w:date="2019-05-20T14:35:00Z">
        <w:r w:rsidR="00BC7C6F" w:rsidRPr="00BC7C6F">
          <w:rPr>
            <w:rPrChange w:id="89" w:author="Alotaibi, Raed" w:date="2019-05-20T14:36:00Z">
              <w:rPr>
                <w:highlight w:val="green"/>
              </w:rPr>
            </w:rPrChange>
          </w:rPr>
          <w:t>18.4 ug/m</w:t>
        </w:r>
        <w:r w:rsidR="00BC7C6F" w:rsidRPr="00BC7C6F">
          <w:rPr>
            <w:vertAlign w:val="superscript"/>
            <w:rPrChange w:id="90" w:author="Alotaibi, Raed" w:date="2019-05-20T14:36:00Z">
              <w:rPr>
                <w:highlight w:val="green"/>
                <w:vertAlign w:val="superscript"/>
              </w:rPr>
            </w:rPrChange>
          </w:rPr>
          <w:t>3</w:t>
        </w:r>
      </w:ins>
      <w:r w:rsidRPr="00BC7C6F">
        <w:rPr>
          <w:rPrChange w:id="91" w:author="Alotaibi, Raed" w:date="2019-05-20T14:36:00Z">
            <w:rPr>
              <w:highlight w:val="green"/>
            </w:rPr>
          </w:rPrChange>
        </w:rPr>
        <w:t>),</w:t>
      </w:r>
      <w:r w:rsidRPr="00BC7C6F">
        <w:t xml:space="preserve"> while mean NO</w:t>
      </w:r>
      <w:r w:rsidRPr="00BC7C6F">
        <w:rPr>
          <w:vertAlign w:val="subscript"/>
        </w:rPr>
        <w:t>2</w:t>
      </w:r>
      <w:r w:rsidRPr="00BC7C6F">
        <w:t xml:space="preserve"> concentration was highest among </w:t>
      </w:r>
      <w:del w:id="92" w:author="Alotaibi, Raed" w:date="2019-05-20T14:35:00Z">
        <w:r w:rsidRPr="00BC7C6F" w:rsidDel="00BC7C6F">
          <w:rPr>
            <w:rPrChange w:id="93" w:author="Alotaibi, Raed" w:date="2019-05-20T14:36:00Z">
              <w:rPr>
                <w:highlight w:val="green"/>
              </w:rPr>
            </w:rPrChange>
          </w:rPr>
          <w:delText>(income group)-(NO</w:delText>
        </w:r>
        <w:r w:rsidRPr="00BC7C6F" w:rsidDel="00BC7C6F">
          <w:rPr>
            <w:vertAlign w:val="subscript"/>
            <w:rPrChange w:id="94" w:author="Alotaibi, Raed" w:date="2019-05-20T14:36:00Z">
              <w:rPr>
                <w:highlight w:val="green"/>
                <w:vertAlign w:val="subscript"/>
              </w:rPr>
            </w:rPrChange>
          </w:rPr>
          <w:delText xml:space="preserve">2 </w:delText>
        </w:r>
        <w:r w:rsidRPr="00BC7C6F" w:rsidDel="00BC7C6F">
          <w:rPr>
            <w:rPrChange w:id="95" w:author="Alotaibi, Raed" w:date="2019-05-20T14:36:00Z">
              <w:rPr>
                <w:highlight w:val="green"/>
              </w:rPr>
            </w:rPrChange>
          </w:rPr>
          <w:delText>conc)</w:delText>
        </w:r>
      </w:del>
      <w:ins w:id="96" w:author="Alotaibi, Raed" w:date="2019-05-20T14:35:00Z">
        <w:r w:rsidR="00BC7C6F" w:rsidRPr="00BC7C6F">
          <w:t>median</w:t>
        </w:r>
        <w:r w:rsidR="00BC7C6F">
          <w:t xml:space="preserve"> income </w:t>
        </w:r>
      </w:ins>
      <w:ins w:id="97" w:author="Alotaibi, Raed" w:date="2019-05-20T14:37:00Z">
        <w:r w:rsidR="00BC7C6F">
          <w:t xml:space="preserve">group </w:t>
        </w:r>
      </w:ins>
      <w:ins w:id="98" w:author="Alotaibi, Raed" w:date="2019-05-20T14:35:00Z">
        <w:r w:rsidR="00BC7C6F">
          <w:t xml:space="preserve">of </w:t>
        </w:r>
        <w:r w:rsidR="00BC7C6F" w:rsidRPr="00BC7C6F">
          <w:rPr>
            <w:rFonts w:cstheme="minorHAnsi"/>
            <w:rPrChange w:id="99" w:author="Alotaibi, Raed" w:date="2019-05-20T14:35:00Z">
              <w:rPr>
                <w:rFonts w:cstheme="minorHAnsi"/>
                <w:b/>
                <w:bCs/>
              </w:rPr>
            </w:rPrChange>
          </w:rPr>
          <w:t>≥$75,000</w:t>
        </w:r>
        <w:r w:rsidR="00BC7C6F">
          <w:rPr>
            <w:rFonts w:cstheme="minorHAnsi"/>
          </w:rPr>
          <w:t xml:space="preserve"> (</w:t>
        </w:r>
      </w:ins>
      <w:ins w:id="100" w:author="Alotaibi, Raed" w:date="2019-05-20T14:36:00Z">
        <w:r w:rsidR="00BC7C6F">
          <w:rPr>
            <w:rFonts w:cstheme="minorHAnsi"/>
          </w:rPr>
          <w:t>16.5 ug/m</w:t>
        </w:r>
        <w:r w:rsidR="00BC7C6F" w:rsidRPr="00BC7C6F">
          <w:rPr>
            <w:rFonts w:cstheme="minorHAnsi"/>
            <w:vertAlign w:val="superscript"/>
            <w:rPrChange w:id="101" w:author="Alotaibi, Raed" w:date="2019-05-20T14:36:00Z">
              <w:rPr>
                <w:rFonts w:cstheme="minorHAnsi"/>
              </w:rPr>
            </w:rPrChange>
          </w:rPr>
          <w:t>3</w:t>
        </w:r>
        <w:r w:rsidR="00BC7C6F">
          <w:t>)</w:t>
        </w:r>
      </w:ins>
      <w:r>
        <w:t xml:space="preserve"> </w:t>
      </w:r>
      <w:r w:rsidRPr="002964D1">
        <w:rPr>
          <w:highlight w:val="cyan"/>
        </w:rPr>
        <w:t>(</w:t>
      </w:r>
      <w:ins w:id="102" w:author="Alotaibi, Raed" w:date="2019-05-21T11:44:00Z">
        <w:r w:rsidR="00D34400" w:rsidRPr="00D34400">
          <w:rPr>
            <w:highlight w:val="cyan"/>
            <w:rPrChange w:id="103" w:author="Alotaibi, Raed" w:date="2019-05-21T11:44:00Z">
              <w:rPr>
                <w:highlight w:val="cyan"/>
              </w:rPr>
            </w:rPrChange>
          </w:rPr>
          <w:fldChar w:fldCharType="begin"/>
        </w:r>
        <w:r w:rsidR="00D34400" w:rsidRPr="00D34400">
          <w:rPr>
            <w:highlight w:val="cyan"/>
            <w:rPrChange w:id="104" w:author="Alotaibi, Raed" w:date="2019-05-21T11:44:00Z">
              <w:rPr>
                <w:highlight w:val="cyan"/>
              </w:rPr>
            </w:rPrChange>
          </w:rPr>
          <w:instrText xml:space="preserve"> REF _Ref9331461 \h </w:instrText>
        </w:r>
        <w:r w:rsidR="00D34400" w:rsidRPr="00D34400">
          <w:rPr>
            <w:highlight w:val="cyan"/>
            <w:rPrChange w:id="105" w:author="Alotaibi, Raed" w:date="2019-05-21T11:44:00Z">
              <w:rPr>
                <w:highlight w:val="cyan"/>
              </w:rPr>
            </w:rPrChange>
          </w:rPr>
        </w:r>
      </w:ins>
      <w:r w:rsidR="00D34400">
        <w:rPr>
          <w:highlight w:val="cyan"/>
        </w:rPr>
        <w:instrText xml:space="preserve"> \* MERGEFORMAT </w:instrText>
      </w:r>
      <w:r w:rsidR="00D34400" w:rsidRPr="00D34400">
        <w:rPr>
          <w:highlight w:val="cyan"/>
          <w:rPrChange w:id="106" w:author="Alotaibi, Raed" w:date="2019-05-21T11:44:00Z">
            <w:rPr>
              <w:highlight w:val="cyan"/>
            </w:rPr>
          </w:rPrChange>
        </w:rPr>
        <w:fldChar w:fldCharType="separate"/>
      </w:r>
      <w:ins w:id="107" w:author="Alotaibi, Raed" w:date="2019-05-21T11:44:00Z">
        <w:r w:rsidR="00D34400" w:rsidRPr="00D34400">
          <w:rPr>
            <w:highlight w:val="cyan"/>
            <w:rPrChange w:id="108" w:author="Alotaibi, Raed" w:date="2019-05-21T11:44:00Z">
              <w:rPr/>
            </w:rPrChange>
          </w:rPr>
          <w:t xml:space="preserve">Table </w:t>
        </w:r>
        <w:r w:rsidR="00D34400" w:rsidRPr="00D34400">
          <w:rPr>
            <w:noProof/>
            <w:highlight w:val="cyan"/>
            <w:rPrChange w:id="109" w:author="Alotaibi, Raed" w:date="2019-05-21T11:44:00Z">
              <w:rPr>
                <w:noProof/>
              </w:rPr>
            </w:rPrChange>
          </w:rPr>
          <w:t>2</w:t>
        </w:r>
        <w:r w:rsidR="00D34400" w:rsidRPr="00D34400">
          <w:rPr>
            <w:highlight w:val="cyan"/>
            <w:rPrChange w:id="110" w:author="Alotaibi, Raed" w:date="2019-05-21T11:44:00Z">
              <w:rPr>
                <w:highlight w:val="cyan"/>
              </w:rPr>
            </w:rPrChange>
          </w:rPr>
          <w:fldChar w:fldCharType="end"/>
        </w:r>
      </w:ins>
      <w:del w:id="111" w:author="Alotaibi, Raed" w:date="2019-05-21T11:44:00Z">
        <w:r w:rsidRPr="002964D1" w:rsidDel="00D34400">
          <w:rPr>
            <w:highlight w:val="cyan"/>
          </w:rPr>
          <w:delText xml:space="preserve">Table </w:delText>
        </w:r>
      </w:del>
      <w:del w:id="112" w:author="Alotaibi, Raed" w:date="2019-05-20T14:36:00Z">
        <w:r w:rsidRPr="002964D1" w:rsidDel="00BC7C6F">
          <w:rPr>
            <w:highlight w:val="cyan"/>
          </w:rPr>
          <w:delText>3</w:delText>
        </w:r>
        <w:r w:rsidDel="00BC7C6F">
          <w:rPr>
            <w:highlight w:val="cyan"/>
          </w:rPr>
          <w:delText xml:space="preserve"> </w:delText>
        </w:r>
      </w:del>
      <w:ins w:id="113" w:author="Alotaibi, Raed" w:date="2019-05-20T14:36:00Z">
        <w:r w:rsidR="00BC7C6F">
          <w:rPr>
            <w:highlight w:val="cyan"/>
          </w:rPr>
          <w:t xml:space="preserve"> </w:t>
        </w:r>
      </w:ins>
      <w:r>
        <w:rPr>
          <w:highlight w:val="cyan"/>
        </w:rPr>
        <w:t xml:space="preserve">and </w:t>
      </w:r>
      <w:commentRangeStart w:id="114"/>
      <w:r>
        <w:rPr>
          <w:highlight w:val="cyan"/>
        </w:rPr>
        <w:t>Figure</w:t>
      </w:r>
      <w:commentRangeEnd w:id="114"/>
      <w:r>
        <w:rPr>
          <w:rStyle w:val="CommentReference"/>
        </w:rPr>
        <w:commentReference w:id="114"/>
      </w:r>
      <w:r>
        <w:rPr>
          <w:highlight w:val="cyan"/>
        </w:rPr>
        <w:t>s</w:t>
      </w:r>
      <w:del w:id="115" w:author="Alotaibi, Raed" w:date="2019-05-20T14:38:00Z">
        <w:r w:rsidDel="00BC7C6F">
          <w:rPr>
            <w:highlight w:val="cyan"/>
          </w:rPr>
          <w:delText xml:space="preserve"> </w:delText>
        </w:r>
      </w:del>
      <w:ins w:id="116" w:author="Alotaibi, Raed" w:date="2019-05-20T14:38:00Z">
        <w:r w:rsidR="00BC7C6F">
          <w:rPr>
            <w:highlight w:val="cyan"/>
          </w:rPr>
          <w:t xml:space="preserve"> S1-</w:t>
        </w:r>
      </w:ins>
      <w:ins w:id="117" w:author="Alotaibi, Raed" w:date="2019-05-20T14:39:00Z">
        <w:r w:rsidR="00BC7C6F">
          <w:rPr>
            <w:highlight w:val="cyan"/>
          </w:rPr>
          <w:t>S4</w:t>
        </w:r>
      </w:ins>
      <w:del w:id="118" w:author="Alotaibi, Raed" w:date="2019-05-20T14:38:00Z">
        <w:r w:rsidDel="00BC7C6F">
          <w:rPr>
            <w:highlight w:val="cyan"/>
          </w:rPr>
          <w:delText>2-5</w:delText>
        </w:r>
      </w:del>
      <w:r>
        <w:rPr>
          <w:highlight w:val="cyan"/>
        </w:rPr>
        <w:t>)</w:t>
      </w:r>
      <w:r>
        <w:t xml:space="preserve">. South Dakota had the lowest </w:t>
      </w:r>
      <w:commentRangeStart w:id="119"/>
      <w:del w:id="120" w:author="Alotaibi, Raed" w:date="2019-05-20T14:33:00Z">
        <w:r w:rsidRPr="000852BF" w:rsidDel="00BC7C6F">
          <w:rPr>
            <w:b/>
            <w:bCs/>
            <w:i/>
            <w:iCs/>
            <w:u w:val="single"/>
          </w:rPr>
          <w:delText>median</w:delText>
        </w:r>
        <w:r w:rsidDel="00BC7C6F">
          <w:delText xml:space="preserve"> </w:delText>
        </w:r>
      </w:del>
      <w:commentRangeEnd w:id="119"/>
      <w:ins w:id="121" w:author="Alotaibi, Raed" w:date="2019-05-20T14:33:00Z">
        <w:r w:rsidR="00BC7C6F" w:rsidRPr="00BC7C6F">
          <w:rPr>
            <w:b/>
            <w:bCs/>
            <w:u w:val="single"/>
            <w:rPrChange w:id="122" w:author="Alotaibi, Raed" w:date="2019-05-20T14:33:00Z">
              <w:rPr>
                <w:b/>
                <w:bCs/>
                <w:i/>
                <w:iCs/>
                <w:u w:val="single"/>
              </w:rPr>
            </w:rPrChange>
          </w:rPr>
          <w:t>mean</w:t>
        </w:r>
        <w:r w:rsidR="00BC7C6F">
          <w:t xml:space="preserve"> </w:t>
        </w:r>
      </w:ins>
      <w:r>
        <w:rPr>
          <w:rStyle w:val="CommentReference"/>
        </w:rPr>
        <w:commentReference w:id="119"/>
      </w:r>
      <w:r>
        <w:t>NO</w:t>
      </w:r>
      <w:r w:rsidRPr="000852BF">
        <w:rPr>
          <w:vertAlign w:val="subscript"/>
        </w:rPr>
        <w:t>2</w:t>
      </w:r>
      <w:r>
        <w:rPr>
          <w:vertAlign w:val="subscript"/>
        </w:rPr>
        <w:t xml:space="preserve"> </w:t>
      </w:r>
      <w:r>
        <w:t xml:space="preserve">concentration </w:t>
      </w:r>
      <w:r w:rsidRPr="00BC7C6F">
        <w:rPr>
          <w:rPrChange w:id="123" w:author="Alotaibi, Raed" w:date="2019-05-20T14:36:00Z">
            <w:rPr>
              <w:highlight w:val="green"/>
            </w:rPr>
          </w:rPrChange>
        </w:rPr>
        <w:t>(</w:t>
      </w:r>
      <w:del w:id="124" w:author="Alotaibi, Raed" w:date="2019-05-20T14:34:00Z">
        <w:r w:rsidRPr="00BC7C6F" w:rsidDel="00BC7C6F">
          <w:rPr>
            <w:rPrChange w:id="125" w:author="Alotaibi, Raed" w:date="2019-05-20T14:36:00Z">
              <w:rPr>
                <w:highlight w:val="green"/>
              </w:rPr>
            </w:rPrChange>
          </w:rPr>
          <w:delText>conc</w:delText>
        </w:r>
      </w:del>
      <w:ins w:id="126" w:author="Alotaibi, Raed" w:date="2019-05-20T14:34:00Z">
        <w:r w:rsidR="00BC7C6F" w:rsidRPr="00BC7C6F">
          <w:rPr>
            <w:rPrChange w:id="127" w:author="Alotaibi, Raed" w:date="2019-05-20T14:36:00Z">
              <w:rPr>
                <w:highlight w:val="green"/>
              </w:rPr>
            </w:rPrChange>
          </w:rPr>
          <w:t>5.2 ug/m</w:t>
        </w:r>
        <w:r w:rsidR="00BC7C6F" w:rsidRPr="00BC7C6F">
          <w:rPr>
            <w:vertAlign w:val="superscript"/>
            <w:rPrChange w:id="128" w:author="Alotaibi, Raed" w:date="2019-05-20T14:36:00Z">
              <w:rPr>
                <w:highlight w:val="green"/>
              </w:rPr>
            </w:rPrChange>
          </w:rPr>
          <w:t>3</w:t>
        </w:r>
      </w:ins>
      <w:r w:rsidRPr="00BC7C6F">
        <w:rPr>
          <w:rPrChange w:id="129" w:author="Alotaibi, Raed" w:date="2019-05-20T14:36:00Z">
            <w:rPr>
              <w:highlight w:val="green"/>
            </w:rPr>
          </w:rPrChange>
        </w:rPr>
        <w:t>)</w:t>
      </w:r>
      <w:r w:rsidRPr="00BC7C6F">
        <w:t>,</w:t>
      </w:r>
      <w:r>
        <w:t xml:space="preserve"> while the District of Columbia had the </w:t>
      </w:r>
      <w:r w:rsidRPr="00BC7C6F">
        <w:t xml:space="preserve">highest </w:t>
      </w:r>
      <w:r w:rsidRPr="00BC7C6F">
        <w:rPr>
          <w:rPrChange w:id="130" w:author="Alotaibi, Raed" w:date="2019-05-20T14:36:00Z">
            <w:rPr>
              <w:highlight w:val="green"/>
            </w:rPr>
          </w:rPrChange>
        </w:rPr>
        <w:t>(</w:t>
      </w:r>
      <w:del w:id="131" w:author="Alotaibi, Raed" w:date="2019-05-20T14:34:00Z">
        <w:r w:rsidRPr="00BC7C6F" w:rsidDel="00BC7C6F">
          <w:rPr>
            <w:rPrChange w:id="132" w:author="Alotaibi, Raed" w:date="2019-05-20T14:36:00Z">
              <w:rPr>
                <w:highlight w:val="green"/>
              </w:rPr>
            </w:rPrChange>
          </w:rPr>
          <w:delText>conc</w:delText>
        </w:r>
      </w:del>
      <w:ins w:id="133" w:author="Alotaibi, Raed" w:date="2019-05-20T14:34:00Z">
        <w:r w:rsidR="00BC7C6F" w:rsidRPr="00BC7C6F">
          <w:rPr>
            <w:rPrChange w:id="134" w:author="Alotaibi, Raed" w:date="2019-05-20T14:36:00Z">
              <w:rPr>
                <w:highlight w:val="green"/>
              </w:rPr>
            </w:rPrChange>
          </w:rPr>
          <w:t xml:space="preserve">26.3 </w:t>
        </w:r>
        <w:r w:rsidR="00BC7C6F" w:rsidRPr="00BC7C6F">
          <w:rPr>
            <w:rPrChange w:id="135" w:author="Alotaibi, Raed" w:date="2019-05-20T14:36:00Z">
              <w:rPr>
                <w:highlight w:val="green"/>
              </w:rPr>
            </w:rPrChange>
          </w:rPr>
          <w:lastRenderedPageBreak/>
          <w:t>ug/m</w:t>
        </w:r>
        <w:r w:rsidR="00BC7C6F" w:rsidRPr="00BC7C6F">
          <w:rPr>
            <w:vertAlign w:val="superscript"/>
            <w:rPrChange w:id="136" w:author="Alotaibi, Raed" w:date="2019-05-20T14:36:00Z">
              <w:rPr>
                <w:highlight w:val="green"/>
                <w:vertAlign w:val="superscript"/>
              </w:rPr>
            </w:rPrChange>
          </w:rPr>
          <w:t>3</w:t>
        </w:r>
      </w:ins>
      <w:r w:rsidRPr="00BC7C6F">
        <w:rPr>
          <w:rPrChange w:id="137" w:author="Alotaibi, Raed" w:date="2019-05-20T14:36:00Z">
            <w:rPr>
              <w:highlight w:val="green"/>
            </w:rPr>
          </w:rPrChange>
        </w:rPr>
        <w:t>)</w:t>
      </w:r>
      <w:r>
        <w:t xml:space="preserve"> </w:t>
      </w:r>
      <w:r w:rsidRPr="000852BF">
        <w:rPr>
          <w:highlight w:val="cyan"/>
        </w:rPr>
        <w:t>(</w:t>
      </w:r>
      <w:ins w:id="138" w:author="Alotaibi, Raed" w:date="2019-05-21T11:44:00Z">
        <w:r w:rsidR="00D34400" w:rsidRPr="00D34400">
          <w:rPr>
            <w:highlight w:val="cyan"/>
            <w:rPrChange w:id="139" w:author="Alotaibi, Raed" w:date="2019-05-21T11:44:00Z">
              <w:rPr>
                <w:highlight w:val="cyan"/>
              </w:rPr>
            </w:rPrChange>
          </w:rPr>
          <w:fldChar w:fldCharType="begin"/>
        </w:r>
        <w:r w:rsidR="00D34400" w:rsidRPr="00D34400">
          <w:rPr>
            <w:highlight w:val="cyan"/>
            <w:rPrChange w:id="140" w:author="Alotaibi, Raed" w:date="2019-05-21T11:44:00Z">
              <w:rPr>
                <w:highlight w:val="cyan"/>
              </w:rPr>
            </w:rPrChange>
          </w:rPr>
          <w:instrText xml:space="preserve"> REF _Ref9331480 \h </w:instrText>
        </w:r>
        <w:r w:rsidR="00D34400" w:rsidRPr="00D34400">
          <w:rPr>
            <w:highlight w:val="cyan"/>
            <w:rPrChange w:id="141" w:author="Alotaibi, Raed" w:date="2019-05-21T11:44:00Z">
              <w:rPr>
                <w:highlight w:val="cyan"/>
              </w:rPr>
            </w:rPrChange>
          </w:rPr>
        </w:r>
      </w:ins>
      <w:r w:rsidR="00D34400">
        <w:rPr>
          <w:highlight w:val="cyan"/>
        </w:rPr>
        <w:instrText xml:space="preserve"> \* MERGEFORMAT </w:instrText>
      </w:r>
      <w:r w:rsidR="00D34400" w:rsidRPr="00D34400">
        <w:rPr>
          <w:highlight w:val="cyan"/>
          <w:rPrChange w:id="142" w:author="Alotaibi, Raed" w:date="2019-05-21T11:44:00Z">
            <w:rPr>
              <w:highlight w:val="cyan"/>
            </w:rPr>
          </w:rPrChange>
        </w:rPr>
        <w:fldChar w:fldCharType="separate"/>
      </w:r>
      <w:ins w:id="143" w:author="Alotaibi, Raed" w:date="2019-05-21T11:44:00Z">
        <w:r w:rsidR="00D34400" w:rsidRPr="00D34400">
          <w:rPr>
            <w:highlight w:val="cyan"/>
            <w:rPrChange w:id="144" w:author="Alotaibi, Raed" w:date="2019-05-21T11:44:00Z">
              <w:rPr/>
            </w:rPrChange>
          </w:rPr>
          <w:t xml:space="preserve">Table </w:t>
        </w:r>
        <w:r w:rsidR="00D34400" w:rsidRPr="00D34400">
          <w:rPr>
            <w:noProof/>
            <w:highlight w:val="cyan"/>
            <w:rPrChange w:id="145" w:author="Alotaibi, Raed" w:date="2019-05-21T11:44:00Z">
              <w:rPr>
                <w:noProof/>
              </w:rPr>
            </w:rPrChange>
          </w:rPr>
          <w:t>3</w:t>
        </w:r>
        <w:r w:rsidR="00D34400" w:rsidRPr="00D34400">
          <w:rPr>
            <w:highlight w:val="cyan"/>
            <w:rPrChange w:id="146" w:author="Alotaibi, Raed" w:date="2019-05-21T11:44:00Z">
              <w:rPr>
                <w:highlight w:val="cyan"/>
              </w:rPr>
            </w:rPrChange>
          </w:rPr>
          <w:fldChar w:fldCharType="end"/>
        </w:r>
      </w:ins>
      <w:del w:id="147" w:author="Alotaibi, Raed" w:date="2019-05-21T11:44:00Z">
        <w:r w:rsidRPr="000852BF" w:rsidDel="00D34400">
          <w:rPr>
            <w:highlight w:val="cyan"/>
          </w:rPr>
          <w:delText xml:space="preserve">Table </w:delText>
        </w:r>
      </w:del>
      <w:del w:id="148" w:author="Alotaibi, Raed" w:date="2019-05-20T14:40:00Z">
        <w:r w:rsidRPr="000852BF" w:rsidDel="00BC7C6F">
          <w:rPr>
            <w:highlight w:val="cyan"/>
          </w:rPr>
          <w:delText xml:space="preserve">4 </w:delText>
        </w:r>
      </w:del>
      <w:ins w:id="149" w:author="Alotaibi, Raed" w:date="2019-05-20T14:40:00Z">
        <w:r w:rsidR="00BC7C6F" w:rsidRPr="000852BF">
          <w:rPr>
            <w:highlight w:val="cyan"/>
          </w:rPr>
          <w:t xml:space="preserve"> </w:t>
        </w:r>
      </w:ins>
      <w:r w:rsidRPr="000852BF">
        <w:rPr>
          <w:highlight w:val="cyan"/>
        </w:rPr>
        <w:t xml:space="preserve">and Figure </w:t>
      </w:r>
      <w:del w:id="150" w:author="Alotaibi, Raed" w:date="2019-05-20T14:39:00Z">
        <w:r w:rsidRPr="000852BF" w:rsidDel="00BC7C6F">
          <w:rPr>
            <w:highlight w:val="cyan"/>
          </w:rPr>
          <w:delText>6</w:delText>
        </w:r>
      </w:del>
      <w:ins w:id="151" w:author="Alotaibi, Raed" w:date="2019-05-20T14:39:00Z">
        <w:r w:rsidR="00BC7C6F">
          <w:rPr>
            <w:highlight w:val="cyan"/>
          </w:rPr>
          <w:t>S5</w:t>
        </w:r>
      </w:ins>
      <w:r w:rsidRPr="000852BF">
        <w:rPr>
          <w:highlight w:val="cyan"/>
        </w:rPr>
        <w:t>)</w:t>
      </w:r>
      <w:r>
        <w:t xml:space="preserve">. </w:t>
      </w:r>
      <w:r w:rsidRPr="00BC7C6F">
        <w:rPr>
          <w:highlight w:val="cyan"/>
        </w:rPr>
        <w:t xml:space="preserve">Figures </w:t>
      </w:r>
      <w:del w:id="152" w:author="Alotaibi, Raed" w:date="2019-05-20T14:39:00Z">
        <w:r w:rsidRPr="00BC7C6F" w:rsidDel="00BC7C6F">
          <w:rPr>
            <w:highlight w:val="cyan"/>
          </w:rPr>
          <w:delText>7</w:delText>
        </w:r>
      </w:del>
      <w:ins w:id="153" w:author="Alotaibi, Raed" w:date="2019-05-20T14:39:00Z">
        <w:r w:rsidR="00BC7C6F" w:rsidRPr="00BC7C6F">
          <w:rPr>
            <w:highlight w:val="cyan"/>
          </w:rPr>
          <w:t>S6</w:t>
        </w:r>
      </w:ins>
      <w:r w:rsidRPr="00BC7C6F">
        <w:rPr>
          <w:highlight w:val="cyan"/>
        </w:rPr>
        <w:t>-</w:t>
      </w:r>
      <w:del w:id="154" w:author="Alotaibi, Raed" w:date="2019-05-20T14:39:00Z">
        <w:r w:rsidRPr="00BC7C6F" w:rsidDel="00BC7C6F">
          <w:rPr>
            <w:highlight w:val="cyan"/>
          </w:rPr>
          <w:delText>8</w:delText>
        </w:r>
        <w:r w:rsidRPr="00BC7C6F" w:rsidDel="00BC7C6F">
          <w:rPr>
            <w:highlight w:val="cyan"/>
            <w:rPrChange w:id="155" w:author="Alotaibi, Raed" w:date="2019-05-20T14:39:00Z">
              <w:rPr/>
            </w:rPrChange>
          </w:rPr>
          <w:delText xml:space="preserve"> </w:delText>
        </w:r>
      </w:del>
      <w:ins w:id="156" w:author="Alotaibi, Raed" w:date="2019-05-20T14:39:00Z">
        <w:r w:rsidR="00BC7C6F" w:rsidRPr="00BC7C6F">
          <w:rPr>
            <w:highlight w:val="cyan"/>
            <w:rPrChange w:id="157" w:author="Alotaibi, Raed" w:date="2019-05-20T14:39:00Z">
              <w:rPr/>
            </w:rPrChange>
          </w:rPr>
          <w:t>S7</w:t>
        </w:r>
        <w:r w:rsidR="00BC7C6F">
          <w:t xml:space="preserve"> </w:t>
        </w:r>
      </w:ins>
      <w:r>
        <w:t>shows NO</w:t>
      </w:r>
      <w:r w:rsidRPr="000852BF">
        <w:rPr>
          <w:vertAlign w:val="subscript"/>
        </w:rPr>
        <w:t>2</w:t>
      </w:r>
      <w:r>
        <w:t xml:space="preserve"> concentrations across living location and median household income for each state. </w:t>
      </w:r>
    </w:p>
    <w:p w14:paraId="3D372DC4" w14:textId="7840F80A" w:rsidR="004577A5" w:rsidRDefault="004577A5" w:rsidP="004577A5">
      <w:pPr>
        <w:rPr>
          <w:b/>
          <w:bCs/>
        </w:rPr>
      </w:pPr>
    </w:p>
    <w:p w14:paraId="08E38E73" w14:textId="337B5BA1" w:rsidR="004577A5" w:rsidDel="00133FD4" w:rsidRDefault="00077D15" w:rsidP="00C147C0">
      <w:pPr>
        <w:pStyle w:val="ListParagraph"/>
        <w:numPr>
          <w:ilvl w:val="0"/>
          <w:numId w:val="15"/>
        </w:numPr>
        <w:spacing w:line="256" w:lineRule="auto"/>
        <w:rPr>
          <w:del w:id="158" w:author="Alotaibi, Raed" w:date="2019-05-21T11:37:00Z"/>
          <w:b/>
          <w:bCs/>
        </w:rPr>
      </w:pPr>
      <w:del w:id="159" w:author="Alotaibi, Raed" w:date="2019-05-21T11:37:00Z">
        <w:r w:rsidDel="00133FD4">
          <w:rPr>
            <w:b/>
            <w:bCs/>
          </w:rPr>
          <w:delText xml:space="preserve">Table 2: </w:delText>
        </w:r>
      </w:del>
      <w:del w:id="160" w:author="Alotaibi, Raed" w:date="2019-05-20T14:08:00Z">
        <w:r w:rsidR="004577A5" w:rsidDel="00C147C0">
          <w:rPr>
            <w:b/>
            <w:bCs/>
          </w:rPr>
          <w:delText xml:space="preserve">Air pollution </w:delText>
        </w:r>
      </w:del>
      <w:del w:id="161" w:author="Alotaibi, Raed" w:date="2019-05-21T11:37:00Z">
        <w:r w:rsidR="004577A5" w:rsidDel="00133FD4">
          <w:rPr>
            <w:b/>
            <w:bCs/>
          </w:rPr>
          <w:delText>concentration by strata</w:delText>
        </w:r>
      </w:del>
    </w:p>
    <w:p w14:paraId="62032F57" w14:textId="15703A45" w:rsidR="00133FD4" w:rsidRDefault="00133FD4" w:rsidP="00133FD4">
      <w:pPr>
        <w:pStyle w:val="Caption"/>
        <w:keepNext/>
        <w:rPr>
          <w:ins w:id="162" w:author="Alotaibi, Raed" w:date="2019-05-21T11:37:00Z"/>
        </w:rPr>
        <w:pPrChange w:id="163" w:author="Alotaibi, Raed" w:date="2019-05-21T11:37:00Z">
          <w:pPr/>
        </w:pPrChange>
      </w:pPr>
      <w:bookmarkStart w:id="164" w:name="_Ref9331461"/>
      <w:ins w:id="165" w:author="Alotaibi, Raed" w:date="2019-05-21T11:37:00Z">
        <w:r>
          <w:t xml:space="preserve">Table </w:t>
        </w:r>
        <w:r>
          <w:fldChar w:fldCharType="begin"/>
        </w:r>
        <w:r>
          <w:instrText xml:space="preserve"> SEQ Table \* ARABIC </w:instrText>
        </w:r>
      </w:ins>
      <w:r>
        <w:fldChar w:fldCharType="separate"/>
      </w:r>
      <w:ins w:id="166" w:author="Alotaibi, Raed" w:date="2019-05-21T11:41:00Z">
        <w:r w:rsidR="00D34400">
          <w:rPr>
            <w:noProof/>
          </w:rPr>
          <w:t>2</w:t>
        </w:r>
      </w:ins>
      <w:ins w:id="167" w:author="Alotaibi, Raed" w:date="2019-05-21T11:37:00Z">
        <w:r>
          <w:fldChar w:fldCharType="end"/>
        </w:r>
        <w:bookmarkEnd w:id="164"/>
        <w:r>
          <w:t>: NO</w:t>
        </w:r>
        <w:r w:rsidRPr="00596E49">
          <w:rPr>
            <w:vertAlign w:val="subscript"/>
            <w:rPrChange w:id="168" w:author="Alotaibi, Raed" w:date="2019-05-21T11:37:00Z">
              <w:rPr/>
            </w:rPrChange>
          </w:rPr>
          <w:t>2</w:t>
        </w:r>
        <w:r>
          <w:t xml:space="preserve"> concentration by strata</w:t>
        </w:r>
      </w:ins>
    </w:p>
    <w:tbl>
      <w:tblPr>
        <w:tblStyle w:val="TableGrid"/>
        <w:tblW w:w="5000" w:type="pct"/>
        <w:tblLook w:val="04A0" w:firstRow="1" w:lastRow="0" w:firstColumn="1" w:lastColumn="0" w:noHBand="0" w:noVBand="1"/>
        <w:tblPrChange w:id="169" w:author="Alotaibi, Raed" w:date="2019-05-20T14:40:00Z">
          <w:tblPr>
            <w:tblStyle w:val="TableGrid"/>
            <w:tblW w:w="5238" w:type="pct"/>
            <w:tblLook w:val="04A0" w:firstRow="1" w:lastRow="0" w:firstColumn="1" w:lastColumn="0" w:noHBand="0" w:noVBand="1"/>
          </w:tblPr>
        </w:tblPrChange>
      </w:tblPr>
      <w:tblGrid>
        <w:gridCol w:w="1183"/>
        <w:gridCol w:w="2081"/>
        <w:gridCol w:w="952"/>
        <w:gridCol w:w="967"/>
        <w:gridCol w:w="1244"/>
        <w:gridCol w:w="1260"/>
        <w:gridCol w:w="827"/>
        <w:gridCol w:w="836"/>
        <w:tblGridChange w:id="170">
          <w:tblGrid>
            <w:gridCol w:w="1240"/>
            <w:gridCol w:w="2180"/>
            <w:gridCol w:w="997"/>
            <w:gridCol w:w="1013"/>
            <w:gridCol w:w="1303"/>
            <w:gridCol w:w="1320"/>
            <w:gridCol w:w="866"/>
            <w:gridCol w:w="876"/>
          </w:tblGrid>
        </w:tblGridChange>
      </w:tblGrid>
      <w:tr w:rsidR="00591FE9" w14:paraId="043C3802" w14:textId="4E1339DC" w:rsidTr="00BC7C6F">
        <w:tc>
          <w:tcPr>
            <w:tcW w:w="633" w:type="pct"/>
            <w:tcBorders>
              <w:top w:val="single" w:sz="4" w:space="0" w:color="auto"/>
              <w:left w:val="single" w:sz="4" w:space="0" w:color="auto"/>
              <w:bottom w:val="single" w:sz="4" w:space="0" w:color="auto"/>
              <w:right w:val="single" w:sz="4" w:space="0" w:color="auto"/>
            </w:tcBorders>
            <w:tcPrChange w:id="171" w:author="Alotaibi, Raed" w:date="2019-05-20T14:40:00Z">
              <w:tcPr>
                <w:tcW w:w="633" w:type="pct"/>
                <w:tcBorders>
                  <w:top w:val="single" w:sz="4" w:space="0" w:color="auto"/>
                  <w:left w:val="single" w:sz="4" w:space="0" w:color="auto"/>
                  <w:bottom w:val="single" w:sz="4" w:space="0" w:color="auto"/>
                  <w:right w:val="single" w:sz="4" w:space="0" w:color="auto"/>
                </w:tcBorders>
              </w:tcPr>
            </w:tcPrChange>
          </w:tcPr>
          <w:p w14:paraId="1CDC87E1" w14:textId="77777777" w:rsidR="00591FE9" w:rsidRDefault="00591FE9" w:rsidP="00591FE9"/>
        </w:tc>
        <w:tc>
          <w:tcPr>
            <w:tcW w:w="1113" w:type="pct"/>
            <w:tcBorders>
              <w:top w:val="single" w:sz="4" w:space="0" w:color="auto"/>
              <w:left w:val="single" w:sz="4" w:space="0" w:color="auto"/>
              <w:bottom w:val="single" w:sz="4" w:space="0" w:color="auto"/>
              <w:right w:val="single" w:sz="4" w:space="0" w:color="auto"/>
            </w:tcBorders>
            <w:tcPrChange w:id="172" w:author="Alotaibi, Raed" w:date="2019-05-20T14:40:00Z">
              <w:tcPr>
                <w:tcW w:w="1113" w:type="pct"/>
                <w:tcBorders>
                  <w:top w:val="single" w:sz="4" w:space="0" w:color="auto"/>
                  <w:left w:val="single" w:sz="4" w:space="0" w:color="auto"/>
                  <w:bottom w:val="single" w:sz="4" w:space="0" w:color="auto"/>
                  <w:right w:val="single" w:sz="4" w:space="0" w:color="auto"/>
                </w:tcBorders>
              </w:tcPr>
            </w:tcPrChange>
          </w:tcPr>
          <w:p w14:paraId="53557BC2" w14:textId="77777777" w:rsidR="00591FE9" w:rsidRDefault="00591FE9" w:rsidP="00591FE9"/>
        </w:tc>
        <w:tc>
          <w:tcPr>
            <w:tcW w:w="509" w:type="pct"/>
            <w:tcBorders>
              <w:top w:val="single" w:sz="4" w:space="0" w:color="auto"/>
              <w:left w:val="single" w:sz="4" w:space="0" w:color="auto"/>
              <w:bottom w:val="single" w:sz="4" w:space="0" w:color="auto"/>
              <w:right w:val="single" w:sz="4" w:space="0" w:color="auto"/>
            </w:tcBorders>
            <w:hideMark/>
            <w:tcPrChange w:id="173" w:author="Alotaibi, Raed" w:date="2019-05-20T14:40:00Z">
              <w:tcPr>
                <w:tcW w:w="509" w:type="pct"/>
                <w:tcBorders>
                  <w:top w:val="single" w:sz="4" w:space="0" w:color="auto"/>
                  <w:left w:val="single" w:sz="4" w:space="0" w:color="auto"/>
                  <w:bottom w:val="single" w:sz="4" w:space="0" w:color="auto"/>
                  <w:right w:val="single" w:sz="4" w:space="0" w:color="auto"/>
                </w:tcBorders>
                <w:hideMark/>
              </w:tcPr>
            </w:tcPrChange>
          </w:tcPr>
          <w:p w14:paraId="1179A416" w14:textId="77777777" w:rsidR="00591FE9" w:rsidRDefault="00591FE9" w:rsidP="00591FE9">
            <w:pPr>
              <w:rPr>
                <w:b/>
                <w:bCs/>
              </w:rPr>
            </w:pPr>
            <w:r>
              <w:rPr>
                <w:b/>
                <w:bCs/>
              </w:rPr>
              <w:t>Mean</w:t>
            </w:r>
          </w:p>
        </w:tc>
        <w:tc>
          <w:tcPr>
            <w:tcW w:w="517" w:type="pct"/>
            <w:tcBorders>
              <w:top w:val="single" w:sz="4" w:space="0" w:color="auto"/>
              <w:left w:val="single" w:sz="4" w:space="0" w:color="auto"/>
              <w:bottom w:val="single" w:sz="4" w:space="0" w:color="auto"/>
              <w:right w:val="single" w:sz="4" w:space="0" w:color="auto"/>
            </w:tcBorders>
            <w:hideMark/>
            <w:tcPrChange w:id="174" w:author="Alotaibi, Raed" w:date="2019-05-20T14:40:00Z">
              <w:tcPr>
                <w:tcW w:w="517" w:type="pct"/>
                <w:tcBorders>
                  <w:top w:val="single" w:sz="4" w:space="0" w:color="auto"/>
                  <w:left w:val="single" w:sz="4" w:space="0" w:color="auto"/>
                  <w:bottom w:val="single" w:sz="4" w:space="0" w:color="auto"/>
                  <w:right w:val="single" w:sz="4" w:space="0" w:color="auto"/>
                </w:tcBorders>
                <w:hideMark/>
              </w:tcPr>
            </w:tcPrChange>
          </w:tcPr>
          <w:p w14:paraId="029894F8" w14:textId="77777777" w:rsidR="00591FE9" w:rsidRDefault="00591FE9" w:rsidP="00591FE9">
            <w:pPr>
              <w:rPr>
                <w:b/>
                <w:bCs/>
              </w:rPr>
            </w:pPr>
            <w:r>
              <w:rPr>
                <w:b/>
                <w:bCs/>
              </w:rPr>
              <w:t>Min</w:t>
            </w:r>
          </w:p>
        </w:tc>
        <w:tc>
          <w:tcPr>
            <w:tcW w:w="665" w:type="pct"/>
            <w:tcBorders>
              <w:top w:val="single" w:sz="4" w:space="0" w:color="auto"/>
              <w:left w:val="single" w:sz="4" w:space="0" w:color="auto"/>
              <w:bottom w:val="single" w:sz="4" w:space="0" w:color="auto"/>
              <w:right w:val="single" w:sz="4" w:space="0" w:color="auto"/>
            </w:tcBorders>
            <w:hideMark/>
            <w:tcPrChange w:id="175" w:author="Alotaibi, Raed" w:date="2019-05-20T14:40:00Z">
              <w:tcPr>
                <w:tcW w:w="665" w:type="pct"/>
                <w:tcBorders>
                  <w:top w:val="single" w:sz="4" w:space="0" w:color="auto"/>
                  <w:left w:val="single" w:sz="4" w:space="0" w:color="auto"/>
                  <w:bottom w:val="single" w:sz="4" w:space="0" w:color="auto"/>
                  <w:right w:val="single" w:sz="4" w:space="0" w:color="auto"/>
                </w:tcBorders>
                <w:hideMark/>
              </w:tcPr>
            </w:tcPrChange>
          </w:tcPr>
          <w:p w14:paraId="3297B1AE" w14:textId="03115101" w:rsidR="00591FE9" w:rsidRDefault="00591FE9" w:rsidP="00591FE9">
            <w:pPr>
              <w:rPr>
                <w:b/>
                <w:bCs/>
              </w:rPr>
            </w:pPr>
            <w:ins w:id="176" w:author="Alotaibi, Raed" w:date="2019-05-20T14:22:00Z">
              <w:r>
                <w:rPr>
                  <w:b/>
                  <w:bCs/>
                </w:rPr>
                <w:t>25%</w:t>
              </w:r>
            </w:ins>
          </w:p>
        </w:tc>
        <w:tc>
          <w:tcPr>
            <w:tcW w:w="674" w:type="pct"/>
            <w:tcBorders>
              <w:top w:val="single" w:sz="4" w:space="0" w:color="auto"/>
              <w:left w:val="single" w:sz="4" w:space="0" w:color="auto"/>
              <w:bottom w:val="single" w:sz="4" w:space="0" w:color="auto"/>
              <w:right w:val="single" w:sz="4" w:space="0" w:color="auto"/>
            </w:tcBorders>
            <w:hideMark/>
            <w:tcPrChange w:id="177" w:author="Alotaibi, Raed" w:date="2019-05-20T14:40:00Z">
              <w:tcPr>
                <w:tcW w:w="674" w:type="pct"/>
                <w:tcBorders>
                  <w:top w:val="single" w:sz="4" w:space="0" w:color="auto"/>
                  <w:left w:val="single" w:sz="4" w:space="0" w:color="auto"/>
                  <w:bottom w:val="single" w:sz="4" w:space="0" w:color="auto"/>
                  <w:right w:val="single" w:sz="4" w:space="0" w:color="auto"/>
                </w:tcBorders>
                <w:hideMark/>
              </w:tcPr>
            </w:tcPrChange>
          </w:tcPr>
          <w:p w14:paraId="008833EA" w14:textId="75F528FA" w:rsidR="00591FE9" w:rsidRDefault="00591FE9" w:rsidP="00591FE9">
            <w:pPr>
              <w:rPr>
                <w:b/>
                <w:bCs/>
              </w:rPr>
            </w:pPr>
            <w:r>
              <w:rPr>
                <w:b/>
                <w:bCs/>
              </w:rPr>
              <w:t>Median</w:t>
            </w:r>
          </w:p>
        </w:tc>
        <w:tc>
          <w:tcPr>
            <w:tcW w:w="442" w:type="pct"/>
            <w:tcBorders>
              <w:top w:val="single" w:sz="4" w:space="0" w:color="auto"/>
              <w:left w:val="single" w:sz="4" w:space="0" w:color="auto"/>
              <w:bottom w:val="single" w:sz="4" w:space="0" w:color="auto"/>
              <w:right w:val="single" w:sz="4" w:space="0" w:color="auto"/>
            </w:tcBorders>
            <w:tcPrChange w:id="178" w:author="Alotaibi, Raed" w:date="2019-05-20T14:40:00Z">
              <w:tcPr>
                <w:tcW w:w="442" w:type="pct"/>
                <w:tcBorders>
                  <w:top w:val="single" w:sz="4" w:space="0" w:color="auto"/>
                  <w:left w:val="single" w:sz="4" w:space="0" w:color="auto"/>
                  <w:bottom w:val="single" w:sz="4" w:space="0" w:color="auto"/>
                  <w:right w:val="single" w:sz="4" w:space="0" w:color="auto"/>
                </w:tcBorders>
              </w:tcPr>
            </w:tcPrChange>
          </w:tcPr>
          <w:p w14:paraId="38FA0089" w14:textId="1F79AB65" w:rsidR="00591FE9" w:rsidRDefault="00591FE9" w:rsidP="00591FE9">
            <w:pPr>
              <w:rPr>
                <w:b/>
                <w:bCs/>
              </w:rPr>
            </w:pPr>
            <w:r>
              <w:rPr>
                <w:b/>
                <w:bCs/>
              </w:rPr>
              <w:t>75%</w:t>
            </w:r>
          </w:p>
        </w:tc>
        <w:tc>
          <w:tcPr>
            <w:tcW w:w="447" w:type="pct"/>
            <w:tcBorders>
              <w:top w:val="single" w:sz="4" w:space="0" w:color="auto"/>
              <w:left w:val="single" w:sz="4" w:space="0" w:color="auto"/>
              <w:bottom w:val="single" w:sz="4" w:space="0" w:color="auto"/>
              <w:right w:val="single" w:sz="4" w:space="0" w:color="auto"/>
            </w:tcBorders>
            <w:tcPrChange w:id="179" w:author="Alotaibi, Raed" w:date="2019-05-20T14:40:00Z">
              <w:tcPr>
                <w:tcW w:w="447" w:type="pct"/>
                <w:tcBorders>
                  <w:top w:val="single" w:sz="4" w:space="0" w:color="auto"/>
                  <w:left w:val="single" w:sz="4" w:space="0" w:color="auto"/>
                  <w:bottom w:val="single" w:sz="4" w:space="0" w:color="auto"/>
                  <w:right w:val="single" w:sz="4" w:space="0" w:color="auto"/>
                </w:tcBorders>
              </w:tcPr>
            </w:tcPrChange>
          </w:tcPr>
          <w:p w14:paraId="529F9226" w14:textId="0C0FBCA5" w:rsidR="00591FE9" w:rsidRDefault="00591FE9" w:rsidP="00591FE9">
            <w:pPr>
              <w:rPr>
                <w:ins w:id="180" w:author="Alotaibi, Raed" w:date="2019-05-20T14:22:00Z"/>
                <w:b/>
                <w:bCs/>
              </w:rPr>
            </w:pPr>
            <w:ins w:id="181" w:author="Alotaibi, Raed" w:date="2019-05-20T14:22:00Z">
              <w:r>
                <w:rPr>
                  <w:b/>
                  <w:bCs/>
                </w:rPr>
                <w:t>Max</w:t>
              </w:r>
            </w:ins>
          </w:p>
        </w:tc>
      </w:tr>
      <w:tr w:rsidR="00591FE9" w14:paraId="1596453F" w14:textId="4EB6A4DB" w:rsidTr="00BC7C6F">
        <w:tc>
          <w:tcPr>
            <w:tcW w:w="633" w:type="pct"/>
            <w:tcBorders>
              <w:top w:val="single" w:sz="4" w:space="0" w:color="auto"/>
              <w:left w:val="single" w:sz="4" w:space="0" w:color="auto"/>
              <w:bottom w:val="single" w:sz="4" w:space="0" w:color="auto"/>
              <w:right w:val="single" w:sz="4" w:space="0" w:color="auto"/>
            </w:tcBorders>
            <w:hideMark/>
            <w:tcPrChange w:id="182" w:author="Alotaibi, Raed" w:date="2019-05-20T14:40:00Z">
              <w:tcPr>
                <w:tcW w:w="633" w:type="pct"/>
                <w:tcBorders>
                  <w:top w:val="single" w:sz="4" w:space="0" w:color="auto"/>
                  <w:left w:val="single" w:sz="4" w:space="0" w:color="auto"/>
                  <w:bottom w:val="single" w:sz="4" w:space="0" w:color="auto"/>
                  <w:right w:val="single" w:sz="4" w:space="0" w:color="auto"/>
                </w:tcBorders>
                <w:hideMark/>
              </w:tcPr>
            </w:tcPrChange>
          </w:tcPr>
          <w:p w14:paraId="153D4759" w14:textId="77777777" w:rsidR="00591FE9" w:rsidRDefault="00591FE9" w:rsidP="00591FE9">
            <w:pPr>
              <w:rPr>
                <w:b/>
                <w:bCs/>
              </w:rPr>
            </w:pPr>
            <w:r>
              <w:rPr>
                <w:b/>
                <w:bCs/>
              </w:rPr>
              <w:t>Total</w:t>
            </w:r>
          </w:p>
        </w:tc>
        <w:tc>
          <w:tcPr>
            <w:tcW w:w="1113" w:type="pct"/>
            <w:tcBorders>
              <w:top w:val="single" w:sz="4" w:space="0" w:color="auto"/>
              <w:left w:val="single" w:sz="4" w:space="0" w:color="auto"/>
              <w:bottom w:val="single" w:sz="4" w:space="0" w:color="auto"/>
              <w:right w:val="single" w:sz="4" w:space="0" w:color="auto"/>
            </w:tcBorders>
            <w:tcPrChange w:id="183" w:author="Alotaibi, Raed" w:date="2019-05-20T14:40:00Z">
              <w:tcPr>
                <w:tcW w:w="1113" w:type="pct"/>
                <w:tcBorders>
                  <w:top w:val="single" w:sz="4" w:space="0" w:color="auto"/>
                  <w:left w:val="single" w:sz="4" w:space="0" w:color="auto"/>
                  <w:bottom w:val="single" w:sz="4" w:space="0" w:color="auto"/>
                  <w:right w:val="single" w:sz="4" w:space="0" w:color="auto"/>
                </w:tcBorders>
              </w:tcPr>
            </w:tcPrChange>
          </w:tcPr>
          <w:p w14:paraId="6AE6DD28" w14:textId="77777777" w:rsidR="00591FE9" w:rsidRDefault="00591FE9" w:rsidP="00591FE9">
            <w:pPr>
              <w:rPr>
                <w:b/>
                <w:bCs/>
              </w:rPr>
            </w:pPr>
          </w:p>
        </w:tc>
        <w:tc>
          <w:tcPr>
            <w:tcW w:w="509" w:type="pct"/>
            <w:tcBorders>
              <w:top w:val="single" w:sz="4" w:space="0" w:color="auto"/>
              <w:left w:val="single" w:sz="4" w:space="0" w:color="auto"/>
              <w:bottom w:val="single" w:sz="4" w:space="0" w:color="auto"/>
              <w:right w:val="single" w:sz="4" w:space="0" w:color="auto"/>
            </w:tcBorders>
            <w:vAlign w:val="bottom"/>
            <w:tcPrChange w:id="184" w:author="Alotaibi, Raed" w:date="2019-05-20T14:40:00Z">
              <w:tcPr>
                <w:tcW w:w="509" w:type="pct"/>
                <w:tcBorders>
                  <w:top w:val="single" w:sz="4" w:space="0" w:color="auto"/>
                  <w:left w:val="single" w:sz="4" w:space="0" w:color="auto"/>
                  <w:bottom w:val="single" w:sz="4" w:space="0" w:color="auto"/>
                  <w:right w:val="single" w:sz="4" w:space="0" w:color="auto"/>
                </w:tcBorders>
                <w:vAlign w:val="bottom"/>
              </w:tcPr>
            </w:tcPrChange>
          </w:tcPr>
          <w:p w14:paraId="35BF2E77" w14:textId="0DC65416" w:rsidR="00591FE9" w:rsidRDefault="00591FE9" w:rsidP="00591FE9">
            <w:ins w:id="185" w:author="Alotaibi, Raed" w:date="2019-05-20T14:29:00Z">
              <w:r>
                <w:rPr>
                  <w:rFonts w:ascii="Calibri" w:hAnsi="Calibri" w:cs="Calibri"/>
                  <w:color w:val="000000"/>
                </w:rPr>
                <w:t>13.2</w:t>
              </w:r>
            </w:ins>
          </w:p>
        </w:tc>
        <w:tc>
          <w:tcPr>
            <w:tcW w:w="517" w:type="pct"/>
            <w:tcBorders>
              <w:top w:val="single" w:sz="4" w:space="0" w:color="auto"/>
              <w:left w:val="single" w:sz="4" w:space="0" w:color="auto"/>
              <w:bottom w:val="single" w:sz="4" w:space="0" w:color="auto"/>
              <w:right w:val="single" w:sz="4" w:space="0" w:color="auto"/>
            </w:tcBorders>
            <w:vAlign w:val="bottom"/>
            <w:tcPrChange w:id="186" w:author="Alotaibi, Raed" w:date="2019-05-20T14:40:00Z">
              <w:tcPr>
                <w:tcW w:w="517" w:type="pct"/>
                <w:tcBorders>
                  <w:top w:val="single" w:sz="4" w:space="0" w:color="auto"/>
                  <w:left w:val="single" w:sz="4" w:space="0" w:color="auto"/>
                  <w:bottom w:val="single" w:sz="4" w:space="0" w:color="auto"/>
                  <w:right w:val="single" w:sz="4" w:space="0" w:color="auto"/>
                </w:tcBorders>
                <w:vAlign w:val="bottom"/>
              </w:tcPr>
            </w:tcPrChange>
          </w:tcPr>
          <w:p w14:paraId="02665CAE" w14:textId="0C947C47" w:rsidR="00591FE9" w:rsidRDefault="00591FE9" w:rsidP="00591FE9">
            <w:ins w:id="187" w:author="Alotaibi, Raed" w:date="2019-05-20T14:29:00Z">
              <w:r>
                <w:rPr>
                  <w:rFonts w:ascii="Calibri" w:hAnsi="Calibri" w:cs="Calibri"/>
                  <w:color w:val="000000"/>
                </w:rPr>
                <w:t>1.5</w:t>
              </w:r>
            </w:ins>
          </w:p>
        </w:tc>
        <w:tc>
          <w:tcPr>
            <w:tcW w:w="665" w:type="pct"/>
            <w:tcBorders>
              <w:top w:val="single" w:sz="4" w:space="0" w:color="auto"/>
              <w:left w:val="single" w:sz="4" w:space="0" w:color="auto"/>
              <w:bottom w:val="single" w:sz="4" w:space="0" w:color="auto"/>
              <w:right w:val="single" w:sz="4" w:space="0" w:color="auto"/>
            </w:tcBorders>
            <w:vAlign w:val="bottom"/>
            <w:tcPrChange w:id="188" w:author="Alotaibi, Raed" w:date="2019-05-20T14:40:00Z">
              <w:tcPr>
                <w:tcW w:w="665" w:type="pct"/>
                <w:tcBorders>
                  <w:top w:val="single" w:sz="4" w:space="0" w:color="auto"/>
                  <w:left w:val="single" w:sz="4" w:space="0" w:color="auto"/>
                  <w:bottom w:val="single" w:sz="4" w:space="0" w:color="auto"/>
                  <w:right w:val="single" w:sz="4" w:space="0" w:color="auto"/>
                </w:tcBorders>
                <w:vAlign w:val="bottom"/>
              </w:tcPr>
            </w:tcPrChange>
          </w:tcPr>
          <w:p w14:paraId="2BFE43B2" w14:textId="377070AF" w:rsidR="00591FE9" w:rsidRDefault="00591FE9" w:rsidP="00591FE9">
            <w:ins w:id="189" w:author="Alotaibi, Raed" w:date="2019-05-20T14:29:00Z">
              <w:r>
                <w:rPr>
                  <w:rFonts w:ascii="Calibri" w:hAnsi="Calibri" w:cs="Calibri"/>
                  <w:color w:val="000000"/>
                </w:rPr>
                <w:t>7.9</w:t>
              </w:r>
            </w:ins>
          </w:p>
        </w:tc>
        <w:tc>
          <w:tcPr>
            <w:tcW w:w="674" w:type="pct"/>
            <w:tcBorders>
              <w:top w:val="single" w:sz="4" w:space="0" w:color="auto"/>
              <w:left w:val="single" w:sz="4" w:space="0" w:color="auto"/>
              <w:bottom w:val="single" w:sz="4" w:space="0" w:color="auto"/>
              <w:right w:val="single" w:sz="4" w:space="0" w:color="auto"/>
            </w:tcBorders>
            <w:vAlign w:val="bottom"/>
            <w:tcPrChange w:id="190" w:author="Alotaibi, Raed" w:date="2019-05-20T14:40:00Z">
              <w:tcPr>
                <w:tcW w:w="674" w:type="pct"/>
                <w:tcBorders>
                  <w:top w:val="single" w:sz="4" w:space="0" w:color="auto"/>
                  <w:left w:val="single" w:sz="4" w:space="0" w:color="auto"/>
                  <w:bottom w:val="single" w:sz="4" w:space="0" w:color="auto"/>
                  <w:right w:val="single" w:sz="4" w:space="0" w:color="auto"/>
                </w:tcBorders>
                <w:vAlign w:val="bottom"/>
              </w:tcPr>
            </w:tcPrChange>
          </w:tcPr>
          <w:p w14:paraId="5477DE41" w14:textId="6F9FA896" w:rsidR="00591FE9" w:rsidRDefault="00591FE9" w:rsidP="00591FE9">
            <w:ins w:id="191" w:author="Alotaibi, Raed" w:date="2019-05-20T14:29:00Z">
              <w:r>
                <w:rPr>
                  <w:rFonts w:ascii="Calibri" w:hAnsi="Calibri" w:cs="Calibri"/>
                  <w:color w:val="000000"/>
                </w:rPr>
                <w:t>11.4</w:t>
              </w:r>
            </w:ins>
          </w:p>
        </w:tc>
        <w:tc>
          <w:tcPr>
            <w:tcW w:w="442" w:type="pct"/>
            <w:tcBorders>
              <w:top w:val="single" w:sz="4" w:space="0" w:color="auto"/>
              <w:left w:val="single" w:sz="4" w:space="0" w:color="auto"/>
              <w:bottom w:val="single" w:sz="4" w:space="0" w:color="auto"/>
              <w:right w:val="single" w:sz="4" w:space="0" w:color="auto"/>
            </w:tcBorders>
            <w:vAlign w:val="bottom"/>
            <w:tcPrChange w:id="192" w:author="Alotaibi, Raed" w:date="2019-05-20T14:40:00Z">
              <w:tcPr>
                <w:tcW w:w="442" w:type="pct"/>
                <w:tcBorders>
                  <w:top w:val="single" w:sz="4" w:space="0" w:color="auto"/>
                  <w:left w:val="single" w:sz="4" w:space="0" w:color="auto"/>
                  <w:bottom w:val="single" w:sz="4" w:space="0" w:color="auto"/>
                  <w:right w:val="single" w:sz="4" w:space="0" w:color="auto"/>
                </w:tcBorders>
                <w:vAlign w:val="bottom"/>
              </w:tcPr>
            </w:tcPrChange>
          </w:tcPr>
          <w:p w14:paraId="394D8B56" w14:textId="5B13797A" w:rsidR="00591FE9" w:rsidRDefault="00591FE9" w:rsidP="00591FE9">
            <w:pPr>
              <w:rPr>
                <w:ins w:id="193" w:author="Alotaibi, Raed" w:date="2019-05-20T14:22:00Z"/>
              </w:rPr>
            </w:pPr>
            <w:ins w:id="194" w:author="Alotaibi, Raed" w:date="2019-05-20T14:29:00Z">
              <w:r>
                <w:rPr>
                  <w:rFonts w:ascii="Calibri" w:hAnsi="Calibri" w:cs="Calibri"/>
                  <w:color w:val="000000"/>
                </w:rPr>
                <w:t>16.6</w:t>
              </w:r>
            </w:ins>
          </w:p>
        </w:tc>
        <w:tc>
          <w:tcPr>
            <w:tcW w:w="447" w:type="pct"/>
            <w:tcBorders>
              <w:top w:val="single" w:sz="4" w:space="0" w:color="auto"/>
              <w:left w:val="single" w:sz="4" w:space="0" w:color="auto"/>
              <w:bottom w:val="single" w:sz="4" w:space="0" w:color="auto"/>
              <w:right w:val="single" w:sz="4" w:space="0" w:color="auto"/>
            </w:tcBorders>
            <w:vAlign w:val="bottom"/>
            <w:tcPrChange w:id="195" w:author="Alotaibi, Raed" w:date="2019-05-20T14:40:00Z">
              <w:tcPr>
                <w:tcW w:w="448" w:type="pct"/>
                <w:tcBorders>
                  <w:top w:val="single" w:sz="4" w:space="0" w:color="auto"/>
                  <w:left w:val="single" w:sz="4" w:space="0" w:color="auto"/>
                  <w:bottom w:val="single" w:sz="4" w:space="0" w:color="auto"/>
                  <w:right w:val="single" w:sz="4" w:space="0" w:color="auto"/>
                </w:tcBorders>
                <w:vAlign w:val="bottom"/>
              </w:tcPr>
            </w:tcPrChange>
          </w:tcPr>
          <w:p w14:paraId="4FDF325C" w14:textId="1528283F" w:rsidR="00591FE9" w:rsidRDefault="00591FE9" w:rsidP="00591FE9">
            <w:pPr>
              <w:rPr>
                <w:ins w:id="196" w:author="Alotaibi, Raed" w:date="2019-05-20T14:22:00Z"/>
              </w:rPr>
            </w:pPr>
            <w:ins w:id="197" w:author="Alotaibi, Raed" w:date="2019-05-20T14:29:00Z">
              <w:r>
                <w:rPr>
                  <w:rFonts w:ascii="Calibri" w:hAnsi="Calibri" w:cs="Calibri"/>
                  <w:color w:val="000000"/>
                </w:rPr>
                <w:t>58.3</w:t>
              </w:r>
            </w:ins>
          </w:p>
        </w:tc>
      </w:tr>
      <w:tr w:rsidR="00591FE9" w14:paraId="489843ED" w14:textId="409BD43B" w:rsidTr="00BC7C6F">
        <w:tc>
          <w:tcPr>
            <w:tcW w:w="633" w:type="pct"/>
            <w:vMerge w:val="restart"/>
            <w:tcBorders>
              <w:top w:val="single" w:sz="4" w:space="0" w:color="auto"/>
              <w:left w:val="single" w:sz="4" w:space="0" w:color="auto"/>
              <w:bottom w:val="single" w:sz="4" w:space="0" w:color="auto"/>
              <w:right w:val="single" w:sz="4" w:space="0" w:color="auto"/>
            </w:tcBorders>
            <w:vAlign w:val="center"/>
            <w:hideMark/>
            <w:tcPrChange w:id="198" w:author="Alotaibi, Raed" w:date="2019-05-20T14:40:00Z">
              <w:tcPr>
                <w:tcW w:w="633" w:type="pct"/>
                <w:vMerge w:val="restart"/>
                <w:tcBorders>
                  <w:top w:val="single" w:sz="4" w:space="0" w:color="auto"/>
                  <w:left w:val="single" w:sz="4" w:space="0" w:color="auto"/>
                  <w:bottom w:val="single" w:sz="4" w:space="0" w:color="auto"/>
                  <w:right w:val="single" w:sz="4" w:space="0" w:color="auto"/>
                </w:tcBorders>
                <w:vAlign w:val="center"/>
                <w:hideMark/>
              </w:tcPr>
            </w:tcPrChange>
          </w:tcPr>
          <w:p w14:paraId="40EB4F5D" w14:textId="77777777" w:rsidR="00591FE9" w:rsidRDefault="00591FE9" w:rsidP="00591FE9">
            <w:pPr>
              <w:rPr>
                <w:b/>
                <w:bCs/>
              </w:rPr>
            </w:pPr>
            <w:r>
              <w:rPr>
                <w:b/>
                <w:bCs/>
              </w:rPr>
              <w:t>By living location</w:t>
            </w:r>
          </w:p>
        </w:tc>
        <w:tc>
          <w:tcPr>
            <w:tcW w:w="1113" w:type="pct"/>
            <w:tcBorders>
              <w:top w:val="single" w:sz="4" w:space="0" w:color="auto"/>
              <w:left w:val="single" w:sz="4" w:space="0" w:color="auto"/>
              <w:bottom w:val="single" w:sz="4" w:space="0" w:color="auto"/>
              <w:right w:val="single" w:sz="4" w:space="0" w:color="auto"/>
            </w:tcBorders>
            <w:vAlign w:val="bottom"/>
            <w:hideMark/>
            <w:tcPrChange w:id="199" w:author="Alotaibi, Raed" w:date="2019-05-20T14:40:00Z">
              <w:tcPr>
                <w:tcW w:w="1113" w:type="pct"/>
                <w:tcBorders>
                  <w:top w:val="single" w:sz="4" w:space="0" w:color="auto"/>
                  <w:left w:val="single" w:sz="4" w:space="0" w:color="auto"/>
                  <w:bottom w:val="single" w:sz="4" w:space="0" w:color="auto"/>
                  <w:right w:val="single" w:sz="4" w:space="0" w:color="auto"/>
                </w:tcBorders>
                <w:vAlign w:val="bottom"/>
                <w:hideMark/>
              </w:tcPr>
            </w:tcPrChange>
          </w:tcPr>
          <w:p w14:paraId="1E507595" w14:textId="77777777" w:rsidR="00591FE9" w:rsidRDefault="00591FE9" w:rsidP="00591FE9">
            <w:pPr>
              <w:rPr>
                <w:b/>
                <w:bCs/>
              </w:rPr>
            </w:pPr>
            <w:r>
              <w:rPr>
                <w:rFonts w:ascii="Calibri" w:hAnsi="Calibri" w:cs="Calibri"/>
                <w:b/>
                <w:bCs/>
                <w:color w:val="000000"/>
              </w:rPr>
              <w:t>Rural</w:t>
            </w:r>
          </w:p>
        </w:tc>
        <w:tc>
          <w:tcPr>
            <w:tcW w:w="509" w:type="pct"/>
            <w:tcBorders>
              <w:top w:val="single" w:sz="4" w:space="0" w:color="auto"/>
              <w:left w:val="single" w:sz="4" w:space="0" w:color="auto"/>
              <w:bottom w:val="single" w:sz="4" w:space="0" w:color="auto"/>
              <w:right w:val="single" w:sz="4" w:space="0" w:color="auto"/>
            </w:tcBorders>
            <w:vAlign w:val="bottom"/>
            <w:tcPrChange w:id="200" w:author="Alotaibi, Raed" w:date="2019-05-20T14:40:00Z">
              <w:tcPr>
                <w:tcW w:w="509" w:type="pct"/>
                <w:tcBorders>
                  <w:top w:val="single" w:sz="4" w:space="0" w:color="auto"/>
                  <w:left w:val="single" w:sz="4" w:space="0" w:color="auto"/>
                  <w:bottom w:val="single" w:sz="4" w:space="0" w:color="auto"/>
                  <w:right w:val="single" w:sz="4" w:space="0" w:color="auto"/>
                </w:tcBorders>
                <w:vAlign w:val="bottom"/>
              </w:tcPr>
            </w:tcPrChange>
          </w:tcPr>
          <w:p w14:paraId="0FBBA3F5" w14:textId="409CB415" w:rsidR="00591FE9" w:rsidRDefault="00591FE9" w:rsidP="00591FE9">
            <w:ins w:id="201" w:author="Alotaibi, Raed" w:date="2019-05-20T14:29:00Z">
              <w:r>
                <w:rPr>
                  <w:rFonts w:ascii="Calibri" w:hAnsi="Calibri" w:cs="Calibri"/>
                  <w:color w:val="000000"/>
                </w:rPr>
                <w:t>8.0</w:t>
              </w:r>
            </w:ins>
          </w:p>
        </w:tc>
        <w:tc>
          <w:tcPr>
            <w:tcW w:w="517" w:type="pct"/>
            <w:tcBorders>
              <w:top w:val="single" w:sz="4" w:space="0" w:color="auto"/>
              <w:left w:val="single" w:sz="4" w:space="0" w:color="auto"/>
              <w:bottom w:val="single" w:sz="4" w:space="0" w:color="auto"/>
              <w:right w:val="single" w:sz="4" w:space="0" w:color="auto"/>
            </w:tcBorders>
            <w:vAlign w:val="bottom"/>
            <w:tcPrChange w:id="202" w:author="Alotaibi, Raed" w:date="2019-05-20T14:40:00Z">
              <w:tcPr>
                <w:tcW w:w="517" w:type="pct"/>
                <w:tcBorders>
                  <w:top w:val="single" w:sz="4" w:space="0" w:color="auto"/>
                  <w:left w:val="single" w:sz="4" w:space="0" w:color="auto"/>
                  <w:bottom w:val="single" w:sz="4" w:space="0" w:color="auto"/>
                  <w:right w:val="single" w:sz="4" w:space="0" w:color="auto"/>
                </w:tcBorders>
                <w:vAlign w:val="bottom"/>
              </w:tcPr>
            </w:tcPrChange>
          </w:tcPr>
          <w:p w14:paraId="2C8DA4C7" w14:textId="56B55023" w:rsidR="00591FE9" w:rsidRDefault="00591FE9" w:rsidP="00591FE9">
            <w:ins w:id="203" w:author="Alotaibi, Raed" w:date="2019-05-20T14:29:00Z">
              <w:r>
                <w:rPr>
                  <w:rFonts w:ascii="Calibri" w:hAnsi="Calibri" w:cs="Calibri"/>
                  <w:color w:val="000000"/>
                </w:rPr>
                <w:t>1.5</w:t>
              </w:r>
            </w:ins>
          </w:p>
        </w:tc>
        <w:tc>
          <w:tcPr>
            <w:tcW w:w="665" w:type="pct"/>
            <w:tcBorders>
              <w:top w:val="single" w:sz="4" w:space="0" w:color="auto"/>
              <w:left w:val="single" w:sz="4" w:space="0" w:color="auto"/>
              <w:bottom w:val="single" w:sz="4" w:space="0" w:color="auto"/>
              <w:right w:val="single" w:sz="4" w:space="0" w:color="auto"/>
            </w:tcBorders>
            <w:vAlign w:val="bottom"/>
            <w:tcPrChange w:id="204" w:author="Alotaibi, Raed" w:date="2019-05-20T14:40:00Z">
              <w:tcPr>
                <w:tcW w:w="665" w:type="pct"/>
                <w:tcBorders>
                  <w:top w:val="single" w:sz="4" w:space="0" w:color="auto"/>
                  <w:left w:val="single" w:sz="4" w:space="0" w:color="auto"/>
                  <w:bottom w:val="single" w:sz="4" w:space="0" w:color="auto"/>
                  <w:right w:val="single" w:sz="4" w:space="0" w:color="auto"/>
                </w:tcBorders>
                <w:vAlign w:val="bottom"/>
              </w:tcPr>
            </w:tcPrChange>
          </w:tcPr>
          <w:p w14:paraId="50F737AA" w14:textId="04D025A3" w:rsidR="00591FE9" w:rsidRDefault="00591FE9" w:rsidP="00591FE9">
            <w:ins w:id="205" w:author="Alotaibi, Raed" w:date="2019-05-20T14:29:00Z">
              <w:r>
                <w:rPr>
                  <w:rFonts w:ascii="Calibri" w:hAnsi="Calibri" w:cs="Calibri"/>
                  <w:color w:val="000000"/>
                </w:rPr>
                <w:t>6.0</w:t>
              </w:r>
            </w:ins>
          </w:p>
        </w:tc>
        <w:tc>
          <w:tcPr>
            <w:tcW w:w="674" w:type="pct"/>
            <w:tcBorders>
              <w:top w:val="single" w:sz="4" w:space="0" w:color="auto"/>
              <w:left w:val="single" w:sz="4" w:space="0" w:color="auto"/>
              <w:bottom w:val="single" w:sz="4" w:space="0" w:color="auto"/>
              <w:right w:val="single" w:sz="4" w:space="0" w:color="auto"/>
            </w:tcBorders>
            <w:vAlign w:val="bottom"/>
            <w:tcPrChange w:id="206" w:author="Alotaibi, Raed" w:date="2019-05-20T14:40:00Z">
              <w:tcPr>
                <w:tcW w:w="674" w:type="pct"/>
                <w:tcBorders>
                  <w:top w:val="single" w:sz="4" w:space="0" w:color="auto"/>
                  <w:left w:val="single" w:sz="4" w:space="0" w:color="auto"/>
                  <w:bottom w:val="single" w:sz="4" w:space="0" w:color="auto"/>
                  <w:right w:val="single" w:sz="4" w:space="0" w:color="auto"/>
                </w:tcBorders>
                <w:vAlign w:val="bottom"/>
              </w:tcPr>
            </w:tcPrChange>
          </w:tcPr>
          <w:p w14:paraId="371F58A3" w14:textId="4040864D" w:rsidR="00591FE9" w:rsidRDefault="00591FE9" w:rsidP="00591FE9">
            <w:ins w:id="207" w:author="Alotaibi, Raed" w:date="2019-05-20T14:29:00Z">
              <w:r>
                <w:rPr>
                  <w:rFonts w:ascii="Calibri" w:hAnsi="Calibri" w:cs="Calibri"/>
                  <w:color w:val="000000"/>
                </w:rPr>
                <w:t>7.8</w:t>
              </w:r>
            </w:ins>
          </w:p>
        </w:tc>
        <w:tc>
          <w:tcPr>
            <w:tcW w:w="442" w:type="pct"/>
            <w:tcBorders>
              <w:top w:val="single" w:sz="4" w:space="0" w:color="auto"/>
              <w:left w:val="single" w:sz="4" w:space="0" w:color="auto"/>
              <w:bottom w:val="single" w:sz="4" w:space="0" w:color="auto"/>
              <w:right w:val="single" w:sz="4" w:space="0" w:color="auto"/>
            </w:tcBorders>
            <w:vAlign w:val="bottom"/>
            <w:tcPrChange w:id="208" w:author="Alotaibi, Raed" w:date="2019-05-20T14:40:00Z">
              <w:tcPr>
                <w:tcW w:w="442" w:type="pct"/>
                <w:tcBorders>
                  <w:top w:val="single" w:sz="4" w:space="0" w:color="auto"/>
                  <w:left w:val="single" w:sz="4" w:space="0" w:color="auto"/>
                  <w:bottom w:val="single" w:sz="4" w:space="0" w:color="auto"/>
                  <w:right w:val="single" w:sz="4" w:space="0" w:color="auto"/>
                </w:tcBorders>
                <w:vAlign w:val="bottom"/>
              </w:tcPr>
            </w:tcPrChange>
          </w:tcPr>
          <w:p w14:paraId="3601B9EF" w14:textId="066D18A2" w:rsidR="00591FE9" w:rsidRDefault="00591FE9" w:rsidP="00591FE9">
            <w:pPr>
              <w:rPr>
                <w:ins w:id="209" w:author="Alotaibi, Raed" w:date="2019-05-20T14:22:00Z"/>
              </w:rPr>
            </w:pPr>
            <w:ins w:id="210" w:author="Alotaibi, Raed" w:date="2019-05-20T14:29:00Z">
              <w:r>
                <w:rPr>
                  <w:rFonts w:ascii="Calibri" w:hAnsi="Calibri" w:cs="Calibri"/>
                  <w:color w:val="000000"/>
                </w:rPr>
                <w:t>9.8</w:t>
              </w:r>
            </w:ins>
          </w:p>
        </w:tc>
        <w:tc>
          <w:tcPr>
            <w:tcW w:w="447" w:type="pct"/>
            <w:tcBorders>
              <w:top w:val="single" w:sz="4" w:space="0" w:color="auto"/>
              <w:left w:val="single" w:sz="4" w:space="0" w:color="auto"/>
              <w:bottom w:val="single" w:sz="4" w:space="0" w:color="auto"/>
              <w:right w:val="single" w:sz="4" w:space="0" w:color="auto"/>
            </w:tcBorders>
            <w:vAlign w:val="bottom"/>
            <w:tcPrChange w:id="211" w:author="Alotaibi, Raed" w:date="2019-05-20T14:40:00Z">
              <w:tcPr>
                <w:tcW w:w="447" w:type="pct"/>
                <w:tcBorders>
                  <w:top w:val="single" w:sz="4" w:space="0" w:color="auto"/>
                  <w:left w:val="single" w:sz="4" w:space="0" w:color="auto"/>
                  <w:bottom w:val="single" w:sz="4" w:space="0" w:color="auto"/>
                  <w:right w:val="single" w:sz="4" w:space="0" w:color="auto"/>
                </w:tcBorders>
                <w:vAlign w:val="bottom"/>
              </w:tcPr>
            </w:tcPrChange>
          </w:tcPr>
          <w:p w14:paraId="3529A8FC" w14:textId="2256BE78" w:rsidR="00591FE9" w:rsidRDefault="00591FE9" w:rsidP="00591FE9">
            <w:pPr>
              <w:rPr>
                <w:ins w:id="212" w:author="Alotaibi, Raed" w:date="2019-05-20T14:22:00Z"/>
              </w:rPr>
            </w:pPr>
            <w:ins w:id="213" w:author="Alotaibi, Raed" w:date="2019-05-20T14:29:00Z">
              <w:r>
                <w:rPr>
                  <w:rFonts w:ascii="Calibri" w:hAnsi="Calibri" w:cs="Calibri"/>
                  <w:color w:val="000000"/>
                </w:rPr>
                <w:t>37.7</w:t>
              </w:r>
            </w:ins>
          </w:p>
        </w:tc>
      </w:tr>
      <w:tr w:rsidR="00591FE9" w14:paraId="1DDD938F" w14:textId="1A44A550" w:rsidTr="00BC7C6F">
        <w:tc>
          <w:tcPr>
            <w:tcW w:w="633" w:type="pct"/>
            <w:vMerge/>
            <w:tcBorders>
              <w:top w:val="single" w:sz="4" w:space="0" w:color="auto"/>
              <w:left w:val="single" w:sz="4" w:space="0" w:color="auto"/>
              <w:bottom w:val="single" w:sz="4" w:space="0" w:color="auto"/>
              <w:right w:val="single" w:sz="4" w:space="0" w:color="auto"/>
            </w:tcBorders>
            <w:vAlign w:val="center"/>
            <w:hideMark/>
            <w:tcPrChange w:id="214" w:author="Alotaibi, Raed" w:date="2019-05-20T14:40:00Z">
              <w:tcPr>
                <w:tcW w:w="633" w:type="pct"/>
                <w:vMerge/>
                <w:tcBorders>
                  <w:top w:val="single" w:sz="4" w:space="0" w:color="auto"/>
                  <w:left w:val="single" w:sz="4" w:space="0" w:color="auto"/>
                  <w:bottom w:val="single" w:sz="4" w:space="0" w:color="auto"/>
                  <w:right w:val="single" w:sz="4" w:space="0" w:color="auto"/>
                </w:tcBorders>
                <w:vAlign w:val="center"/>
                <w:hideMark/>
              </w:tcPr>
            </w:tcPrChange>
          </w:tcPr>
          <w:p w14:paraId="1472A55B" w14:textId="77777777" w:rsidR="00591FE9" w:rsidRDefault="00591FE9" w:rsidP="00591FE9">
            <w:pPr>
              <w:rPr>
                <w:b/>
                <w:bCs/>
              </w:rPr>
            </w:pPr>
          </w:p>
        </w:tc>
        <w:tc>
          <w:tcPr>
            <w:tcW w:w="1113" w:type="pct"/>
            <w:tcBorders>
              <w:top w:val="single" w:sz="4" w:space="0" w:color="auto"/>
              <w:left w:val="single" w:sz="4" w:space="0" w:color="auto"/>
              <w:bottom w:val="single" w:sz="4" w:space="0" w:color="auto"/>
              <w:right w:val="single" w:sz="4" w:space="0" w:color="auto"/>
            </w:tcBorders>
            <w:vAlign w:val="bottom"/>
            <w:hideMark/>
            <w:tcPrChange w:id="215" w:author="Alotaibi, Raed" w:date="2019-05-20T14:40:00Z">
              <w:tcPr>
                <w:tcW w:w="1113" w:type="pct"/>
                <w:tcBorders>
                  <w:top w:val="single" w:sz="4" w:space="0" w:color="auto"/>
                  <w:left w:val="single" w:sz="4" w:space="0" w:color="auto"/>
                  <w:bottom w:val="single" w:sz="4" w:space="0" w:color="auto"/>
                  <w:right w:val="single" w:sz="4" w:space="0" w:color="auto"/>
                </w:tcBorders>
                <w:vAlign w:val="bottom"/>
                <w:hideMark/>
              </w:tcPr>
            </w:tcPrChange>
          </w:tcPr>
          <w:p w14:paraId="0D3E47C3" w14:textId="77777777" w:rsidR="00591FE9" w:rsidRDefault="00591FE9" w:rsidP="00591FE9">
            <w:pPr>
              <w:rPr>
                <w:b/>
                <w:bCs/>
              </w:rPr>
            </w:pPr>
            <w:r>
              <w:rPr>
                <w:rFonts w:ascii="Calibri" w:hAnsi="Calibri" w:cs="Calibri"/>
                <w:b/>
                <w:bCs/>
                <w:color w:val="000000"/>
              </w:rPr>
              <w:t>Urban cluster</w:t>
            </w:r>
          </w:p>
        </w:tc>
        <w:tc>
          <w:tcPr>
            <w:tcW w:w="509" w:type="pct"/>
            <w:tcBorders>
              <w:top w:val="single" w:sz="4" w:space="0" w:color="auto"/>
              <w:left w:val="single" w:sz="4" w:space="0" w:color="auto"/>
              <w:bottom w:val="single" w:sz="4" w:space="0" w:color="auto"/>
              <w:right w:val="single" w:sz="4" w:space="0" w:color="auto"/>
            </w:tcBorders>
            <w:vAlign w:val="bottom"/>
            <w:tcPrChange w:id="216" w:author="Alotaibi, Raed" w:date="2019-05-20T14:40:00Z">
              <w:tcPr>
                <w:tcW w:w="509" w:type="pct"/>
                <w:tcBorders>
                  <w:top w:val="single" w:sz="4" w:space="0" w:color="auto"/>
                  <w:left w:val="single" w:sz="4" w:space="0" w:color="auto"/>
                  <w:bottom w:val="single" w:sz="4" w:space="0" w:color="auto"/>
                  <w:right w:val="single" w:sz="4" w:space="0" w:color="auto"/>
                </w:tcBorders>
                <w:vAlign w:val="bottom"/>
              </w:tcPr>
            </w:tcPrChange>
          </w:tcPr>
          <w:p w14:paraId="2953C40E" w14:textId="74D5BD3C" w:rsidR="00591FE9" w:rsidRDefault="00591FE9" w:rsidP="00591FE9">
            <w:ins w:id="217" w:author="Alotaibi, Raed" w:date="2019-05-20T14:29:00Z">
              <w:r>
                <w:rPr>
                  <w:rFonts w:ascii="Calibri" w:hAnsi="Calibri" w:cs="Calibri"/>
                  <w:color w:val="000000"/>
                </w:rPr>
                <w:t>12.0</w:t>
              </w:r>
            </w:ins>
          </w:p>
        </w:tc>
        <w:tc>
          <w:tcPr>
            <w:tcW w:w="517" w:type="pct"/>
            <w:tcBorders>
              <w:top w:val="single" w:sz="4" w:space="0" w:color="auto"/>
              <w:left w:val="single" w:sz="4" w:space="0" w:color="auto"/>
              <w:bottom w:val="single" w:sz="4" w:space="0" w:color="auto"/>
              <w:right w:val="single" w:sz="4" w:space="0" w:color="auto"/>
            </w:tcBorders>
            <w:vAlign w:val="bottom"/>
            <w:tcPrChange w:id="218" w:author="Alotaibi, Raed" w:date="2019-05-20T14:40:00Z">
              <w:tcPr>
                <w:tcW w:w="517" w:type="pct"/>
                <w:tcBorders>
                  <w:top w:val="single" w:sz="4" w:space="0" w:color="auto"/>
                  <w:left w:val="single" w:sz="4" w:space="0" w:color="auto"/>
                  <w:bottom w:val="single" w:sz="4" w:space="0" w:color="auto"/>
                  <w:right w:val="single" w:sz="4" w:space="0" w:color="auto"/>
                </w:tcBorders>
                <w:vAlign w:val="bottom"/>
              </w:tcPr>
            </w:tcPrChange>
          </w:tcPr>
          <w:p w14:paraId="0D951A1E" w14:textId="46C9971D" w:rsidR="00591FE9" w:rsidRDefault="00591FE9" w:rsidP="00591FE9">
            <w:ins w:id="219" w:author="Alotaibi, Raed" w:date="2019-05-20T14:29:00Z">
              <w:r>
                <w:rPr>
                  <w:rFonts w:ascii="Calibri" w:hAnsi="Calibri" w:cs="Calibri"/>
                  <w:color w:val="000000"/>
                </w:rPr>
                <w:t>1.6</w:t>
              </w:r>
            </w:ins>
          </w:p>
        </w:tc>
        <w:tc>
          <w:tcPr>
            <w:tcW w:w="665" w:type="pct"/>
            <w:tcBorders>
              <w:top w:val="single" w:sz="4" w:space="0" w:color="auto"/>
              <w:left w:val="single" w:sz="4" w:space="0" w:color="auto"/>
              <w:bottom w:val="single" w:sz="4" w:space="0" w:color="auto"/>
              <w:right w:val="single" w:sz="4" w:space="0" w:color="auto"/>
            </w:tcBorders>
            <w:vAlign w:val="bottom"/>
            <w:tcPrChange w:id="220" w:author="Alotaibi, Raed" w:date="2019-05-20T14:40:00Z">
              <w:tcPr>
                <w:tcW w:w="665" w:type="pct"/>
                <w:tcBorders>
                  <w:top w:val="single" w:sz="4" w:space="0" w:color="auto"/>
                  <w:left w:val="single" w:sz="4" w:space="0" w:color="auto"/>
                  <w:bottom w:val="single" w:sz="4" w:space="0" w:color="auto"/>
                  <w:right w:val="single" w:sz="4" w:space="0" w:color="auto"/>
                </w:tcBorders>
                <w:vAlign w:val="bottom"/>
              </w:tcPr>
            </w:tcPrChange>
          </w:tcPr>
          <w:p w14:paraId="2C1799E3" w14:textId="3EB7182A" w:rsidR="00591FE9" w:rsidRDefault="00591FE9" w:rsidP="00591FE9">
            <w:ins w:id="221" w:author="Alotaibi, Raed" w:date="2019-05-20T14:29:00Z">
              <w:r>
                <w:rPr>
                  <w:rFonts w:ascii="Calibri" w:hAnsi="Calibri" w:cs="Calibri"/>
                  <w:color w:val="000000"/>
                </w:rPr>
                <w:t>9.6</w:t>
              </w:r>
            </w:ins>
          </w:p>
        </w:tc>
        <w:tc>
          <w:tcPr>
            <w:tcW w:w="674" w:type="pct"/>
            <w:tcBorders>
              <w:top w:val="single" w:sz="4" w:space="0" w:color="auto"/>
              <w:left w:val="single" w:sz="4" w:space="0" w:color="auto"/>
              <w:bottom w:val="single" w:sz="4" w:space="0" w:color="auto"/>
              <w:right w:val="single" w:sz="4" w:space="0" w:color="auto"/>
            </w:tcBorders>
            <w:vAlign w:val="bottom"/>
            <w:tcPrChange w:id="222" w:author="Alotaibi, Raed" w:date="2019-05-20T14:40:00Z">
              <w:tcPr>
                <w:tcW w:w="674" w:type="pct"/>
                <w:tcBorders>
                  <w:top w:val="single" w:sz="4" w:space="0" w:color="auto"/>
                  <w:left w:val="single" w:sz="4" w:space="0" w:color="auto"/>
                  <w:bottom w:val="single" w:sz="4" w:space="0" w:color="auto"/>
                  <w:right w:val="single" w:sz="4" w:space="0" w:color="auto"/>
                </w:tcBorders>
                <w:vAlign w:val="bottom"/>
              </w:tcPr>
            </w:tcPrChange>
          </w:tcPr>
          <w:p w14:paraId="20775AA8" w14:textId="1126DAED" w:rsidR="00591FE9" w:rsidRDefault="00591FE9" w:rsidP="00591FE9">
            <w:ins w:id="223" w:author="Alotaibi, Raed" w:date="2019-05-20T14:29:00Z">
              <w:r>
                <w:rPr>
                  <w:rFonts w:ascii="Calibri" w:hAnsi="Calibri" w:cs="Calibri"/>
                  <w:color w:val="000000"/>
                </w:rPr>
                <w:t>11.9</w:t>
              </w:r>
            </w:ins>
          </w:p>
        </w:tc>
        <w:tc>
          <w:tcPr>
            <w:tcW w:w="442" w:type="pct"/>
            <w:tcBorders>
              <w:top w:val="single" w:sz="4" w:space="0" w:color="auto"/>
              <w:left w:val="single" w:sz="4" w:space="0" w:color="auto"/>
              <w:bottom w:val="single" w:sz="4" w:space="0" w:color="auto"/>
              <w:right w:val="single" w:sz="4" w:space="0" w:color="auto"/>
            </w:tcBorders>
            <w:vAlign w:val="bottom"/>
            <w:tcPrChange w:id="224" w:author="Alotaibi, Raed" w:date="2019-05-20T14:40:00Z">
              <w:tcPr>
                <w:tcW w:w="442" w:type="pct"/>
                <w:tcBorders>
                  <w:top w:val="single" w:sz="4" w:space="0" w:color="auto"/>
                  <w:left w:val="single" w:sz="4" w:space="0" w:color="auto"/>
                  <w:bottom w:val="single" w:sz="4" w:space="0" w:color="auto"/>
                  <w:right w:val="single" w:sz="4" w:space="0" w:color="auto"/>
                </w:tcBorders>
                <w:vAlign w:val="bottom"/>
              </w:tcPr>
            </w:tcPrChange>
          </w:tcPr>
          <w:p w14:paraId="67C8DC65" w14:textId="1AA97D82" w:rsidR="00591FE9" w:rsidRDefault="00591FE9" w:rsidP="00591FE9">
            <w:pPr>
              <w:rPr>
                <w:ins w:id="225" w:author="Alotaibi, Raed" w:date="2019-05-20T14:22:00Z"/>
              </w:rPr>
            </w:pPr>
            <w:ins w:id="226" w:author="Alotaibi, Raed" w:date="2019-05-20T14:29:00Z">
              <w:r>
                <w:rPr>
                  <w:rFonts w:ascii="Calibri" w:hAnsi="Calibri" w:cs="Calibri"/>
                  <w:color w:val="000000"/>
                </w:rPr>
                <w:t>14.2</w:t>
              </w:r>
            </w:ins>
          </w:p>
        </w:tc>
        <w:tc>
          <w:tcPr>
            <w:tcW w:w="447" w:type="pct"/>
            <w:tcBorders>
              <w:top w:val="single" w:sz="4" w:space="0" w:color="auto"/>
              <w:left w:val="single" w:sz="4" w:space="0" w:color="auto"/>
              <w:bottom w:val="single" w:sz="4" w:space="0" w:color="auto"/>
              <w:right w:val="single" w:sz="4" w:space="0" w:color="auto"/>
            </w:tcBorders>
            <w:vAlign w:val="bottom"/>
            <w:tcPrChange w:id="227" w:author="Alotaibi, Raed" w:date="2019-05-20T14:40:00Z">
              <w:tcPr>
                <w:tcW w:w="447" w:type="pct"/>
                <w:tcBorders>
                  <w:top w:val="single" w:sz="4" w:space="0" w:color="auto"/>
                  <w:left w:val="single" w:sz="4" w:space="0" w:color="auto"/>
                  <w:bottom w:val="single" w:sz="4" w:space="0" w:color="auto"/>
                  <w:right w:val="single" w:sz="4" w:space="0" w:color="auto"/>
                </w:tcBorders>
                <w:vAlign w:val="bottom"/>
              </w:tcPr>
            </w:tcPrChange>
          </w:tcPr>
          <w:p w14:paraId="5686B8C4" w14:textId="73409BAC" w:rsidR="00591FE9" w:rsidRDefault="00591FE9" w:rsidP="00591FE9">
            <w:pPr>
              <w:rPr>
                <w:ins w:id="228" w:author="Alotaibi, Raed" w:date="2019-05-20T14:22:00Z"/>
              </w:rPr>
            </w:pPr>
            <w:ins w:id="229" w:author="Alotaibi, Raed" w:date="2019-05-20T14:29:00Z">
              <w:r>
                <w:rPr>
                  <w:rFonts w:ascii="Calibri" w:hAnsi="Calibri" w:cs="Calibri"/>
                  <w:color w:val="000000"/>
                </w:rPr>
                <w:t>35.6</w:t>
              </w:r>
            </w:ins>
          </w:p>
        </w:tc>
      </w:tr>
      <w:tr w:rsidR="00591FE9" w14:paraId="5B2EC4FE" w14:textId="096B14B8" w:rsidTr="00BC7C6F">
        <w:tc>
          <w:tcPr>
            <w:tcW w:w="633" w:type="pct"/>
            <w:vMerge/>
            <w:tcBorders>
              <w:top w:val="single" w:sz="4" w:space="0" w:color="auto"/>
              <w:left w:val="single" w:sz="4" w:space="0" w:color="auto"/>
              <w:bottom w:val="single" w:sz="4" w:space="0" w:color="auto"/>
              <w:right w:val="single" w:sz="4" w:space="0" w:color="auto"/>
            </w:tcBorders>
            <w:vAlign w:val="center"/>
            <w:hideMark/>
            <w:tcPrChange w:id="230" w:author="Alotaibi, Raed" w:date="2019-05-20T14:40:00Z">
              <w:tcPr>
                <w:tcW w:w="633" w:type="pct"/>
                <w:vMerge/>
                <w:tcBorders>
                  <w:top w:val="single" w:sz="4" w:space="0" w:color="auto"/>
                  <w:left w:val="single" w:sz="4" w:space="0" w:color="auto"/>
                  <w:bottom w:val="single" w:sz="4" w:space="0" w:color="auto"/>
                  <w:right w:val="single" w:sz="4" w:space="0" w:color="auto"/>
                </w:tcBorders>
                <w:vAlign w:val="center"/>
                <w:hideMark/>
              </w:tcPr>
            </w:tcPrChange>
          </w:tcPr>
          <w:p w14:paraId="58729516" w14:textId="77777777" w:rsidR="00591FE9" w:rsidRDefault="00591FE9" w:rsidP="00591FE9">
            <w:pPr>
              <w:rPr>
                <w:b/>
                <w:bCs/>
              </w:rPr>
            </w:pPr>
          </w:p>
        </w:tc>
        <w:tc>
          <w:tcPr>
            <w:tcW w:w="1113" w:type="pct"/>
            <w:tcBorders>
              <w:top w:val="single" w:sz="4" w:space="0" w:color="auto"/>
              <w:left w:val="single" w:sz="4" w:space="0" w:color="auto"/>
              <w:bottom w:val="single" w:sz="4" w:space="0" w:color="auto"/>
              <w:right w:val="single" w:sz="4" w:space="0" w:color="auto"/>
            </w:tcBorders>
            <w:vAlign w:val="bottom"/>
            <w:hideMark/>
            <w:tcPrChange w:id="231" w:author="Alotaibi, Raed" w:date="2019-05-20T14:40:00Z">
              <w:tcPr>
                <w:tcW w:w="1113" w:type="pct"/>
                <w:tcBorders>
                  <w:top w:val="single" w:sz="4" w:space="0" w:color="auto"/>
                  <w:left w:val="single" w:sz="4" w:space="0" w:color="auto"/>
                  <w:bottom w:val="single" w:sz="4" w:space="0" w:color="auto"/>
                  <w:right w:val="single" w:sz="4" w:space="0" w:color="auto"/>
                </w:tcBorders>
                <w:vAlign w:val="bottom"/>
                <w:hideMark/>
              </w:tcPr>
            </w:tcPrChange>
          </w:tcPr>
          <w:p w14:paraId="3ECE596A" w14:textId="77777777" w:rsidR="00591FE9" w:rsidRDefault="00591FE9" w:rsidP="00591FE9">
            <w:pPr>
              <w:rPr>
                <w:b/>
                <w:bCs/>
              </w:rPr>
            </w:pPr>
            <w:r>
              <w:rPr>
                <w:rFonts w:ascii="Calibri" w:hAnsi="Calibri" w:cs="Calibri"/>
                <w:b/>
                <w:bCs/>
                <w:color w:val="000000"/>
              </w:rPr>
              <w:t>Urbanized area</w:t>
            </w:r>
          </w:p>
        </w:tc>
        <w:tc>
          <w:tcPr>
            <w:tcW w:w="509" w:type="pct"/>
            <w:tcBorders>
              <w:top w:val="single" w:sz="4" w:space="0" w:color="auto"/>
              <w:left w:val="single" w:sz="4" w:space="0" w:color="auto"/>
              <w:bottom w:val="single" w:sz="4" w:space="0" w:color="auto"/>
              <w:right w:val="single" w:sz="4" w:space="0" w:color="auto"/>
            </w:tcBorders>
            <w:vAlign w:val="bottom"/>
            <w:tcPrChange w:id="232" w:author="Alotaibi, Raed" w:date="2019-05-20T14:40:00Z">
              <w:tcPr>
                <w:tcW w:w="509" w:type="pct"/>
                <w:tcBorders>
                  <w:top w:val="single" w:sz="4" w:space="0" w:color="auto"/>
                  <w:left w:val="single" w:sz="4" w:space="0" w:color="auto"/>
                  <w:bottom w:val="single" w:sz="4" w:space="0" w:color="auto"/>
                  <w:right w:val="single" w:sz="4" w:space="0" w:color="auto"/>
                </w:tcBorders>
                <w:vAlign w:val="bottom"/>
              </w:tcPr>
            </w:tcPrChange>
          </w:tcPr>
          <w:p w14:paraId="0D490AFB" w14:textId="10A0FF36" w:rsidR="00591FE9" w:rsidRDefault="00591FE9" w:rsidP="00591FE9">
            <w:ins w:id="233" w:author="Alotaibi, Raed" w:date="2019-05-20T14:29:00Z">
              <w:r>
                <w:rPr>
                  <w:rFonts w:ascii="Calibri" w:hAnsi="Calibri" w:cs="Calibri"/>
                  <w:color w:val="000000"/>
                </w:rPr>
                <w:t>18.4</w:t>
              </w:r>
            </w:ins>
          </w:p>
        </w:tc>
        <w:tc>
          <w:tcPr>
            <w:tcW w:w="517" w:type="pct"/>
            <w:tcBorders>
              <w:top w:val="single" w:sz="4" w:space="0" w:color="auto"/>
              <w:left w:val="single" w:sz="4" w:space="0" w:color="auto"/>
              <w:bottom w:val="single" w:sz="4" w:space="0" w:color="auto"/>
              <w:right w:val="single" w:sz="4" w:space="0" w:color="auto"/>
            </w:tcBorders>
            <w:vAlign w:val="bottom"/>
            <w:tcPrChange w:id="234" w:author="Alotaibi, Raed" w:date="2019-05-20T14:40:00Z">
              <w:tcPr>
                <w:tcW w:w="517" w:type="pct"/>
                <w:tcBorders>
                  <w:top w:val="single" w:sz="4" w:space="0" w:color="auto"/>
                  <w:left w:val="single" w:sz="4" w:space="0" w:color="auto"/>
                  <w:bottom w:val="single" w:sz="4" w:space="0" w:color="auto"/>
                  <w:right w:val="single" w:sz="4" w:space="0" w:color="auto"/>
                </w:tcBorders>
                <w:vAlign w:val="bottom"/>
              </w:tcPr>
            </w:tcPrChange>
          </w:tcPr>
          <w:p w14:paraId="4636FFFF" w14:textId="0B6B797C" w:rsidR="00591FE9" w:rsidRDefault="00591FE9" w:rsidP="00591FE9">
            <w:ins w:id="235" w:author="Alotaibi, Raed" w:date="2019-05-20T14:29:00Z">
              <w:r>
                <w:rPr>
                  <w:rFonts w:ascii="Calibri" w:hAnsi="Calibri" w:cs="Calibri"/>
                  <w:color w:val="000000"/>
                </w:rPr>
                <w:t>2.6</w:t>
              </w:r>
            </w:ins>
          </w:p>
        </w:tc>
        <w:tc>
          <w:tcPr>
            <w:tcW w:w="665" w:type="pct"/>
            <w:tcBorders>
              <w:top w:val="single" w:sz="4" w:space="0" w:color="auto"/>
              <w:left w:val="single" w:sz="4" w:space="0" w:color="auto"/>
              <w:bottom w:val="single" w:sz="4" w:space="0" w:color="auto"/>
              <w:right w:val="single" w:sz="4" w:space="0" w:color="auto"/>
            </w:tcBorders>
            <w:vAlign w:val="bottom"/>
            <w:tcPrChange w:id="236" w:author="Alotaibi, Raed" w:date="2019-05-20T14:40:00Z">
              <w:tcPr>
                <w:tcW w:w="665" w:type="pct"/>
                <w:tcBorders>
                  <w:top w:val="single" w:sz="4" w:space="0" w:color="auto"/>
                  <w:left w:val="single" w:sz="4" w:space="0" w:color="auto"/>
                  <w:bottom w:val="single" w:sz="4" w:space="0" w:color="auto"/>
                  <w:right w:val="single" w:sz="4" w:space="0" w:color="auto"/>
                </w:tcBorders>
                <w:vAlign w:val="bottom"/>
              </w:tcPr>
            </w:tcPrChange>
          </w:tcPr>
          <w:p w14:paraId="4707B80C" w14:textId="35204CBC" w:rsidR="00591FE9" w:rsidRDefault="00591FE9" w:rsidP="00591FE9">
            <w:ins w:id="237" w:author="Alotaibi, Raed" w:date="2019-05-20T14:29:00Z">
              <w:r>
                <w:rPr>
                  <w:rFonts w:ascii="Calibri" w:hAnsi="Calibri" w:cs="Calibri"/>
                  <w:color w:val="000000"/>
                </w:rPr>
                <w:t>13.0</w:t>
              </w:r>
            </w:ins>
          </w:p>
        </w:tc>
        <w:tc>
          <w:tcPr>
            <w:tcW w:w="674" w:type="pct"/>
            <w:tcBorders>
              <w:top w:val="single" w:sz="4" w:space="0" w:color="auto"/>
              <w:left w:val="single" w:sz="4" w:space="0" w:color="auto"/>
              <w:bottom w:val="single" w:sz="4" w:space="0" w:color="auto"/>
              <w:right w:val="single" w:sz="4" w:space="0" w:color="auto"/>
            </w:tcBorders>
            <w:vAlign w:val="bottom"/>
            <w:tcPrChange w:id="238" w:author="Alotaibi, Raed" w:date="2019-05-20T14:40:00Z">
              <w:tcPr>
                <w:tcW w:w="674" w:type="pct"/>
                <w:tcBorders>
                  <w:top w:val="single" w:sz="4" w:space="0" w:color="auto"/>
                  <w:left w:val="single" w:sz="4" w:space="0" w:color="auto"/>
                  <w:bottom w:val="single" w:sz="4" w:space="0" w:color="auto"/>
                  <w:right w:val="single" w:sz="4" w:space="0" w:color="auto"/>
                </w:tcBorders>
                <w:vAlign w:val="bottom"/>
              </w:tcPr>
            </w:tcPrChange>
          </w:tcPr>
          <w:p w14:paraId="0E2C791B" w14:textId="332C9519" w:rsidR="00591FE9" w:rsidRDefault="00591FE9" w:rsidP="00591FE9">
            <w:ins w:id="239" w:author="Alotaibi, Raed" w:date="2019-05-20T14:29:00Z">
              <w:r>
                <w:rPr>
                  <w:rFonts w:ascii="Calibri" w:hAnsi="Calibri" w:cs="Calibri"/>
                  <w:color w:val="000000"/>
                </w:rPr>
                <w:t>17.0</w:t>
              </w:r>
            </w:ins>
          </w:p>
        </w:tc>
        <w:tc>
          <w:tcPr>
            <w:tcW w:w="442" w:type="pct"/>
            <w:tcBorders>
              <w:top w:val="single" w:sz="4" w:space="0" w:color="auto"/>
              <w:left w:val="single" w:sz="4" w:space="0" w:color="auto"/>
              <w:bottom w:val="single" w:sz="4" w:space="0" w:color="auto"/>
              <w:right w:val="single" w:sz="4" w:space="0" w:color="auto"/>
            </w:tcBorders>
            <w:vAlign w:val="bottom"/>
            <w:tcPrChange w:id="240" w:author="Alotaibi, Raed" w:date="2019-05-20T14:40:00Z">
              <w:tcPr>
                <w:tcW w:w="442" w:type="pct"/>
                <w:tcBorders>
                  <w:top w:val="single" w:sz="4" w:space="0" w:color="auto"/>
                  <w:left w:val="single" w:sz="4" w:space="0" w:color="auto"/>
                  <w:bottom w:val="single" w:sz="4" w:space="0" w:color="auto"/>
                  <w:right w:val="single" w:sz="4" w:space="0" w:color="auto"/>
                </w:tcBorders>
                <w:vAlign w:val="bottom"/>
              </w:tcPr>
            </w:tcPrChange>
          </w:tcPr>
          <w:p w14:paraId="0A3E53C4" w14:textId="5060C0E4" w:rsidR="00591FE9" w:rsidRDefault="00591FE9" w:rsidP="00591FE9">
            <w:pPr>
              <w:rPr>
                <w:ins w:id="241" w:author="Alotaibi, Raed" w:date="2019-05-20T14:22:00Z"/>
              </w:rPr>
            </w:pPr>
            <w:ins w:id="242" w:author="Alotaibi, Raed" w:date="2019-05-20T14:29:00Z">
              <w:r>
                <w:rPr>
                  <w:rFonts w:ascii="Calibri" w:hAnsi="Calibri" w:cs="Calibri"/>
                  <w:color w:val="000000"/>
                </w:rPr>
                <w:t>22.1</w:t>
              </w:r>
            </w:ins>
          </w:p>
        </w:tc>
        <w:tc>
          <w:tcPr>
            <w:tcW w:w="447" w:type="pct"/>
            <w:tcBorders>
              <w:top w:val="single" w:sz="4" w:space="0" w:color="auto"/>
              <w:left w:val="single" w:sz="4" w:space="0" w:color="auto"/>
              <w:bottom w:val="single" w:sz="4" w:space="0" w:color="auto"/>
              <w:right w:val="single" w:sz="4" w:space="0" w:color="auto"/>
            </w:tcBorders>
            <w:vAlign w:val="bottom"/>
            <w:tcPrChange w:id="243" w:author="Alotaibi, Raed" w:date="2019-05-20T14:40:00Z">
              <w:tcPr>
                <w:tcW w:w="447" w:type="pct"/>
                <w:tcBorders>
                  <w:top w:val="single" w:sz="4" w:space="0" w:color="auto"/>
                  <w:left w:val="single" w:sz="4" w:space="0" w:color="auto"/>
                  <w:bottom w:val="single" w:sz="4" w:space="0" w:color="auto"/>
                  <w:right w:val="single" w:sz="4" w:space="0" w:color="auto"/>
                </w:tcBorders>
                <w:vAlign w:val="bottom"/>
              </w:tcPr>
            </w:tcPrChange>
          </w:tcPr>
          <w:p w14:paraId="6C067E54" w14:textId="2AD4B861" w:rsidR="00591FE9" w:rsidRDefault="00591FE9" w:rsidP="00591FE9">
            <w:pPr>
              <w:rPr>
                <w:ins w:id="244" w:author="Alotaibi, Raed" w:date="2019-05-20T14:22:00Z"/>
              </w:rPr>
            </w:pPr>
            <w:ins w:id="245" w:author="Alotaibi, Raed" w:date="2019-05-20T14:29:00Z">
              <w:r>
                <w:rPr>
                  <w:rFonts w:ascii="Calibri" w:hAnsi="Calibri" w:cs="Calibri"/>
                  <w:color w:val="000000"/>
                </w:rPr>
                <w:t>58.3</w:t>
              </w:r>
            </w:ins>
          </w:p>
        </w:tc>
      </w:tr>
      <w:tr w:rsidR="00591FE9" w14:paraId="531BF407" w14:textId="50295227" w:rsidTr="00BC7C6F">
        <w:tc>
          <w:tcPr>
            <w:tcW w:w="633" w:type="pct"/>
            <w:vMerge w:val="restart"/>
            <w:tcBorders>
              <w:top w:val="single" w:sz="4" w:space="0" w:color="auto"/>
              <w:left w:val="single" w:sz="4" w:space="0" w:color="auto"/>
              <w:bottom w:val="single" w:sz="4" w:space="0" w:color="auto"/>
              <w:right w:val="single" w:sz="4" w:space="0" w:color="auto"/>
            </w:tcBorders>
            <w:vAlign w:val="center"/>
            <w:hideMark/>
            <w:tcPrChange w:id="246" w:author="Alotaibi, Raed" w:date="2019-05-20T14:40:00Z">
              <w:tcPr>
                <w:tcW w:w="633" w:type="pct"/>
                <w:vMerge w:val="restart"/>
                <w:tcBorders>
                  <w:top w:val="single" w:sz="4" w:space="0" w:color="auto"/>
                  <w:left w:val="single" w:sz="4" w:space="0" w:color="auto"/>
                  <w:bottom w:val="single" w:sz="4" w:space="0" w:color="auto"/>
                  <w:right w:val="single" w:sz="4" w:space="0" w:color="auto"/>
                </w:tcBorders>
                <w:vAlign w:val="center"/>
                <w:hideMark/>
              </w:tcPr>
            </w:tcPrChange>
          </w:tcPr>
          <w:p w14:paraId="2C48295A" w14:textId="77777777" w:rsidR="00591FE9" w:rsidRDefault="00591FE9" w:rsidP="00591FE9">
            <w:pPr>
              <w:rPr>
                <w:b/>
                <w:bCs/>
              </w:rPr>
            </w:pPr>
            <w:r>
              <w:rPr>
                <w:b/>
                <w:bCs/>
              </w:rPr>
              <w:t>By median household income</w:t>
            </w:r>
          </w:p>
        </w:tc>
        <w:tc>
          <w:tcPr>
            <w:tcW w:w="1113" w:type="pct"/>
            <w:tcBorders>
              <w:top w:val="single" w:sz="4" w:space="0" w:color="auto"/>
              <w:left w:val="single" w:sz="4" w:space="0" w:color="auto"/>
              <w:bottom w:val="single" w:sz="4" w:space="0" w:color="auto"/>
              <w:right w:val="single" w:sz="4" w:space="0" w:color="auto"/>
            </w:tcBorders>
            <w:hideMark/>
            <w:tcPrChange w:id="247" w:author="Alotaibi, Raed" w:date="2019-05-20T14:40:00Z">
              <w:tcPr>
                <w:tcW w:w="1113" w:type="pct"/>
                <w:tcBorders>
                  <w:top w:val="single" w:sz="4" w:space="0" w:color="auto"/>
                  <w:left w:val="single" w:sz="4" w:space="0" w:color="auto"/>
                  <w:bottom w:val="single" w:sz="4" w:space="0" w:color="auto"/>
                  <w:right w:val="single" w:sz="4" w:space="0" w:color="auto"/>
                </w:tcBorders>
                <w:hideMark/>
              </w:tcPr>
            </w:tcPrChange>
          </w:tcPr>
          <w:p w14:paraId="67673CCE" w14:textId="77777777" w:rsidR="00591FE9" w:rsidRDefault="00591FE9" w:rsidP="00591FE9">
            <w:pPr>
              <w:rPr>
                <w:b/>
                <w:bCs/>
              </w:rPr>
            </w:pPr>
            <w:r>
              <w:rPr>
                <w:b/>
                <w:bCs/>
              </w:rPr>
              <w:t>&lt;$20,000</w:t>
            </w:r>
          </w:p>
        </w:tc>
        <w:tc>
          <w:tcPr>
            <w:tcW w:w="509" w:type="pct"/>
            <w:tcBorders>
              <w:top w:val="single" w:sz="4" w:space="0" w:color="auto"/>
              <w:left w:val="single" w:sz="4" w:space="0" w:color="auto"/>
              <w:bottom w:val="single" w:sz="4" w:space="0" w:color="auto"/>
              <w:right w:val="single" w:sz="4" w:space="0" w:color="auto"/>
            </w:tcBorders>
            <w:vAlign w:val="bottom"/>
            <w:tcPrChange w:id="248" w:author="Alotaibi, Raed" w:date="2019-05-20T14:40:00Z">
              <w:tcPr>
                <w:tcW w:w="509" w:type="pct"/>
                <w:tcBorders>
                  <w:top w:val="single" w:sz="4" w:space="0" w:color="auto"/>
                  <w:left w:val="single" w:sz="4" w:space="0" w:color="auto"/>
                  <w:bottom w:val="single" w:sz="4" w:space="0" w:color="auto"/>
                  <w:right w:val="single" w:sz="4" w:space="0" w:color="auto"/>
                </w:tcBorders>
                <w:vAlign w:val="bottom"/>
              </w:tcPr>
            </w:tcPrChange>
          </w:tcPr>
          <w:p w14:paraId="7E94A63D" w14:textId="3DB23B01" w:rsidR="00591FE9" w:rsidRDefault="00591FE9" w:rsidP="00591FE9">
            <w:ins w:id="249" w:author="Alotaibi, Raed" w:date="2019-05-20T14:29:00Z">
              <w:r>
                <w:rPr>
                  <w:rFonts w:ascii="Calibri" w:hAnsi="Calibri" w:cs="Calibri"/>
                  <w:color w:val="000000"/>
                </w:rPr>
                <w:t>16.1</w:t>
              </w:r>
            </w:ins>
          </w:p>
        </w:tc>
        <w:tc>
          <w:tcPr>
            <w:tcW w:w="517" w:type="pct"/>
            <w:tcBorders>
              <w:top w:val="single" w:sz="4" w:space="0" w:color="auto"/>
              <w:left w:val="single" w:sz="4" w:space="0" w:color="auto"/>
              <w:bottom w:val="single" w:sz="4" w:space="0" w:color="auto"/>
              <w:right w:val="single" w:sz="4" w:space="0" w:color="auto"/>
            </w:tcBorders>
            <w:vAlign w:val="bottom"/>
            <w:tcPrChange w:id="250" w:author="Alotaibi, Raed" w:date="2019-05-20T14:40:00Z">
              <w:tcPr>
                <w:tcW w:w="517" w:type="pct"/>
                <w:tcBorders>
                  <w:top w:val="single" w:sz="4" w:space="0" w:color="auto"/>
                  <w:left w:val="single" w:sz="4" w:space="0" w:color="auto"/>
                  <w:bottom w:val="single" w:sz="4" w:space="0" w:color="auto"/>
                  <w:right w:val="single" w:sz="4" w:space="0" w:color="auto"/>
                </w:tcBorders>
                <w:vAlign w:val="bottom"/>
              </w:tcPr>
            </w:tcPrChange>
          </w:tcPr>
          <w:p w14:paraId="27BA7895" w14:textId="798E6010" w:rsidR="00591FE9" w:rsidRDefault="00591FE9" w:rsidP="00591FE9">
            <w:ins w:id="251" w:author="Alotaibi, Raed" w:date="2019-05-20T14:29:00Z">
              <w:r>
                <w:rPr>
                  <w:rFonts w:ascii="Calibri" w:hAnsi="Calibri" w:cs="Calibri"/>
                  <w:color w:val="000000"/>
                </w:rPr>
                <w:t>2.0</w:t>
              </w:r>
            </w:ins>
          </w:p>
        </w:tc>
        <w:tc>
          <w:tcPr>
            <w:tcW w:w="665" w:type="pct"/>
            <w:tcBorders>
              <w:top w:val="single" w:sz="4" w:space="0" w:color="auto"/>
              <w:left w:val="single" w:sz="4" w:space="0" w:color="auto"/>
              <w:bottom w:val="single" w:sz="4" w:space="0" w:color="auto"/>
              <w:right w:val="single" w:sz="4" w:space="0" w:color="auto"/>
            </w:tcBorders>
            <w:vAlign w:val="bottom"/>
            <w:tcPrChange w:id="252" w:author="Alotaibi, Raed" w:date="2019-05-20T14:40:00Z">
              <w:tcPr>
                <w:tcW w:w="665" w:type="pct"/>
                <w:tcBorders>
                  <w:top w:val="single" w:sz="4" w:space="0" w:color="auto"/>
                  <w:left w:val="single" w:sz="4" w:space="0" w:color="auto"/>
                  <w:bottom w:val="single" w:sz="4" w:space="0" w:color="auto"/>
                  <w:right w:val="single" w:sz="4" w:space="0" w:color="auto"/>
                </w:tcBorders>
                <w:vAlign w:val="bottom"/>
              </w:tcPr>
            </w:tcPrChange>
          </w:tcPr>
          <w:p w14:paraId="37B0C0E0" w14:textId="660849AF" w:rsidR="00591FE9" w:rsidRDefault="00591FE9" w:rsidP="00591FE9">
            <w:ins w:id="253" w:author="Alotaibi, Raed" w:date="2019-05-20T14:29:00Z">
              <w:r>
                <w:rPr>
                  <w:rFonts w:ascii="Calibri" w:hAnsi="Calibri" w:cs="Calibri"/>
                  <w:color w:val="000000"/>
                </w:rPr>
                <w:t>10.4</w:t>
              </w:r>
            </w:ins>
          </w:p>
        </w:tc>
        <w:tc>
          <w:tcPr>
            <w:tcW w:w="674" w:type="pct"/>
            <w:tcBorders>
              <w:top w:val="single" w:sz="4" w:space="0" w:color="auto"/>
              <w:left w:val="single" w:sz="4" w:space="0" w:color="auto"/>
              <w:bottom w:val="single" w:sz="4" w:space="0" w:color="auto"/>
              <w:right w:val="single" w:sz="4" w:space="0" w:color="auto"/>
            </w:tcBorders>
            <w:vAlign w:val="bottom"/>
            <w:tcPrChange w:id="254" w:author="Alotaibi, Raed" w:date="2019-05-20T14:40:00Z">
              <w:tcPr>
                <w:tcW w:w="674" w:type="pct"/>
                <w:tcBorders>
                  <w:top w:val="single" w:sz="4" w:space="0" w:color="auto"/>
                  <w:left w:val="single" w:sz="4" w:space="0" w:color="auto"/>
                  <w:bottom w:val="single" w:sz="4" w:space="0" w:color="auto"/>
                  <w:right w:val="single" w:sz="4" w:space="0" w:color="auto"/>
                </w:tcBorders>
                <w:vAlign w:val="bottom"/>
              </w:tcPr>
            </w:tcPrChange>
          </w:tcPr>
          <w:p w14:paraId="12E41590" w14:textId="66FFB2C9" w:rsidR="00591FE9" w:rsidRDefault="00591FE9" w:rsidP="00591FE9">
            <w:ins w:id="255" w:author="Alotaibi, Raed" w:date="2019-05-20T14:29:00Z">
              <w:r>
                <w:rPr>
                  <w:rFonts w:ascii="Calibri" w:hAnsi="Calibri" w:cs="Calibri"/>
                  <w:color w:val="000000"/>
                </w:rPr>
                <w:t>14.9</w:t>
              </w:r>
            </w:ins>
          </w:p>
        </w:tc>
        <w:tc>
          <w:tcPr>
            <w:tcW w:w="442" w:type="pct"/>
            <w:tcBorders>
              <w:top w:val="single" w:sz="4" w:space="0" w:color="auto"/>
              <w:left w:val="single" w:sz="4" w:space="0" w:color="auto"/>
              <w:bottom w:val="single" w:sz="4" w:space="0" w:color="auto"/>
              <w:right w:val="single" w:sz="4" w:space="0" w:color="auto"/>
            </w:tcBorders>
            <w:vAlign w:val="bottom"/>
            <w:tcPrChange w:id="256" w:author="Alotaibi, Raed" w:date="2019-05-20T14:40:00Z">
              <w:tcPr>
                <w:tcW w:w="442" w:type="pct"/>
                <w:tcBorders>
                  <w:top w:val="single" w:sz="4" w:space="0" w:color="auto"/>
                  <w:left w:val="single" w:sz="4" w:space="0" w:color="auto"/>
                  <w:bottom w:val="single" w:sz="4" w:space="0" w:color="auto"/>
                  <w:right w:val="single" w:sz="4" w:space="0" w:color="auto"/>
                </w:tcBorders>
                <w:vAlign w:val="bottom"/>
              </w:tcPr>
            </w:tcPrChange>
          </w:tcPr>
          <w:p w14:paraId="353A43E6" w14:textId="7A7ABEA7" w:rsidR="00591FE9" w:rsidRDefault="00591FE9" w:rsidP="00591FE9">
            <w:pPr>
              <w:rPr>
                <w:ins w:id="257" w:author="Alotaibi, Raed" w:date="2019-05-20T14:22:00Z"/>
              </w:rPr>
            </w:pPr>
            <w:ins w:id="258" w:author="Alotaibi, Raed" w:date="2019-05-20T14:29:00Z">
              <w:r>
                <w:rPr>
                  <w:rFonts w:ascii="Calibri" w:hAnsi="Calibri" w:cs="Calibri"/>
                  <w:color w:val="000000"/>
                </w:rPr>
                <w:t>20.1</w:t>
              </w:r>
            </w:ins>
          </w:p>
        </w:tc>
        <w:tc>
          <w:tcPr>
            <w:tcW w:w="447" w:type="pct"/>
            <w:tcBorders>
              <w:top w:val="single" w:sz="4" w:space="0" w:color="auto"/>
              <w:left w:val="single" w:sz="4" w:space="0" w:color="auto"/>
              <w:bottom w:val="single" w:sz="4" w:space="0" w:color="auto"/>
              <w:right w:val="single" w:sz="4" w:space="0" w:color="auto"/>
            </w:tcBorders>
            <w:vAlign w:val="bottom"/>
            <w:tcPrChange w:id="259" w:author="Alotaibi, Raed" w:date="2019-05-20T14:40:00Z">
              <w:tcPr>
                <w:tcW w:w="447" w:type="pct"/>
                <w:tcBorders>
                  <w:top w:val="single" w:sz="4" w:space="0" w:color="auto"/>
                  <w:left w:val="single" w:sz="4" w:space="0" w:color="auto"/>
                  <w:bottom w:val="single" w:sz="4" w:space="0" w:color="auto"/>
                  <w:right w:val="single" w:sz="4" w:space="0" w:color="auto"/>
                </w:tcBorders>
                <w:vAlign w:val="bottom"/>
              </w:tcPr>
            </w:tcPrChange>
          </w:tcPr>
          <w:p w14:paraId="5C4182E6" w14:textId="51F1139D" w:rsidR="00591FE9" w:rsidRDefault="00591FE9" w:rsidP="00591FE9">
            <w:pPr>
              <w:rPr>
                <w:ins w:id="260" w:author="Alotaibi, Raed" w:date="2019-05-20T14:22:00Z"/>
              </w:rPr>
            </w:pPr>
            <w:ins w:id="261" w:author="Alotaibi, Raed" w:date="2019-05-20T14:29:00Z">
              <w:r>
                <w:rPr>
                  <w:rFonts w:ascii="Calibri" w:hAnsi="Calibri" w:cs="Calibri"/>
                  <w:color w:val="000000"/>
                </w:rPr>
                <w:t>56.8</w:t>
              </w:r>
            </w:ins>
          </w:p>
        </w:tc>
      </w:tr>
      <w:tr w:rsidR="00591FE9" w14:paraId="0C2D1604" w14:textId="58479E80" w:rsidTr="00BC7C6F">
        <w:tc>
          <w:tcPr>
            <w:tcW w:w="633" w:type="pct"/>
            <w:vMerge/>
            <w:tcBorders>
              <w:top w:val="single" w:sz="4" w:space="0" w:color="auto"/>
              <w:left w:val="single" w:sz="4" w:space="0" w:color="auto"/>
              <w:bottom w:val="single" w:sz="4" w:space="0" w:color="auto"/>
              <w:right w:val="single" w:sz="4" w:space="0" w:color="auto"/>
            </w:tcBorders>
            <w:vAlign w:val="center"/>
            <w:hideMark/>
            <w:tcPrChange w:id="262" w:author="Alotaibi, Raed" w:date="2019-05-20T14:40:00Z">
              <w:tcPr>
                <w:tcW w:w="633" w:type="pct"/>
                <w:vMerge/>
                <w:tcBorders>
                  <w:top w:val="single" w:sz="4" w:space="0" w:color="auto"/>
                  <w:left w:val="single" w:sz="4" w:space="0" w:color="auto"/>
                  <w:bottom w:val="single" w:sz="4" w:space="0" w:color="auto"/>
                  <w:right w:val="single" w:sz="4" w:space="0" w:color="auto"/>
                </w:tcBorders>
                <w:vAlign w:val="center"/>
                <w:hideMark/>
              </w:tcPr>
            </w:tcPrChange>
          </w:tcPr>
          <w:p w14:paraId="726D8BA7" w14:textId="77777777" w:rsidR="00591FE9" w:rsidRDefault="00591FE9" w:rsidP="00591FE9">
            <w:pPr>
              <w:rPr>
                <w:b/>
                <w:bCs/>
              </w:rPr>
            </w:pPr>
          </w:p>
        </w:tc>
        <w:tc>
          <w:tcPr>
            <w:tcW w:w="1113" w:type="pct"/>
            <w:tcBorders>
              <w:top w:val="single" w:sz="4" w:space="0" w:color="auto"/>
              <w:left w:val="single" w:sz="4" w:space="0" w:color="auto"/>
              <w:bottom w:val="single" w:sz="4" w:space="0" w:color="auto"/>
              <w:right w:val="single" w:sz="4" w:space="0" w:color="auto"/>
            </w:tcBorders>
            <w:hideMark/>
            <w:tcPrChange w:id="263" w:author="Alotaibi, Raed" w:date="2019-05-20T14:40:00Z">
              <w:tcPr>
                <w:tcW w:w="1113" w:type="pct"/>
                <w:tcBorders>
                  <w:top w:val="single" w:sz="4" w:space="0" w:color="auto"/>
                  <w:left w:val="single" w:sz="4" w:space="0" w:color="auto"/>
                  <w:bottom w:val="single" w:sz="4" w:space="0" w:color="auto"/>
                  <w:right w:val="single" w:sz="4" w:space="0" w:color="auto"/>
                </w:tcBorders>
                <w:hideMark/>
              </w:tcPr>
            </w:tcPrChange>
          </w:tcPr>
          <w:p w14:paraId="6F938113" w14:textId="77777777" w:rsidR="00591FE9" w:rsidRDefault="00591FE9" w:rsidP="00591FE9">
            <w:pPr>
              <w:rPr>
                <w:b/>
                <w:bCs/>
              </w:rPr>
            </w:pPr>
            <w:r>
              <w:rPr>
                <w:b/>
                <w:bCs/>
              </w:rPr>
              <w:t>$20,000 to &lt;$35,000</w:t>
            </w:r>
          </w:p>
        </w:tc>
        <w:tc>
          <w:tcPr>
            <w:tcW w:w="509" w:type="pct"/>
            <w:tcBorders>
              <w:top w:val="single" w:sz="4" w:space="0" w:color="auto"/>
              <w:left w:val="single" w:sz="4" w:space="0" w:color="auto"/>
              <w:bottom w:val="single" w:sz="4" w:space="0" w:color="auto"/>
              <w:right w:val="single" w:sz="4" w:space="0" w:color="auto"/>
            </w:tcBorders>
            <w:vAlign w:val="bottom"/>
            <w:tcPrChange w:id="264" w:author="Alotaibi, Raed" w:date="2019-05-20T14:40:00Z">
              <w:tcPr>
                <w:tcW w:w="509" w:type="pct"/>
                <w:tcBorders>
                  <w:top w:val="single" w:sz="4" w:space="0" w:color="auto"/>
                  <w:left w:val="single" w:sz="4" w:space="0" w:color="auto"/>
                  <w:bottom w:val="single" w:sz="4" w:space="0" w:color="auto"/>
                  <w:right w:val="single" w:sz="4" w:space="0" w:color="auto"/>
                </w:tcBorders>
                <w:vAlign w:val="bottom"/>
              </w:tcPr>
            </w:tcPrChange>
          </w:tcPr>
          <w:p w14:paraId="08CB960A" w14:textId="288A4D1F" w:rsidR="00591FE9" w:rsidRDefault="00591FE9" w:rsidP="00591FE9">
            <w:ins w:id="265" w:author="Alotaibi, Raed" w:date="2019-05-20T14:29:00Z">
              <w:r>
                <w:rPr>
                  <w:rFonts w:ascii="Calibri" w:hAnsi="Calibri" w:cs="Calibri"/>
                  <w:color w:val="000000"/>
                </w:rPr>
                <w:t>13.2</w:t>
              </w:r>
            </w:ins>
          </w:p>
        </w:tc>
        <w:tc>
          <w:tcPr>
            <w:tcW w:w="517" w:type="pct"/>
            <w:tcBorders>
              <w:top w:val="single" w:sz="4" w:space="0" w:color="auto"/>
              <w:left w:val="single" w:sz="4" w:space="0" w:color="auto"/>
              <w:bottom w:val="single" w:sz="4" w:space="0" w:color="auto"/>
              <w:right w:val="single" w:sz="4" w:space="0" w:color="auto"/>
            </w:tcBorders>
            <w:vAlign w:val="bottom"/>
            <w:tcPrChange w:id="266" w:author="Alotaibi, Raed" w:date="2019-05-20T14:40:00Z">
              <w:tcPr>
                <w:tcW w:w="517" w:type="pct"/>
                <w:tcBorders>
                  <w:top w:val="single" w:sz="4" w:space="0" w:color="auto"/>
                  <w:left w:val="single" w:sz="4" w:space="0" w:color="auto"/>
                  <w:bottom w:val="single" w:sz="4" w:space="0" w:color="auto"/>
                  <w:right w:val="single" w:sz="4" w:space="0" w:color="auto"/>
                </w:tcBorders>
                <w:vAlign w:val="bottom"/>
              </w:tcPr>
            </w:tcPrChange>
          </w:tcPr>
          <w:p w14:paraId="0547B2E9" w14:textId="5CBD64FE" w:rsidR="00591FE9" w:rsidRDefault="00591FE9" w:rsidP="00591FE9">
            <w:ins w:id="267" w:author="Alotaibi, Raed" w:date="2019-05-20T14:29:00Z">
              <w:r>
                <w:rPr>
                  <w:rFonts w:ascii="Calibri" w:hAnsi="Calibri" w:cs="Calibri"/>
                  <w:color w:val="000000"/>
                </w:rPr>
                <w:t>1.6</w:t>
              </w:r>
            </w:ins>
          </w:p>
        </w:tc>
        <w:tc>
          <w:tcPr>
            <w:tcW w:w="665" w:type="pct"/>
            <w:tcBorders>
              <w:top w:val="single" w:sz="4" w:space="0" w:color="auto"/>
              <w:left w:val="single" w:sz="4" w:space="0" w:color="auto"/>
              <w:bottom w:val="single" w:sz="4" w:space="0" w:color="auto"/>
              <w:right w:val="single" w:sz="4" w:space="0" w:color="auto"/>
            </w:tcBorders>
            <w:vAlign w:val="bottom"/>
            <w:tcPrChange w:id="268" w:author="Alotaibi, Raed" w:date="2019-05-20T14:40:00Z">
              <w:tcPr>
                <w:tcW w:w="665" w:type="pct"/>
                <w:tcBorders>
                  <w:top w:val="single" w:sz="4" w:space="0" w:color="auto"/>
                  <w:left w:val="single" w:sz="4" w:space="0" w:color="auto"/>
                  <w:bottom w:val="single" w:sz="4" w:space="0" w:color="auto"/>
                  <w:right w:val="single" w:sz="4" w:space="0" w:color="auto"/>
                </w:tcBorders>
                <w:vAlign w:val="bottom"/>
              </w:tcPr>
            </w:tcPrChange>
          </w:tcPr>
          <w:p w14:paraId="2AA74DBE" w14:textId="68D85018" w:rsidR="00591FE9" w:rsidRDefault="00591FE9" w:rsidP="00591FE9">
            <w:ins w:id="269" w:author="Alotaibi, Raed" w:date="2019-05-20T14:29:00Z">
              <w:r>
                <w:rPr>
                  <w:rFonts w:ascii="Calibri" w:hAnsi="Calibri" w:cs="Calibri"/>
                  <w:color w:val="000000"/>
                </w:rPr>
                <w:t>8.1</w:t>
              </w:r>
            </w:ins>
          </w:p>
        </w:tc>
        <w:tc>
          <w:tcPr>
            <w:tcW w:w="674" w:type="pct"/>
            <w:tcBorders>
              <w:top w:val="single" w:sz="4" w:space="0" w:color="auto"/>
              <w:left w:val="single" w:sz="4" w:space="0" w:color="auto"/>
              <w:bottom w:val="single" w:sz="4" w:space="0" w:color="auto"/>
              <w:right w:val="single" w:sz="4" w:space="0" w:color="auto"/>
            </w:tcBorders>
            <w:vAlign w:val="bottom"/>
            <w:tcPrChange w:id="270" w:author="Alotaibi, Raed" w:date="2019-05-20T14:40:00Z">
              <w:tcPr>
                <w:tcW w:w="674" w:type="pct"/>
                <w:tcBorders>
                  <w:top w:val="single" w:sz="4" w:space="0" w:color="auto"/>
                  <w:left w:val="single" w:sz="4" w:space="0" w:color="auto"/>
                  <w:bottom w:val="single" w:sz="4" w:space="0" w:color="auto"/>
                  <w:right w:val="single" w:sz="4" w:space="0" w:color="auto"/>
                </w:tcBorders>
                <w:vAlign w:val="bottom"/>
              </w:tcPr>
            </w:tcPrChange>
          </w:tcPr>
          <w:p w14:paraId="6F5E353B" w14:textId="4D85912B" w:rsidR="00591FE9" w:rsidRDefault="00591FE9" w:rsidP="00591FE9">
            <w:ins w:id="271" w:author="Alotaibi, Raed" w:date="2019-05-20T14:29:00Z">
              <w:r>
                <w:rPr>
                  <w:rFonts w:ascii="Calibri" w:hAnsi="Calibri" w:cs="Calibri"/>
                  <w:color w:val="000000"/>
                </w:rPr>
                <w:t>11.7</w:t>
              </w:r>
            </w:ins>
          </w:p>
        </w:tc>
        <w:tc>
          <w:tcPr>
            <w:tcW w:w="442" w:type="pct"/>
            <w:tcBorders>
              <w:top w:val="single" w:sz="4" w:space="0" w:color="auto"/>
              <w:left w:val="single" w:sz="4" w:space="0" w:color="auto"/>
              <w:bottom w:val="single" w:sz="4" w:space="0" w:color="auto"/>
              <w:right w:val="single" w:sz="4" w:space="0" w:color="auto"/>
            </w:tcBorders>
            <w:vAlign w:val="bottom"/>
            <w:tcPrChange w:id="272" w:author="Alotaibi, Raed" w:date="2019-05-20T14:40:00Z">
              <w:tcPr>
                <w:tcW w:w="442" w:type="pct"/>
                <w:tcBorders>
                  <w:top w:val="single" w:sz="4" w:space="0" w:color="auto"/>
                  <w:left w:val="single" w:sz="4" w:space="0" w:color="auto"/>
                  <w:bottom w:val="single" w:sz="4" w:space="0" w:color="auto"/>
                  <w:right w:val="single" w:sz="4" w:space="0" w:color="auto"/>
                </w:tcBorders>
                <w:vAlign w:val="bottom"/>
              </w:tcPr>
            </w:tcPrChange>
          </w:tcPr>
          <w:p w14:paraId="4AF58E78" w14:textId="181F0068" w:rsidR="00591FE9" w:rsidRDefault="00591FE9" w:rsidP="00591FE9">
            <w:pPr>
              <w:rPr>
                <w:ins w:id="273" w:author="Alotaibi, Raed" w:date="2019-05-20T14:22:00Z"/>
              </w:rPr>
            </w:pPr>
            <w:ins w:id="274" w:author="Alotaibi, Raed" w:date="2019-05-20T14:29:00Z">
              <w:r>
                <w:rPr>
                  <w:rFonts w:ascii="Calibri" w:hAnsi="Calibri" w:cs="Calibri"/>
                  <w:color w:val="000000"/>
                </w:rPr>
                <w:t>16.7</w:t>
              </w:r>
            </w:ins>
          </w:p>
        </w:tc>
        <w:tc>
          <w:tcPr>
            <w:tcW w:w="447" w:type="pct"/>
            <w:tcBorders>
              <w:top w:val="single" w:sz="4" w:space="0" w:color="auto"/>
              <w:left w:val="single" w:sz="4" w:space="0" w:color="auto"/>
              <w:bottom w:val="single" w:sz="4" w:space="0" w:color="auto"/>
              <w:right w:val="single" w:sz="4" w:space="0" w:color="auto"/>
            </w:tcBorders>
            <w:vAlign w:val="bottom"/>
            <w:tcPrChange w:id="275" w:author="Alotaibi, Raed" w:date="2019-05-20T14:40:00Z">
              <w:tcPr>
                <w:tcW w:w="447" w:type="pct"/>
                <w:tcBorders>
                  <w:top w:val="single" w:sz="4" w:space="0" w:color="auto"/>
                  <w:left w:val="single" w:sz="4" w:space="0" w:color="auto"/>
                  <w:bottom w:val="single" w:sz="4" w:space="0" w:color="auto"/>
                  <w:right w:val="single" w:sz="4" w:space="0" w:color="auto"/>
                </w:tcBorders>
                <w:vAlign w:val="bottom"/>
              </w:tcPr>
            </w:tcPrChange>
          </w:tcPr>
          <w:p w14:paraId="4E987262" w14:textId="785F4AD4" w:rsidR="00591FE9" w:rsidRDefault="00591FE9" w:rsidP="00591FE9">
            <w:pPr>
              <w:rPr>
                <w:ins w:id="276" w:author="Alotaibi, Raed" w:date="2019-05-20T14:22:00Z"/>
              </w:rPr>
            </w:pPr>
            <w:ins w:id="277" w:author="Alotaibi, Raed" w:date="2019-05-20T14:29:00Z">
              <w:r>
                <w:rPr>
                  <w:rFonts w:ascii="Calibri" w:hAnsi="Calibri" w:cs="Calibri"/>
                  <w:color w:val="000000"/>
                </w:rPr>
                <w:t>58.3</w:t>
              </w:r>
            </w:ins>
          </w:p>
        </w:tc>
      </w:tr>
      <w:tr w:rsidR="00591FE9" w14:paraId="6D9BBB69" w14:textId="49690A4B" w:rsidTr="00BC7C6F">
        <w:tc>
          <w:tcPr>
            <w:tcW w:w="633" w:type="pct"/>
            <w:vMerge/>
            <w:tcBorders>
              <w:top w:val="single" w:sz="4" w:space="0" w:color="auto"/>
              <w:left w:val="single" w:sz="4" w:space="0" w:color="auto"/>
              <w:bottom w:val="single" w:sz="4" w:space="0" w:color="auto"/>
              <w:right w:val="single" w:sz="4" w:space="0" w:color="auto"/>
            </w:tcBorders>
            <w:vAlign w:val="center"/>
            <w:hideMark/>
            <w:tcPrChange w:id="278" w:author="Alotaibi, Raed" w:date="2019-05-20T14:40:00Z">
              <w:tcPr>
                <w:tcW w:w="633" w:type="pct"/>
                <w:vMerge/>
                <w:tcBorders>
                  <w:top w:val="single" w:sz="4" w:space="0" w:color="auto"/>
                  <w:left w:val="single" w:sz="4" w:space="0" w:color="auto"/>
                  <w:bottom w:val="single" w:sz="4" w:space="0" w:color="auto"/>
                  <w:right w:val="single" w:sz="4" w:space="0" w:color="auto"/>
                </w:tcBorders>
                <w:vAlign w:val="center"/>
                <w:hideMark/>
              </w:tcPr>
            </w:tcPrChange>
          </w:tcPr>
          <w:p w14:paraId="38B25B6A" w14:textId="77777777" w:rsidR="00591FE9" w:rsidRDefault="00591FE9" w:rsidP="00591FE9">
            <w:pPr>
              <w:rPr>
                <w:b/>
                <w:bCs/>
              </w:rPr>
            </w:pPr>
          </w:p>
        </w:tc>
        <w:tc>
          <w:tcPr>
            <w:tcW w:w="1113" w:type="pct"/>
            <w:tcBorders>
              <w:top w:val="single" w:sz="4" w:space="0" w:color="auto"/>
              <w:left w:val="single" w:sz="4" w:space="0" w:color="auto"/>
              <w:bottom w:val="single" w:sz="4" w:space="0" w:color="auto"/>
              <w:right w:val="single" w:sz="4" w:space="0" w:color="auto"/>
            </w:tcBorders>
            <w:hideMark/>
            <w:tcPrChange w:id="279" w:author="Alotaibi, Raed" w:date="2019-05-20T14:40:00Z">
              <w:tcPr>
                <w:tcW w:w="1113" w:type="pct"/>
                <w:tcBorders>
                  <w:top w:val="single" w:sz="4" w:space="0" w:color="auto"/>
                  <w:left w:val="single" w:sz="4" w:space="0" w:color="auto"/>
                  <w:bottom w:val="single" w:sz="4" w:space="0" w:color="auto"/>
                  <w:right w:val="single" w:sz="4" w:space="0" w:color="auto"/>
                </w:tcBorders>
                <w:hideMark/>
              </w:tcPr>
            </w:tcPrChange>
          </w:tcPr>
          <w:p w14:paraId="2D69C1AF" w14:textId="77777777" w:rsidR="00591FE9" w:rsidRDefault="00591FE9" w:rsidP="00591FE9">
            <w:pPr>
              <w:rPr>
                <w:b/>
                <w:bCs/>
              </w:rPr>
            </w:pPr>
            <w:r>
              <w:rPr>
                <w:b/>
                <w:bCs/>
              </w:rPr>
              <w:t>$35,000 to &lt;$50,000</w:t>
            </w:r>
          </w:p>
        </w:tc>
        <w:tc>
          <w:tcPr>
            <w:tcW w:w="509" w:type="pct"/>
            <w:tcBorders>
              <w:top w:val="single" w:sz="4" w:space="0" w:color="auto"/>
              <w:left w:val="single" w:sz="4" w:space="0" w:color="auto"/>
              <w:bottom w:val="single" w:sz="4" w:space="0" w:color="auto"/>
              <w:right w:val="single" w:sz="4" w:space="0" w:color="auto"/>
            </w:tcBorders>
            <w:vAlign w:val="bottom"/>
            <w:tcPrChange w:id="280" w:author="Alotaibi, Raed" w:date="2019-05-20T14:40:00Z">
              <w:tcPr>
                <w:tcW w:w="509" w:type="pct"/>
                <w:tcBorders>
                  <w:top w:val="single" w:sz="4" w:space="0" w:color="auto"/>
                  <w:left w:val="single" w:sz="4" w:space="0" w:color="auto"/>
                  <w:bottom w:val="single" w:sz="4" w:space="0" w:color="auto"/>
                  <w:right w:val="single" w:sz="4" w:space="0" w:color="auto"/>
                </w:tcBorders>
                <w:vAlign w:val="bottom"/>
              </w:tcPr>
            </w:tcPrChange>
          </w:tcPr>
          <w:p w14:paraId="4D3817B0" w14:textId="7AC697EE" w:rsidR="00591FE9" w:rsidRDefault="00591FE9" w:rsidP="00591FE9">
            <w:ins w:id="281" w:author="Alotaibi, Raed" w:date="2019-05-20T14:29:00Z">
              <w:r>
                <w:rPr>
                  <w:rFonts w:ascii="Calibri" w:hAnsi="Calibri" w:cs="Calibri"/>
                  <w:color w:val="000000"/>
                </w:rPr>
                <w:t>11.8</w:t>
              </w:r>
            </w:ins>
          </w:p>
        </w:tc>
        <w:tc>
          <w:tcPr>
            <w:tcW w:w="517" w:type="pct"/>
            <w:tcBorders>
              <w:top w:val="single" w:sz="4" w:space="0" w:color="auto"/>
              <w:left w:val="single" w:sz="4" w:space="0" w:color="auto"/>
              <w:bottom w:val="single" w:sz="4" w:space="0" w:color="auto"/>
              <w:right w:val="single" w:sz="4" w:space="0" w:color="auto"/>
            </w:tcBorders>
            <w:vAlign w:val="bottom"/>
            <w:tcPrChange w:id="282" w:author="Alotaibi, Raed" w:date="2019-05-20T14:40:00Z">
              <w:tcPr>
                <w:tcW w:w="517" w:type="pct"/>
                <w:tcBorders>
                  <w:top w:val="single" w:sz="4" w:space="0" w:color="auto"/>
                  <w:left w:val="single" w:sz="4" w:space="0" w:color="auto"/>
                  <w:bottom w:val="single" w:sz="4" w:space="0" w:color="auto"/>
                  <w:right w:val="single" w:sz="4" w:space="0" w:color="auto"/>
                </w:tcBorders>
                <w:vAlign w:val="bottom"/>
              </w:tcPr>
            </w:tcPrChange>
          </w:tcPr>
          <w:p w14:paraId="7BF18EDB" w14:textId="2FBF7B79" w:rsidR="00591FE9" w:rsidRDefault="00591FE9" w:rsidP="00591FE9">
            <w:ins w:id="283" w:author="Alotaibi, Raed" w:date="2019-05-20T14:29:00Z">
              <w:r>
                <w:rPr>
                  <w:rFonts w:ascii="Calibri" w:hAnsi="Calibri" w:cs="Calibri"/>
                  <w:color w:val="000000"/>
                </w:rPr>
                <w:t>1.5</w:t>
              </w:r>
            </w:ins>
          </w:p>
        </w:tc>
        <w:tc>
          <w:tcPr>
            <w:tcW w:w="665" w:type="pct"/>
            <w:tcBorders>
              <w:top w:val="single" w:sz="4" w:space="0" w:color="auto"/>
              <w:left w:val="single" w:sz="4" w:space="0" w:color="auto"/>
              <w:bottom w:val="single" w:sz="4" w:space="0" w:color="auto"/>
              <w:right w:val="single" w:sz="4" w:space="0" w:color="auto"/>
            </w:tcBorders>
            <w:vAlign w:val="bottom"/>
            <w:tcPrChange w:id="284" w:author="Alotaibi, Raed" w:date="2019-05-20T14:40:00Z">
              <w:tcPr>
                <w:tcW w:w="665" w:type="pct"/>
                <w:tcBorders>
                  <w:top w:val="single" w:sz="4" w:space="0" w:color="auto"/>
                  <w:left w:val="single" w:sz="4" w:space="0" w:color="auto"/>
                  <w:bottom w:val="single" w:sz="4" w:space="0" w:color="auto"/>
                  <w:right w:val="single" w:sz="4" w:space="0" w:color="auto"/>
                </w:tcBorders>
                <w:vAlign w:val="bottom"/>
              </w:tcPr>
            </w:tcPrChange>
          </w:tcPr>
          <w:p w14:paraId="7D02522E" w14:textId="5FF0AE17" w:rsidR="00591FE9" w:rsidRDefault="00591FE9" w:rsidP="00591FE9">
            <w:ins w:id="285" w:author="Alotaibi, Raed" w:date="2019-05-20T14:29:00Z">
              <w:r>
                <w:rPr>
                  <w:rFonts w:ascii="Calibri" w:hAnsi="Calibri" w:cs="Calibri"/>
                  <w:color w:val="000000"/>
                </w:rPr>
                <w:t>7.0</w:t>
              </w:r>
            </w:ins>
          </w:p>
        </w:tc>
        <w:tc>
          <w:tcPr>
            <w:tcW w:w="674" w:type="pct"/>
            <w:tcBorders>
              <w:top w:val="single" w:sz="4" w:space="0" w:color="auto"/>
              <w:left w:val="single" w:sz="4" w:space="0" w:color="auto"/>
              <w:bottom w:val="single" w:sz="4" w:space="0" w:color="auto"/>
              <w:right w:val="single" w:sz="4" w:space="0" w:color="auto"/>
            </w:tcBorders>
            <w:vAlign w:val="bottom"/>
            <w:tcPrChange w:id="286" w:author="Alotaibi, Raed" w:date="2019-05-20T14:40:00Z">
              <w:tcPr>
                <w:tcW w:w="674" w:type="pct"/>
                <w:tcBorders>
                  <w:top w:val="single" w:sz="4" w:space="0" w:color="auto"/>
                  <w:left w:val="single" w:sz="4" w:space="0" w:color="auto"/>
                  <w:bottom w:val="single" w:sz="4" w:space="0" w:color="auto"/>
                  <w:right w:val="single" w:sz="4" w:space="0" w:color="auto"/>
                </w:tcBorders>
                <w:vAlign w:val="bottom"/>
              </w:tcPr>
            </w:tcPrChange>
          </w:tcPr>
          <w:p w14:paraId="5D179AD5" w14:textId="2F53A018" w:rsidR="00591FE9" w:rsidRDefault="00591FE9" w:rsidP="00591FE9">
            <w:ins w:id="287" w:author="Alotaibi, Raed" w:date="2019-05-20T14:29:00Z">
              <w:r>
                <w:rPr>
                  <w:rFonts w:ascii="Calibri" w:hAnsi="Calibri" w:cs="Calibri"/>
                  <w:color w:val="000000"/>
                </w:rPr>
                <w:t>10.0</w:t>
              </w:r>
            </w:ins>
          </w:p>
        </w:tc>
        <w:tc>
          <w:tcPr>
            <w:tcW w:w="442" w:type="pct"/>
            <w:tcBorders>
              <w:top w:val="single" w:sz="4" w:space="0" w:color="auto"/>
              <w:left w:val="single" w:sz="4" w:space="0" w:color="auto"/>
              <w:bottom w:val="single" w:sz="4" w:space="0" w:color="auto"/>
              <w:right w:val="single" w:sz="4" w:space="0" w:color="auto"/>
            </w:tcBorders>
            <w:vAlign w:val="bottom"/>
            <w:tcPrChange w:id="288" w:author="Alotaibi, Raed" w:date="2019-05-20T14:40:00Z">
              <w:tcPr>
                <w:tcW w:w="442" w:type="pct"/>
                <w:tcBorders>
                  <w:top w:val="single" w:sz="4" w:space="0" w:color="auto"/>
                  <w:left w:val="single" w:sz="4" w:space="0" w:color="auto"/>
                  <w:bottom w:val="single" w:sz="4" w:space="0" w:color="auto"/>
                  <w:right w:val="single" w:sz="4" w:space="0" w:color="auto"/>
                </w:tcBorders>
                <w:vAlign w:val="bottom"/>
              </w:tcPr>
            </w:tcPrChange>
          </w:tcPr>
          <w:p w14:paraId="1FB99130" w14:textId="3631763C" w:rsidR="00591FE9" w:rsidRDefault="00591FE9" w:rsidP="00591FE9">
            <w:pPr>
              <w:rPr>
                <w:ins w:id="289" w:author="Alotaibi, Raed" w:date="2019-05-20T14:22:00Z"/>
              </w:rPr>
            </w:pPr>
            <w:ins w:id="290" w:author="Alotaibi, Raed" w:date="2019-05-20T14:29:00Z">
              <w:r>
                <w:rPr>
                  <w:rFonts w:ascii="Calibri" w:hAnsi="Calibri" w:cs="Calibri"/>
                  <w:color w:val="000000"/>
                </w:rPr>
                <w:t>14.5</w:t>
              </w:r>
            </w:ins>
          </w:p>
        </w:tc>
        <w:tc>
          <w:tcPr>
            <w:tcW w:w="447" w:type="pct"/>
            <w:tcBorders>
              <w:top w:val="single" w:sz="4" w:space="0" w:color="auto"/>
              <w:left w:val="single" w:sz="4" w:space="0" w:color="auto"/>
              <w:bottom w:val="single" w:sz="4" w:space="0" w:color="auto"/>
              <w:right w:val="single" w:sz="4" w:space="0" w:color="auto"/>
            </w:tcBorders>
            <w:vAlign w:val="bottom"/>
            <w:tcPrChange w:id="291" w:author="Alotaibi, Raed" w:date="2019-05-20T14:40:00Z">
              <w:tcPr>
                <w:tcW w:w="447" w:type="pct"/>
                <w:tcBorders>
                  <w:top w:val="single" w:sz="4" w:space="0" w:color="auto"/>
                  <w:left w:val="single" w:sz="4" w:space="0" w:color="auto"/>
                  <w:bottom w:val="single" w:sz="4" w:space="0" w:color="auto"/>
                  <w:right w:val="single" w:sz="4" w:space="0" w:color="auto"/>
                </w:tcBorders>
                <w:vAlign w:val="bottom"/>
              </w:tcPr>
            </w:tcPrChange>
          </w:tcPr>
          <w:p w14:paraId="5DBCC047" w14:textId="2291BA82" w:rsidR="00591FE9" w:rsidRDefault="00591FE9" w:rsidP="00591FE9">
            <w:pPr>
              <w:rPr>
                <w:ins w:id="292" w:author="Alotaibi, Raed" w:date="2019-05-20T14:22:00Z"/>
              </w:rPr>
            </w:pPr>
            <w:ins w:id="293" w:author="Alotaibi, Raed" w:date="2019-05-20T14:29:00Z">
              <w:r>
                <w:rPr>
                  <w:rFonts w:ascii="Calibri" w:hAnsi="Calibri" w:cs="Calibri"/>
                  <w:color w:val="000000"/>
                </w:rPr>
                <w:t>58.0</w:t>
              </w:r>
            </w:ins>
          </w:p>
        </w:tc>
      </w:tr>
      <w:tr w:rsidR="00591FE9" w14:paraId="63C14065" w14:textId="2D294640" w:rsidTr="00BC7C6F">
        <w:tc>
          <w:tcPr>
            <w:tcW w:w="633" w:type="pct"/>
            <w:vMerge/>
            <w:tcBorders>
              <w:top w:val="single" w:sz="4" w:space="0" w:color="auto"/>
              <w:left w:val="single" w:sz="4" w:space="0" w:color="auto"/>
              <w:bottom w:val="single" w:sz="4" w:space="0" w:color="auto"/>
              <w:right w:val="single" w:sz="4" w:space="0" w:color="auto"/>
            </w:tcBorders>
            <w:vAlign w:val="center"/>
            <w:hideMark/>
            <w:tcPrChange w:id="294" w:author="Alotaibi, Raed" w:date="2019-05-20T14:40:00Z">
              <w:tcPr>
                <w:tcW w:w="633" w:type="pct"/>
                <w:vMerge/>
                <w:tcBorders>
                  <w:top w:val="single" w:sz="4" w:space="0" w:color="auto"/>
                  <w:left w:val="single" w:sz="4" w:space="0" w:color="auto"/>
                  <w:bottom w:val="single" w:sz="4" w:space="0" w:color="auto"/>
                  <w:right w:val="single" w:sz="4" w:space="0" w:color="auto"/>
                </w:tcBorders>
                <w:vAlign w:val="center"/>
                <w:hideMark/>
              </w:tcPr>
            </w:tcPrChange>
          </w:tcPr>
          <w:p w14:paraId="0A71A9C7" w14:textId="77777777" w:rsidR="00591FE9" w:rsidRDefault="00591FE9" w:rsidP="00591FE9">
            <w:pPr>
              <w:rPr>
                <w:b/>
                <w:bCs/>
              </w:rPr>
            </w:pPr>
          </w:p>
        </w:tc>
        <w:tc>
          <w:tcPr>
            <w:tcW w:w="1113" w:type="pct"/>
            <w:tcBorders>
              <w:top w:val="single" w:sz="4" w:space="0" w:color="auto"/>
              <w:left w:val="single" w:sz="4" w:space="0" w:color="auto"/>
              <w:bottom w:val="single" w:sz="4" w:space="0" w:color="auto"/>
              <w:right w:val="single" w:sz="4" w:space="0" w:color="auto"/>
            </w:tcBorders>
            <w:hideMark/>
            <w:tcPrChange w:id="295" w:author="Alotaibi, Raed" w:date="2019-05-20T14:40:00Z">
              <w:tcPr>
                <w:tcW w:w="1113" w:type="pct"/>
                <w:tcBorders>
                  <w:top w:val="single" w:sz="4" w:space="0" w:color="auto"/>
                  <w:left w:val="single" w:sz="4" w:space="0" w:color="auto"/>
                  <w:bottom w:val="single" w:sz="4" w:space="0" w:color="auto"/>
                  <w:right w:val="single" w:sz="4" w:space="0" w:color="auto"/>
                </w:tcBorders>
                <w:hideMark/>
              </w:tcPr>
            </w:tcPrChange>
          </w:tcPr>
          <w:p w14:paraId="458AE9DF" w14:textId="77777777" w:rsidR="00591FE9" w:rsidRDefault="00591FE9" w:rsidP="00591FE9">
            <w:pPr>
              <w:rPr>
                <w:b/>
                <w:bCs/>
              </w:rPr>
            </w:pPr>
            <w:r>
              <w:rPr>
                <w:b/>
                <w:bCs/>
              </w:rPr>
              <w:t>$50,000 to &lt;$75,000</w:t>
            </w:r>
          </w:p>
        </w:tc>
        <w:tc>
          <w:tcPr>
            <w:tcW w:w="509" w:type="pct"/>
            <w:tcBorders>
              <w:top w:val="single" w:sz="4" w:space="0" w:color="auto"/>
              <w:left w:val="single" w:sz="4" w:space="0" w:color="auto"/>
              <w:bottom w:val="single" w:sz="4" w:space="0" w:color="auto"/>
              <w:right w:val="single" w:sz="4" w:space="0" w:color="auto"/>
            </w:tcBorders>
            <w:vAlign w:val="bottom"/>
            <w:tcPrChange w:id="296" w:author="Alotaibi, Raed" w:date="2019-05-20T14:40:00Z">
              <w:tcPr>
                <w:tcW w:w="509" w:type="pct"/>
                <w:tcBorders>
                  <w:top w:val="single" w:sz="4" w:space="0" w:color="auto"/>
                  <w:left w:val="single" w:sz="4" w:space="0" w:color="auto"/>
                  <w:bottom w:val="single" w:sz="4" w:space="0" w:color="auto"/>
                  <w:right w:val="single" w:sz="4" w:space="0" w:color="auto"/>
                </w:tcBorders>
                <w:vAlign w:val="bottom"/>
              </w:tcPr>
            </w:tcPrChange>
          </w:tcPr>
          <w:p w14:paraId="7D3ADAC9" w14:textId="4BACD77B" w:rsidR="00591FE9" w:rsidRDefault="00591FE9" w:rsidP="00591FE9">
            <w:ins w:id="297" w:author="Alotaibi, Raed" w:date="2019-05-20T14:29:00Z">
              <w:r>
                <w:rPr>
                  <w:rFonts w:ascii="Calibri" w:hAnsi="Calibri" w:cs="Calibri"/>
                  <w:color w:val="000000"/>
                </w:rPr>
                <w:t>12.8</w:t>
              </w:r>
            </w:ins>
          </w:p>
        </w:tc>
        <w:tc>
          <w:tcPr>
            <w:tcW w:w="517" w:type="pct"/>
            <w:tcBorders>
              <w:top w:val="single" w:sz="4" w:space="0" w:color="auto"/>
              <w:left w:val="single" w:sz="4" w:space="0" w:color="auto"/>
              <w:bottom w:val="single" w:sz="4" w:space="0" w:color="auto"/>
              <w:right w:val="single" w:sz="4" w:space="0" w:color="auto"/>
            </w:tcBorders>
            <w:vAlign w:val="bottom"/>
            <w:tcPrChange w:id="298" w:author="Alotaibi, Raed" w:date="2019-05-20T14:40:00Z">
              <w:tcPr>
                <w:tcW w:w="517" w:type="pct"/>
                <w:tcBorders>
                  <w:top w:val="single" w:sz="4" w:space="0" w:color="auto"/>
                  <w:left w:val="single" w:sz="4" w:space="0" w:color="auto"/>
                  <w:bottom w:val="single" w:sz="4" w:space="0" w:color="auto"/>
                  <w:right w:val="single" w:sz="4" w:space="0" w:color="auto"/>
                </w:tcBorders>
                <w:vAlign w:val="bottom"/>
              </w:tcPr>
            </w:tcPrChange>
          </w:tcPr>
          <w:p w14:paraId="55E85BDC" w14:textId="40D363BF" w:rsidR="00591FE9" w:rsidRDefault="00591FE9" w:rsidP="00591FE9">
            <w:ins w:id="299" w:author="Alotaibi, Raed" w:date="2019-05-20T14:29:00Z">
              <w:r>
                <w:rPr>
                  <w:rFonts w:ascii="Calibri" w:hAnsi="Calibri" w:cs="Calibri"/>
                  <w:color w:val="000000"/>
                </w:rPr>
                <w:t>1.6</w:t>
              </w:r>
            </w:ins>
          </w:p>
        </w:tc>
        <w:tc>
          <w:tcPr>
            <w:tcW w:w="665" w:type="pct"/>
            <w:tcBorders>
              <w:top w:val="single" w:sz="4" w:space="0" w:color="auto"/>
              <w:left w:val="single" w:sz="4" w:space="0" w:color="auto"/>
              <w:bottom w:val="single" w:sz="4" w:space="0" w:color="auto"/>
              <w:right w:val="single" w:sz="4" w:space="0" w:color="auto"/>
            </w:tcBorders>
            <w:vAlign w:val="bottom"/>
            <w:tcPrChange w:id="300" w:author="Alotaibi, Raed" w:date="2019-05-20T14:40:00Z">
              <w:tcPr>
                <w:tcW w:w="665" w:type="pct"/>
                <w:tcBorders>
                  <w:top w:val="single" w:sz="4" w:space="0" w:color="auto"/>
                  <w:left w:val="single" w:sz="4" w:space="0" w:color="auto"/>
                  <w:bottom w:val="single" w:sz="4" w:space="0" w:color="auto"/>
                  <w:right w:val="single" w:sz="4" w:space="0" w:color="auto"/>
                </w:tcBorders>
                <w:vAlign w:val="bottom"/>
              </w:tcPr>
            </w:tcPrChange>
          </w:tcPr>
          <w:p w14:paraId="4E18F717" w14:textId="08A67CF8" w:rsidR="00591FE9" w:rsidRDefault="00591FE9" w:rsidP="00591FE9">
            <w:ins w:id="301" w:author="Alotaibi, Raed" w:date="2019-05-20T14:29:00Z">
              <w:r>
                <w:rPr>
                  <w:rFonts w:ascii="Calibri" w:hAnsi="Calibri" w:cs="Calibri"/>
                  <w:color w:val="000000"/>
                </w:rPr>
                <w:t>7.6</w:t>
              </w:r>
            </w:ins>
          </w:p>
        </w:tc>
        <w:tc>
          <w:tcPr>
            <w:tcW w:w="674" w:type="pct"/>
            <w:tcBorders>
              <w:top w:val="single" w:sz="4" w:space="0" w:color="auto"/>
              <w:left w:val="single" w:sz="4" w:space="0" w:color="auto"/>
              <w:bottom w:val="single" w:sz="4" w:space="0" w:color="auto"/>
              <w:right w:val="single" w:sz="4" w:space="0" w:color="auto"/>
            </w:tcBorders>
            <w:vAlign w:val="bottom"/>
            <w:tcPrChange w:id="302" w:author="Alotaibi, Raed" w:date="2019-05-20T14:40:00Z">
              <w:tcPr>
                <w:tcW w:w="674" w:type="pct"/>
                <w:tcBorders>
                  <w:top w:val="single" w:sz="4" w:space="0" w:color="auto"/>
                  <w:left w:val="single" w:sz="4" w:space="0" w:color="auto"/>
                  <w:bottom w:val="single" w:sz="4" w:space="0" w:color="auto"/>
                  <w:right w:val="single" w:sz="4" w:space="0" w:color="auto"/>
                </w:tcBorders>
                <w:vAlign w:val="bottom"/>
              </w:tcPr>
            </w:tcPrChange>
          </w:tcPr>
          <w:p w14:paraId="2ECC03F9" w14:textId="7614DCC1" w:rsidR="00591FE9" w:rsidRDefault="00591FE9" w:rsidP="00591FE9">
            <w:ins w:id="303" w:author="Alotaibi, Raed" w:date="2019-05-20T14:29:00Z">
              <w:r>
                <w:rPr>
                  <w:rFonts w:ascii="Calibri" w:hAnsi="Calibri" w:cs="Calibri"/>
                  <w:color w:val="000000"/>
                </w:rPr>
                <w:t>10.8</w:t>
              </w:r>
            </w:ins>
          </w:p>
        </w:tc>
        <w:tc>
          <w:tcPr>
            <w:tcW w:w="442" w:type="pct"/>
            <w:tcBorders>
              <w:top w:val="single" w:sz="4" w:space="0" w:color="auto"/>
              <w:left w:val="single" w:sz="4" w:space="0" w:color="auto"/>
              <w:bottom w:val="single" w:sz="4" w:space="0" w:color="auto"/>
              <w:right w:val="single" w:sz="4" w:space="0" w:color="auto"/>
            </w:tcBorders>
            <w:vAlign w:val="bottom"/>
            <w:tcPrChange w:id="304" w:author="Alotaibi, Raed" w:date="2019-05-20T14:40:00Z">
              <w:tcPr>
                <w:tcW w:w="442" w:type="pct"/>
                <w:tcBorders>
                  <w:top w:val="single" w:sz="4" w:space="0" w:color="auto"/>
                  <w:left w:val="single" w:sz="4" w:space="0" w:color="auto"/>
                  <w:bottom w:val="single" w:sz="4" w:space="0" w:color="auto"/>
                  <w:right w:val="single" w:sz="4" w:space="0" w:color="auto"/>
                </w:tcBorders>
                <w:vAlign w:val="bottom"/>
              </w:tcPr>
            </w:tcPrChange>
          </w:tcPr>
          <w:p w14:paraId="7FCA6F9A" w14:textId="1965CDD4" w:rsidR="00591FE9" w:rsidRDefault="00591FE9" w:rsidP="00591FE9">
            <w:pPr>
              <w:rPr>
                <w:ins w:id="305" w:author="Alotaibi, Raed" w:date="2019-05-20T14:22:00Z"/>
              </w:rPr>
            </w:pPr>
            <w:ins w:id="306" w:author="Alotaibi, Raed" w:date="2019-05-20T14:29:00Z">
              <w:r>
                <w:rPr>
                  <w:rFonts w:ascii="Calibri" w:hAnsi="Calibri" w:cs="Calibri"/>
                  <w:color w:val="000000"/>
                </w:rPr>
                <w:t>15.7</w:t>
              </w:r>
            </w:ins>
          </w:p>
        </w:tc>
        <w:tc>
          <w:tcPr>
            <w:tcW w:w="447" w:type="pct"/>
            <w:tcBorders>
              <w:top w:val="single" w:sz="4" w:space="0" w:color="auto"/>
              <w:left w:val="single" w:sz="4" w:space="0" w:color="auto"/>
              <w:bottom w:val="single" w:sz="4" w:space="0" w:color="auto"/>
              <w:right w:val="single" w:sz="4" w:space="0" w:color="auto"/>
            </w:tcBorders>
            <w:vAlign w:val="bottom"/>
            <w:tcPrChange w:id="307" w:author="Alotaibi, Raed" w:date="2019-05-20T14:40:00Z">
              <w:tcPr>
                <w:tcW w:w="447" w:type="pct"/>
                <w:tcBorders>
                  <w:top w:val="single" w:sz="4" w:space="0" w:color="auto"/>
                  <w:left w:val="single" w:sz="4" w:space="0" w:color="auto"/>
                  <w:bottom w:val="single" w:sz="4" w:space="0" w:color="auto"/>
                  <w:right w:val="single" w:sz="4" w:space="0" w:color="auto"/>
                </w:tcBorders>
                <w:vAlign w:val="bottom"/>
              </w:tcPr>
            </w:tcPrChange>
          </w:tcPr>
          <w:p w14:paraId="2378D2A7" w14:textId="7195FF47" w:rsidR="00591FE9" w:rsidRDefault="00591FE9" w:rsidP="00591FE9">
            <w:pPr>
              <w:rPr>
                <w:ins w:id="308" w:author="Alotaibi, Raed" w:date="2019-05-20T14:22:00Z"/>
              </w:rPr>
            </w:pPr>
            <w:ins w:id="309" w:author="Alotaibi, Raed" w:date="2019-05-20T14:29:00Z">
              <w:r>
                <w:rPr>
                  <w:rFonts w:ascii="Calibri" w:hAnsi="Calibri" w:cs="Calibri"/>
                  <w:color w:val="000000"/>
                </w:rPr>
                <w:t>55.7</w:t>
              </w:r>
            </w:ins>
          </w:p>
        </w:tc>
      </w:tr>
      <w:tr w:rsidR="00591FE9" w14:paraId="677E2B66" w14:textId="6D361C7E" w:rsidTr="00BC7C6F">
        <w:tc>
          <w:tcPr>
            <w:tcW w:w="633" w:type="pct"/>
            <w:vMerge/>
            <w:tcBorders>
              <w:top w:val="single" w:sz="4" w:space="0" w:color="auto"/>
              <w:left w:val="single" w:sz="4" w:space="0" w:color="auto"/>
              <w:bottom w:val="single" w:sz="4" w:space="0" w:color="auto"/>
              <w:right w:val="single" w:sz="4" w:space="0" w:color="auto"/>
            </w:tcBorders>
            <w:vAlign w:val="center"/>
            <w:hideMark/>
            <w:tcPrChange w:id="310" w:author="Alotaibi, Raed" w:date="2019-05-20T14:40:00Z">
              <w:tcPr>
                <w:tcW w:w="633" w:type="pct"/>
                <w:vMerge/>
                <w:tcBorders>
                  <w:top w:val="single" w:sz="4" w:space="0" w:color="auto"/>
                  <w:left w:val="single" w:sz="4" w:space="0" w:color="auto"/>
                  <w:bottom w:val="single" w:sz="4" w:space="0" w:color="auto"/>
                  <w:right w:val="single" w:sz="4" w:space="0" w:color="auto"/>
                </w:tcBorders>
                <w:vAlign w:val="center"/>
                <w:hideMark/>
              </w:tcPr>
            </w:tcPrChange>
          </w:tcPr>
          <w:p w14:paraId="07D053D6" w14:textId="77777777" w:rsidR="00591FE9" w:rsidRDefault="00591FE9" w:rsidP="00591FE9">
            <w:pPr>
              <w:rPr>
                <w:b/>
                <w:bCs/>
              </w:rPr>
            </w:pPr>
          </w:p>
        </w:tc>
        <w:tc>
          <w:tcPr>
            <w:tcW w:w="1113" w:type="pct"/>
            <w:tcBorders>
              <w:top w:val="single" w:sz="4" w:space="0" w:color="auto"/>
              <w:left w:val="single" w:sz="4" w:space="0" w:color="auto"/>
              <w:bottom w:val="single" w:sz="4" w:space="0" w:color="auto"/>
              <w:right w:val="single" w:sz="4" w:space="0" w:color="auto"/>
            </w:tcBorders>
            <w:hideMark/>
            <w:tcPrChange w:id="311" w:author="Alotaibi, Raed" w:date="2019-05-20T14:40:00Z">
              <w:tcPr>
                <w:tcW w:w="1113" w:type="pct"/>
                <w:tcBorders>
                  <w:top w:val="single" w:sz="4" w:space="0" w:color="auto"/>
                  <w:left w:val="single" w:sz="4" w:space="0" w:color="auto"/>
                  <w:bottom w:val="single" w:sz="4" w:space="0" w:color="auto"/>
                  <w:right w:val="single" w:sz="4" w:space="0" w:color="auto"/>
                </w:tcBorders>
                <w:hideMark/>
              </w:tcPr>
            </w:tcPrChange>
          </w:tcPr>
          <w:p w14:paraId="5E2CF6DB" w14:textId="77777777" w:rsidR="00591FE9" w:rsidRDefault="00591FE9" w:rsidP="00591FE9">
            <w:pPr>
              <w:rPr>
                <w:b/>
                <w:bCs/>
              </w:rPr>
            </w:pPr>
            <w:r>
              <w:rPr>
                <w:rFonts w:cstheme="minorHAnsi"/>
                <w:b/>
                <w:bCs/>
              </w:rPr>
              <w:t>≥$75,000</w:t>
            </w:r>
          </w:p>
        </w:tc>
        <w:tc>
          <w:tcPr>
            <w:tcW w:w="509" w:type="pct"/>
            <w:tcBorders>
              <w:top w:val="single" w:sz="4" w:space="0" w:color="auto"/>
              <w:left w:val="single" w:sz="4" w:space="0" w:color="auto"/>
              <w:bottom w:val="single" w:sz="4" w:space="0" w:color="auto"/>
              <w:right w:val="single" w:sz="4" w:space="0" w:color="auto"/>
            </w:tcBorders>
            <w:vAlign w:val="bottom"/>
            <w:tcPrChange w:id="312" w:author="Alotaibi, Raed" w:date="2019-05-20T14:40:00Z">
              <w:tcPr>
                <w:tcW w:w="509" w:type="pct"/>
                <w:tcBorders>
                  <w:top w:val="single" w:sz="4" w:space="0" w:color="auto"/>
                  <w:left w:val="single" w:sz="4" w:space="0" w:color="auto"/>
                  <w:bottom w:val="single" w:sz="4" w:space="0" w:color="auto"/>
                  <w:right w:val="single" w:sz="4" w:space="0" w:color="auto"/>
                </w:tcBorders>
              </w:tcPr>
            </w:tcPrChange>
          </w:tcPr>
          <w:p w14:paraId="7E071FA6" w14:textId="226F28A7" w:rsidR="00591FE9" w:rsidRDefault="00591FE9" w:rsidP="00591FE9">
            <w:ins w:id="313" w:author="Alotaibi, Raed" w:date="2019-05-20T14:29:00Z">
              <w:r>
                <w:rPr>
                  <w:rFonts w:ascii="Calibri" w:hAnsi="Calibri" w:cs="Calibri"/>
                  <w:color w:val="000000"/>
                </w:rPr>
                <w:t>16.5</w:t>
              </w:r>
            </w:ins>
          </w:p>
        </w:tc>
        <w:tc>
          <w:tcPr>
            <w:tcW w:w="517" w:type="pct"/>
            <w:tcBorders>
              <w:top w:val="single" w:sz="4" w:space="0" w:color="auto"/>
              <w:left w:val="single" w:sz="4" w:space="0" w:color="auto"/>
              <w:bottom w:val="single" w:sz="4" w:space="0" w:color="auto"/>
              <w:right w:val="single" w:sz="4" w:space="0" w:color="auto"/>
            </w:tcBorders>
            <w:vAlign w:val="bottom"/>
            <w:tcPrChange w:id="314" w:author="Alotaibi, Raed" w:date="2019-05-20T14:40:00Z">
              <w:tcPr>
                <w:tcW w:w="517" w:type="pct"/>
                <w:tcBorders>
                  <w:top w:val="single" w:sz="4" w:space="0" w:color="auto"/>
                  <w:left w:val="single" w:sz="4" w:space="0" w:color="auto"/>
                  <w:bottom w:val="single" w:sz="4" w:space="0" w:color="auto"/>
                  <w:right w:val="single" w:sz="4" w:space="0" w:color="auto"/>
                </w:tcBorders>
              </w:tcPr>
            </w:tcPrChange>
          </w:tcPr>
          <w:p w14:paraId="72561950" w14:textId="1D774AD6" w:rsidR="00591FE9" w:rsidRDefault="00591FE9" w:rsidP="00591FE9">
            <w:ins w:id="315" w:author="Alotaibi, Raed" w:date="2019-05-20T14:29:00Z">
              <w:r>
                <w:rPr>
                  <w:rFonts w:ascii="Calibri" w:hAnsi="Calibri" w:cs="Calibri"/>
                  <w:color w:val="000000"/>
                </w:rPr>
                <w:t>2.1</w:t>
              </w:r>
            </w:ins>
          </w:p>
        </w:tc>
        <w:tc>
          <w:tcPr>
            <w:tcW w:w="665" w:type="pct"/>
            <w:tcBorders>
              <w:top w:val="single" w:sz="4" w:space="0" w:color="auto"/>
              <w:left w:val="single" w:sz="4" w:space="0" w:color="auto"/>
              <w:bottom w:val="single" w:sz="4" w:space="0" w:color="auto"/>
              <w:right w:val="single" w:sz="4" w:space="0" w:color="auto"/>
            </w:tcBorders>
            <w:vAlign w:val="bottom"/>
            <w:tcPrChange w:id="316" w:author="Alotaibi, Raed" w:date="2019-05-20T14:40:00Z">
              <w:tcPr>
                <w:tcW w:w="665" w:type="pct"/>
                <w:tcBorders>
                  <w:top w:val="single" w:sz="4" w:space="0" w:color="auto"/>
                  <w:left w:val="single" w:sz="4" w:space="0" w:color="auto"/>
                  <w:bottom w:val="single" w:sz="4" w:space="0" w:color="auto"/>
                  <w:right w:val="single" w:sz="4" w:space="0" w:color="auto"/>
                </w:tcBorders>
              </w:tcPr>
            </w:tcPrChange>
          </w:tcPr>
          <w:p w14:paraId="6C16158F" w14:textId="047EC81E" w:rsidR="00591FE9" w:rsidRDefault="00591FE9" w:rsidP="00591FE9">
            <w:ins w:id="317" w:author="Alotaibi, Raed" w:date="2019-05-20T14:29:00Z">
              <w:r>
                <w:rPr>
                  <w:rFonts w:ascii="Calibri" w:hAnsi="Calibri" w:cs="Calibri"/>
                  <w:color w:val="000000"/>
                </w:rPr>
                <w:t>10.9</w:t>
              </w:r>
            </w:ins>
          </w:p>
        </w:tc>
        <w:tc>
          <w:tcPr>
            <w:tcW w:w="674" w:type="pct"/>
            <w:tcBorders>
              <w:top w:val="single" w:sz="4" w:space="0" w:color="auto"/>
              <w:left w:val="single" w:sz="4" w:space="0" w:color="auto"/>
              <w:bottom w:val="single" w:sz="4" w:space="0" w:color="auto"/>
              <w:right w:val="single" w:sz="4" w:space="0" w:color="auto"/>
            </w:tcBorders>
            <w:vAlign w:val="bottom"/>
            <w:tcPrChange w:id="318" w:author="Alotaibi, Raed" w:date="2019-05-20T14:40:00Z">
              <w:tcPr>
                <w:tcW w:w="674" w:type="pct"/>
                <w:tcBorders>
                  <w:top w:val="single" w:sz="4" w:space="0" w:color="auto"/>
                  <w:left w:val="single" w:sz="4" w:space="0" w:color="auto"/>
                  <w:bottom w:val="single" w:sz="4" w:space="0" w:color="auto"/>
                  <w:right w:val="single" w:sz="4" w:space="0" w:color="auto"/>
                </w:tcBorders>
              </w:tcPr>
            </w:tcPrChange>
          </w:tcPr>
          <w:p w14:paraId="264606C3" w14:textId="0ECFC83F" w:rsidR="00591FE9" w:rsidRDefault="00591FE9" w:rsidP="00591FE9">
            <w:ins w:id="319" w:author="Alotaibi, Raed" w:date="2019-05-20T14:29:00Z">
              <w:r>
                <w:rPr>
                  <w:rFonts w:ascii="Calibri" w:hAnsi="Calibri" w:cs="Calibri"/>
                  <w:color w:val="000000"/>
                </w:rPr>
                <w:t>14.9</w:t>
              </w:r>
            </w:ins>
          </w:p>
        </w:tc>
        <w:tc>
          <w:tcPr>
            <w:tcW w:w="442" w:type="pct"/>
            <w:tcBorders>
              <w:top w:val="single" w:sz="4" w:space="0" w:color="auto"/>
              <w:left w:val="single" w:sz="4" w:space="0" w:color="auto"/>
              <w:bottom w:val="single" w:sz="4" w:space="0" w:color="auto"/>
              <w:right w:val="single" w:sz="4" w:space="0" w:color="auto"/>
            </w:tcBorders>
            <w:vAlign w:val="bottom"/>
            <w:tcPrChange w:id="320" w:author="Alotaibi, Raed" w:date="2019-05-20T14:40:00Z">
              <w:tcPr>
                <w:tcW w:w="442" w:type="pct"/>
                <w:tcBorders>
                  <w:top w:val="single" w:sz="4" w:space="0" w:color="auto"/>
                  <w:left w:val="single" w:sz="4" w:space="0" w:color="auto"/>
                  <w:bottom w:val="single" w:sz="4" w:space="0" w:color="auto"/>
                  <w:right w:val="single" w:sz="4" w:space="0" w:color="auto"/>
                </w:tcBorders>
              </w:tcPr>
            </w:tcPrChange>
          </w:tcPr>
          <w:p w14:paraId="6F099787" w14:textId="5441C5D8" w:rsidR="00591FE9" w:rsidRDefault="00591FE9" w:rsidP="00591FE9">
            <w:pPr>
              <w:rPr>
                <w:ins w:id="321" w:author="Alotaibi, Raed" w:date="2019-05-20T14:22:00Z"/>
              </w:rPr>
            </w:pPr>
            <w:ins w:id="322" w:author="Alotaibi, Raed" w:date="2019-05-20T14:29:00Z">
              <w:r>
                <w:rPr>
                  <w:rFonts w:ascii="Calibri" w:hAnsi="Calibri" w:cs="Calibri"/>
                  <w:color w:val="000000"/>
                </w:rPr>
                <w:t>20.6</w:t>
              </w:r>
            </w:ins>
          </w:p>
        </w:tc>
        <w:tc>
          <w:tcPr>
            <w:tcW w:w="447" w:type="pct"/>
            <w:tcBorders>
              <w:top w:val="single" w:sz="4" w:space="0" w:color="auto"/>
              <w:left w:val="single" w:sz="4" w:space="0" w:color="auto"/>
              <w:bottom w:val="single" w:sz="4" w:space="0" w:color="auto"/>
              <w:right w:val="single" w:sz="4" w:space="0" w:color="auto"/>
            </w:tcBorders>
            <w:vAlign w:val="bottom"/>
            <w:tcPrChange w:id="323" w:author="Alotaibi, Raed" w:date="2019-05-20T14:40:00Z">
              <w:tcPr>
                <w:tcW w:w="447" w:type="pct"/>
                <w:tcBorders>
                  <w:top w:val="single" w:sz="4" w:space="0" w:color="auto"/>
                  <w:left w:val="single" w:sz="4" w:space="0" w:color="auto"/>
                  <w:bottom w:val="single" w:sz="4" w:space="0" w:color="auto"/>
                  <w:right w:val="single" w:sz="4" w:space="0" w:color="auto"/>
                </w:tcBorders>
              </w:tcPr>
            </w:tcPrChange>
          </w:tcPr>
          <w:p w14:paraId="4FF00715" w14:textId="7A4FC8B5" w:rsidR="00591FE9" w:rsidRDefault="00591FE9" w:rsidP="00591FE9">
            <w:ins w:id="324" w:author="Alotaibi, Raed" w:date="2019-05-20T14:29:00Z">
              <w:r>
                <w:rPr>
                  <w:rFonts w:ascii="Calibri" w:hAnsi="Calibri" w:cs="Calibri"/>
                  <w:color w:val="000000"/>
                </w:rPr>
                <w:t>55.5</w:t>
              </w:r>
            </w:ins>
          </w:p>
        </w:tc>
      </w:tr>
    </w:tbl>
    <w:p w14:paraId="6E53C99C" w14:textId="77777777" w:rsidR="004577A5" w:rsidRDefault="004577A5" w:rsidP="004577A5">
      <w:pPr>
        <w:rPr>
          <w:b/>
          <w:bCs/>
        </w:rPr>
      </w:pPr>
    </w:p>
    <w:p w14:paraId="1F6A528C" w14:textId="21CE515A" w:rsidR="004577A5" w:rsidDel="00133FD4" w:rsidRDefault="00077D15" w:rsidP="00C147C0">
      <w:pPr>
        <w:pStyle w:val="ListParagraph"/>
        <w:numPr>
          <w:ilvl w:val="0"/>
          <w:numId w:val="15"/>
        </w:numPr>
        <w:spacing w:line="256" w:lineRule="auto"/>
        <w:rPr>
          <w:del w:id="325" w:author="Alotaibi, Raed" w:date="2019-05-21T11:37:00Z"/>
          <w:b/>
          <w:bCs/>
        </w:rPr>
      </w:pPr>
      <w:del w:id="326" w:author="Alotaibi, Raed" w:date="2019-05-21T11:37:00Z">
        <w:r w:rsidDel="00133FD4">
          <w:rPr>
            <w:b/>
            <w:bCs/>
          </w:rPr>
          <w:delText xml:space="preserve">Table 3: </w:delText>
        </w:r>
      </w:del>
      <w:del w:id="327" w:author="Alotaibi, Raed" w:date="2019-05-20T14:08:00Z">
        <w:r w:rsidR="004577A5" w:rsidDel="00C147C0">
          <w:rPr>
            <w:b/>
            <w:bCs/>
          </w:rPr>
          <w:delText>Air pollution</w:delText>
        </w:r>
      </w:del>
      <w:del w:id="328" w:author="Alotaibi, Raed" w:date="2019-05-21T11:37:00Z">
        <w:r w:rsidR="004577A5" w:rsidDel="00133FD4">
          <w:rPr>
            <w:b/>
            <w:bCs/>
          </w:rPr>
          <w:delText xml:space="preserve"> concentration by state</w:delText>
        </w:r>
      </w:del>
    </w:p>
    <w:p w14:paraId="4EB2970B" w14:textId="100DEB42" w:rsidR="00133FD4" w:rsidRDefault="00133FD4" w:rsidP="00133FD4">
      <w:pPr>
        <w:pStyle w:val="Caption"/>
        <w:keepNext/>
        <w:rPr>
          <w:ins w:id="329" w:author="Alotaibi, Raed" w:date="2019-05-21T11:37:00Z"/>
        </w:rPr>
        <w:pPrChange w:id="330" w:author="Alotaibi, Raed" w:date="2019-05-21T11:37:00Z">
          <w:pPr/>
        </w:pPrChange>
      </w:pPr>
      <w:bookmarkStart w:id="331" w:name="_Ref9331480"/>
      <w:ins w:id="332" w:author="Alotaibi, Raed" w:date="2019-05-21T11:37:00Z">
        <w:r>
          <w:t xml:space="preserve">Table </w:t>
        </w:r>
        <w:r>
          <w:fldChar w:fldCharType="begin"/>
        </w:r>
        <w:r>
          <w:instrText xml:space="preserve"> SEQ Table \* ARABIC </w:instrText>
        </w:r>
      </w:ins>
      <w:r>
        <w:fldChar w:fldCharType="separate"/>
      </w:r>
      <w:ins w:id="333" w:author="Alotaibi, Raed" w:date="2019-05-21T11:41:00Z">
        <w:r w:rsidR="00D34400">
          <w:rPr>
            <w:noProof/>
          </w:rPr>
          <w:t>3</w:t>
        </w:r>
      </w:ins>
      <w:ins w:id="334" w:author="Alotaibi, Raed" w:date="2019-05-21T11:37:00Z">
        <w:r>
          <w:fldChar w:fldCharType="end"/>
        </w:r>
        <w:bookmarkEnd w:id="331"/>
        <w:r>
          <w:t>: NO</w:t>
        </w:r>
        <w:r w:rsidRPr="007656EF">
          <w:rPr>
            <w:vertAlign w:val="subscript"/>
            <w:rPrChange w:id="335" w:author="Alotaibi, Raed" w:date="2019-05-21T11:37:00Z">
              <w:rPr/>
            </w:rPrChange>
          </w:rPr>
          <w:t>2</w:t>
        </w:r>
        <w:r>
          <w:rPr>
            <w:vertAlign w:val="subscript"/>
          </w:rPr>
          <w:t xml:space="preserve"> </w:t>
        </w:r>
        <w:r>
          <w:rPr>
            <w:vertAlign w:val="subscript"/>
          </w:rPr>
          <w:softHyphen/>
        </w:r>
        <w:r>
          <w:t>concentration by state</w:t>
        </w:r>
      </w:ins>
    </w:p>
    <w:tbl>
      <w:tblPr>
        <w:tblStyle w:val="TableGrid"/>
        <w:tblW w:w="5000" w:type="pct"/>
        <w:tblLook w:val="04A0" w:firstRow="1" w:lastRow="0" w:firstColumn="1" w:lastColumn="0" w:noHBand="0" w:noVBand="1"/>
        <w:tblPrChange w:id="336" w:author="Alotaibi, Raed" w:date="2019-05-21T11:37:00Z">
          <w:tblPr>
            <w:tblStyle w:val="TableGrid"/>
            <w:tblW w:w="0" w:type="auto"/>
            <w:tblLook w:val="04A0" w:firstRow="1" w:lastRow="0" w:firstColumn="1" w:lastColumn="0" w:noHBand="0" w:noVBand="1"/>
          </w:tblPr>
        </w:tblPrChange>
      </w:tblPr>
      <w:tblGrid>
        <w:gridCol w:w="2408"/>
        <w:gridCol w:w="1158"/>
        <w:gridCol w:w="1158"/>
        <w:gridCol w:w="1158"/>
        <w:gridCol w:w="1158"/>
        <w:gridCol w:w="1158"/>
        <w:gridCol w:w="1152"/>
        <w:tblGridChange w:id="337">
          <w:tblGrid>
            <w:gridCol w:w="2000"/>
            <w:gridCol w:w="960"/>
            <w:gridCol w:w="960"/>
            <w:gridCol w:w="960"/>
            <w:gridCol w:w="960"/>
            <w:gridCol w:w="960"/>
            <w:gridCol w:w="960"/>
          </w:tblGrid>
        </w:tblGridChange>
      </w:tblGrid>
      <w:tr w:rsidR="00591FE9" w:rsidRPr="00591FE9" w14:paraId="6212E0B8" w14:textId="77777777" w:rsidTr="00133FD4">
        <w:trPr>
          <w:trHeight w:val="300"/>
          <w:ins w:id="338" w:author="Alotaibi, Raed" w:date="2019-05-20T14:32:00Z"/>
          <w:trPrChange w:id="339" w:author="Alotaibi, Raed" w:date="2019-05-21T11:37:00Z">
            <w:trPr>
              <w:trHeight w:val="300"/>
            </w:trPr>
          </w:trPrChange>
        </w:trPr>
        <w:tc>
          <w:tcPr>
            <w:tcW w:w="1288" w:type="pct"/>
            <w:noWrap/>
            <w:hideMark/>
            <w:tcPrChange w:id="340" w:author="Alotaibi, Raed" w:date="2019-05-21T11:37:00Z">
              <w:tcPr>
                <w:tcW w:w="2000" w:type="dxa"/>
                <w:noWrap/>
                <w:hideMark/>
              </w:tcPr>
            </w:tcPrChange>
          </w:tcPr>
          <w:p w14:paraId="1E744C4B" w14:textId="77777777" w:rsidR="00591FE9" w:rsidRPr="00591FE9" w:rsidRDefault="00591FE9" w:rsidP="00591FE9">
            <w:pPr>
              <w:rPr>
                <w:ins w:id="341" w:author="Alotaibi, Raed" w:date="2019-05-20T14:32:00Z"/>
              </w:rPr>
            </w:pPr>
            <w:ins w:id="342" w:author="Alotaibi, Raed" w:date="2019-05-20T14:32:00Z">
              <w:r w:rsidRPr="00591FE9">
                <w:t>State</w:t>
              </w:r>
            </w:ins>
          </w:p>
        </w:tc>
        <w:tc>
          <w:tcPr>
            <w:tcW w:w="619" w:type="pct"/>
            <w:noWrap/>
            <w:hideMark/>
            <w:tcPrChange w:id="343" w:author="Alotaibi, Raed" w:date="2019-05-21T11:37:00Z">
              <w:tcPr>
                <w:tcW w:w="960" w:type="dxa"/>
                <w:noWrap/>
                <w:hideMark/>
              </w:tcPr>
            </w:tcPrChange>
          </w:tcPr>
          <w:p w14:paraId="6E9F89DF" w14:textId="77777777" w:rsidR="00591FE9" w:rsidRPr="00591FE9" w:rsidRDefault="00591FE9" w:rsidP="00591FE9">
            <w:pPr>
              <w:rPr>
                <w:ins w:id="344" w:author="Alotaibi, Raed" w:date="2019-05-20T14:32:00Z"/>
              </w:rPr>
            </w:pPr>
            <w:ins w:id="345" w:author="Alotaibi, Raed" w:date="2019-05-20T14:32:00Z">
              <w:r w:rsidRPr="00591FE9">
                <w:t>Mean</w:t>
              </w:r>
            </w:ins>
          </w:p>
        </w:tc>
        <w:tc>
          <w:tcPr>
            <w:tcW w:w="619" w:type="pct"/>
            <w:noWrap/>
            <w:hideMark/>
            <w:tcPrChange w:id="346" w:author="Alotaibi, Raed" w:date="2019-05-21T11:37:00Z">
              <w:tcPr>
                <w:tcW w:w="960" w:type="dxa"/>
                <w:noWrap/>
                <w:hideMark/>
              </w:tcPr>
            </w:tcPrChange>
          </w:tcPr>
          <w:p w14:paraId="79792BCA" w14:textId="77777777" w:rsidR="00591FE9" w:rsidRPr="00591FE9" w:rsidRDefault="00591FE9" w:rsidP="00591FE9">
            <w:pPr>
              <w:rPr>
                <w:ins w:id="347" w:author="Alotaibi, Raed" w:date="2019-05-20T14:32:00Z"/>
              </w:rPr>
            </w:pPr>
            <w:ins w:id="348" w:author="Alotaibi, Raed" w:date="2019-05-20T14:32:00Z">
              <w:r w:rsidRPr="00591FE9">
                <w:t>Min</w:t>
              </w:r>
            </w:ins>
          </w:p>
        </w:tc>
        <w:tc>
          <w:tcPr>
            <w:tcW w:w="619" w:type="pct"/>
            <w:noWrap/>
            <w:hideMark/>
            <w:tcPrChange w:id="349" w:author="Alotaibi, Raed" w:date="2019-05-21T11:37:00Z">
              <w:tcPr>
                <w:tcW w:w="960" w:type="dxa"/>
                <w:noWrap/>
                <w:hideMark/>
              </w:tcPr>
            </w:tcPrChange>
          </w:tcPr>
          <w:p w14:paraId="3891E749" w14:textId="77777777" w:rsidR="00591FE9" w:rsidRPr="00591FE9" w:rsidRDefault="00591FE9" w:rsidP="00591FE9">
            <w:pPr>
              <w:rPr>
                <w:ins w:id="350" w:author="Alotaibi, Raed" w:date="2019-05-20T14:32:00Z"/>
              </w:rPr>
            </w:pPr>
            <w:ins w:id="351" w:author="Alotaibi, Raed" w:date="2019-05-20T14:32:00Z">
              <w:r w:rsidRPr="00591FE9">
                <w:t>25%</w:t>
              </w:r>
            </w:ins>
          </w:p>
        </w:tc>
        <w:tc>
          <w:tcPr>
            <w:tcW w:w="619" w:type="pct"/>
            <w:noWrap/>
            <w:hideMark/>
            <w:tcPrChange w:id="352" w:author="Alotaibi, Raed" w:date="2019-05-21T11:37:00Z">
              <w:tcPr>
                <w:tcW w:w="960" w:type="dxa"/>
                <w:noWrap/>
                <w:hideMark/>
              </w:tcPr>
            </w:tcPrChange>
          </w:tcPr>
          <w:p w14:paraId="50629B95" w14:textId="77777777" w:rsidR="00591FE9" w:rsidRPr="00591FE9" w:rsidRDefault="00591FE9" w:rsidP="00591FE9">
            <w:pPr>
              <w:rPr>
                <w:ins w:id="353" w:author="Alotaibi, Raed" w:date="2019-05-20T14:32:00Z"/>
              </w:rPr>
            </w:pPr>
            <w:ins w:id="354" w:author="Alotaibi, Raed" w:date="2019-05-20T14:32:00Z">
              <w:r w:rsidRPr="00591FE9">
                <w:t>Median</w:t>
              </w:r>
            </w:ins>
          </w:p>
        </w:tc>
        <w:tc>
          <w:tcPr>
            <w:tcW w:w="619" w:type="pct"/>
            <w:noWrap/>
            <w:hideMark/>
            <w:tcPrChange w:id="355" w:author="Alotaibi, Raed" w:date="2019-05-21T11:37:00Z">
              <w:tcPr>
                <w:tcW w:w="960" w:type="dxa"/>
                <w:noWrap/>
                <w:hideMark/>
              </w:tcPr>
            </w:tcPrChange>
          </w:tcPr>
          <w:p w14:paraId="71F78894" w14:textId="77777777" w:rsidR="00591FE9" w:rsidRPr="00591FE9" w:rsidRDefault="00591FE9" w:rsidP="00591FE9">
            <w:pPr>
              <w:rPr>
                <w:ins w:id="356" w:author="Alotaibi, Raed" w:date="2019-05-20T14:32:00Z"/>
              </w:rPr>
            </w:pPr>
            <w:ins w:id="357" w:author="Alotaibi, Raed" w:date="2019-05-20T14:32:00Z">
              <w:r w:rsidRPr="00591FE9">
                <w:t>75%</w:t>
              </w:r>
            </w:ins>
          </w:p>
        </w:tc>
        <w:tc>
          <w:tcPr>
            <w:tcW w:w="616" w:type="pct"/>
            <w:noWrap/>
            <w:hideMark/>
            <w:tcPrChange w:id="358" w:author="Alotaibi, Raed" w:date="2019-05-21T11:37:00Z">
              <w:tcPr>
                <w:tcW w:w="960" w:type="dxa"/>
                <w:noWrap/>
                <w:hideMark/>
              </w:tcPr>
            </w:tcPrChange>
          </w:tcPr>
          <w:p w14:paraId="403F93B8" w14:textId="77777777" w:rsidR="00591FE9" w:rsidRPr="00591FE9" w:rsidRDefault="00591FE9" w:rsidP="00591FE9">
            <w:pPr>
              <w:rPr>
                <w:ins w:id="359" w:author="Alotaibi, Raed" w:date="2019-05-20T14:32:00Z"/>
              </w:rPr>
            </w:pPr>
            <w:ins w:id="360" w:author="Alotaibi, Raed" w:date="2019-05-20T14:32:00Z">
              <w:r w:rsidRPr="00591FE9">
                <w:t>Max</w:t>
              </w:r>
            </w:ins>
          </w:p>
        </w:tc>
      </w:tr>
      <w:tr w:rsidR="00591FE9" w:rsidRPr="00591FE9" w14:paraId="5678D54F" w14:textId="77777777" w:rsidTr="00133FD4">
        <w:trPr>
          <w:trHeight w:val="300"/>
          <w:ins w:id="361" w:author="Alotaibi, Raed" w:date="2019-05-20T14:32:00Z"/>
          <w:trPrChange w:id="362" w:author="Alotaibi, Raed" w:date="2019-05-21T11:37:00Z">
            <w:trPr>
              <w:trHeight w:val="300"/>
            </w:trPr>
          </w:trPrChange>
        </w:trPr>
        <w:tc>
          <w:tcPr>
            <w:tcW w:w="1288" w:type="pct"/>
            <w:noWrap/>
            <w:hideMark/>
            <w:tcPrChange w:id="363" w:author="Alotaibi, Raed" w:date="2019-05-21T11:37:00Z">
              <w:tcPr>
                <w:tcW w:w="2000" w:type="dxa"/>
                <w:noWrap/>
                <w:hideMark/>
              </w:tcPr>
            </w:tcPrChange>
          </w:tcPr>
          <w:p w14:paraId="0943DBBF" w14:textId="77777777" w:rsidR="00591FE9" w:rsidRPr="00591FE9" w:rsidRDefault="00591FE9" w:rsidP="00591FE9">
            <w:pPr>
              <w:rPr>
                <w:ins w:id="364" w:author="Alotaibi, Raed" w:date="2019-05-20T14:32:00Z"/>
              </w:rPr>
            </w:pPr>
            <w:ins w:id="365" w:author="Alotaibi, Raed" w:date="2019-05-20T14:32:00Z">
              <w:r w:rsidRPr="00591FE9">
                <w:t>Alabama</w:t>
              </w:r>
            </w:ins>
          </w:p>
        </w:tc>
        <w:tc>
          <w:tcPr>
            <w:tcW w:w="619" w:type="pct"/>
            <w:noWrap/>
            <w:hideMark/>
            <w:tcPrChange w:id="366" w:author="Alotaibi, Raed" w:date="2019-05-21T11:37:00Z">
              <w:tcPr>
                <w:tcW w:w="960" w:type="dxa"/>
                <w:noWrap/>
                <w:hideMark/>
              </w:tcPr>
            </w:tcPrChange>
          </w:tcPr>
          <w:p w14:paraId="0B51ED41" w14:textId="77777777" w:rsidR="00591FE9" w:rsidRPr="00591FE9" w:rsidRDefault="00591FE9" w:rsidP="00591FE9">
            <w:pPr>
              <w:rPr>
                <w:ins w:id="367" w:author="Alotaibi, Raed" w:date="2019-05-20T14:32:00Z"/>
              </w:rPr>
            </w:pPr>
            <w:ins w:id="368" w:author="Alotaibi, Raed" w:date="2019-05-20T14:32:00Z">
              <w:r w:rsidRPr="00591FE9">
                <w:t>10.3</w:t>
              </w:r>
            </w:ins>
          </w:p>
        </w:tc>
        <w:tc>
          <w:tcPr>
            <w:tcW w:w="619" w:type="pct"/>
            <w:noWrap/>
            <w:hideMark/>
            <w:tcPrChange w:id="369" w:author="Alotaibi, Raed" w:date="2019-05-21T11:37:00Z">
              <w:tcPr>
                <w:tcW w:w="960" w:type="dxa"/>
                <w:noWrap/>
                <w:hideMark/>
              </w:tcPr>
            </w:tcPrChange>
          </w:tcPr>
          <w:p w14:paraId="6107994C" w14:textId="77777777" w:rsidR="00591FE9" w:rsidRPr="00591FE9" w:rsidRDefault="00591FE9" w:rsidP="00591FE9">
            <w:pPr>
              <w:rPr>
                <w:ins w:id="370" w:author="Alotaibi, Raed" w:date="2019-05-20T14:32:00Z"/>
              </w:rPr>
            </w:pPr>
            <w:ins w:id="371" w:author="Alotaibi, Raed" w:date="2019-05-20T14:32:00Z">
              <w:r w:rsidRPr="00591FE9">
                <w:t>3.0</w:t>
              </w:r>
            </w:ins>
          </w:p>
        </w:tc>
        <w:tc>
          <w:tcPr>
            <w:tcW w:w="619" w:type="pct"/>
            <w:noWrap/>
            <w:hideMark/>
            <w:tcPrChange w:id="372" w:author="Alotaibi, Raed" w:date="2019-05-21T11:37:00Z">
              <w:tcPr>
                <w:tcW w:w="960" w:type="dxa"/>
                <w:noWrap/>
                <w:hideMark/>
              </w:tcPr>
            </w:tcPrChange>
          </w:tcPr>
          <w:p w14:paraId="7B90EBC5" w14:textId="77777777" w:rsidR="00591FE9" w:rsidRPr="00591FE9" w:rsidRDefault="00591FE9" w:rsidP="00591FE9">
            <w:pPr>
              <w:rPr>
                <w:ins w:id="373" w:author="Alotaibi, Raed" w:date="2019-05-20T14:32:00Z"/>
              </w:rPr>
            </w:pPr>
            <w:ins w:id="374" w:author="Alotaibi, Raed" w:date="2019-05-20T14:32:00Z">
              <w:r w:rsidRPr="00591FE9">
                <w:t>7.1</w:t>
              </w:r>
            </w:ins>
          </w:p>
        </w:tc>
        <w:tc>
          <w:tcPr>
            <w:tcW w:w="619" w:type="pct"/>
            <w:noWrap/>
            <w:hideMark/>
            <w:tcPrChange w:id="375" w:author="Alotaibi, Raed" w:date="2019-05-21T11:37:00Z">
              <w:tcPr>
                <w:tcW w:w="960" w:type="dxa"/>
                <w:noWrap/>
                <w:hideMark/>
              </w:tcPr>
            </w:tcPrChange>
          </w:tcPr>
          <w:p w14:paraId="01B1EBBE" w14:textId="77777777" w:rsidR="00591FE9" w:rsidRPr="00591FE9" w:rsidRDefault="00591FE9" w:rsidP="00591FE9">
            <w:pPr>
              <w:rPr>
                <w:ins w:id="376" w:author="Alotaibi, Raed" w:date="2019-05-20T14:32:00Z"/>
              </w:rPr>
            </w:pPr>
            <w:ins w:id="377" w:author="Alotaibi, Raed" w:date="2019-05-20T14:32:00Z">
              <w:r w:rsidRPr="00591FE9">
                <w:t>9.3</w:t>
              </w:r>
            </w:ins>
          </w:p>
        </w:tc>
        <w:tc>
          <w:tcPr>
            <w:tcW w:w="619" w:type="pct"/>
            <w:noWrap/>
            <w:hideMark/>
            <w:tcPrChange w:id="378" w:author="Alotaibi, Raed" w:date="2019-05-21T11:37:00Z">
              <w:tcPr>
                <w:tcW w:w="960" w:type="dxa"/>
                <w:noWrap/>
                <w:hideMark/>
              </w:tcPr>
            </w:tcPrChange>
          </w:tcPr>
          <w:p w14:paraId="21AD7F37" w14:textId="77777777" w:rsidR="00591FE9" w:rsidRPr="00591FE9" w:rsidRDefault="00591FE9" w:rsidP="00591FE9">
            <w:pPr>
              <w:rPr>
                <w:ins w:id="379" w:author="Alotaibi, Raed" w:date="2019-05-20T14:32:00Z"/>
              </w:rPr>
            </w:pPr>
            <w:ins w:id="380" w:author="Alotaibi, Raed" w:date="2019-05-20T14:32:00Z">
              <w:r w:rsidRPr="00591FE9">
                <w:t>12.5</w:t>
              </w:r>
            </w:ins>
          </w:p>
        </w:tc>
        <w:tc>
          <w:tcPr>
            <w:tcW w:w="616" w:type="pct"/>
            <w:noWrap/>
            <w:hideMark/>
            <w:tcPrChange w:id="381" w:author="Alotaibi, Raed" w:date="2019-05-21T11:37:00Z">
              <w:tcPr>
                <w:tcW w:w="960" w:type="dxa"/>
                <w:noWrap/>
                <w:hideMark/>
              </w:tcPr>
            </w:tcPrChange>
          </w:tcPr>
          <w:p w14:paraId="17F61463" w14:textId="77777777" w:rsidR="00591FE9" w:rsidRPr="00591FE9" w:rsidRDefault="00591FE9" w:rsidP="00591FE9">
            <w:pPr>
              <w:rPr>
                <w:ins w:id="382" w:author="Alotaibi, Raed" w:date="2019-05-20T14:32:00Z"/>
              </w:rPr>
            </w:pPr>
            <w:ins w:id="383" w:author="Alotaibi, Raed" w:date="2019-05-20T14:32:00Z">
              <w:r w:rsidRPr="00591FE9">
                <w:t>33.8</w:t>
              </w:r>
            </w:ins>
          </w:p>
        </w:tc>
      </w:tr>
      <w:tr w:rsidR="00591FE9" w:rsidRPr="00591FE9" w14:paraId="678B1713" w14:textId="77777777" w:rsidTr="00133FD4">
        <w:trPr>
          <w:trHeight w:val="300"/>
          <w:ins w:id="384" w:author="Alotaibi, Raed" w:date="2019-05-20T14:32:00Z"/>
          <w:trPrChange w:id="385" w:author="Alotaibi, Raed" w:date="2019-05-21T11:37:00Z">
            <w:trPr>
              <w:trHeight w:val="300"/>
            </w:trPr>
          </w:trPrChange>
        </w:trPr>
        <w:tc>
          <w:tcPr>
            <w:tcW w:w="1288" w:type="pct"/>
            <w:noWrap/>
            <w:hideMark/>
            <w:tcPrChange w:id="386" w:author="Alotaibi, Raed" w:date="2019-05-21T11:37:00Z">
              <w:tcPr>
                <w:tcW w:w="2000" w:type="dxa"/>
                <w:noWrap/>
                <w:hideMark/>
              </w:tcPr>
            </w:tcPrChange>
          </w:tcPr>
          <w:p w14:paraId="749C0C24" w14:textId="77777777" w:rsidR="00591FE9" w:rsidRPr="00591FE9" w:rsidRDefault="00591FE9" w:rsidP="00591FE9">
            <w:pPr>
              <w:rPr>
                <w:ins w:id="387" w:author="Alotaibi, Raed" w:date="2019-05-20T14:32:00Z"/>
              </w:rPr>
            </w:pPr>
            <w:ins w:id="388" w:author="Alotaibi, Raed" w:date="2019-05-20T14:32:00Z">
              <w:r w:rsidRPr="00591FE9">
                <w:t>Arizona</w:t>
              </w:r>
            </w:ins>
          </w:p>
        </w:tc>
        <w:tc>
          <w:tcPr>
            <w:tcW w:w="619" w:type="pct"/>
            <w:noWrap/>
            <w:hideMark/>
            <w:tcPrChange w:id="389" w:author="Alotaibi, Raed" w:date="2019-05-21T11:37:00Z">
              <w:tcPr>
                <w:tcW w:w="960" w:type="dxa"/>
                <w:noWrap/>
                <w:hideMark/>
              </w:tcPr>
            </w:tcPrChange>
          </w:tcPr>
          <w:p w14:paraId="218AB61E" w14:textId="77777777" w:rsidR="00591FE9" w:rsidRPr="00591FE9" w:rsidRDefault="00591FE9" w:rsidP="00591FE9">
            <w:pPr>
              <w:rPr>
                <w:ins w:id="390" w:author="Alotaibi, Raed" w:date="2019-05-20T14:32:00Z"/>
              </w:rPr>
            </w:pPr>
            <w:ins w:id="391" w:author="Alotaibi, Raed" w:date="2019-05-20T14:32:00Z">
              <w:r w:rsidRPr="00591FE9">
                <w:t>17.0</w:t>
              </w:r>
            </w:ins>
          </w:p>
        </w:tc>
        <w:tc>
          <w:tcPr>
            <w:tcW w:w="619" w:type="pct"/>
            <w:noWrap/>
            <w:hideMark/>
            <w:tcPrChange w:id="392" w:author="Alotaibi, Raed" w:date="2019-05-21T11:37:00Z">
              <w:tcPr>
                <w:tcW w:w="960" w:type="dxa"/>
                <w:noWrap/>
                <w:hideMark/>
              </w:tcPr>
            </w:tcPrChange>
          </w:tcPr>
          <w:p w14:paraId="61796C3F" w14:textId="77777777" w:rsidR="00591FE9" w:rsidRPr="00591FE9" w:rsidRDefault="00591FE9" w:rsidP="00591FE9">
            <w:pPr>
              <w:rPr>
                <w:ins w:id="393" w:author="Alotaibi, Raed" w:date="2019-05-20T14:32:00Z"/>
              </w:rPr>
            </w:pPr>
            <w:ins w:id="394" w:author="Alotaibi, Raed" w:date="2019-05-20T14:32:00Z">
              <w:r w:rsidRPr="00591FE9">
                <w:t>4.6</w:t>
              </w:r>
            </w:ins>
          </w:p>
        </w:tc>
        <w:tc>
          <w:tcPr>
            <w:tcW w:w="619" w:type="pct"/>
            <w:noWrap/>
            <w:hideMark/>
            <w:tcPrChange w:id="395" w:author="Alotaibi, Raed" w:date="2019-05-21T11:37:00Z">
              <w:tcPr>
                <w:tcW w:w="960" w:type="dxa"/>
                <w:noWrap/>
                <w:hideMark/>
              </w:tcPr>
            </w:tcPrChange>
          </w:tcPr>
          <w:p w14:paraId="0A3A9471" w14:textId="77777777" w:rsidR="00591FE9" w:rsidRPr="00591FE9" w:rsidRDefault="00591FE9" w:rsidP="00591FE9">
            <w:pPr>
              <w:rPr>
                <w:ins w:id="396" w:author="Alotaibi, Raed" w:date="2019-05-20T14:32:00Z"/>
              </w:rPr>
            </w:pPr>
            <w:ins w:id="397" w:author="Alotaibi, Raed" w:date="2019-05-20T14:32:00Z">
              <w:r w:rsidRPr="00591FE9">
                <w:t>10.1</w:t>
              </w:r>
            </w:ins>
          </w:p>
        </w:tc>
        <w:tc>
          <w:tcPr>
            <w:tcW w:w="619" w:type="pct"/>
            <w:noWrap/>
            <w:hideMark/>
            <w:tcPrChange w:id="398" w:author="Alotaibi, Raed" w:date="2019-05-21T11:37:00Z">
              <w:tcPr>
                <w:tcW w:w="960" w:type="dxa"/>
                <w:noWrap/>
                <w:hideMark/>
              </w:tcPr>
            </w:tcPrChange>
          </w:tcPr>
          <w:p w14:paraId="045D6794" w14:textId="77777777" w:rsidR="00591FE9" w:rsidRPr="00591FE9" w:rsidRDefault="00591FE9" w:rsidP="00591FE9">
            <w:pPr>
              <w:rPr>
                <w:ins w:id="399" w:author="Alotaibi, Raed" w:date="2019-05-20T14:32:00Z"/>
              </w:rPr>
            </w:pPr>
            <w:ins w:id="400" w:author="Alotaibi, Raed" w:date="2019-05-20T14:32:00Z">
              <w:r w:rsidRPr="00591FE9">
                <w:t>15.1</w:t>
              </w:r>
            </w:ins>
          </w:p>
        </w:tc>
        <w:tc>
          <w:tcPr>
            <w:tcW w:w="619" w:type="pct"/>
            <w:noWrap/>
            <w:hideMark/>
            <w:tcPrChange w:id="401" w:author="Alotaibi, Raed" w:date="2019-05-21T11:37:00Z">
              <w:tcPr>
                <w:tcW w:w="960" w:type="dxa"/>
                <w:noWrap/>
                <w:hideMark/>
              </w:tcPr>
            </w:tcPrChange>
          </w:tcPr>
          <w:p w14:paraId="0E5B58E8" w14:textId="77777777" w:rsidR="00591FE9" w:rsidRPr="00591FE9" w:rsidRDefault="00591FE9" w:rsidP="00591FE9">
            <w:pPr>
              <w:rPr>
                <w:ins w:id="402" w:author="Alotaibi, Raed" w:date="2019-05-20T14:32:00Z"/>
              </w:rPr>
            </w:pPr>
            <w:ins w:id="403" w:author="Alotaibi, Raed" w:date="2019-05-20T14:32:00Z">
              <w:r w:rsidRPr="00591FE9">
                <w:t>23.4</w:t>
              </w:r>
            </w:ins>
          </w:p>
        </w:tc>
        <w:tc>
          <w:tcPr>
            <w:tcW w:w="616" w:type="pct"/>
            <w:noWrap/>
            <w:hideMark/>
            <w:tcPrChange w:id="404" w:author="Alotaibi, Raed" w:date="2019-05-21T11:37:00Z">
              <w:tcPr>
                <w:tcW w:w="960" w:type="dxa"/>
                <w:noWrap/>
                <w:hideMark/>
              </w:tcPr>
            </w:tcPrChange>
          </w:tcPr>
          <w:p w14:paraId="616E8256" w14:textId="77777777" w:rsidR="00591FE9" w:rsidRPr="00591FE9" w:rsidRDefault="00591FE9" w:rsidP="00591FE9">
            <w:pPr>
              <w:rPr>
                <w:ins w:id="405" w:author="Alotaibi, Raed" w:date="2019-05-20T14:32:00Z"/>
              </w:rPr>
            </w:pPr>
            <w:ins w:id="406" w:author="Alotaibi, Raed" w:date="2019-05-20T14:32:00Z">
              <w:r w:rsidRPr="00591FE9">
                <w:t>45.9</w:t>
              </w:r>
            </w:ins>
          </w:p>
        </w:tc>
      </w:tr>
      <w:tr w:rsidR="00591FE9" w:rsidRPr="00591FE9" w14:paraId="67CB03AC" w14:textId="77777777" w:rsidTr="00133FD4">
        <w:trPr>
          <w:trHeight w:val="300"/>
          <w:ins w:id="407" w:author="Alotaibi, Raed" w:date="2019-05-20T14:32:00Z"/>
          <w:trPrChange w:id="408" w:author="Alotaibi, Raed" w:date="2019-05-21T11:37:00Z">
            <w:trPr>
              <w:trHeight w:val="300"/>
            </w:trPr>
          </w:trPrChange>
        </w:trPr>
        <w:tc>
          <w:tcPr>
            <w:tcW w:w="1288" w:type="pct"/>
            <w:noWrap/>
            <w:hideMark/>
            <w:tcPrChange w:id="409" w:author="Alotaibi, Raed" w:date="2019-05-21T11:37:00Z">
              <w:tcPr>
                <w:tcW w:w="2000" w:type="dxa"/>
                <w:noWrap/>
                <w:hideMark/>
              </w:tcPr>
            </w:tcPrChange>
          </w:tcPr>
          <w:p w14:paraId="5E011B14" w14:textId="77777777" w:rsidR="00591FE9" w:rsidRPr="00591FE9" w:rsidRDefault="00591FE9" w:rsidP="00591FE9">
            <w:pPr>
              <w:rPr>
                <w:ins w:id="410" w:author="Alotaibi, Raed" w:date="2019-05-20T14:32:00Z"/>
              </w:rPr>
            </w:pPr>
            <w:ins w:id="411" w:author="Alotaibi, Raed" w:date="2019-05-20T14:32:00Z">
              <w:r w:rsidRPr="00591FE9">
                <w:t>Arkansas</w:t>
              </w:r>
            </w:ins>
          </w:p>
        </w:tc>
        <w:tc>
          <w:tcPr>
            <w:tcW w:w="619" w:type="pct"/>
            <w:noWrap/>
            <w:hideMark/>
            <w:tcPrChange w:id="412" w:author="Alotaibi, Raed" w:date="2019-05-21T11:37:00Z">
              <w:tcPr>
                <w:tcW w:w="960" w:type="dxa"/>
                <w:noWrap/>
                <w:hideMark/>
              </w:tcPr>
            </w:tcPrChange>
          </w:tcPr>
          <w:p w14:paraId="6B78ACAC" w14:textId="77777777" w:rsidR="00591FE9" w:rsidRPr="00591FE9" w:rsidRDefault="00591FE9" w:rsidP="00591FE9">
            <w:pPr>
              <w:rPr>
                <w:ins w:id="413" w:author="Alotaibi, Raed" w:date="2019-05-20T14:32:00Z"/>
              </w:rPr>
            </w:pPr>
            <w:ins w:id="414" w:author="Alotaibi, Raed" w:date="2019-05-20T14:32:00Z">
              <w:r w:rsidRPr="00591FE9">
                <w:t>9.3</w:t>
              </w:r>
            </w:ins>
          </w:p>
        </w:tc>
        <w:tc>
          <w:tcPr>
            <w:tcW w:w="619" w:type="pct"/>
            <w:noWrap/>
            <w:hideMark/>
            <w:tcPrChange w:id="415" w:author="Alotaibi, Raed" w:date="2019-05-21T11:37:00Z">
              <w:tcPr>
                <w:tcW w:w="960" w:type="dxa"/>
                <w:noWrap/>
                <w:hideMark/>
              </w:tcPr>
            </w:tcPrChange>
          </w:tcPr>
          <w:p w14:paraId="0F853D98" w14:textId="77777777" w:rsidR="00591FE9" w:rsidRPr="00591FE9" w:rsidRDefault="00591FE9" w:rsidP="00591FE9">
            <w:pPr>
              <w:rPr>
                <w:ins w:id="416" w:author="Alotaibi, Raed" w:date="2019-05-20T14:32:00Z"/>
              </w:rPr>
            </w:pPr>
            <w:ins w:id="417" w:author="Alotaibi, Raed" w:date="2019-05-20T14:32:00Z">
              <w:r w:rsidRPr="00591FE9">
                <w:t>3.2</w:t>
              </w:r>
            </w:ins>
          </w:p>
        </w:tc>
        <w:tc>
          <w:tcPr>
            <w:tcW w:w="619" w:type="pct"/>
            <w:noWrap/>
            <w:hideMark/>
            <w:tcPrChange w:id="418" w:author="Alotaibi, Raed" w:date="2019-05-21T11:37:00Z">
              <w:tcPr>
                <w:tcW w:w="960" w:type="dxa"/>
                <w:noWrap/>
                <w:hideMark/>
              </w:tcPr>
            </w:tcPrChange>
          </w:tcPr>
          <w:p w14:paraId="0598B47B" w14:textId="77777777" w:rsidR="00591FE9" w:rsidRPr="00591FE9" w:rsidRDefault="00591FE9" w:rsidP="00591FE9">
            <w:pPr>
              <w:rPr>
                <w:ins w:id="419" w:author="Alotaibi, Raed" w:date="2019-05-20T14:32:00Z"/>
              </w:rPr>
            </w:pPr>
            <w:ins w:id="420" w:author="Alotaibi, Raed" w:date="2019-05-20T14:32:00Z">
              <w:r w:rsidRPr="00591FE9">
                <w:t>6.2</w:t>
              </w:r>
            </w:ins>
          </w:p>
        </w:tc>
        <w:tc>
          <w:tcPr>
            <w:tcW w:w="619" w:type="pct"/>
            <w:noWrap/>
            <w:hideMark/>
            <w:tcPrChange w:id="421" w:author="Alotaibi, Raed" w:date="2019-05-21T11:37:00Z">
              <w:tcPr>
                <w:tcW w:w="960" w:type="dxa"/>
                <w:noWrap/>
                <w:hideMark/>
              </w:tcPr>
            </w:tcPrChange>
          </w:tcPr>
          <w:p w14:paraId="4E50985E" w14:textId="77777777" w:rsidR="00591FE9" w:rsidRPr="00591FE9" w:rsidRDefault="00591FE9" w:rsidP="00591FE9">
            <w:pPr>
              <w:rPr>
                <w:ins w:id="422" w:author="Alotaibi, Raed" w:date="2019-05-20T14:32:00Z"/>
              </w:rPr>
            </w:pPr>
            <w:ins w:id="423" w:author="Alotaibi, Raed" w:date="2019-05-20T14:32:00Z">
              <w:r w:rsidRPr="00591FE9">
                <w:t>8.1</w:t>
              </w:r>
            </w:ins>
          </w:p>
        </w:tc>
        <w:tc>
          <w:tcPr>
            <w:tcW w:w="619" w:type="pct"/>
            <w:noWrap/>
            <w:hideMark/>
            <w:tcPrChange w:id="424" w:author="Alotaibi, Raed" w:date="2019-05-21T11:37:00Z">
              <w:tcPr>
                <w:tcW w:w="960" w:type="dxa"/>
                <w:noWrap/>
                <w:hideMark/>
              </w:tcPr>
            </w:tcPrChange>
          </w:tcPr>
          <w:p w14:paraId="04F22525" w14:textId="77777777" w:rsidR="00591FE9" w:rsidRPr="00591FE9" w:rsidRDefault="00591FE9" w:rsidP="00591FE9">
            <w:pPr>
              <w:rPr>
                <w:ins w:id="425" w:author="Alotaibi, Raed" w:date="2019-05-20T14:32:00Z"/>
              </w:rPr>
            </w:pPr>
            <w:ins w:id="426" w:author="Alotaibi, Raed" w:date="2019-05-20T14:32:00Z">
              <w:r w:rsidRPr="00591FE9">
                <w:t>11.6</w:t>
              </w:r>
            </w:ins>
          </w:p>
        </w:tc>
        <w:tc>
          <w:tcPr>
            <w:tcW w:w="616" w:type="pct"/>
            <w:noWrap/>
            <w:hideMark/>
            <w:tcPrChange w:id="427" w:author="Alotaibi, Raed" w:date="2019-05-21T11:37:00Z">
              <w:tcPr>
                <w:tcW w:w="960" w:type="dxa"/>
                <w:noWrap/>
                <w:hideMark/>
              </w:tcPr>
            </w:tcPrChange>
          </w:tcPr>
          <w:p w14:paraId="5887AB7F" w14:textId="77777777" w:rsidR="00591FE9" w:rsidRPr="00591FE9" w:rsidRDefault="00591FE9" w:rsidP="00591FE9">
            <w:pPr>
              <w:rPr>
                <w:ins w:id="428" w:author="Alotaibi, Raed" w:date="2019-05-20T14:32:00Z"/>
              </w:rPr>
            </w:pPr>
            <w:ins w:id="429" w:author="Alotaibi, Raed" w:date="2019-05-20T14:32:00Z">
              <w:r w:rsidRPr="00591FE9">
                <w:t>28.0</w:t>
              </w:r>
            </w:ins>
          </w:p>
        </w:tc>
      </w:tr>
      <w:tr w:rsidR="00591FE9" w:rsidRPr="00591FE9" w14:paraId="4FE9E547" w14:textId="77777777" w:rsidTr="00133FD4">
        <w:trPr>
          <w:trHeight w:val="300"/>
          <w:ins w:id="430" w:author="Alotaibi, Raed" w:date="2019-05-20T14:32:00Z"/>
          <w:trPrChange w:id="431" w:author="Alotaibi, Raed" w:date="2019-05-21T11:37:00Z">
            <w:trPr>
              <w:trHeight w:val="300"/>
            </w:trPr>
          </w:trPrChange>
        </w:trPr>
        <w:tc>
          <w:tcPr>
            <w:tcW w:w="1288" w:type="pct"/>
            <w:noWrap/>
            <w:hideMark/>
            <w:tcPrChange w:id="432" w:author="Alotaibi, Raed" w:date="2019-05-21T11:37:00Z">
              <w:tcPr>
                <w:tcW w:w="2000" w:type="dxa"/>
                <w:noWrap/>
                <w:hideMark/>
              </w:tcPr>
            </w:tcPrChange>
          </w:tcPr>
          <w:p w14:paraId="7258C3D5" w14:textId="77777777" w:rsidR="00591FE9" w:rsidRPr="00591FE9" w:rsidRDefault="00591FE9" w:rsidP="00591FE9">
            <w:pPr>
              <w:rPr>
                <w:ins w:id="433" w:author="Alotaibi, Raed" w:date="2019-05-20T14:32:00Z"/>
              </w:rPr>
            </w:pPr>
            <w:ins w:id="434" w:author="Alotaibi, Raed" w:date="2019-05-20T14:32:00Z">
              <w:r w:rsidRPr="00591FE9">
                <w:t>California</w:t>
              </w:r>
            </w:ins>
          </w:p>
        </w:tc>
        <w:tc>
          <w:tcPr>
            <w:tcW w:w="619" w:type="pct"/>
            <w:noWrap/>
            <w:hideMark/>
            <w:tcPrChange w:id="435" w:author="Alotaibi, Raed" w:date="2019-05-21T11:37:00Z">
              <w:tcPr>
                <w:tcW w:w="960" w:type="dxa"/>
                <w:noWrap/>
                <w:hideMark/>
              </w:tcPr>
            </w:tcPrChange>
          </w:tcPr>
          <w:p w14:paraId="525DC73A" w14:textId="77777777" w:rsidR="00591FE9" w:rsidRPr="00591FE9" w:rsidRDefault="00591FE9" w:rsidP="00591FE9">
            <w:pPr>
              <w:rPr>
                <w:ins w:id="436" w:author="Alotaibi, Raed" w:date="2019-05-20T14:32:00Z"/>
              </w:rPr>
            </w:pPr>
            <w:ins w:id="437" w:author="Alotaibi, Raed" w:date="2019-05-20T14:32:00Z">
              <w:r w:rsidRPr="00591FE9">
                <w:t>21.1</w:t>
              </w:r>
            </w:ins>
          </w:p>
        </w:tc>
        <w:tc>
          <w:tcPr>
            <w:tcW w:w="619" w:type="pct"/>
            <w:noWrap/>
            <w:hideMark/>
            <w:tcPrChange w:id="438" w:author="Alotaibi, Raed" w:date="2019-05-21T11:37:00Z">
              <w:tcPr>
                <w:tcW w:w="960" w:type="dxa"/>
                <w:noWrap/>
                <w:hideMark/>
              </w:tcPr>
            </w:tcPrChange>
          </w:tcPr>
          <w:p w14:paraId="72B0D7DB" w14:textId="77777777" w:rsidR="00591FE9" w:rsidRPr="00591FE9" w:rsidRDefault="00591FE9" w:rsidP="00591FE9">
            <w:pPr>
              <w:rPr>
                <w:ins w:id="439" w:author="Alotaibi, Raed" w:date="2019-05-20T14:32:00Z"/>
              </w:rPr>
            </w:pPr>
            <w:ins w:id="440" w:author="Alotaibi, Raed" w:date="2019-05-20T14:32:00Z">
              <w:r w:rsidRPr="00591FE9">
                <w:t>1.6</w:t>
              </w:r>
            </w:ins>
          </w:p>
        </w:tc>
        <w:tc>
          <w:tcPr>
            <w:tcW w:w="619" w:type="pct"/>
            <w:noWrap/>
            <w:hideMark/>
            <w:tcPrChange w:id="441" w:author="Alotaibi, Raed" w:date="2019-05-21T11:37:00Z">
              <w:tcPr>
                <w:tcW w:w="960" w:type="dxa"/>
                <w:noWrap/>
                <w:hideMark/>
              </w:tcPr>
            </w:tcPrChange>
          </w:tcPr>
          <w:p w14:paraId="0555D9F5" w14:textId="77777777" w:rsidR="00591FE9" w:rsidRPr="00591FE9" w:rsidRDefault="00591FE9" w:rsidP="00591FE9">
            <w:pPr>
              <w:rPr>
                <w:ins w:id="442" w:author="Alotaibi, Raed" w:date="2019-05-20T14:32:00Z"/>
              </w:rPr>
            </w:pPr>
            <w:ins w:id="443" w:author="Alotaibi, Raed" w:date="2019-05-20T14:32:00Z">
              <w:r w:rsidRPr="00591FE9">
                <w:t>12.7</w:t>
              </w:r>
            </w:ins>
          </w:p>
        </w:tc>
        <w:tc>
          <w:tcPr>
            <w:tcW w:w="619" w:type="pct"/>
            <w:noWrap/>
            <w:hideMark/>
            <w:tcPrChange w:id="444" w:author="Alotaibi, Raed" w:date="2019-05-21T11:37:00Z">
              <w:tcPr>
                <w:tcW w:w="960" w:type="dxa"/>
                <w:noWrap/>
                <w:hideMark/>
              </w:tcPr>
            </w:tcPrChange>
          </w:tcPr>
          <w:p w14:paraId="499746F9" w14:textId="77777777" w:rsidR="00591FE9" w:rsidRPr="00591FE9" w:rsidRDefault="00591FE9" w:rsidP="00591FE9">
            <w:pPr>
              <w:rPr>
                <w:ins w:id="445" w:author="Alotaibi, Raed" w:date="2019-05-20T14:32:00Z"/>
              </w:rPr>
            </w:pPr>
            <w:ins w:id="446" w:author="Alotaibi, Raed" w:date="2019-05-20T14:32:00Z">
              <w:r w:rsidRPr="00591FE9">
                <w:t>19.3</w:t>
              </w:r>
            </w:ins>
          </w:p>
        </w:tc>
        <w:tc>
          <w:tcPr>
            <w:tcW w:w="619" w:type="pct"/>
            <w:noWrap/>
            <w:hideMark/>
            <w:tcPrChange w:id="447" w:author="Alotaibi, Raed" w:date="2019-05-21T11:37:00Z">
              <w:tcPr>
                <w:tcW w:w="960" w:type="dxa"/>
                <w:noWrap/>
                <w:hideMark/>
              </w:tcPr>
            </w:tcPrChange>
          </w:tcPr>
          <w:p w14:paraId="4B8A966C" w14:textId="77777777" w:rsidR="00591FE9" w:rsidRPr="00591FE9" w:rsidRDefault="00591FE9" w:rsidP="00591FE9">
            <w:pPr>
              <w:rPr>
                <w:ins w:id="448" w:author="Alotaibi, Raed" w:date="2019-05-20T14:32:00Z"/>
              </w:rPr>
            </w:pPr>
            <w:ins w:id="449" w:author="Alotaibi, Raed" w:date="2019-05-20T14:32:00Z">
              <w:r w:rsidRPr="00591FE9">
                <w:t>27.9</w:t>
              </w:r>
            </w:ins>
          </w:p>
        </w:tc>
        <w:tc>
          <w:tcPr>
            <w:tcW w:w="616" w:type="pct"/>
            <w:noWrap/>
            <w:hideMark/>
            <w:tcPrChange w:id="450" w:author="Alotaibi, Raed" w:date="2019-05-21T11:37:00Z">
              <w:tcPr>
                <w:tcW w:w="960" w:type="dxa"/>
                <w:noWrap/>
                <w:hideMark/>
              </w:tcPr>
            </w:tcPrChange>
          </w:tcPr>
          <w:p w14:paraId="1EB99084" w14:textId="77777777" w:rsidR="00591FE9" w:rsidRPr="00591FE9" w:rsidRDefault="00591FE9" w:rsidP="00591FE9">
            <w:pPr>
              <w:rPr>
                <w:ins w:id="451" w:author="Alotaibi, Raed" w:date="2019-05-20T14:32:00Z"/>
              </w:rPr>
            </w:pPr>
            <w:ins w:id="452" w:author="Alotaibi, Raed" w:date="2019-05-20T14:32:00Z">
              <w:r w:rsidRPr="00591FE9">
                <w:t>58.3</w:t>
              </w:r>
            </w:ins>
          </w:p>
        </w:tc>
      </w:tr>
      <w:tr w:rsidR="00591FE9" w:rsidRPr="00591FE9" w14:paraId="542834DB" w14:textId="77777777" w:rsidTr="00133FD4">
        <w:trPr>
          <w:trHeight w:val="300"/>
          <w:ins w:id="453" w:author="Alotaibi, Raed" w:date="2019-05-20T14:32:00Z"/>
          <w:trPrChange w:id="454" w:author="Alotaibi, Raed" w:date="2019-05-21T11:37:00Z">
            <w:trPr>
              <w:trHeight w:val="300"/>
            </w:trPr>
          </w:trPrChange>
        </w:trPr>
        <w:tc>
          <w:tcPr>
            <w:tcW w:w="1288" w:type="pct"/>
            <w:noWrap/>
            <w:hideMark/>
            <w:tcPrChange w:id="455" w:author="Alotaibi, Raed" w:date="2019-05-21T11:37:00Z">
              <w:tcPr>
                <w:tcW w:w="2000" w:type="dxa"/>
                <w:noWrap/>
                <w:hideMark/>
              </w:tcPr>
            </w:tcPrChange>
          </w:tcPr>
          <w:p w14:paraId="5B0DC004" w14:textId="77777777" w:rsidR="00591FE9" w:rsidRPr="00591FE9" w:rsidRDefault="00591FE9" w:rsidP="00591FE9">
            <w:pPr>
              <w:rPr>
                <w:ins w:id="456" w:author="Alotaibi, Raed" w:date="2019-05-20T14:32:00Z"/>
              </w:rPr>
            </w:pPr>
            <w:ins w:id="457" w:author="Alotaibi, Raed" w:date="2019-05-20T14:32:00Z">
              <w:r w:rsidRPr="00591FE9">
                <w:t>Colorado</w:t>
              </w:r>
            </w:ins>
          </w:p>
        </w:tc>
        <w:tc>
          <w:tcPr>
            <w:tcW w:w="619" w:type="pct"/>
            <w:noWrap/>
            <w:hideMark/>
            <w:tcPrChange w:id="458" w:author="Alotaibi, Raed" w:date="2019-05-21T11:37:00Z">
              <w:tcPr>
                <w:tcW w:w="960" w:type="dxa"/>
                <w:noWrap/>
                <w:hideMark/>
              </w:tcPr>
            </w:tcPrChange>
          </w:tcPr>
          <w:p w14:paraId="398C3085" w14:textId="77777777" w:rsidR="00591FE9" w:rsidRPr="00591FE9" w:rsidRDefault="00591FE9" w:rsidP="00591FE9">
            <w:pPr>
              <w:rPr>
                <w:ins w:id="459" w:author="Alotaibi, Raed" w:date="2019-05-20T14:32:00Z"/>
              </w:rPr>
            </w:pPr>
            <w:ins w:id="460" w:author="Alotaibi, Raed" w:date="2019-05-20T14:32:00Z">
              <w:r w:rsidRPr="00591FE9">
                <w:t>18.1</w:t>
              </w:r>
            </w:ins>
          </w:p>
        </w:tc>
        <w:tc>
          <w:tcPr>
            <w:tcW w:w="619" w:type="pct"/>
            <w:noWrap/>
            <w:hideMark/>
            <w:tcPrChange w:id="461" w:author="Alotaibi, Raed" w:date="2019-05-21T11:37:00Z">
              <w:tcPr>
                <w:tcW w:w="960" w:type="dxa"/>
                <w:noWrap/>
                <w:hideMark/>
              </w:tcPr>
            </w:tcPrChange>
          </w:tcPr>
          <w:p w14:paraId="522E3AB4" w14:textId="77777777" w:rsidR="00591FE9" w:rsidRPr="00591FE9" w:rsidRDefault="00591FE9" w:rsidP="00591FE9">
            <w:pPr>
              <w:rPr>
                <w:ins w:id="462" w:author="Alotaibi, Raed" w:date="2019-05-20T14:32:00Z"/>
              </w:rPr>
            </w:pPr>
            <w:ins w:id="463" w:author="Alotaibi, Raed" w:date="2019-05-20T14:32:00Z">
              <w:r w:rsidRPr="00591FE9">
                <w:t>3.4</w:t>
              </w:r>
            </w:ins>
          </w:p>
        </w:tc>
        <w:tc>
          <w:tcPr>
            <w:tcW w:w="619" w:type="pct"/>
            <w:noWrap/>
            <w:hideMark/>
            <w:tcPrChange w:id="464" w:author="Alotaibi, Raed" w:date="2019-05-21T11:37:00Z">
              <w:tcPr>
                <w:tcW w:w="960" w:type="dxa"/>
                <w:noWrap/>
                <w:hideMark/>
              </w:tcPr>
            </w:tcPrChange>
          </w:tcPr>
          <w:p w14:paraId="528EE3CE" w14:textId="77777777" w:rsidR="00591FE9" w:rsidRPr="00591FE9" w:rsidRDefault="00591FE9" w:rsidP="00591FE9">
            <w:pPr>
              <w:rPr>
                <w:ins w:id="465" w:author="Alotaibi, Raed" w:date="2019-05-20T14:32:00Z"/>
              </w:rPr>
            </w:pPr>
            <w:ins w:id="466" w:author="Alotaibi, Raed" w:date="2019-05-20T14:32:00Z">
              <w:r w:rsidRPr="00591FE9">
                <w:t>9.3</w:t>
              </w:r>
            </w:ins>
          </w:p>
        </w:tc>
        <w:tc>
          <w:tcPr>
            <w:tcW w:w="619" w:type="pct"/>
            <w:noWrap/>
            <w:hideMark/>
            <w:tcPrChange w:id="467" w:author="Alotaibi, Raed" w:date="2019-05-21T11:37:00Z">
              <w:tcPr>
                <w:tcW w:w="960" w:type="dxa"/>
                <w:noWrap/>
                <w:hideMark/>
              </w:tcPr>
            </w:tcPrChange>
          </w:tcPr>
          <w:p w14:paraId="4EC63C90" w14:textId="77777777" w:rsidR="00591FE9" w:rsidRPr="00591FE9" w:rsidRDefault="00591FE9" w:rsidP="00591FE9">
            <w:pPr>
              <w:rPr>
                <w:ins w:id="468" w:author="Alotaibi, Raed" w:date="2019-05-20T14:32:00Z"/>
              </w:rPr>
            </w:pPr>
            <w:ins w:id="469" w:author="Alotaibi, Raed" w:date="2019-05-20T14:32:00Z">
              <w:r w:rsidRPr="00591FE9">
                <w:t>15.2</w:t>
              </w:r>
            </w:ins>
          </w:p>
        </w:tc>
        <w:tc>
          <w:tcPr>
            <w:tcW w:w="619" w:type="pct"/>
            <w:noWrap/>
            <w:hideMark/>
            <w:tcPrChange w:id="470" w:author="Alotaibi, Raed" w:date="2019-05-21T11:37:00Z">
              <w:tcPr>
                <w:tcW w:w="960" w:type="dxa"/>
                <w:noWrap/>
                <w:hideMark/>
              </w:tcPr>
            </w:tcPrChange>
          </w:tcPr>
          <w:p w14:paraId="260E3B47" w14:textId="77777777" w:rsidR="00591FE9" w:rsidRPr="00591FE9" w:rsidRDefault="00591FE9" w:rsidP="00591FE9">
            <w:pPr>
              <w:rPr>
                <w:ins w:id="471" w:author="Alotaibi, Raed" w:date="2019-05-20T14:32:00Z"/>
              </w:rPr>
            </w:pPr>
            <w:ins w:id="472" w:author="Alotaibi, Raed" w:date="2019-05-20T14:32:00Z">
              <w:r w:rsidRPr="00591FE9">
                <w:t>24.8</w:t>
              </w:r>
            </w:ins>
          </w:p>
        </w:tc>
        <w:tc>
          <w:tcPr>
            <w:tcW w:w="616" w:type="pct"/>
            <w:noWrap/>
            <w:hideMark/>
            <w:tcPrChange w:id="473" w:author="Alotaibi, Raed" w:date="2019-05-21T11:37:00Z">
              <w:tcPr>
                <w:tcW w:w="960" w:type="dxa"/>
                <w:noWrap/>
                <w:hideMark/>
              </w:tcPr>
            </w:tcPrChange>
          </w:tcPr>
          <w:p w14:paraId="0B04D9E7" w14:textId="77777777" w:rsidR="00591FE9" w:rsidRPr="00591FE9" w:rsidRDefault="00591FE9" w:rsidP="00591FE9">
            <w:pPr>
              <w:rPr>
                <w:ins w:id="474" w:author="Alotaibi, Raed" w:date="2019-05-20T14:32:00Z"/>
              </w:rPr>
            </w:pPr>
            <w:ins w:id="475" w:author="Alotaibi, Raed" w:date="2019-05-20T14:32:00Z">
              <w:r w:rsidRPr="00591FE9">
                <w:t>56.9</w:t>
              </w:r>
            </w:ins>
          </w:p>
        </w:tc>
      </w:tr>
      <w:tr w:rsidR="00591FE9" w:rsidRPr="00591FE9" w14:paraId="1C1CCAD1" w14:textId="77777777" w:rsidTr="00133FD4">
        <w:trPr>
          <w:trHeight w:val="300"/>
          <w:ins w:id="476" w:author="Alotaibi, Raed" w:date="2019-05-20T14:32:00Z"/>
          <w:trPrChange w:id="477" w:author="Alotaibi, Raed" w:date="2019-05-21T11:37:00Z">
            <w:trPr>
              <w:trHeight w:val="300"/>
            </w:trPr>
          </w:trPrChange>
        </w:trPr>
        <w:tc>
          <w:tcPr>
            <w:tcW w:w="1288" w:type="pct"/>
            <w:noWrap/>
            <w:hideMark/>
            <w:tcPrChange w:id="478" w:author="Alotaibi, Raed" w:date="2019-05-21T11:37:00Z">
              <w:tcPr>
                <w:tcW w:w="2000" w:type="dxa"/>
                <w:noWrap/>
                <w:hideMark/>
              </w:tcPr>
            </w:tcPrChange>
          </w:tcPr>
          <w:p w14:paraId="25808968" w14:textId="77777777" w:rsidR="00591FE9" w:rsidRPr="00591FE9" w:rsidRDefault="00591FE9" w:rsidP="00591FE9">
            <w:pPr>
              <w:rPr>
                <w:ins w:id="479" w:author="Alotaibi, Raed" w:date="2019-05-20T14:32:00Z"/>
              </w:rPr>
            </w:pPr>
            <w:ins w:id="480" w:author="Alotaibi, Raed" w:date="2019-05-20T14:32:00Z">
              <w:r w:rsidRPr="00591FE9">
                <w:t>Connecticut</w:t>
              </w:r>
            </w:ins>
          </w:p>
        </w:tc>
        <w:tc>
          <w:tcPr>
            <w:tcW w:w="619" w:type="pct"/>
            <w:noWrap/>
            <w:hideMark/>
            <w:tcPrChange w:id="481" w:author="Alotaibi, Raed" w:date="2019-05-21T11:37:00Z">
              <w:tcPr>
                <w:tcW w:w="960" w:type="dxa"/>
                <w:noWrap/>
                <w:hideMark/>
              </w:tcPr>
            </w:tcPrChange>
          </w:tcPr>
          <w:p w14:paraId="4F241812" w14:textId="77777777" w:rsidR="00591FE9" w:rsidRPr="00591FE9" w:rsidRDefault="00591FE9" w:rsidP="00591FE9">
            <w:pPr>
              <w:rPr>
                <w:ins w:id="482" w:author="Alotaibi, Raed" w:date="2019-05-20T14:32:00Z"/>
              </w:rPr>
            </w:pPr>
            <w:ins w:id="483" w:author="Alotaibi, Raed" w:date="2019-05-20T14:32:00Z">
              <w:r w:rsidRPr="00591FE9">
                <w:t>15.6</w:t>
              </w:r>
            </w:ins>
          </w:p>
        </w:tc>
        <w:tc>
          <w:tcPr>
            <w:tcW w:w="619" w:type="pct"/>
            <w:noWrap/>
            <w:hideMark/>
            <w:tcPrChange w:id="484" w:author="Alotaibi, Raed" w:date="2019-05-21T11:37:00Z">
              <w:tcPr>
                <w:tcW w:w="960" w:type="dxa"/>
                <w:noWrap/>
                <w:hideMark/>
              </w:tcPr>
            </w:tcPrChange>
          </w:tcPr>
          <w:p w14:paraId="36BC5AB5" w14:textId="77777777" w:rsidR="00591FE9" w:rsidRPr="00591FE9" w:rsidRDefault="00591FE9" w:rsidP="00591FE9">
            <w:pPr>
              <w:rPr>
                <w:ins w:id="485" w:author="Alotaibi, Raed" w:date="2019-05-20T14:32:00Z"/>
              </w:rPr>
            </w:pPr>
            <w:ins w:id="486" w:author="Alotaibi, Raed" w:date="2019-05-20T14:32:00Z">
              <w:r w:rsidRPr="00591FE9">
                <w:t>7.3</w:t>
              </w:r>
            </w:ins>
          </w:p>
        </w:tc>
        <w:tc>
          <w:tcPr>
            <w:tcW w:w="619" w:type="pct"/>
            <w:noWrap/>
            <w:hideMark/>
            <w:tcPrChange w:id="487" w:author="Alotaibi, Raed" w:date="2019-05-21T11:37:00Z">
              <w:tcPr>
                <w:tcW w:w="960" w:type="dxa"/>
                <w:noWrap/>
                <w:hideMark/>
              </w:tcPr>
            </w:tcPrChange>
          </w:tcPr>
          <w:p w14:paraId="72F0A85E" w14:textId="77777777" w:rsidR="00591FE9" w:rsidRPr="00591FE9" w:rsidRDefault="00591FE9" w:rsidP="00591FE9">
            <w:pPr>
              <w:rPr>
                <w:ins w:id="488" w:author="Alotaibi, Raed" w:date="2019-05-20T14:32:00Z"/>
              </w:rPr>
            </w:pPr>
            <w:ins w:id="489" w:author="Alotaibi, Raed" w:date="2019-05-20T14:32:00Z">
              <w:r w:rsidRPr="00591FE9">
                <w:t>11.9</w:t>
              </w:r>
            </w:ins>
          </w:p>
        </w:tc>
        <w:tc>
          <w:tcPr>
            <w:tcW w:w="619" w:type="pct"/>
            <w:noWrap/>
            <w:hideMark/>
            <w:tcPrChange w:id="490" w:author="Alotaibi, Raed" w:date="2019-05-21T11:37:00Z">
              <w:tcPr>
                <w:tcW w:w="960" w:type="dxa"/>
                <w:noWrap/>
                <w:hideMark/>
              </w:tcPr>
            </w:tcPrChange>
          </w:tcPr>
          <w:p w14:paraId="15781D74" w14:textId="77777777" w:rsidR="00591FE9" w:rsidRPr="00591FE9" w:rsidRDefault="00591FE9" w:rsidP="00591FE9">
            <w:pPr>
              <w:rPr>
                <w:ins w:id="491" w:author="Alotaibi, Raed" w:date="2019-05-20T14:32:00Z"/>
              </w:rPr>
            </w:pPr>
            <w:ins w:id="492" w:author="Alotaibi, Raed" w:date="2019-05-20T14:32:00Z">
              <w:r w:rsidRPr="00591FE9">
                <w:t>15.0</w:t>
              </w:r>
            </w:ins>
          </w:p>
        </w:tc>
        <w:tc>
          <w:tcPr>
            <w:tcW w:w="619" w:type="pct"/>
            <w:noWrap/>
            <w:hideMark/>
            <w:tcPrChange w:id="493" w:author="Alotaibi, Raed" w:date="2019-05-21T11:37:00Z">
              <w:tcPr>
                <w:tcW w:w="960" w:type="dxa"/>
                <w:noWrap/>
                <w:hideMark/>
              </w:tcPr>
            </w:tcPrChange>
          </w:tcPr>
          <w:p w14:paraId="3C0EB5FF" w14:textId="77777777" w:rsidR="00591FE9" w:rsidRPr="00591FE9" w:rsidRDefault="00591FE9" w:rsidP="00591FE9">
            <w:pPr>
              <w:rPr>
                <w:ins w:id="494" w:author="Alotaibi, Raed" w:date="2019-05-20T14:32:00Z"/>
              </w:rPr>
            </w:pPr>
            <w:ins w:id="495" w:author="Alotaibi, Raed" w:date="2019-05-20T14:32:00Z">
              <w:r w:rsidRPr="00591FE9">
                <w:t>18.6</w:t>
              </w:r>
            </w:ins>
          </w:p>
        </w:tc>
        <w:tc>
          <w:tcPr>
            <w:tcW w:w="616" w:type="pct"/>
            <w:noWrap/>
            <w:hideMark/>
            <w:tcPrChange w:id="496" w:author="Alotaibi, Raed" w:date="2019-05-21T11:37:00Z">
              <w:tcPr>
                <w:tcW w:w="960" w:type="dxa"/>
                <w:noWrap/>
                <w:hideMark/>
              </w:tcPr>
            </w:tcPrChange>
          </w:tcPr>
          <w:p w14:paraId="1B68BCB9" w14:textId="77777777" w:rsidR="00591FE9" w:rsidRPr="00591FE9" w:rsidRDefault="00591FE9" w:rsidP="00591FE9">
            <w:pPr>
              <w:rPr>
                <w:ins w:id="497" w:author="Alotaibi, Raed" w:date="2019-05-20T14:32:00Z"/>
              </w:rPr>
            </w:pPr>
            <w:ins w:id="498" w:author="Alotaibi, Raed" w:date="2019-05-20T14:32:00Z">
              <w:r w:rsidRPr="00591FE9">
                <w:t>36.2</w:t>
              </w:r>
            </w:ins>
          </w:p>
        </w:tc>
      </w:tr>
      <w:tr w:rsidR="00591FE9" w:rsidRPr="00591FE9" w14:paraId="4596CD8F" w14:textId="77777777" w:rsidTr="00133FD4">
        <w:trPr>
          <w:trHeight w:val="300"/>
          <w:ins w:id="499" w:author="Alotaibi, Raed" w:date="2019-05-20T14:32:00Z"/>
          <w:trPrChange w:id="500" w:author="Alotaibi, Raed" w:date="2019-05-21T11:37:00Z">
            <w:trPr>
              <w:trHeight w:val="300"/>
            </w:trPr>
          </w:trPrChange>
        </w:trPr>
        <w:tc>
          <w:tcPr>
            <w:tcW w:w="1288" w:type="pct"/>
            <w:noWrap/>
            <w:hideMark/>
            <w:tcPrChange w:id="501" w:author="Alotaibi, Raed" w:date="2019-05-21T11:37:00Z">
              <w:tcPr>
                <w:tcW w:w="2000" w:type="dxa"/>
                <w:noWrap/>
                <w:hideMark/>
              </w:tcPr>
            </w:tcPrChange>
          </w:tcPr>
          <w:p w14:paraId="179D83F4" w14:textId="77777777" w:rsidR="00591FE9" w:rsidRPr="00591FE9" w:rsidRDefault="00591FE9" w:rsidP="00591FE9">
            <w:pPr>
              <w:rPr>
                <w:ins w:id="502" w:author="Alotaibi, Raed" w:date="2019-05-20T14:32:00Z"/>
              </w:rPr>
            </w:pPr>
            <w:ins w:id="503" w:author="Alotaibi, Raed" w:date="2019-05-20T14:32:00Z">
              <w:r w:rsidRPr="00591FE9">
                <w:t>Delaware</w:t>
              </w:r>
            </w:ins>
          </w:p>
        </w:tc>
        <w:tc>
          <w:tcPr>
            <w:tcW w:w="619" w:type="pct"/>
            <w:noWrap/>
            <w:hideMark/>
            <w:tcPrChange w:id="504" w:author="Alotaibi, Raed" w:date="2019-05-21T11:37:00Z">
              <w:tcPr>
                <w:tcW w:w="960" w:type="dxa"/>
                <w:noWrap/>
                <w:hideMark/>
              </w:tcPr>
            </w:tcPrChange>
          </w:tcPr>
          <w:p w14:paraId="10DBDAD2" w14:textId="77777777" w:rsidR="00591FE9" w:rsidRPr="00591FE9" w:rsidRDefault="00591FE9" w:rsidP="00591FE9">
            <w:pPr>
              <w:rPr>
                <w:ins w:id="505" w:author="Alotaibi, Raed" w:date="2019-05-20T14:32:00Z"/>
              </w:rPr>
            </w:pPr>
            <w:ins w:id="506" w:author="Alotaibi, Raed" w:date="2019-05-20T14:32:00Z">
              <w:r w:rsidRPr="00591FE9">
                <w:t>13.2</w:t>
              </w:r>
            </w:ins>
          </w:p>
        </w:tc>
        <w:tc>
          <w:tcPr>
            <w:tcW w:w="619" w:type="pct"/>
            <w:noWrap/>
            <w:hideMark/>
            <w:tcPrChange w:id="507" w:author="Alotaibi, Raed" w:date="2019-05-21T11:37:00Z">
              <w:tcPr>
                <w:tcW w:w="960" w:type="dxa"/>
                <w:noWrap/>
                <w:hideMark/>
              </w:tcPr>
            </w:tcPrChange>
          </w:tcPr>
          <w:p w14:paraId="5D666016" w14:textId="77777777" w:rsidR="00591FE9" w:rsidRPr="00591FE9" w:rsidRDefault="00591FE9" w:rsidP="00591FE9">
            <w:pPr>
              <w:rPr>
                <w:ins w:id="508" w:author="Alotaibi, Raed" w:date="2019-05-20T14:32:00Z"/>
              </w:rPr>
            </w:pPr>
            <w:ins w:id="509" w:author="Alotaibi, Raed" w:date="2019-05-20T14:32:00Z">
              <w:r w:rsidRPr="00591FE9">
                <w:t>7.1</w:t>
              </w:r>
            </w:ins>
          </w:p>
        </w:tc>
        <w:tc>
          <w:tcPr>
            <w:tcW w:w="619" w:type="pct"/>
            <w:noWrap/>
            <w:hideMark/>
            <w:tcPrChange w:id="510" w:author="Alotaibi, Raed" w:date="2019-05-21T11:37:00Z">
              <w:tcPr>
                <w:tcW w:w="960" w:type="dxa"/>
                <w:noWrap/>
                <w:hideMark/>
              </w:tcPr>
            </w:tcPrChange>
          </w:tcPr>
          <w:p w14:paraId="3B8115DE" w14:textId="77777777" w:rsidR="00591FE9" w:rsidRPr="00591FE9" w:rsidRDefault="00591FE9" w:rsidP="00591FE9">
            <w:pPr>
              <w:rPr>
                <w:ins w:id="511" w:author="Alotaibi, Raed" w:date="2019-05-20T14:32:00Z"/>
              </w:rPr>
            </w:pPr>
            <w:ins w:id="512" w:author="Alotaibi, Raed" w:date="2019-05-20T14:32:00Z">
              <w:r w:rsidRPr="00591FE9">
                <w:t>9.3</w:t>
              </w:r>
            </w:ins>
          </w:p>
        </w:tc>
        <w:tc>
          <w:tcPr>
            <w:tcW w:w="619" w:type="pct"/>
            <w:noWrap/>
            <w:hideMark/>
            <w:tcPrChange w:id="513" w:author="Alotaibi, Raed" w:date="2019-05-21T11:37:00Z">
              <w:tcPr>
                <w:tcW w:w="960" w:type="dxa"/>
                <w:noWrap/>
                <w:hideMark/>
              </w:tcPr>
            </w:tcPrChange>
          </w:tcPr>
          <w:p w14:paraId="6230B260" w14:textId="77777777" w:rsidR="00591FE9" w:rsidRPr="00591FE9" w:rsidRDefault="00591FE9" w:rsidP="00591FE9">
            <w:pPr>
              <w:rPr>
                <w:ins w:id="514" w:author="Alotaibi, Raed" w:date="2019-05-20T14:32:00Z"/>
              </w:rPr>
            </w:pPr>
            <w:ins w:id="515" w:author="Alotaibi, Raed" w:date="2019-05-20T14:32:00Z">
              <w:r w:rsidRPr="00591FE9">
                <w:t>11.6</w:t>
              </w:r>
            </w:ins>
          </w:p>
        </w:tc>
        <w:tc>
          <w:tcPr>
            <w:tcW w:w="619" w:type="pct"/>
            <w:noWrap/>
            <w:hideMark/>
            <w:tcPrChange w:id="516" w:author="Alotaibi, Raed" w:date="2019-05-21T11:37:00Z">
              <w:tcPr>
                <w:tcW w:w="960" w:type="dxa"/>
                <w:noWrap/>
                <w:hideMark/>
              </w:tcPr>
            </w:tcPrChange>
          </w:tcPr>
          <w:p w14:paraId="0137E6B8" w14:textId="77777777" w:rsidR="00591FE9" w:rsidRPr="00591FE9" w:rsidRDefault="00591FE9" w:rsidP="00591FE9">
            <w:pPr>
              <w:rPr>
                <w:ins w:id="517" w:author="Alotaibi, Raed" w:date="2019-05-20T14:32:00Z"/>
              </w:rPr>
            </w:pPr>
            <w:ins w:id="518" w:author="Alotaibi, Raed" w:date="2019-05-20T14:32:00Z">
              <w:r w:rsidRPr="00591FE9">
                <w:t>16.7</w:t>
              </w:r>
            </w:ins>
          </w:p>
        </w:tc>
        <w:tc>
          <w:tcPr>
            <w:tcW w:w="616" w:type="pct"/>
            <w:noWrap/>
            <w:hideMark/>
            <w:tcPrChange w:id="519" w:author="Alotaibi, Raed" w:date="2019-05-21T11:37:00Z">
              <w:tcPr>
                <w:tcW w:w="960" w:type="dxa"/>
                <w:noWrap/>
                <w:hideMark/>
              </w:tcPr>
            </w:tcPrChange>
          </w:tcPr>
          <w:p w14:paraId="589ACC27" w14:textId="77777777" w:rsidR="00591FE9" w:rsidRPr="00591FE9" w:rsidRDefault="00591FE9" w:rsidP="00591FE9">
            <w:pPr>
              <w:rPr>
                <w:ins w:id="520" w:author="Alotaibi, Raed" w:date="2019-05-20T14:32:00Z"/>
              </w:rPr>
            </w:pPr>
            <w:ins w:id="521" w:author="Alotaibi, Raed" w:date="2019-05-20T14:32:00Z">
              <w:r w:rsidRPr="00591FE9">
                <w:t>28.7</w:t>
              </w:r>
            </w:ins>
          </w:p>
        </w:tc>
      </w:tr>
      <w:tr w:rsidR="00591FE9" w:rsidRPr="00591FE9" w14:paraId="1D37D180" w14:textId="77777777" w:rsidTr="00133FD4">
        <w:trPr>
          <w:trHeight w:val="300"/>
          <w:ins w:id="522" w:author="Alotaibi, Raed" w:date="2019-05-20T14:32:00Z"/>
          <w:trPrChange w:id="523" w:author="Alotaibi, Raed" w:date="2019-05-21T11:37:00Z">
            <w:trPr>
              <w:trHeight w:val="300"/>
            </w:trPr>
          </w:trPrChange>
        </w:trPr>
        <w:tc>
          <w:tcPr>
            <w:tcW w:w="1288" w:type="pct"/>
            <w:noWrap/>
            <w:hideMark/>
            <w:tcPrChange w:id="524" w:author="Alotaibi, Raed" w:date="2019-05-21T11:37:00Z">
              <w:tcPr>
                <w:tcW w:w="2000" w:type="dxa"/>
                <w:noWrap/>
                <w:hideMark/>
              </w:tcPr>
            </w:tcPrChange>
          </w:tcPr>
          <w:p w14:paraId="4558C0A3" w14:textId="77777777" w:rsidR="00591FE9" w:rsidRPr="00591FE9" w:rsidRDefault="00591FE9" w:rsidP="00591FE9">
            <w:pPr>
              <w:rPr>
                <w:ins w:id="525" w:author="Alotaibi, Raed" w:date="2019-05-20T14:32:00Z"/>
              </w:rPr>
            </w:pPr>
            <w:ins w:id="526" w:author="Alotaibi, Raed" w:date="2019-05-20T14:32:00Z">
              <w:r w:rsidRPr="00591FE9">
                <w:t>District Of Columbia</w:t>
              </w:r>
            </w:ins>
          </w:p>
        </w:tc>
        <w:tc>
          <w:tcPr>
            <w:tcW w:w="619" w:type="pct"/>
            <w:noWrap/>
            <w:hideMark/>
            <w:tcPrChange w:id="527" w:author="Alotaibi, Raed" w:date="2019-05-21T11:37:00Z">
              <w:tcPr>
                <w:tcW w:w="960" w:type="dxa"/>
                <w:noWrap/>
                <w:hideMark/>
              </w:tcPr>
            </w:tcPrChange>
          </w:tcPr>
          <w:p w14:paraId="78E3174F" w14:textId="77777777" w:rsidR="00591FE9" w:rsidRPr="00591FE9" w:rsidRDefault="00591FE9" w:rsidP="00591FE9">
            <w:pPr>
              <w:rPr>
                <w:ins w:id="528" w:author="Alotaibi, Raed" w:date="2019-05-20T14:32:00Z"/>
              </w:rPr>
            </w:pPr>
            <w:ins w:id="529" w:author="Alotaibi, Raed" w:date="2019-05-20T14:32:00Z">
              <w:r w:rsidRPr="00591FE9">
                <w:t>26.3</w:t>
              </w:r>
            </w:ins>
          </w:p>
        </w:tc>
        <w:tc>
          <w:tcPr>
            <w:tcW w:w="619" w:type="pct"/>
            <w:noWrap/>
            <w:hideMark/>
            <w:tcPrChange w:id="530" w:author="Alotaibi, Raed" w:date="2019-05-21T11:37:00Z">
              <w:tcPr>
                <w:tcW w:w="960" w:type="dxa"/>
                <w:noWrap/>
                <w:hideMark/>
              </w:tcPr>
            </w:tcPrChange>
          </w:tcPr>
          <w:p w14:paraId="3B0239B2" w14:textId="77777777" w:rsidR="00591FE9" w:rsidRPr="00591FE9" w:rsidRDefault="00591FE9" w:rsidP="00591FE9">
            <w:pPr>
              <w:rPr>
                <w:ins w:id="531" w:author="Alotaibi, Raed" w:date="2019-05-20T14:32:00Z"/>
              </w:rPr>
            </w:pPr>
            <w:ins w:id="532" w:author="Alotaibi, Raed" w:date="2019-05-20T14:32:00Z">
              <w:r w:rsidRPr="00591FE9">
                <w:t>20.2</w:t>
              </w:r>
            </w:ins>
          </w:p>
        </w:tc>
        <w:tc>
          <w:tcPr>
            <w:tcW w:w="619" w:type="pct"/>
            <w:noWrap/>
            <w:hideMark/>
            <w:tcPrChange w:id="533" w:author="Alotaibi, Raed" w:date="2019-05-21T11:37:00Z">
              <w:tcPr>
                <w:tcW w:w="960" w:type="dxa"/>
                <w:noWrap/>
                <w:hideMark/>
              </w:tcPr>
            </w:tcPrChange>
          </w:tcPr>
          <w:p w14:paraId="5F6C2F37" w14:textId="77777777" w:rsidR="00591FE9" w:rsidRPr="00591FE9" w:rsidRDefault="00591FE9" w:rsidP="00591FE9">
            <w:pPr>
              <w:rPr>
                <w:ins w:id="534" w:author="Alotaibi, Raed" w:date="2019-05-20T14:32:00Z"/>
              </w:rPr>
            </w:pPr>
            <w:ins w:id="535" w:author="Alotaibi, Raed" w:date="2019-05-20T14:32:00Z">
              <w:r w:rsidRPr="00591FE9">
                <w:t>24.2</w:t>
              </w:r>
            </w:ins>
          </w:p>
        </w:tc>
        <w:tc>
          <w:tcPr>
            <w:tcW w:w="619" w:type="pct"/>
            <w:noWrap/>
            <w:hideMark/>
            <w:tcPrChange w:id="536" w:author="Alotaibi, Raed" w:date="2019-05-21T11:37:00Z">
              <w:tcPr>
                <w:tcW w:w="960" w:type="dxa"/>
                <w:noWrap/>
                <w:hideMark/>
              </w:tcPr>
            </w:tcPrChange>
          </w:tcPr>
          <w:p w14:paraId="545C2ABE" w14:textId="77777777" w:rsidR="00591FE9" w:rsidRPr="00591FE9" w:rsidRDefault="00591FE9" w:rsidP="00591FE9">
            <w:pPr>
              <w:rPr>
                <w:ins w:id="537" w:author="Alotaibi, Raed" w:date="2019-05-20T14:32:00Z"/>
              </w:rPr>
            </w:pPr>
            <w:ins w:id="538" w:author="Alotaibi, Raed" w:date="2019-05-20T14:32:00Z">
              <w:r w:rsidRPr="00591FE9">
                <w:t>25.4</w:t>
              </w:r>
            </w:ins>
          </w:p>
        </w:tc>
        <w:tc>
          <w:tcPr>
            <w:tcW w:w="619" w:type="pct"/>
            <w:noWrap/>
            <w:hideMark/>
            <w:tcPrChange w:id="539" w:author="Alotaibi, Raed" w:date="2019-05-21T11:37:00Z">
              <w:tcPr>
                <w:tcW w:w="960" w:type="dxa"/>
                <w:noWrap/>
                <w:hideMark/>
              </w:tcPr>
            </w:tcPrChange>
          </w:tcPr>
          <w:p w14:paraId="6EE0AC16" w14:textId="77777777" w:rsidR="00591FE9" w:rsidRPr="00591FE9" w:rsidRDefault="00591FE9" w:rsidP="00591FE9">
            <w:pPr>
              <w:rPr>
                <w:ins w:id="540" w:author="Alotaibi, Raed" w:date="2019-05-20T14:32:00Z"/>
              </w:rPr>
            </w:pPr>
            <w:ins w:id="541" w:author="Alotaibi, Raed" w:date="2019-05-20T14:32:00Z">
              <w:r w:rsidRPr="00591FE9">
                <w:t>28.5</w:t>
              </w:r>
            </w:ins>
          </w:p>
        </w:tc>
        <w:tc>
          <w:tcPr>
            <w:tcW w:w="616" w:type="pct"/>
            <w:noWrap/>
            <w:hideMark/>
            <w:tcPrChange w:id="542" w:author="Alotaibi, Raed" w:date="2019-05-21T11:37:00Z">
              <w:tcPr>
                <w:tcW w:w="960" w:type="dxa"/>
                <w:noWrap/>
                <w:hideMark/>
              </w:tcPr>
            </w:tcPrChange>
          </w:tcPr>
          <w:p w14:paraId="3C36CBDE" w14:textId="77777777" w:rsidR="00591FE9" w:rsidRPr="00591FE9" w:rsidRDefault="00591FE9" w:rsidP="00591FE9">
            <w:pPr>
              <w:rPr>
                <w:ins w:id="543" w:author="Alotaibi, Raed" w:date="2019-05-20T14:32:00Z"/>
              </w:rPr>
            </w:pPr>
            <w:ins w:id="544" w:author="Alotaibi, Raed" w:date="2019-05-20T14:32:00Z">
              <w:r w:rsidRPr="00591FE9">
                <w:t>36.1</w:t>
              </w:r>
            </w:ins>
          </w:p>
        </w:tc>
      </w:tr>
      <w:tr w:rsidR="00591FE9" w:rsidRPr="00591FE9" w14:paraId="3EDDE99A" w14:textId="77777777" w:rsidTr="00133FD4">
        <w:trPr>
          <w:trHeight w:val="300"/>
          <w:ins w:id="545" w:author="Alotaibi, Raed" w:date="2019-05-20T14:32:00Z"/>
          <w:trPrChange w:id="546" w:author="Alotaibi, Raed" w:date="2019-05-21T11:37:00Z">
            <w:trPr>
              <w:trHeight w:val="300"/>
            </w:trPr>
          </w:trPrChange>
        </w:trPr>
        <w:tc>
          <w:tcPr>
            <w:tcW w:w="1288" w:type="pct"/>
            <w:noWrap/>
            <w:hideMark/>
            <w:tcPrChange w:id="547" w:author="Alotaibi, Raed" w:date="2019-05-21T11:37:00Z">
              <w:tcPr>
                <w:tcW w:w="2000" w:type="dxa"/>
                <w:noWrap/>
                <w:hideMark/>
              </w:tcPr>
            </w:tcPrChange>
          </w:tcPr>
          <w:p w14:paraId="016CEAC7" w14:textId="77777777" w:rsidR="00591FE9" w:rsidRPr="00591FE9" w:rsidRDefault="00591FE9" w:rsidP="00591FE9">
            <w:pPr>
              <w:rPr>
                <w:ins w:id="548" w:author="Alotaibi, Raed" w:date="2019-05-20T14:32:00Z"/>
              </w:rPr>
            </w:pPr>
            <w:ins w:id="549" w:author="Alotaibi, Raed" w:date="2019-05-20T14:32:00Z">
              <w:r w:rsidRPr="00591FE9">
                <w:t>Florida</w:t>
              </w:r>
            </w:ins>
          </w:p>
        </w:tc>
        <w:tc>
          <w:tcPr>
            <w:tcW w:w="619" w:type="pct"/>
            <w:noWrap/>
            <w:hideMark/>
            <w:tcPrChange w:id="550" w:author="Alotaibi, Raed" w:date="2019-05-21T11:37:00Z">
              <w:tcPr>
                <w:tcW w:w="960" w:type="dxa"/>
                <w:noWrap/>
                <w:hideMark/>
              </w:tcPr>
            </w:tcPrChange>
          </w:tcPr>
          <w:p w14:paraId="4A778E83" w14:textId="77777777" w:rsidR="00591FE9" w:rsidRPr="00591FE9" w:rsidRDefault="00591FE9" w:rsidP="00591FE9">
            <w:pPr>
              <w:rPr>
                <w:ins w:id="551" w:author="Alotaibi, Raed" w:date="2019-05-20T14:32:00Z"/>
              </w:rPr>
            </w:pPr>
            <w:ins w:id="552" w:author="Alotaibi, Raed" w:date="2019-05-20T14:32:00Z">
              <w:r w:rsidRPr="00591FE9">
                <w:t>10.7</w:t>
              </w:r>
            </w:ins>
          </w:p>
        </w:tc>
        <w:tc>
          <w:tcPr>
            <w:tcW w:w="619" w:type="pct"/>
            <w:noWrap/>
            <w:hideMark/>
            <w:tcPrChange w:id="553" w:author="Alotaibi, Raed" w:date="2019-05-21T11:37:00Z">
              <w:tcPr>
                <w:tcW w:w="960" w:type="dxa"/>
                <w:noWrap/>
                <w:hideMark/>
              </w:tcPr>
            </w:tcPrChange>
          </w:tcPr>
          <w:p w14:paraId="67A31699" w14:textId="77777777" w:rsidR="00591FE9" w:rsidRPr="00591FE9" w:rsidRDefault="00591FE9" w:rsidP="00591FE9">
            <w:pPr>
              <w:rPr>
                <w:ins w:id="554" w:author="Alotaibi, Raed" w:date="2019-05-20T14:32:00Z"/>
              </w:rPr>
            </w:pPr>
            <w:ins w:id="555" w:author="Alotaibi, Raed" w:date="2019-05-20T14:32:00Z">
              <w:r w:rsidRPr="00591FE9">
                <w:t>1.8</w:t>
              </w:r>
            </w:ins>
          </w:p>
        </w:tc>
        <w:tc>
          <w:tcPr>
            <w:tcW w:w="619" w:type="pct"/>
            <w:noWrap/>
            <w:hideMark/>
            <w:tcPrChange w:id="556" w:author="Alotaibi, Raed" w:date="2019-05-21T11:37:00Z">
              <w:tcPr>
                <w:tcW w:w="960" w:type="dxa"/>
                <w:noWrap/>
                <w:hideMark/>
              </w:tcPr>
            </w:tcPrChange>
          </w:tcPr>
          <w:p w14:paraId="76A6DD2C" w14:textId="77777777" w:rsidR="00591FE9" w:rsidRPr="00591FE9" w:rsidRDefault="00591FE9" w:rsidP="00591FE9">
            <w:pPr>
              <w:rPr>
                <w:ins w:id="557" w:author="Alotaibi, Raed" w:date="2019-05-20T14:32:00Z"/>
              </w:rPr>
            </w:pPr>
            <w:ins w:id="558" w:author="Alotaibi, Raed" w:date="2019-05-20T14:32:00Z">
              <w:r w:rsidRPr="00591FE9">
                <w:t>7.4</w:t>
              </w:r>
            </w:ins>
          </w:p>
        </w:tc>
        <w:tc>
          <w:tcPr>
            <w:tcW w:w="619" w:type="pct"/>
            <w:noWrap/>
            <w:hideMark/>
            <w:tcPrChange w:id="559" w:author="Alotaibi, Raed" w:date="2019-05-21T11:37:00Z">
              <w:tcPr>
                <w:tcW w:w="960" w:type="dxa"/>
                <w:noWrap/>
                <w:hideMark/>
              </w:tcPr>
            </w:tcPrChange>
          </w:tcPr>
          <w:p w14:paraId="7A7FC8E8" w14:textId="77777777" w:rsidR="00591FE9" w:rsidRPr="00591FE9" w:rsidRDefault="00591FE9" w:rsidP="00591FE9">
            <w:pPr>
              <w:rPr>
                <w:ins w:id="560" w:author="Alotaibi, Raed" w:date="2019-05-20T14:32:00Z"/>
              </w:rPr>
            </w:pPr>
            <w:ins w:id="561" w:author="Alotaibi, Raed" w:date="2019-05-20T14:32:00Z">
              <w:r w:rsidRPr="00591FE9">
                <w:t>10.2</w:t>
              </w:r>
            </w:ins>
          </w:p>
        </w:tc>
        <w:tc>
          <w:tcPr>
            <w:tcW w:w="619" w:type="pct"/>
            <w:noWrap/>
            <w:hideMark/>
            <w:tcPrChange w:id="562" w:author="Alotaibi, Raed" w:date="2019-05-21T11:37:00Z">
              <w:tcPr>
                <w:tcW w:w="960" w:type="dxa"/>
                <w:noWrap/>
                <w:hideMark/>
              </w:tcPr>
            </w:tcPrChange>
          </w:tcPr>
          <w:p w14:paraId="134B6A17" w14:textId="77777777" w:rsidR="00591FE9" w:rsidRPr="00591FE9" w:rsidRDefault="00591FE9" w:rsidP="00591FE9">
            <w:pPr>
              <w:rPr>
                <w:ins w:id="563" w:author="Alotaibi, Raed" w:date="2019-05-20T14:32:00Z"/>
              </w:rPr>
            </w:pPr>
            <w:ins w:id="564" w:author="Alotaibi, Raed" w:date="2019-05-20T14:32:00Z">
              <w:r w:rsidRPr="00591FE9">
                <w:t>13.7</w:t>
              </w:r>
            </w:ins>
          </w:p>
        </w:tc>
        <w:tc>
          <w:tcPr>
            <w:tcW w:w="616" w:type="pct"/>
            <w:noWrap/>
            <w:hideMark/>
            <w:tcPrChange w:id="565" w:author="Alotaibi, Raed" w:date="2019-05-21T11:37:00Z">
              <w:tcPr>
                <w:tcW w:w="960" w:type="dxa"/>
                <w:noWrap/>
                <w:hideMark/>
              </w:tcPr>
            </w:tcPrChange>
          </w:tcPr>
          <w:p w14:paraId="4F31A6EE" w14:textId="77777777" w:rsidR="00591FE9" w:rsidRPr="00591FE9" w:rsidRDefault="00591FE9" w:rsidP="00591FE9">
            <w:pPr>
              <w:rPr>
                <w:ins w:id="566" w:author="Alotaibi, Raed" w:date="2019-05-20T14:32:00Z"/>
              </w:rPr>
            </w:pPr>
            <w:ins w:id="567" w:author="Alotaibi, Raed" w:date="2019-05-20T14:32:00Z">
              <w:r w:rsidRPr="00591FE9">
                <w:t>29.2</w:t>
              </w:r>
            </w:ins>
          </w:p>
        </w:tc>
      </w:tr>
      <w:tr w:rsidR="00591FE9" w:rsidRPr="00591FE9" w14:paraId="299D29FA" w14:textId="77777777" w:rsidTr="00133FD4">
        <w:trPr>
          <w:trHeight w:val="300"/>
          <w:ins w:id="568" w:author="Alotaibi, Raed" w:date="2019-05-20T14:32:00Z"/>
          <w:trPrChange w:id="569" w:author="Alotaibi, Raed" w:date="2019-05-21T11:37:00Z">
            <w:trPr>
              <w:trHeight w:val="300"/>
            </w:trPr>
          </w:trPrChange>
        </w:trPr>
        <w:tc>
          <w:tcPr>
            <w:tcW w:w="1288" w:type="pct"/>
            <w:noWrap/>
            <w:hideMark/>
            <w:tcPrChange w:id="570" w:author="Alotaibi, Raed" w:date="2019-05-21T11:37:00Z">
              <w:tcPr>
                <w:tcW w:w="2000" w:type="dxa"/>
                <w:noWrap/>
                <w:hideMark/>
              </w:tcPr>
            </w:tcPrChange>
          </w:tcPr>
          <w:p w14:paraId="62579D6C" w14:textId="77777777" w:rsidR="00591FE9" w:rsidRPr="00591FE9" w:rsidRDefault="00591FE9" w:rsidP="00591FE9">
            <w:pPr>
              <w:rPr>
                <w:ins w:id="571" w:author="Alotaibi, Raed" w:date="2019-05-20T14:32:00Z"/>
              </w:rPr>
            </w:pPr>
            <w:ins w:id="572" w:author="Alotaibi, Raed" w:date="2019-05-20T14:32:00Z">
              <w:r w:rsidRPr="00591FE9">
                <w:t>Georgia</w:t>
              </w:r>
            </w:ins>
          </w:p>
        </w:tc>
        <w:tc>
          <w:tcPr>
            <w:tcW w:w="619" w:type="pct"/>
            <w:noWrap/>
            <w:hideMark/>
            <w:tcPrChange w:id="573" w:author="Alotaibi, Raed" w:date="2019-05-21T11:37:00Z">
              <w:tcPr>
                <w:tcW w:w="960" w:type="dxa"/>
                <w:noWrap/>
                <w:hideMark/>
              </w:tcPr>
            </w:tcPrChange>
          </w:tcPr>
          <w:p w14:paraId="563F2853" w14:textId="77777777" w:rsidR="00591FE9" w:rsidRPr="00591FE9" w:rsidRDefault="00591FE9" w:rsidP="00591FE9">
            <w:pPr>
              <w:rPr>
                <w:ins w:id="574" w:author="Alotaibi, Raed" w:date="2019-05-20T14:32:00Z"/>
              </w:rPr>
            </w:pPr>
            <w:ins w:id="575" w:author="Alotaibi, Raed" w:date="2019-05-20T14:32:00Z">
              <w:r w:rsidRPr="00591FE9">
                <w:t>10.8</w:t>
              </w:r>
            </w:ins>
          </w:p>
        </w:tc>
        <w:tc>
          <w:tcPr>
            <w:tcW w:w="619" w:type="pct"/>
            <w:noWrap/>
            <w:hideMark/>
            <w:tcPrChange w:id="576" w:author="Alotaibi, Raed" w:date="2019-05-21T11:37:00Z">
              <w:tcPr>
                <w:tcW w:w="960" w:type="dxa"/>
                <w:noWrap/>
                <w:hideMark/>
              </w:tcPr>
            </w:tcPrChange>
          </w:tcPr>
          <w:p w14:paraId="4FFAEE2A" w14:textId="77777777" w:rsidR="00591FE9" w:rsidRPr="00591FE9" w:rsidRDefault="00591FE9" w:rsidP="00591FE9">
            <w:pPr>
              <w:rPr>
                <w:ins w:id="577" w:author="Alotaibi, Raed" w:date="2019-05-20T14:32:00Z"/>
              </w:rPr>
            </w:pPr>
            <w:ins w:id="578" w:author="Alotaibi, Raed" w:date="2019-05-20T14:32:00Z">
              <w:r w:rsidRPr="00591FE9">
                <w:t>3.0</w:t>
              </w:r>
            </w:ins>
          </w:p>
        </w:tc>
        <w:tc>
          <w:tcPr>
            <w:tcW w:w="619" w:type="pct"/>
            <w:noWrap/>
            <w:hideMark/>
            <w:tcPrChange w:id="579" w:author="Alotaibi, Raed" w:date="2019-05-21T11:37:00Z">
              <w:tcPr>
                <w:tcW w:w="960" w:type="dxa"/>
                <w:noWrap/>
                <w:hideMark/>
              </w:tcPr>
            </w:tcPrChange>
          </w:tcPr>
          <w:p w14:paraId="688F9E51" w14:textId="77777777" w:rsidR="00591FE9" w:rsidRPr="00591FE9" w:rsidRDefault="00591FE9" w:rsidP="00591FE9">
            <w:pPr>
              <w:rPr>
                <w:ins w:id="580" w:author="Alotaibi, Raed" w:date="2019-05-20T14:32:00Z"/>
              </w:rPr>
            </w:pPr>
            <w:ins w:id="581" w:author="Alotaibi, Raed" w:date="2019-05-20T14:32:00Z">
              <w:r w:rsidRPr="00591FE9">
                <w:t>6.8</w:t>
              </w:r>
            </w:ins>
          </w:p>
        </w:tc>
        <w:tc>
          <w:tcPr>
            <w:tcW w:w="619" w:type="pct"/>
            <w:noWrap/>
            <w:hideMark/>
            <w:tcPrChange w:id="582" w:author="Alotaibi, Raed" w:date="2019-05-21T11:37:00Z">
              <w:tcPr>
                <w:tcW w:w="960" w:type="dxa"/>
                <w:noWrap/>
                <w:hideMark/>
              </w:tcPr>
            </w:tcPrChange>
          </w:tcPr>
          <w:p w14:paraId="68B97A31" w14:textId="77777777" w:rsidR="00591FE9" w:rsidRPr="00591FE9" w:rsidRDefault="00591FE9" w:rsidP="00591FE9">
            <w:pPr>
              <w:rPr>
                <w:ins w:id="583" w:author="Alotaibi, Raed" w:date="2019-05-20T14:32:00Z"/>
              </w:rPr>
            </w:pPr>
            <w:ins w:id="584" w:author="Alotaibi, Raed" w:date="2019-05-20T14:32:00Z">
              <w:r w:rsidRPr="00591FE9">
                <w:t>9.8</w:t>
              </w:r>
            </w:ins>
          </w:p>
        </w:tc>
        <w:tc>
          <w:tcPr>
            <w:tcW w:w="619" w:type="pct"/>
            <w:noWrap/>
            <w:hideMark/>
            <w:tcPrChange w:id="585" w:author="Alotaibi, Raed" w:date="2019-05-21T11:37:00Z">
              <w:tcPr>
                <w:tcW w:w="960" w:type="dxa"/>
                <w:noWrap/>
                <w:hideMark/>
              </w:tcPr>
            </w:tcPrChange>
          </w:tcPr>
          <w:p w14:paraId="2E9191CD" w14:textId="77777777" w:rsidR="00591FE9" w:rsidRPr="00591FE9" w:rsidRDefault="00591FE9" w:rsidP="00591FE9">
            <w:pPr>
              <w:rPr>
                <w:ins w:id="586" w:author="Alotaibi, Raed" w:date="2019-05-20T14:32:00Z"/>
              </w:rPr>
            </w:pPr>
            <w:ins w:id="587" w:author="Alotaibi, Raed" w:date="2019-05-20T14:32:00Z">
              <w:r w:rsidRPr="00591FE9">
                <w:t>13.6</w:t>
              </w:r>
            </w:ins>
          </w:p>
        </w:tc>
        <w:tc>
          <w:tcPr>
            <w:tcW w:w="616" w:type="pct"/>
            <w:noWrap/>
            <w:hideMark/>
            <w:tcPrChange w:id="588" w:author="Alotaibi, Raed" w:date="2019-05-21T11:37:00Z">
              <w:tcPr>
                <w:tcW w:w="960" w:type="dxa"/>
                <w:noWrap/>
                <w:hideMark/>
              </w:tcPr>
            </w:tcPrChange>
          </w:tcPr>
          <w:p w14:paraId="219343CF" w14:textId="77777777" w:rsidR="00591FE9" w:rsidRPr="00591FE9" w:rsidRDefault="00591FE9" w:rsidP="00591FE9">
            <w:pPr>
              <w:rPr>
                <w:ins w:id="589" w:author="Alotaibi, Raed" w:date="2019-05-20T14:32:00Z"/>
              </w:rPr>
            </w:pPr>
            <w:ins w:id="590" w:author="Alotaibi, Raed" w:date="2019-05-20T14:32:00Z">
              <w:r w:rsidRPr="00591FE9">
                <w:t>41.4</w:t>
              </w:r>
            </w:ins>
          </w:p>
        </w:tc>
      </w:tr>
      <w:tr w:rsidR="00591FE9" w:rsidRPr="00591FE9" w14:paraId="6C8FAB43" w14:textId="77777777" w:rsidTr="00133FD4">
        <w:trPr>
          <w:trHeight w:val="300"/>
          <w:ins w:id="591" w:author="Alotaibi, Raed" w:date="2019-05-20T14:32:00Z"/>
          <w:trPrChange w:id="592" w:author="Alotaibi, Raed" w:date="2019-05-21T11:37:00Z">
            <w:trPr>
              <w:trHeight w:val="300"/>
            </w:trPr>
          </w:trPrChange>
        </w:trPr>
        <w:tc>
          <w:tcPr>
            <w:tcW w:w="1288" w:type="pct"/>
            <w:noWrap/>
            <w:hideMark/>
            <w:tcPrChange w:id="593" w:author="Alotaibi, Raed" w:date="2019-05-21T11:37:00Z">
              <w:tcPr>
                <w:tcW w:w="2000" w:type="dxa"/>
                <w:noWrap/>
                <w:hideMark/>
              </w:tcPr>
            </w:tcPrChange>
          </w:tcPr>
          <w:p w14:paraId="0D602421" w14:textId="77777777" w:rsidR="00591FE9" w:rsidRPr="00591FE9" w:rsidRDefault="00591FE9" w:rsidP="00591FE9">
            <w:pPr>
              <w:rPr>
                <w:ins w:id="594" w:author="Alotaibi, Raed" w:date="2019-05-20T14:32:00Z"/>
              </w:rPr>
            </w:pPr>
            <w:ins w:id="595" w:author="Alotaibi, Raed" w:date="2019-05-20T14:32:00Z">
              <w:r w:rsidRPr="00591FE9">
                <w:t>Idaho</w:t>
              </w:r>
            </w:ins>
          </w:p>
        </w:tc>
        <w:tc>
          <w:tcPr>
            <w:tcW w:w="619" w:type="pct"/>
            <w:noWrap/>
            <w:hideMark/>
            <w:tcPrChange w:id="596" w:author="Alotaibi, Raed" w:date="2019-05-21T11:37:00Z">
              <w:tcPr>
                <w:tcW w:w="960" w:type="dxa"/>
                <w:noWrap/>
                <w:hideMark/>
              </w:tcPr>
            </w:tcPrChange>
          </w:tcPr>
          <w:p w14:paraId="3C56C454" w14:textId="77777777" w:rsidR="00591FE9" w:rsidRPr="00591FE9" w:rsidRDefault="00591FE9" w:rsidP="00591FE9">
            <w:pPr>
              <w:rPr>
                <w:ins w:id="597" w:author="Alotaibi, Raed" w:date="2019-05-20T14:32:00Z"/>
              </w:rPr>
            </w:pPr>
            <w:ins w:id="598" w:author="Alotaibi, Raed" w:date="2019-05-20T14:32:00Z">
              <w:r w:rsidRPr="00591FE9">
                <w:t>9.8</w:t>
              </w:r>
            </w:ins>
          </w:p>
        </w:tc>
        <w:tc>
          <w:tcPr>
            <w:tcW w:w="619" w:type="pct"/>
            <w:noWrap/>
            <w:hideMark/>
            <w:tcPrChange w:id="599" w:author="Alotaibi, Raed" w:date="2019-05-21T11:37:00Z">
              <w:tcPr>
                <w:tcW w:w="960" w:type="dxa"/>
                <w:noWrap/>
                <w:hideMark/>
              </w:tcPr>
            </w:tcPrChange>
          </w:tcPr>
          <w:p w14:paraId="67B6A926" w14:textId="77777777" w:rsidR="00591FE9" w:rsidRPr="00591FE9" w:rsidRDefault="00591FE9" w:rsidP="00591FE9">
            <w:pPr>
              <w:rPr>
                <w:ins w:id="600" w:author="Alotaibi, Raed" w:date="2019-05-20T14:32:00Z"/>
              </w:rPr>
            </w:pPr>
            <w:ins w:id="601" w:author="Alotaibi, Raed" w:date="2019-05-20T14:32:00Z">
              <w:r w:rsidRPr="00591FE9">
                <w:t>3.1</w:t>
              </w:r>
            </w:ins>
          </w:p>
        </w:tc>
        <w:tc>
          <w:tcPr>
            <w:tcW w:w="619" w:type="pct"/>
            <w:noWrap/>
            <w:hideMark/>
            <w:tcPrChange w:id="602" w:author="Alotaibi, Raed" w:date="2019-05-21T11:37:00Z">
              <w:tcPr>
                <w:tcW w:w="960" w:type="dxa"/>
                <w:noWrap/>
                <w:hideMark/>
              </w:tcPr>
            </w:tcPrChange>
          </w:tcPr>
          <w:p w14:paraId="65840074" w14:textId="77777777" w:rsidR="00591FE9" w:rsidRPr="00591FE9" w:rsidRDefault="00591FE9" w:rsidP="00591FE9">
            <w:pPr>
              <w:rPr>
                <w:ins w:id="603" w:author="Alotaibi, Raed" w:date="2019-05-20T14:32:00Z"/>
              </w:rPr>
            </w:pPr>
            <w:ins w:id="604" w:author="Alotaibi, Raed" w:date="2019-05-20T14:32:00Z">
              <w:r w:rsidRPr="00591FE9">
                <w:t>6.4</w:t>
              </w:r>
            </w:ins>
          </w:p>
        </w:tc>
        <w:tc>
          <w:tcPr>
            <w:tcW w:w="619" w:type="pct"/>
            <w:noWrap/>
            <w:hideMark/>
            <w:tcPrChange w:id="605" w:author="Alotaibi, Raed" w:date="2019-05-21T11:37:00Z">
              <w:tcPr>
                <w:tcW w:w="960" w:type="dxa"/>
                <w:noWrap/>
                <w:hideMark/>
              </w:tcPr>
            </w:tcPrChange>
          </w:tcPr>
          <w:p w14:paraId="14124054" w14:textId="77777777" w:rsidR="00591FE9" w:rsidRPr="00591FE9" w:rsidRDefault="00591FE9" w:rsidP="00591FE9">
            <w:pPr>
              <w:rPr>
                <w:ins w:id="606" w:author="Alotaibi, Raed" w:date="2019-05-20T14:32:00Z"/>
              </w:rPr>
            </w:pPr>
            <w:ins w:id="607" w:author="Alotaibi, Raed" w:date="2019-05-20T14:32:00Z">
              <w:r w:rsidRPr="00591FE9">
                <w:t>8.8</w:t>
              </w:r>
            </w:ins>
          </w:p>
        </w:tc>
        <w:tc>
          <w:tcPr>
            <w:tcW w:w="619" w:type="pct"/>
            <w:noWrap/>
            <w:hideMark/>
            <w:tcPrChange w:id="608" w:author="Alotaibi, Raed" w:date="2019-05-21T11:37:00Z">
              <w:tcPr>
                <w:tcW w:w="960" w:type="dxa"/>
                <w:noWrap/>
                <w:hideMark/>
              </w:tcPr>
            </w:tcPrChange>
          </w:tcPr>
          <w:p w14:paraId="1B3A965B" w14:textId="77777777" w:rsidR="00591FE9" w:rsidRPr="00591FE9" w:rsidRDefault="00591FE9" w:rsidP="00591FE9">
            <w:pPr>
              <w:rPr>
                <w:ins w:id="609" w:author="Alotaibi, Raed" w:date="2019-05-20T14:32:00Z"/>
              </w:rPr>
            </w:pPr>
            <w:ins w:id="610" w:author="Alotaibi, Raed" w:date="2019-05-20T14:32:00Z">
              <w:r w:rsidRPr="00591FE9">
                <w:t>12.6</w:t>
              </w:r>
            </w:ins>
          </w:p>
        </w:tc>
        <w:tc>
          <w:tcPr>
            <w:tcW w:w="616" w:type="pct"/>
            <w:noWrap/>
            <w:hideMark/>
            <w:tcPrChange w:id="611" w:author="Alotaibi, Raed" w:date="2019-05-21T11:37:00Z">
              <w:tcPr>
                <w:tcW w:w="960" w:type="dxa"/>
                <w:noWrap/>
                <w:hideMark/>
              </w:tcPr>
            </w:tcPrChange>
          </w:tcPr>
          <w:p w14:paraId="31A6F19C" w14:textId="77777777" w:rsidR="00591FE9" w:rsidRPr="00591FE9" w:rsidRDefault="00591FE9" w:rsidP="00591FE9">
            <w:pPr>
              <w:rPr>
                <w:ins w:id="612" w:author="Alotaibi, Raed" w:date="2019-05-20T14:32:00Z"/>
              </w:rPr>
            </w:pPr>
            <w:ins w:id="613" w:author="Alotaibi, Raed" w:date="2019-05-20T14:32:00Z">
              <w:r w:rsidRPr="00591FE9">
                <w:t>26.9</w:t>
              </w:r>
            </w:ins>
          </w:p>
        </w:tc>
      </w:tr>
      <w:tr w:rsidR="00591FE9" w:rsidRPr="00591FE9" w14:paraId="1710189F" w14:textId="77777777" w:rsidTr="00133FD4">
        <w:trPr>
          <w:trHeight w:val="300"/>
          <w:ins w:id="614" w:author="Alotaibi, Raed" w:date="2019-05-20T14:32:00Z"/>
          <w:trPrChange w:id="615" w:author="Alotaibi, Raed" w:date="2019-05-21T11:37:00Z">
            <w:trPr>
              <w:trHeight w:val="300"/>
            </w:trPr>
          </w:trPrChange>
        </w:trPr>
        <w:tc>
          <w:tcPr>
            <w:tcW w:w="1288" w:type="pct"/>
            <w:noWrap/>
            <w:hideMark/>
            <w:tcPrChange w:id="616" w:author="Alotaibi, Raed" w:date="2019-05-21T11:37:00Z">
              <w:tcPr>
                <w:tcW w:w="2000" w:type="dxa"/>
                <w:noWrap/>
                <w:hideMark/>
              </w:tcPr>
            </w:tcPrChange>
          </w:tcPr>
          <w:p w14:paraId="5EAA0F04" w14:textId="77777777" w:rsidR="00591FE9" w:rsidRPr="00591FE9" w:rsidRDefault="00591FE9" w:rsidP="00591FE9">
            <w:pPr>
              <w:rPr>
                <w:ins w:id="617" w:author="Alotaibi, Raed" w:date="2019-05-20T14:32:00Z"/>
              </w:rPr>
            </w:pPr>
            <w:ins w:id="618" w:author="Alotaibi, Raed" w:date="2019-05-20T14:32:00Z">
              <w:r w:rsidRPr="00591FE9">
                <w:t>Illinois</w:t>
              </w:r>
            </w:ins>
          </w:p>
        </w:tc>
        <w:tc>
          <w:tcPr>
            <w:tcW w:w="619" w:type="pct"/>
            <w:noWrap/>
            <w:hideMark/>
            <w:tcPrChange w:id="619" w:author="Alotaibi, Raed" w:date="2019-05-21T11:37:00Z">
              <w:tcPr>
                <w:tcW w:w="960" w:type="dxa"/>
                <w:noWrap/>
                <w:hideMark/>
              </w:tcPr>
            </w:tcPrChange>
          </w:tcPr>
          <w:p w14:paraId="3D0EF906" w14:textId="77777777" w:rsidR="00591FE9" w:rsidRPr="00591FE9" w:rsidRDefault="00591FE9" w:rsidP="00591FE9">
            <w:pPr>
              <w:rPr>
                <w:ins w:id="620" w:author="Alotaibi, Raed" w:date="2019-05-20T14:32:00Z"/>
              </w:rPr>
            </w:pPr>
            <w:ins w:id="621" w:author="Alotaibi, Raed" w:date="2019-05-20T14:32:00Z">
              <w:r w:rsidRPr="00591FE9">
                <w:t>19.0</w:t>
              </w:r>
            </w:ins>
          </w:p>
        </w:tc>
        <w:tc>
          <w:tcPr>
            <w:tcW w:w="619" w:type="pct"/>
            <w:noWrap/>
            <w:hideMark/>
            <w:tcPrChange w:id="622" w:author="Alotaibi, Raed" w:date="2019-05-21T11:37:00Z">
              <w:tcPr>
                <w:tcW w:w="960" w:type="dxa"/>
                <w:noWrap/>
                <w:hideMark/>
              </w:tcPr>
            </w:tcPrChange>
          </w:tcPr>
          <w:p w14:paraId="02743C97" w14:textId="77777777" w:rsidR="00591FE9" w:rsidRPr="00591FE9" w:rsidRDefault="00591FE9" w:rsidP="00591FE9">
            <w:pPr>
              <w:rPr>
                <w:ins w:id="623" w:author="Alotaibi, Raed" w:date="2019-05-20T14:32:00Z"/>
              </w:rPr>
            </w:pPr>
            <w:ins w:id="624" w:author="Alotaibi, Raed" w:date="2019-05-20T14:32:00Z">
              <w:r w:rsidRPr="00591FE9">
                <w:t>4.4</w:t>
              </w:r>
            </w:ins>
          </w:p>
        </w:tc>
        <w:tc>
          <w:tcPr>
            <w:tcW w:w="619" w:type="pct"/>
            <w:noWrap/>
            <w:hideMark/>
            <w:tcPrChange w:id="625" w:author="Alotaibi, Raed" w:date="2019-05-21T11:37:00Z">
              <w:tcPr>
                <w:tcW w:w="960" w:type="dxa"/>
                <w:noWrap/>
                <w:hideMark/>
              </w:tcPr>
            </w:tcPrChange>
          </w:tcPr>
          <w:p w14:paraId="4045256D" w14:textId="77777777" w:rsidR="00591FE9" w:rsidRPr="00591FE9" w:rsidRDefault="00591FE9" w:rsidP="00591FE9">
            <w:pPr>
              <w:rPr>
                <w:ins w:id="626" w:author="Alotaibi, Raed" w:date="2019-05-20T14:32:00Z"/>
              </w:rPr>
            </w:pPr>
            <w:ins w:id="627" w:author="Alotaibi, Raed" w:date="2019-05-20T14:32:00Z">
              <w:r w:rsidRPr="00591FE9">
                <w:t>10.1</w:t>
              </w:r>
            </w:ins>
          </w:p>
        </w:tc>
        <w:tc>
          <w:tcPr>
            <w:tcW w:w="619" w:type="pct"/>
            <w:noWrap/>
            <w:hideMark/>
            <w:tcPrChange w:id="628" w:author="Alotaibi, Raed" w:date="2019-05-21T11:37:00Z">
              <w:tcPr>
                <w:tcW w:w="960" w:type="dxa"/>
                <w:noWrap/>
                <w:hideMark/>
              </w:tcPr>
            </w:tcPrChange>
          </w:tcPr>
          <w:p w14:paraId="37B9A5C2" w14:textId="77777777" w:rsidR="00591FE9" w:rsidRPr="00591FE9" w:rsidRDefault="00591FE9" w:rsidP="00591FE9">
            <w:pPr>
              <w:rPr>
                <w:ins w:id="629" w:author="Alotaibi, Raed" w:date="2019-05-20T14:32:00Z"/>
              </w:rPr>
            </w:pPr>
            <w:ins w:id="630" w:author="Alotaibi, Raed" w:date="2019-05-20T14:32:00Z">
              <w:r w:rsidRPr="00591FE9">
                <w:t>15.5</w:t>
              </w:r>
            </w:ins>
          </w:p>
        </w:tc>
        <w:tc>
          <w:tcPr>
            <w:tcW w:w="619" w:type="pct"/>
            <w:noWrap/>
            <w:hideMark/>
            <w:tcPrChange w:id="631" w:author="Alotaibi, Raed" w:date="2019-05-21T11:37:00Z">
              <w:tcPr>
                <w:tcW w:w="960" w:type="dxa"/>
                <w:noWrap/>
                <w:hideMark/>
              </w:tcPr>
            </w:tcPrChange>
          </w:tcPr>
          <w:p w14:paraId="6818E82E" w14:textId="77777777" w:rsidR="00591FE9" w:rsidRPr="00591FE9" w:rsidRDefault="00591FE9" w:rsidP="00591FE9">
            <w:pPr>
              <w:rPr>
                <w:ins w:id="632" w:author="Alotaibi, Raed" w:date="2019-05-20T14:32:00Z"/>
              </w:rPr>
            </w:pPr>
            <w:ins w:id="633" w:author="Alotaibi, Raed" w:date="2019-05-20T14:32:00Z">
              <w:r w:rsidRPr="00591FE9">
                <w:t>26.9</w:t>
              </w:r>
            </w:ins>
          </w:p>
        </w:tc>
        <w:tc>
          <w:tcPr>
            <w:tcW w:w="616" w:type="pct"/>
            <w:noWrap/>
            <w:hideMark/>
            <w:tcPrChange w:id="634" w:author="Alotaibi, Raed" w:date="2019-05-21T11:37:00Z">
              <w:tcPr>
                <w:tcW w:w="960" w:type="dxa"/>
                <w:noWrap/>
                <w:hideMark/>
              </w:tcPr>
            </w:tcPrChange>
          </w:tcPr>
          <w:p w14:paraId="1E900B59" w14:textId="77777777" w:rsidR="00591FE9" w:rsidRPr="00591FE9" w:rsidRDefault="00591FE9" w:rsidP="00591FE9">
            <w:pPr>
              <w:rPr>
                <w:ins w:id="635" w:author="Alotaibi, Raed" w:date="2019-05-20T14:32:00Z"/>
              </w:rPr>
            </w:pPr>
            <w:ins w:id="636" w:author="Alotaibi, Raed" w:date="2019-05-20T14:32:00Z">
              <w:r w:rsidRPr="00591FE9">
                <w:t>55.7</w:t>
              </w:r>
            </w:ins>
          </w:p>
        </w:tc>
      </w:tr>
      <w:tr w:rsidR="00591FE9" w:rsidRPr="00591FE9" w14:paraId="32AFFE6E" w14:textId="77777777" w:rsidTr="00133FD4">
        <w:trPr>
          <w:trHeight w:val="300"/>
          <w:ins w:id="637" w:author="Alotaibi, Raed" w:date="2019-05-20T14:32:00Z"/>
          <w:trPrChange w:id="638" w:author="Alotaibi, Raed" w:date="2019-05-21T11:37:00Z">
            <w:trPr>
              <w:trHeight w:val="300"/>
            </w:trPr>
          </w:trPrChange>
        </w:trPr>
        <w:tc>
          <w:tcPr>
            <w:tcW w:w="1288" w:type="pct"/>
            <w:noWrap/>
            <w:hideMark/>
            <w:tcPrChange w:id="639" w:author="Alotaibi, Raed" w:date="2019-05-21T11:37:00Z">
              <w:tcPr>
                <w:tcW w:w="2000" w:type="dxa"/>
                <w:noWrap/>
                <w:hideMark/>
              </w:tcPr>
            </w:tcPrChange>
          </w:tcPr>
          <w:p w14:paraId="5F8D4395" w14:textId="77777777" w:rsidR="00591FE9" w:rsidRPr="00591FE9" w:rsidRDefault="00591FE9" w:rsidP="00591FE9">
            <w:pPr>
              <w:rPr>
                <w:ins w:id="640" w:author="Alotaibi, Raed" w:date="2019-05-20T14:32:00Z"/>
              </w:rPr>
            </w:pPr>
            <w:ins w:id="641" w:author="Alotaibi, Raed" w:date="2019-05-20T14:32:00Z">
              <w:r w:rsidRPr="00591FE9">
                <w:t>Indiana</w:t>
              </w:r>
            </w:ins>
          </w:p>
        </w:tc>
        <w:tc>
          <w:tcPr>
            <w:tcW w:w="619" w:type="pct"/>
            <w:noWrap/>
            <w:hideMark/>
            <w:tcPrChange w:id="642" w:author="Alotaibi, Raed" w:date="2019-05-21T11:37:00Z">
              <w:tcPr>
                <w:tcW w:w="960" w:type="dxa"/>
                <w:noWrap/>
                <w:hideMark/>
              </w:tcPr>
            </w:tcPrChange>
          </w:tcPr>
          <w:p w14:paraId="49669155" w14:textId="77777777" w:rsidR="00591FE9" w:rsidRPr="00591FE9" w:rsidRDefault="00591FE9" w:rsidP="00591FE9">
            <w:pPr>
              <w:rPr>
                <w:ins w:id="643" w:author="Alotaibi, Raed" w:date="2019-05-20T14:32:00Z"/>
              </w:rPr>
            </w:pPr>
            <w:ins w:id="644" w:author="Alotaibi, Raed" w:date="2019-05-20T14:32:00Z">
              <w:r w:rsidRPr="00591FE9">
                <w:t>15.4</w:t>
              </w:r>
            </w:ins>
          </w:p>
        </w:tc>
        <w:tc>
          <w:tcPr>
            <w:tcW w:w="619" w:type="pct"/>
            <w:noWrap/>
            <w:hideMark/>
            <w:tcPrChange w:id="645" w:author="Alotaibi, Raed" w:date="2019-05-21T11:37:00Z">
              <w:tcPr>
                <w:tcW w:w="960" w:type="dxa"/>
                <w:noWrap/>
                <w:hideMark/>
              </w:tcPr>
            </w:tcPrChange>
          </w:tcPr>
          <w:p w14:paraId="7EE23A6C" w14:textId="77777777" w:rsidR="00591FE9" w:rsidRPr="00591FE9" w:rsidRDefault="00591FE9" w:rsidP="00591FE9">
            <w:pPr>
              <w:rPr>
                <w:ins w:id="646" w:author="Alotaibi, Raed" w:date="2019-05-20T14:32:00Z"/>
              </w:rPr>
            </w:pPr>
            <w:ins w:id="647" w:author="Alotaibi, Raed" w:date="2019-05-20T14:32:00Z">
              <w:r w:rsidRPr="00591FE9">
                <w:t>6.7</w:t>
              </w:r>
            </w:ins>
          </w:p>
        </w:tc>
        <w:tc>
          <w:tcPr>
            <w:tcW w:w="619" w:type="pct"/>
            <w:noWrap/>
            <w:hideMark/>
            <w:tcPrChange w:id="648" w:author="Alotaibi, Raed" w:date="2019-05-21T11:37:00Z">
              <w:tcPr>
                <w:tcW w:w="960" w:type="dxa"/>
                <w:noWrap/>
                <w:hideMark/>
              </w:tcPr>
            </w:tcPrChange>
          </w:tcPr>
          <w:p w14:paraId="47E84B8D" w14:textId="77777777" w:rsidR="00591FE9" w:rsidRPr="00591FE9" w:rsidRDefault="00591FE9" w:rsidP="00591FE9">
            <w:pPr>
              <w:rPr>
                <w:ins w:id="649" w:author="Alotaibi, Raed" w:date="2019-05-20T14:32:00Z"/>
              </w:rPr>
            </w:pPr>
            <w:ins w:id="650" w:author="Alotaibi, Raed" w:date="2019-05-20T14:32:00Z">
              <w:r w:rsidRPr="00591FE9">
                <w:t>10.7</w:t>
              </w:r>
            </w:ins>
          </w:p>
        </w:tc>
        <w:tc>
          <w:tcPr>
            <w:tcW w:w="619" w:type="pct"/>
            <w:noWrap/>
            <w:hideMark/>
            <w:tcPrChange w:id="651" w:author="Alotaibi, Raed" w:date="2019-05-21T11:37:00Z">
              <w:tcPr>
                <w:tcW w:w="960" w:type="dxa"/>
                <w:noWrap/>
                <w:hideMark/>
              </w:tcPr>
            </w:tcPrChange>
          </w:tcPr>
          <w:p w14:paraId="35A7460D" w14:textId="77777777" w:rsidR="00591FE9" w:rsidRPr="00591FE9" w:rsidRDefault="00591FE9" w:rsidP="00591FE9">
            <w:pPr>
              <w:rPr>
                <w:ins w:id="652" w:author="Alotaibi, Raed" w:date="2019-05-20T14:32:00Z"/>
              </w:rPr>
            </w:pPr>
            <w:ins w:id="653" w:author="Alotaibi, Raed" w:date="2019-05-20T14:32:00Z">
              <w:r w:rsidRPr="00591FE9">
                <w:t>14.4</w:t>
              </w:r>
            </w:ins>
          </w:p>
        </w:tc>
        <w:tc>
          <w:tcPr>
            <w:tcW w:w="619" w:type="pct"/>
            <w:noWrap/>
            <w:hideMark/>
            <w:tcPrChange w:id="654" w:author="Alotaibi, Raed" w:date="2019-05-21T11:37:00Z">
              <w:tcPr>
                <w:tcW w:w="960" w:type="dxa"/>
                <w:noWrap/>
                <w:hideMark/>
              </w:tcPr>
            </w:tcPrChange>
          </w:tcPr>
          <w:p w14:paraId="6D3734CA" w14:textId="77777777" w:rsidR="00591FE9" w:rsidRPr="00591FE9" w:rsidRDefault="00591FE9" w:rsidP="00591FE9">
            <w:pPr>
              <w:rPr>
                <w:ins w:id="655" w:author="Alotaibi, Raed" w:date="2019-05-20T14:32:00Z"/>
              </w:rPr>
            </w:pPr>
            <w:ins w:id="656" w:author="Alotaibi, Raed" w:date="2019-05-20T14:32:00Z">
              <w:r w:rsidRPr="00591FE9">
                <w:t>18.7</w:t>
              </w:r>
            </w:ins>
          </w:p>
        </w:tc>
        <w:tc>
          <w:tcPr>
            <w:tcW w:w="616" w:type="pct"/>
            <w:noWrap/>
            <w:hideMark/>
            <w:tcPrChange w:id="657" w:author="Alotaibi, Raed" w:date="2019-05-21T11:37:00Z">
              <w:tcPr>
                <w:tcW w:w="960" w:type="dxa"/>
                <w:noWrap/>
                <w:hideMark/>
              </w:tcPr>
            </w:tcPrChange>
          </w:tcPr>
          <w:p w14:paraId="79F121F0" w14:textId="77777777" w:rsidR="00591FE9" w:rsidRPr="00591FE9" w:rsidRDefault="00591FE9" w:rsidP="00591FE9">
            <w:pPr>
              <w:rPr>
                <w:ins w:id="658" w:author="Alotaibi, Raed" w:date="2019-05-20T14:32:00Z"/>
              </w:rPr>
            </w:pPr>
            <w:ins w:id="659" w:author="Alotaibi, Raed" w:date="2019-05-20T14:32:00Z">
              <w:r w:rsidRPr="00591FE9">
                <w:t>38.9</w:t>
              </w:r>
            </w:ins>
          </w:p>
        </w:tc>
      </w:tr>
      <w:tr w:rsidR="00591FE9" w:rsidRPr="00591FE9" w14:paraId="635BCD38" w14:textId="77777777" w:rsidTr="00133FD4">
        <w:trPr>
          <w:trHeight w:val="300"/>
          <w:ins w:id="660" w:author="Alotaibi, Raed" w:date="2019-05-20T14:32:00Z"/>
          <w:trPrChange w:id="661" w:author="Alotaibi, Raed" w:date="2019-05-21T11:37:00Z">
            <w:trPr>
              <w:trHeight w:val="300"/>
            </w:trPr>
          </w:trPrChange>
        </w:trPr>
        <w:tc>
          <w:tcPr>
            <w:tcW w:w="1288" w:type="pct"/>
            <w:noWrap/>
            <w:hideMark/>
            <w:tcPrChange w:id="662" w:author="Alotaibi, Raed" w:date="2019-05-21T11:37:00Z">
              <w:tcPr>
                <w:tcW w:w="2000" w:type="dxa"/>
                <w:noWrap/>
                <w:hideMark/>
              </w:tcPr>
            </w:tcPrChange>
          </w:tcPr>
          <w:p w14:paraId="24C0A0BF" w14:textId="77777777" w:rsidR="00591FE9" w:rsidRPr="00591FE9" w:rsidRDefault="00591FE9" w:rsidP="00591FE9">
            <w:pPr>
              <w:rPr>
                <w:ins w:id="663" w:author="Alotaibi, Raed" w:date="2019-05-20T14:32:00Z"/>
              </w:rPr>
            </w:pPr>
            <w:ins w:id="664" w:author="Alotaibi, Raed" w:date="2019-05-20T14:32:00Z">
              <w:r w:rsidRPr="00591FE9">
                <w:t>Iowa</w:t>
              </w:r>
            </w:ins>
          </w:p>
        </w:tc>
        <w:tc>
          <w:tcPr>
            <w:tcW w:w="619" w:type="pct"/>
            <w:noWrap/>
            <w:hideMark/>
            <w:tcPrChange w:id="665" w:author="Alotaibi, Raed" w:date="2019-05-21T11:37:00Z">
              <w:tcPr>
                <w:tcW w:w="960" w:type="dxa"/>
                <w:noWrap/>
                <w:hideMark/>
              </w:tcPr>
            </w:tcPrChange>
          </w:tcPr>
          <w:p w14:paraId="0CE3909D" w14:textId="77777777" w:rsidR="00591FE9" w:rsidRPr="00591FE9" w:rsidRDefault="00591FE9" w:rsidP="00591FE9">
            <w:pPr>
              <w:rPr>
                <w:ins w:id="666" w:author="Alotaibi, Raed" w:date="2019-05-20T14:32:00Z"/>
              </w:rPr>
            </w:pPr>
            <w:ins w:id="667" w:author="Alotaibi, Raed" w:date="2019-05-20T14:32:00Z">
              <w:r w:rsidRPr="00591FE9">
                <w:t>9.1</w:t>
              </w:r>
            </w:ins>
          </w:p>
        </w:tc>
        <w:tc>
          <w:tcPr>
            <w:tcW w:w="619" w:type="pct"/>
            <w:noWrap/>
            <w:hideMark/>
            <w:tcPrChange w:id="668" w:author="Alotaibi, Raed" w:date="2019-05-21T11:37:00Z">
              <w:tcPr>
                <w:tcW w:w="960" w:type="dxa"/>
                <w:noWrap/>
                <w:hideMark/>
              </w:tcPr>
            </w:tcPrChange>
          </w:tcPr>
          <w:p w14:paraId="112F869E" w14:textId="77777777" w:rsidR="00591FE9" w:rsidRPr="00591FE9" w:rsidRDefault="00591FE9" w:rsidP="00591FE9">
            <w:pPr>
              <w:rPr>
                <w:ins w:id="669" w:author="Alotaibi, Raed" w:date="2019-05-20T14:32:00Z"/>
              </w:rPr>
            </w:pPr>
            <w:ins w:id="670" w:author="Alotaibi, Raed" w:date="2019-05-20T14:32:00Z">
              <w:r w:rsidRPr="00591FE9">
                <w:t>4.3</w:t>
              </w:r>
            </w:ins>
          </w:p>
        </w:tc>
        <w:tc>
          <w:tcPr>
            <w:tcW w:w="619" w:type="pct"/>
            <w:noWrap/>
            <w:hideMark/>
            <w:tcPrChange w:id="671" w:author="Alotaibi, Raed" w:date="2019-05-21T11:37:00Z">
              <w:tcPr>
                <w:tcW w:w="960" w:type="dxa"/>
                <w:noWrap/>
                <w:hideMark/>
              </w:tcPr>
            </w:tcPrChange>
          </w:tcPr>
          <w:p w14:paraId="674C1BFC" w14:textId="77777777" w:rsidR="00591FE9" w:rsidRPr="00591FE9" w:rsidRDefault="00591FE9" w:rsidP="00591FE9">
            <w:pPr>
              <w:rPr>
                <w:ins w:id="672" w:author="Alotaibi, Raed" w:date="2019-05-20T14:32:00Z"/>
              </w:rPr>
            </w:pPr>
            <w:ins w:id="673" w:author="Alotaibi, Raed" w:date="2019-05-20T14:32:00Z">
              <w:r w:rsidRPr="00591FE9">
                <w:t>6.1</w:t>
              </w:r>
            </w:ins>
          </w:p>
        </w:tc>
        <w:tc>
          <w:tcPr>
            <w:tcW w:w="619" w:type="pct"/>
            <w:noWrap/>
            <w:hideMark/>
            <w:tcPrChange w:id="674" w:author="Alotaibi, Raed" w:date="2019-05-21T11:37:00Z">
              <w:tcPr>
                <w:tcW w:w="960" w:type="dxa"/>
                <w:noWrap/>
                <w:hideMark/>
              </w:tcPr>
            </w:tcPrChange>
          </w:tcPr>
          <w:p w14:paraId="6DDA826A" w14:textId="77777777" w:rsidR="00591FE9" w:rsidRPr="00591FE9" w:rsidRDefault="00591FE9" w:rsidP="00591FE9">
            <w:pPr>
              <w:rPr>
                <w:ins w:id="675" w:author="Alotaibi, Raed" w:date="2019-05-20T14:32:00Z"/>
              </w:rPr>
            </w:pPr>
            <w:ins w:id="676" w:author="Alotaibi, Raed" w:date="2019-05-20T14:32:00Z">
              <w:r w:rsidRPr="00591FE9">
                <w:t>8.0</w:t>
              </w:r>
            </w:ins>
          </w:p>
        </w:tc>
        <w:tc>
          <w:tcPr>
            <w:tcW w:w="619" w:type="pct"/>
            <w:noWrap/>
            <w:hideMark/>
            <w:tcPrChange w:id="677" w:author="Alotaibi, Raed" w:date="2019-05-21T11:37:00Z">
              <w:tcPr>
                <w:tcW w:w="960" w:type="dxa"/>
                <w:noWrap/>
                <w:hideMark/>
              </w:tcPr>
            </w:tcPrChange>
          </w:tcPr>
          <w:p w14:paraId="72C9FD9D" w14:textId="77777777" w:rsidR="00591FE9" w:rsidRPr="00591FE9" w:rsidRDefault="00591FE9" w:rsidP="00591FE9">
            <w:pPr>
              <w:rPr>
                <w:ins w:id="678" w:author="Alotaibi, Raed" w:date="2019-05-20T14:32:00Z"/>
              </w:rPr>
            </w:pPr>
            <w:ins w:id="679" w:author="Alotaibi, Raed" w:date="2019-05-20T14:32:00Z">
              <w:r w:rsidRPr="00591FE9">
                <w:t>11.7</w:t>
              </w:r>
            </w:ins>
          </w:p>
        </w:tc>
        <w:tc>
          <w:tcPr>
            <w:tcW w:w="616" w:type="pct"/>
            <w:noWrap/>
            <w:hideMark/>
            <w:tcPrChange w:id="680" w:author="Alotaibi, Raed" w:date="2019-05-21T11:37:00Z">
              <w:tcPr>
                <w:tcW w:w="960" w:type="dxa"/>
                <w:noWrap/>
                <w:hideMark/>
              </w:tcPr>
            </w:tcPrChange>
          </w:tcPr>
          <w:p w14:paraId="4A135975" w14:textId="77777777" w:rsidR="00591FE9" w:rsidRPr="00591FE9" w:rsidRDefault="00591FE9" w:rsidP="00591FE9">
            <w:pPr>
              <w:rPr>
                <w:ins w:id="681" w:author="Alotaibi, Raed" w:date="2019-05-20T14:32:00Z"/>
              </w:rPr>
            </w:pPr>
            <w:ins w:id="682" w:author="Alotaibi, Raed" w:date="2019-05-20T14:32:00Z">
              <w:r w:rsidRPr="00591FE9">
                <w:t>22.6</w:t>
              </w:r>
            </w:ins>
          </w:p>
        </w:tc>
      </w:tr>
      <w:tr w:rsidR="00591FE9" w:rsidRPr="00591FE9" w14:paraId="0045BFF1" w14:textId="77777777" w:rsidTr="00133FD4">
        <w:trPr>
          <w:trHeight w:val="300"/>
          <w:ins w:id="683" w:author="Alotaibi, Raed" w:date="2019-05-20T14:32:00Z"/>
          <w:trPrChange w:id="684" w:author="Alotaibi, Raed" w:date="2019-05-21T11:37:00Z">
            <w:trPr>
              <w:trHeight w:val="300"/>
            </w:trPr>
          </w:trPrChange>
        </w:trPr>
        <w:tc>
          <w:tcPr>
            <w:tcW w:w="1288" w:type="pct"/>
            <w:noWrap/>
            <w:hideMark/>
            <w:tcPrChange w:id="685" w:author="Alotaibi, Raed" w:date="2019-05-21T11:37:00Z">
              <w:tcPr>
                <w:tcW w:w="2000" w:type="dxa"/>
                <w:noWrap/>
                <w:hideMark/>
              </w:tcPr>
            </w:tcPrChange>
          </w:tcPr>
          <w:p w14:paraId="53DCD6E0" w14:textId="77777777" w:rsidR="00591FE9" w:rsidRPr="00591FE9" w:rsidRDefault="00591FE9" w:rsidP="00591FE9">
            <w:pPr>
              <w:rPr>
                <w:ins w:id="686" w:author="Alotaibi, Raed" w:date="2019-05-20T14:32:00Z"/>
              </w:rPr>
            </w:pPr>
            <w:ins w:id="687" w:author="Alotaibi, Raed" w:date="2019-05-20T14:32:00Z">
              <w:r w:rsidRPr="00591FE9">
                <w:t>Kansas</w:t>
              </w:r>
            </w:ins>
          </w:p>
        </w:tc>
        <w:tc>
          <w:tcPr>
            <w:tcW w:w="619" w:type="pct"/>
            <w:noWrap/>
            <w:hideMark/>
            <w:tcPrChange w:id="688" w:author="Alotaibi, Raed" w:date="2019-05-21T11:37:00Z">
              <w:tcPr>
                <w:tcW w:w="960" w:type="dxa"/>
                <w:noWrap/>
                <w:hideMark/>
              </w:tcPr>
            </w:tcPrChange>
          </w:tcPr>
          <w:p w14:paraId="5A2C410A" w14:textId="77777777" w:rsidR="00591FE9" w:rsidRPr="00591FE9" w:rsidRDefault="00591FE9" w:rsidP="00591FE9">
            <w:pPr>
              <w:rPr>
                <w:ins w:id="689" w:author="Alotaibi, Raed" w:date="2019-05-20T14:32:00Z"/>
              </w:rPr>
            </w:pPr>
            <w:ins w:id="690" w:author="Alotaibi, Raed" w:date="2019-05-20T14:32:00Z">
              <w:r w:rsidRPr="00591FE9">
                <w:t>9.7</w:t>
              </w:r>
            </w:ins>
          </w:p>
        </w:tc>
        <w:tc>
          <w:tcPr>
            <w:tcW w:w="619" w:type="pct"/>
            <w:noWrap/>
            <w:hideMark/>
            <w:tcPrChange w:id="691" w:author="Alotaibi, Raed" w:date="2019-05-21T11:37:00Z">
              <w:tcPr>
                <w:tcW w:w="960" w:type="dxa"/>
                <w:noWrap/>
                <w:hideMark/>
              </w:tcPr>
            </w:tcPrChange>
          </w:tcPr>
          <w:p w14:paraId="6EC80B86" w14:textId="77777777" w:rsidR="00591FE9" w:rsidRPr="00591FE9" w:rsidRDefault="00591FE9" w:rsidP="00591FE9">
            <w:pPr>
              <w:rPr>
                <w:ins w:id="692" w:author="Alotaibi, Raed" w:date="2019-05-20T14:32:00Z"/>
              </w:rPr>
            </w:pPr>
            <w:ins w:id="693" w:author="Alotaibi, Raed" w:date="2019-05-20T14:32:00Z">
              <w:r w:rsidRPr="00591FE9">
                <w:t>4.5</w:t>
              </w:r>
            </w:ins>
          </w:p>
        </w:tc>
        <w:tc>
          <w:tcPr>
            <w:tcW w:w="619" w:type="pct"/>
            <w:noWrap/>
            <w:hideMark/>
            <w:tcPrChange w:id="694" w:author="Alotaibi, Raed" w:date="2019-05-21T11:37:00Z">
              <w:tcPr>
                <w:tcW w:w="960" w:type="dxa"/>
                <w:noWrap/>
                <w:hideMark/>
              </w:tcPr>
            </w:tcPrChange>
          </w:tcPr>
          <w:p w14:paraId="0B6F0D4B" w14:textId="77777777" w:rsidR="00591FE9" w:rsidRPr="00591FE9" w:rsidRDefault="00591FE9" w:rsidP="00591FE9">
            <w:pPr>
              <w:rPr>
                <w:ins w:id="695" w:author="Alotaibi, Raed" w:date="2019-05-20T14:32:00Z"/>
              </w:rPr>
            </w:pPr>
            <w:ins w:id="696" w:author="Alotaibi, Raed" w:date="2019-05-20T14:32:00Z">
              <w:r w:rsidRPr="00591FE9">
                <w:t>6.3</w:t>
              </w:r>
            </w:ins>
          </w:p>
        </w:tc>
        <w:tc>
          <w:tcPr>
            <w:tcW w:w="619" w:type="pct"/>
            <w:noWrap/>
            <w:hideMark/>
            <w:tcPrChange w:id="697" w:author="Alotaibi, Raed" w:date="2019-05-21T11:37:00Z">
              <w:tcPr>
                <w:tcW w:w="960" w:type="dxa"/>
                <w:noWrap/>
                <w:hideMark/>
              </w:tcPr>
            </w:tcPrChange>
          </w:tcPr>
          <w:p w14:paraId="3E5DA23B" w14:textId="77777777" w:rsidR="00591FE9" w:rsidRPr="00591FE9" w:rsidRDefault="00591FE9" w:rsidP="00591FE9">
            <w:pPr>
              <w:rPr>
                <w:ins w:id="698" w:author="Alotaibi, Raed" w:date="2019-05-20T14:32:00Z"/>
              </w:rPr>
            </w:pPr>
            <w:ins w:id="699" w:author="Alotaibi, Raed" w:date="2019-05-20T14:32:00Z">
              <w:r w:rsidRPr="00591FE9">
                <w:t>8.8</w:t>
              </w:r>
            </w:ins>
          </w:p>
        </w:tc>
        <w:tc>
          <w:tcPr>
            <w:tcW w:w="619" w:type="pct"/>
            <w:noWrap/>
            <w:hideMark/>
            <w:tcPrChange w:id="700" w:author="Alotaibi, Raed" w:date="2019-05-21T11:37:00Z">
              <w:tcPr>
                <w:tcW w:w="960" w:type="dxa"/>
                <w:noWrap/>
                <w:hideMark/>
              </w:tcPr>
            </w:tcPrChange>
          </w:tcPr>
          <w:p w14:paraId="29257CD0" w14:textId="77777777" w:rsidR="00591FE9" w:rsidRPr="00591FE9" w:rsidRDefault="00591FE9" w:rsidP="00591FE9">
            <w:pPr>
              <w:rPr>
                <w:ins w:id="701" w:author="Alotaibi, Raed" w:date="2019-05-20T14:32:00Z"/>
              </w:rPr>
            </w:pPr>
            <w:ins w:id="702" w:author="Alotaibi, Raed" w:date="2019-05-20T14:32:00Z">
              <w:r w:rsidRPr="00591FE9">
                <w:t>12.4</w:t>
              </w:r>
            </w:ins>
          </w:p>
        </w:tc>
        <w:tc>
          <w:tcPr>
            <w:tcW w:w="616" w:type="pct"/>
            <w:noWrap/>
            <w:hideMark/>
            <w:tcPrChange w:id="703" w:author="Alotaibi, Raed" w:date="2019-05-21T11:37:00Z">
              <w:tcPr>
                <w:tcW w:w="960" w:type="dxa"/>
                <w:noWrap/>
                <w:hideMark/>
              </w:tcPr>
            </w:tcPrChange>
          </w:tcPr>
          <w:p w14:paraId="1E320710" w14:textId="77777777" w:rsidR="00591FE9" w:rsidRPr="00591FE9" w:rsidRDefault="00591FE9" w:rsidP="00591FE9">
            <w:pPr>
              <w:rPr>
                <w:ins w:id="704" w:author="Alotaibi, Raed" w:date="2019-05-20T14:32:00Z"/>
              </w:rPr>
            </w:pPr>
            <w:ins w:id="705" w:author="Alotaibi, Raed" w:date="2019-05-20T14:32:00Z">
              <w:r w:rsidRPr="00591FE9">
                <w:t>28.7</w:t>
              </w:r>
            </w:ins>
          </w:p>
        </w:tc>
      </w:tr>
      <w:tr w:rsidR="00591FE9" w:rsidRPr="00591FE9" w14:paraId="4A5795AA" w14:textId="77777777" w:rsidTr="00133FD4">
        <w:trPr>
          <w:trHeight w:val="300"/>
          <w:ins w:id="706" w:author="Alotaibi, Raed" w:date="2019-05-20T14:32:00Z"/>
          <w:trPrChange w:id="707" w:author="Alotaibi, Raed" w:date="2019-05-21T11:37:00Z">
            <w:trPr>
              <w:trHeight w:val="300"/>
            </w:trPr>
          </w:trPrChange>
        </w:trPr>
        <w:tc>
          <w:tcPr>
            <w:tcW w:w="1288" w:type="pct"/>
            <w:noWrap/>
            <w:hideMark/>
            <w:tcPrChange w:id="708" w:author="Alotaibi, Raed" w:date="2019-05-21T11:37:00Z">
              <w:tcPr>
                <w:tcW w:w="2000" w:type="dxa"/>
                <w:noWrap/>
                <w:hideMark/>
              </w:tcPr>
            </w:tcPrChange>
          </w:tcPr>
          <w:p w14:paraId="0EE12CD6" w14:textId="77777777" w:rsidR="00591FE9" w:rsidRPr="00591FE9" w:rsidRDefault="00591FE9" w:rsidP="00591FE9">
            <w:pPr>
              <w:rPr>
                <w:ins w:id="709" w:author="Alotaibi, Raed" w:date="2019-05-20T14:32:00Z"/>
              </w:rPr>
            </w:pPr>
            <w:ins w:id="710" w:author="Alotaibi, Raed" w:date="2019-05-20T14:32:00Z">
              <w:r w:rsidRPr="00591FE9">
                <w:t>Kentucky</w:t>
              </w:r>
            </w:ins>
          </w:p>
        </w:tc>
        <w:tc>
          <w:tcPr>
            <w:tcW w:w="619" w:type="pct"/>
            <w:noWrap/>
            <w:hideMark/>
            <w:tcPrChange w:id="711" w:author="Alotaibi, Raed" w:date="2019-05-21T11:37:00Z">
              <w:tcPr>
                <w:tcW w:w="960" w:type="dxa"/>
                <w:noWrap/>
                <w:hideMark/>
              </w:tcPr>
            </w:tcPrChange>
          </w:tcPr>
          <w:p w14:paraId="6F81CEA1" w14:textId="77777777" w:rsidR="00591FE9" w:rsidRPr="00591FE9" w:rsidRDefault="00591FE9" w:rsidP="00591FE9">
            <w:pPr>
              <w:rPr>
                <w:ins w:id="712" w:author="Alotaibi, Raed" w:date="2019-05-20T14:32:00Z"/>
              </w:rPr>
            </w:pPr>
            <w:ins w:id="713" w:author="Alotaibi, Raed" w:date="2019-05-20T14:32:00Z">
              <w:r w:rsidRPr="00591FE9">
                <w:t>12.4</w:t>
              </w:r>
            </w:ins>
          </w:p>
        </w:tc>
        <w:tc>
          <w:tcPr>
            <w:tcW w:w="619" w:type="pct"/>
            <w:noWrap/>
            <w:hideMark/>
            <w:tcPrChange w:id="714" w:author="Alotaibi, Raed" w:date="2019-05-21T11:37:00Z">
              <w:tcPr>
                <w:tcW w:w="960" w:type="dxa"/>
                <w:noWrap/>
                <w:hideMark/>
              </w:tcPr>
            </w:tcPrChange>
          </w:tcPr>
          <w:p w14:paraId="61E0EA3B" w14:textId="77777777" w:rsidR="00591FE9" w:rsidRPr="00591FE9" w:rsidRDefault="00591FE9" w:rsidP="00591FE9">
            <w:pPr>
              <w:rPr>
                <w:ins w:id="715" w:author="Alotaibi, Raed" w:date="2019-05-20T14:32:00Z"/>
              </w:rPr>
            </w:pPr>
            <w:ins w:id="716" w:author="Alotaibi, Raed" w:date="2019-05-20T14:32:00Z">
              <w:r w:rsidRPr="00591FE9">
                <w:t>6.1</w:t>
              </w:r>
            </w:ins>
          </w:p>
        </w:tc>
        <w:tc>
          <w:tcPr>
            <w:tcW w:w="619" w:type="pct"/>
            <w:noWrap/>
            <w:hideMark/>
            <w:tcPrChange w:id="717" w:author="Alotaibi, Raed" w:date="2019-05-21T11:37:00Z">
              <w:tcPr>
                <w:tcW w:w="960" w:type="dxa"/>
                <w:noWrap/>
                <w:hideMark/>
              </w:tcPr>
            </w:tcPrChange>
          </w:tcPr>
          <w:p w14:paraId="0C86D37F" w14:textId="77777777" w:rsidR="00591FE9" w:rsidRPr="00591FE9" w:rsidRDefault="00591FE9" w:rsidP="00591FE9">
            <w:pPr>
              <w:rPr>
                <w:ins w:id="718" w:author="Alotaibi, Raed" w:date="2019-05-20T14:32:00Z"/>
              </w:rPr>
            </w:pPr>
            <w:ins w:id="719" w:author="Alotaibi, Raed" w:date="2019-05-20T14:32:00Z">
              <w:r w:rsidRPr="00591FE9">
                <w:t>8.9</w:t>
              </w:r>
            </w:ins>
          </w:p>
        </w:tc>
        <w:tc>
          <w:tcPr>
            <w:tcW w:w="619" w:type="pct"/>
            <w:noWrap/>
            <w:hideMark/>
            <w:tcPrChange w:id="720" w:author="Alotaibi, Raed" w:date="2019-05-21T11:37:00Z">
              <w:tcPr>
                <w:tcW w:w="960" w:type="dxa"/>
                <w:noWrap/>
                <w:hideMark/>
              </w:tcPr>
            </w:tcPrChange>
          </w:tcPr>
          <w:p w14:paraId="2B6C5E7E" w14:textId="77777777" w:rsidR="00591FE9" w:rsidRPr="00591FE9" w:rsidRDefault="00591FE9" w:rsidP="00591FE9">
            <w:pPr>
              <w:rPr>
                <w:ins w:id="721" w:author="Alotaibi, Raed" w:date="2019-05-20T14:32:00Z"/>
              </w:rPr>
            </w:pPr>
            <w:ins w:id="722" w:author="Alotaibi, Raed" w:date="2019-05-20T14:32:00Z">
              <w:r w:rsidRPr="00591FE9">
                <w:t>10.8</w:t>
              </w:r>
            </w:ins>
          </w:p>
        </w:tc>
        <w:tc>
          <w:tcPr>
            <w:tcW w:w="619" w:type="pct"/>
            <w:noWrap/>
            <w:hideMark/>
            <w:tcPrChange w:id="723" w:author="Alotaibi, Raed" w:date="2019-05-21T11:37:00Z">
              <w:tcPr>
                <w:tcW w:w="960" w:type="dxa"/>
                <w:noWrap/>
                <w:hideMark/>
              </w:tcPr>
            </w:tcPrChange>
          </w:tcPr>
          <w:p w14:paraId="7771D9D1" w14:textId="77777777" w:rsidR="00591FE9" w:rsidRPr="00591FE9" w:rsidRDefault="00591FE9" w:rsidP="00591FE9">
            <w:pPr>
              <w:rPr>
                <w:ins w:id="724" w:author="Alotaibi, Raed" w:date="2019-05-20T14:32:00Z"/>
              </w:rPr>
            </w:pPr>
            <w:ins w:id="725" w:author="Alotaibi, Raed" w:date="2019-05-20T14:32:00Z">
              <w:r w:rsidRPr="00591FE9">
                <w:t>14.8</w:t>
              </w:r>
            </w:ins>
          </w:p>
        </w:tc>
        <w:tc>
          <w:tcPr>
            <w:tcW w:w="616" w:type="pct"/>
            <w:noWrap/>
            <w:hideMark/>
            <w:tcPrChange w:id="726" w:author="Alotaibi, Raed" w:date="2019-05-21T11:37:00Z">
              <w:tcPr>
                <w:tcW w:w="960" w:type="dxa"/>
                <w:noWrap/>
                <w:hideMark/>
              </w:tcPr>
            </w:tcPrChange>
          </w:tcPr>
          <w:p w14:paraId="65BE2328" w14:textId="77777777" w:rsidR="00591FE9" w:rsidRPr="00591FE9" w:rsidRDefault="00591FE9" w:rsidP="00591FE9">
            <w:pPr>
              <w:rPr>
                <w:ins w:id="727" w:author="Alotaibi, Raed" w:date="2019-05-20T14:32:00Z"/>
              </w:rPr>
            </w:pPr>
            <w:ins w:id="728" w:author="Alotaibi, Raed" w:date="2019-05-20T14:32:00Z">
              <w:r w:rsidRPr="00591FE9">
                <w:t>33.3</w:t>
              </w:r>
            </w:ins>
          </w:p>
        </w:tc>
      </w:tr>
      <w:tr w:rsidR="00591FE9" w:rsidRPr="00591FE9" w14:paraId="67967E30" w14:textId="77777777" w:rsidTr="00133FD4">
        <w:trPr>
          <w:trHeight w:val="300"/>
          <w:ins w:id="729" w:author="Alotaibi, Raed" w:date="2019-05-20T14:32:00Z"/>
          <w:trPrChange w:id="730" w:author="Alotaibi, Raed" w:date="2019-05-21T11:37:00Z">
            <w:trPr>
              <w:trHeight w:val="300"/>
            </w:trPr>
          </w:trPrChange>
        </w:trPr>
        <w:tc>
          <w:tcPr>
            <w:tcW w:w="1288" w:type="pct"/>
            <w:noWrap/>
            <w:hideMark/>
            <w:tcPrChange w:id="731" w:author="Alotaibi, Raed" w:date="2019-05-21T11:37:00Z">
              <w:tcPr>
                <w:tcW w:w="2000" w:type="dxa"/>
                <w:noWrap/>
                <w:hideMark/>
              </w:tcPr>
            </w:tcPrChange>
          </w:tcPr>
          <w:p w14:paraId="1D157653" w14:textId="77777777" w:rsidR="00591FE9" w:rsidRPr="00591FE9" w:rsidRDefault="00591FE9" w:rsidP="00591FE9">
            <w:pPr>
              <w:rPr>
                <w:ins w:id="732" w:author="Alotaibi, Raed" w:date="2019-05-20T14:32:00Z"/>
              </w:rPr>
            </w:pPr>
            <w:ins w:id="733" w:author="Alotaibi, Raed" w:date="2019-05-20T14:32:00Z">
              <w:r w:rsidRPr="00591FE9">
                <w:t>Louisiana</w:t>
              </w:r>
            </w:ins>
          </w:p>
        </w:tc>
        <w:tc>
          <w:tcPr>
            <w:tcW w:w="619" w:type="pct"/>
            <w:noWrap/>
            <w:hideMark/>
            <w:tcPrChange w:id="734" w:author="Alotaibi, Raed" w:date="2019-05-21T11:37:00Z">
              <w:tcPr>
                <w:tcW w:w="960" w:type="dxa"/>
                <w:noWrap/>
                <w:hideMark/>
              </w:tcPr>
            </w:tcPrChange>
          </w:tcPr>
          <w:p w14:paraId="5B690047" w14:textId="77777777" w:rsidR="00591FE9" w:rsidRPr="00591FE9" w:rsidRDefault="00591FE9" w:rsidP="00591FE9">
            <w:pPr>
              <w:rPr>
                <w:ins w:id="735" w:author="Alotaibi, Raed" w:date="2019-05-20T14:32:00Z"/>
              </w:rPr>
            </w:pPr>
            <w:ins w:id="736" w:author="Alotaibi, Raed" w:date="2019-05-20T14:32:00Z">
              <w:r w:rsidRPr="00591FE9">
                <w:t>9.6</w:t>
              </w:r>
            </w:ins>
          </w:p>
        </w:tc>
        <w:tc>
          <w:tcPr>
            <w:tcW w:w="619" w:type="pct"/>
            <w:noWrap/>
            <w:hideMark/>
            <w:tcPrChange w:id="737" w:author="Alotaibi, Raed" w:date="2019-05-21T11:37:00Z">
              <w:tcPr>
                <w:tcW w:w="960" w:type="dxa"/>
                <w:noWrap/>
                <w:hideMark/>
              </w:tcPr>
            </w:tcPrChange>
          </w:tcPr>
          <w:p w14:paraId="663C917C" w14:textId="77777777" w:rsidR="00591FE9" w:rsidRPr="00591FE9" w:rsidRDefault="00591FE9" w:rsidP="00591FE9">
            <w:pPr>
              <w:rPr>
                <w:ins w:id="738" w:author="Alotaibi, Raed" w:date="2019-05-20T14:32:00Z"/>
              </w:rPr>
            </w:pPr>
            <w:ins w:id="739" w:author="Alotaibi, Raed" w:date="2019-05-20T14:32:00Z">
              <w:r w:rsidRPr="00591FE9">
                <w:t>3.0</w:t>
              </w:r>
            </w:ins>
          </w:p>
        </w:tc>
        <w:tc>
          <w:tcPr>
            <w:tcW w:w="619" w:type="pct"/>
            <w:noWrap/>
            <w:hideMark/>
            <w:tcPrChange w:id="740" w:author="Alotaibi, Raed" w:date="2019-05-21T11:37:00Z">
              <w:tcPr>
                <w:tcW w:w="960" w:type="dxa"/>
                <w:noWrap/>
                <w:hideMark/>
              </w:tcPr>
            </w:tcPrChange>
          </w:tcPr>
          <w:p w14:paraId="3CA63F41" w14:textId="77777777" w:rsidR="00591FE9" w:rsidRPr="00591FE9" w:rsidRDefault="00591FE9" w:rsidP="00591FE9">
            <w:pPr>
              <w:rPr>
                <w:ins w:id="741" w:author="Alotaibi, Raed" w:date="2019-05-20T14:32:00Z"/>
              </w:rPr>
            </w:pPr>
            <w:ins w:id="742" w:author="Alotaibi, Raed" w:date="2019-05-20T14:32:00Z">
              <w:r w:rsidRPr="00591FE9">
                <w:t>5.3</w:t>
              </w:r>
            </w:ins>
          </w:p>
        </w:tc>
        <w:tc>
          <w:tcPr>
            <w:tcW w:w="619" w:type="pct"/>
            <w:noWrap/>
            <w:hideMark/>
            <w:tcPrChange w:id="743" w:author="Alotaibi, Raed" w:date="2019-05-21T11:37:00Z">
              <w:tcPr>
                <w:tcW w:w="960" w:type="dxa"/>
                <w:noWrap/>
                <w:hideMark/>
              </w:tcPr>
            </w:tcPrChange>
          </w:tcPr>
          <w:p w14:paraId="50D56818" w14:textId="77777777" w:rsidR="00591FE9" w:rsidRPr="00591FE9" w:rsidRDefault="00591FE9" w:rsidP="00591FE9">
            <w:pPr>
              <w:rPr>
                <w:ins w:id="744" w:author="Alotaibi, Raed" w:date="2019-05-20T14:32:00Z"/>
              </w:rPr>
            </w:pPr>
            <w:ins w:id="745" w:author="Alotaibi, Raed" w:date="2019-05-20T14:32:00Z">
              <w:r w:rsidRPr="00591FE9">
                <w:t>8.0</w:t>
              </w:r>
            </w:ins>
          </w:p>
        </w:tc>
        <w:tc>
          <w:tcPr>
            <w:tcW w:w="619" w:type="pct"/>
            <w:noWrap/>
            <w:hideMark/>
            <w:tcPrChange w:id="746" w:author="Alotaibi, Raed" w:date="2019-05-21T11:37:00Z">
              <w:tcPr>
                <w:tcW w:w="960" w:type="dxa"/>
                <w:noWrap/>
                <w:hideMark/>
              </w:tcPr>
            </w:tcPrChange>
          </w:tcPr>
          <w:p w14:paraId="26074580" w14:textId="77777777" w:rsidR="00591FE9" w:rsidRPr="00591FE9" w:rsidRDefault="00591FE9" w:rsidP="00591FE9">
            <w:pPr>
              <w:rPr>
                <w:ins w:id="747" w:author="Alotaibi, Raed" w:date="2019-05-20T14:32:00Z"/>
              </w:rPr>
            </w:pPr>
            <w:ins w:id="748" w:author="Alotaibi, Raed" w:date="2019-05-20T14:32:00Z">
              <w:r w:rsidRPr="00591FE9">
                <w:t>12.6</w:t>
              </w:r>
            </w:ins>
          </w:p>
        </w:tc>
        <w:tc>
          <w:tcPr>
            <w:tcW w:w="616" w:type="pct"/>
            <w:noWrap/>
            <w:hideMark/>
            <w:tcPrChange w:id="749" w:author="Alotaibi, Raed" w:date="2019-05-21T11:37:00Z">
              <w:tcPr>
                <w:tcW w:w="960" w:type="dxa"/>
                <w:noWrap/>
                <w:hideMark/>
              </w:tcPr>
            </w:tcPrChange>
          </w:tcPr>
          <w:p w14:paraId="0001FEBE" w14:textId="77777777" w:rsidR="00591FE9" w:rsidRPr="00591FE9" w:rsidRDefault="00591FE9" w:rsidP="00591FE9">
            <w:pPr>
              <w:rPr>
                <w:ins w:id="750" w:author="Alotaibi, Raed" w:date="2019-05-20T14:32:00Z"/>
              </w:rPr>
            </w:pPr>
            <w:ins w:id="751" w:author="Alotaibi, Raed" w:date="2019-05-20T14:32:00Z">
              <w:r w:rsidRPr="00591FE9">
                <w:t>31.4</w:t>
              </w:r>
            </w:ins>
          </w:p>
        </w:tc>
      </w:tr>
      <w:tr w:rsidR="00591FE9" w:rsidRPr="00591FE9" w14:paraId="1D5FABF6" w14:textId="77777777" w:rsidTr="00133FD4">
        <w:trPr>
          <w:trHeight w:val="300"/>
          <w:ins w:id="752" w:author="Alotaibi, Raed" w:date="2019-05-20T14:32:00Z"/>
          <w:trPrChange w:id="753" w:author="Alotaibi, Raed" w:date="2019-05-21T11:37:00Z">
            <w:trPr>
              <w:trHeight w:val="300"/>
            </w:trPr>
          </w:trPrChange>
        </w:trPr>
        <w:tc>
          <w:tcPr>
            <w:tcW w:w="1288" w:type="pct"/>
            <w:noWrap/>
            <w:hideMark/>
            <w:tcPrChange w:id="754" w:author="Alotaibi, Raed" w:date="2019-05-21T11:37:00Z">
              <w:tcPr>
                <w:tcW w:w="2000" w:type="dxa"/>
                <w:noWrap/>
                <w:hideMark/>
              </w:tcPr>
            </w:tcPrChange>
          </w:tcPr>
          <w:p w14:paraId="1373D600" w14:textId="77777777" w:rsidR="00591FE9" w:rsidRPr="00591FE9" w:rsidRDefault="00591FE9" w:rsidP="00591FE9">
            <w:pPr>
              <w:rPr>
                <w:ins w:id="755" w:author="Alotaibi, Raed" w:date="2019-05-20T14:32:00Z"/>
              </w:rPr>
            </w:pPr>
            <w:ins w:id="756" w:author="Alotaibi, Raed" w:date="2019-05-20T14:32:00Z">
              <w:r w:rsidRPr="00591FE9">
                <w:t>Maine</w:t>
              </w:r>
            </w:ins>
          </w:p>
        </w:tc>
        <w:tc>
          <w:tcPr>
            <w:tcW w:w="619" w:type="pct"/>
            <w:noWrap/>
            <w:hideMark/>
            <w:tcPrChange w:id="757" w:author="Alotaibi, Raed" w:date="2019-05-21T11:37:00Z">
              <w:tcPr>
                <w:tcW w:w="960" w:type="dxa"/>
                <w:noWrap/>
                <w:hideMark/>
              </w:tcPr>
            </w:tcPrChange>
          </w:tcPr>
          <w:p w14:paraId="5DE5882D" w14:textId="77777777" w:rsidR="00591FE9" w:rsidRPr="00591FE9" w:rsidRDefault="00591FE9" w:rsidP="00591FE9">
            <w:pPr>
              <w:rPr>
                <w:ins w:id="758" w:author="Alotaibi, Raed" w:date="2019-05-20T14:32:00Z"/>
              </w:rPr>
            </w:pPr>
            <w:ins w:id="759" w:author="Alotaibi, Raed" w:date="2019-05-20T14:32:00Z">
              <w:r w:rsidRPr="00591FE9">
                <w:t>6.3</w:t>
              </w:r>
            </w:ins>
          </w:p>
        </w:tc>
        <w:tc>
          <w:tcPr>
            <w:tcW w:w="619" w:type="pct"/>
            <w:noWrap/>
            <w:hideMark/>
            <w:tcPrChange w:id="760" w:author="Alotaibi, Raed" w:date="2019-05-21T11:37:00Z">
              <w:tcPr>
                <w:tcW w:w="960" w:type="dxa"/>
                <w:noWrap/>
                <w:hideMark/>
              </w:tcPr>
            </w:tcPrChange>
          </w:tcPr>
          <w:p w14:paraId="49A61FCE" w14:textId="77777777" w:rsidR="00591FE9" w:rsidRPr="00591FE9" w:rsidRDefault="00591FE9" w:rsidP="00591FE9">
            <w:pPr>
              <w:rPr>
                <w:ins w:id="761" w:author="Alotaibi, Raed" w:date="2019-05-20T14:32:00Z"/>
              </w:rPr>
            </w:pPr>
            <w:ins w:id="762" w:author="Alotaibi, Raed" w:date="2019-05-20T14:32:00Z">
              <w:r w:rsidRPr="00591FE9">
                <w:t>2.0</w:t>
              </w:r>
            </w:ins>
          </w:p>
        </w:tc>
        <w:tc>
          <w:tcPr>
            <w:tcW w:w="619" w:type="pct"/>
            <w:noWrap/>
            <w:hideMark/>
            <w:tcPrChange w:id="763" w:author="Alotaibi, Raed" w:date="2019-05-21T11:37:00Z">
              <w:tcPr>
                <w:tcW w:w="960" w:type="dxa"/>
                <w:noWrap/>
                <w:hideMark/>
              </w:tcPr>
            </w:tcPrChange>
          </w:tcPr>
          <w:p w14:paraId="051F0C8A" w14:textId="77777777" w:rsidR="00591FE9" w:rsidRPr="00591FE9" w:rsidRDefault="00591FE9" w:rsidP="00591FE9">
            <w:pPr>
              <w:rPr>
                <w:ins w:id="764" w:author="Alotaibi, Raed" w:date="2019-05-20T14:32:00Z"/>
              </w:rPr>
            </w:pPr>
            <w:ins w:id="765" w:author="Alotaibi, Raed" w:date="2019-05-20T14:32:00Z">
              <w:r w:rsidRPr="00591FE9">
                <w:t>4.4</w:t>
              </w:r>
            </w:ins>
          </w:p>
        </w:tc>
        <w:tc>
          <w:tcPr>
            <w:tcW w:w="619" w:type="pct"/>
            <w:noWrap/>
            <w:hideMark/>
            <w:tcPrChange w:id="766" w:author="Alotaibi, Raed" w:date="2019-05-21T11:37:00Z">
              <w:tcPr>
                <w:tcW w:w="960" w:type="dxa"/>
                <w:noWrap/>
                <w:hideMark/>
              </w:tcPr>
            </w:tcPrChange>
          </w:tcPr>
          <w:p w14:paraId="1330B06D" w14:textId="77777777" w:rsidR="00591FE9" w:rsidRPr="00591FE9" w:rsidRDefault="00591FE9" w:rsidP="00591FE9">
            <w:pPr>
              <w:rPr>
                <w:ins w:id="767" w:author="Alotaibi, Raed" w:date="2019-05-20T14:32:00Z"/>
              </w:rPr>
            </w:pPr>
            <w:ins w:id="768" w:author="Alotaibi, Raed" w:date="2019-05-20T14:32:00Z">
              <w:r w:rsidRPr="00591FE9">
                <w:t>5.8</w:t>
              </w:r>
            </w:ins>
          </w:p>
        </w:tc>
        <w:tc>
          <w:tcPr>
            <w:tcW w:w="619" w:type="pct"/>
            <w:noWrap/>
            <w:hideMark/>
            <w:tcPrChange w:id="769" w:author="Alotaibi, Raed" w:date="2019-05-21T11:37:00Z">
              <w:tcPr>
                <w:tcW w:w="960" w:type="dxa"/>
                <w:noWrap/>
                <w:hideMark/>
              </w:tcPr>
            </w:tcPrChange>
          </w:tcPr>
          <w:p w14:paraId="4DECF21B" w14:textId="77777777" w:rsidR="00591FE9" w:rsidRPr="00591FE9" w:rsidRDefault="00591FE9" w:rsidP="00591FE9">
            <w:pPr>
              <w:rPr>
                <w:ins w:id="770" w:author="Alotaibi, Raed" w:date="2019-05-20T14:32:00Z"/>
              </w:rPr>
            </w:pPr>
            <w:ins w:id="771" w:author="Alotaibi, Raed" w:date="2019-05-20T14:32:00Z">
              <w:r w:rsidRPr="00591FE9">
                <w:t>7.5</w:t>
              </w:r>
            </w:ins>
          </w:p>
        </w:tc>
        <w:tc>
          <w:tcPr>
            <w:tcW w:w="616" w:type="pct"/>
            <w:noWrap/>
            <w:hideMark/>
            <w:tcPrChange w:id="772" w:author="Alotaibi, Raed" w:date="2019-05-21T11:37:00Z">
              <w:tcPr>
                <w:tcW w:w="960" w:type="dxa"/>
                <w:noWrap/>
                <w:hideMark/>
              </w:tcPr>
            </w:tcPrChange>
          </w:tcPr>
          <w:p w14:paraId="1610CB9B" w14:textId="77777777" w:rsidR="00591FE9" w:rsidRPr="00591FE9" w:rsidRDefault="00591FE9" w:rsidP="00591FE9">
            <w:pPr>
              <w:rPr>
                <w:ins w:id="773" w:author="Alotaibi, Raed" w:date="2019-05-20T14:32:00Z"/>
              </w:rPr>
            </w:pPr>
            <w:ins w:id="774" w:author="Alotaibi, Raed" w:date="2019-05-20T14:32:00Z">
              <w:r w:rsidRPr="00591FE9">
                <w:t>18.7</w:t>
              </w:r>
            </w:ins>
          </w:p>
        </w:tc>
      </w:tr>
      <w:tr w:rsidR="00591FE9" w:rsidRPr="00591FE9" w14:paraId="0EAFACF3" w14:textId="77777777" w:rsidTr="00133FD4">
        <w:trPr>
          <w:trHeight w:val="300"/>
          <w:ins w:id="775" w:author="Alotaibi, Raed" w:date="2019-05-20T14:32:00Z"/>
          <w:trPrChange w:id="776" w:author="Alotaibi, Raed" w:date="2019-05-21T11:37:00Z">
            <w:trPr>
              <w:trHeight w:val="300"/>
            </w:trPr>
          </w:trPrChange>
        </w:trPr>
        <w:tc>
          <w:tcPr>
            <w:tcW w:w="1288" w:type="pct"/>
            <w:noWrap/>
            <w:hideMark/>
            <w:tcPrChange w:id="777" w:author="Alotaibi, Raed" w:date="2019-05-21T11:37:00Z">
              <w:tcPr>
                <w:tcW w:w="2000" w:type="dxa"/>
                <w:noWrap/>
                <w:hideMark/>
              </w:tcPr>
            </w:tcPrChange>
          </w:tcPr>
          <w:p w14:paraId="7A54CE1C" w14:textId="77777777" w:rsidR="00591FE9" w:rsidRPr="00591FE9" w:rsidRDefault="00591FE9" w:rsidP="00591FE9">
            <w:pPr>
              <w:rPr>
                <w:ins w:id="778" w:author="Alotaibi, Raed" w:date="2019-05-20T14:32:00Z"/>
              </w:rPr>
            </w:pPr>
            <w:ins w:id="779" w:author="Alotaibi, Raed" w:date="2019-05-20T14:32:00Z">
              <w:r w:rsidRPr="00591FE9">
                <w:t>Maryland</w:t>
              </w:r>
            </w:ins>
          </w:p>
        </w:tc>
        <w:tc>
          <w:tcPr>
            <w:tcW w:w="619" w:type="pct"/>
            <w:noWrap/>
            <w:hideMark/>
            <w:tcPrChange w:id="780" w:author="Alotaibi, Raed" w:date="2019-05-21T11:37:00Z">
              <w:tcPr>
                <w:tcW w:w="960" w:type="dxa"/>
                <w:noWrap/>
                <w:hideMark/>
              </w:tcPr>
            </w:tcPrChange>
          </w:tcPr>
          <w:p w14:paraId="22740EE5" w14:textId="77777777" w:rsidR="00591FE9" w:rsidRPr="00591FE9" w:rsidRDefault="00591FE9" w:rsidP="00591FE9">
            <w:pPr>
              <w:rPr>
                <w:ins w:id="781" w:author="Alotaibi, Raed" w:date="2019-05-20T14:32:00Z"/>
              </w:rPr>
            </w:pPr>
            <w:ins w:id="782" w:author="Alotaibi, Raed" w:date="2019-05-20T14:32:00Z">
              <w:r w:rsidRPr="00591FE9">
                <w:t>16.1</w:t>
              </w:r>
            </w:ins>
          </w:p>
        </w:tc>
        <w:tc>
          <w:tcPr>
            <w:tcW w:w="619" w:type="pct"/>
            <w:noWrap/>
            <w:hideMark/>
            <w:tcPrChange w:id="783" w:author="Alotaibi, Raed" w:date="2019-05-21T11:37:00Z">
              <w:tcPr>
                <w:tcW w:w="960" w:type="dxa"/>
                <w:noWrap/>
                <w:hideMark/>
              </w:tcPr>
            </w:tcPrChange>
          </w:tcPr>
          <w:p w14:paraId="596C3172" w14:textId="77777777" w:rsidR="00591FE9" w:rsidRPr="00591FE9" w:rsidRDefault="00591FE9" w:rsidP="00591FE9">
            <w:pPr>
              <w:rPr>
                <w:ins w:id="784" w:author="Alotaibi, Raed" w:date="2019-05-20T14:32:00Z"/>
              </w:rPr>
            </w:pPr>
            <w:ins w:id="785" w:author="Alotaibi, Raed" w:date="2019-05-20T14:32:00Z">
              <w:r w:rsidRPr="00591FE9">
                <w:t>5.9</w:t>
              </w:r>
            </w:ins>
          </w:p>
        </w:tc>
        <w:tc>
          <w:tcPr>
            <w:tcW w:w="619" w:type="pct"/>
            <w:noWrap/>
            <w:hideMark/>
            <w:tcPrChange w:id="786" w:author="Alotaibi, Raed" w:date="2019-05-21T11:37:00Z">
              <w:tcPr>
                <w:tcW w:w="960" w:type="dxa"/>
                <w:noWrap/>
                <w:hideMark/>
              </w:tcPr>
            </w:tcPrChange>
          </w:tcPr>
          <w:p w14:paraId="26B1BC7B" w14:textId="77777777" w:rsidR="00591FE9" w:rsidRPr="00591FE9" w:rsidRDefault="00591FE9" w:rsidP="00591FE9">
            <w:pPr>
              <w:rPr>
                <w:ins w:id="787" w:author="Alotaibi, Raed" w:date="2019-05-20T14:32:00Z"/>
              </w:rPr>
            </w:pPr>
            <w:ins w:id="788" w:author="Alotaibi, Raed" w:date="2019-05-20T14:32:00Z">
              <w:r w:rsidRPr="00591FE9">
                <w:t>11.8</w:t>
              </w:r>
            </w:ins>
          </w:p>
        </w:tc>
        <w:tc>
          <w:tcPr>
            <w:tcW w:w="619" w:type="pct"/>
            <w:noWrap/>
            <w:hideMark/>
            <w:tcPrChange w:id="789" w:author="Alotaibi, Raed" w:date="2019-05-21T11:37:00Z">
              <w:tcPr>
                <w:tcW w:w="960" w:type="dxa"/>
                <w:noWrap/>
                <w:hideMark/>
              </w:tcPr>
            </w:tcPrChange>
          </w:tcPr>
          <w:p w14:paraId="0B987AE7" w14:textId="77777777" w:rsidR="00591FE9" w:rsidRPr="00591FE9" w:rsidRDefault="00591FE9" w:rsidP="00591FE9">
            <w:pPr>
              <w:rPr>
                <w:ins w:id="790" w:author="Alotaibi, Raed" w:date="2019-05-20T14:32:00Z"/>
              </w:rPr>
            </w:pPr>
            <w:ins w:id="791" w:author="Alotaibi, Raed" w:date="2019-05-20T14:32:00Z">
              <w:r w:rsidRPr="00591FE9">
                <w:t>15.3</w:t>
              </w:r>
            </w:ins>
          </w:p>
        </w:tc>
        <w:tc>
          <w:tcPr>
            <w:tcW w:w="619" w:type="pct"/>
            <w:noWrap/>
            <w:hideMark/>
            <w:tcPrChange w:id="792" w:author="Alotaibi, Raed" w:date="2019-05-21T11:37:00Z">
              <w:tcPr>
                <w:tcW w:w="960" w:type="dxa"/>
                <w:noWrap/>
                <w:hideMark/>
              </w:tcPr>
            </w:tcPrChange>
          </w:tcPr>
          <w:p w14:paraId="73AF9694" w14:textId="77777777" w:rsidR="00591FE9" w:rsidRPr="00591FE9" w:rsidRDefault="00591FE9" w:rsidP="00591FE9">
            <w:pPr>
              <w:rPr>
                <w:ins w:id="793" w:author="Alotaibi, Raed" w:date="2019-05-20T14:32:00Z"/>
              </w:rPr>
            </w:pPr>
            <w:ins w:id="794" w:author="Alotaibi, Raed" w:date="2019-05-20T14:32:00Z">
              <w:r w:rsidRPr="00591FE9">
                <w:t>20.8</w:t>
              </w:r>
            </w:ins>
          </w:p>
        </w:tc>
        <w:tc>
          <w:tcPr>
            <w:tcW w:w="616" w:type="pct"/>
            <w:noWrap/>
            <w:hideMark/>
            <w:tcPrChange w:id="795" w:author="Alotaibi, Raed" w:date="2019-05-21T11:37:00Z">
              <w:tcPr>
                <w:tcW w:w="960" w:type="dxa"/>
                <w:noWrap/>
                <w:hideMark/>
              </w:tcPr>
            </w:tcPrChange>
          </w:tcPr>
          <w:p w14:paraId="3230A17B" w14:textId="77777777" w:rsidR="00591FE9" w:rsidRPr="00591FE9" w:rsidRDefault="00591FE9" w:rsidP="00591FE9">
            <w:pPr>
              <w:rPr>
                <w:ins w:id="796" w:author="Alotaibi, Raed" w:date="2019-05-20T14:32:00Z"/>
              </w:rPr>
            </w:pPr>
            <w:ins w:id="797" w:author="Alotaibi, Raed" w:date="2019-05-20T14:32:00Z">
              <w:r w:rsidRPr="00591FE9">
                <w:t>34.0</w:t>
              </w:r>
            </w:ins>
          </w:p>
        </w:tc>
      </w:tr>
      <w:tr w:rsidR="00591FE9" w:rsidRPr="00591FE9" w14:paraId="27CEA003" w14:textId="77777777" w:rsidTr="00133FD4">
        <w:trPr>
          <w:trHeight w:val="300"/>
          <w:ins w:id="798" w:author="Alotaibi, Raed" w:date="2019-05-20T14:32:00Z"/>
          <w:trPrChange w:id="799" w:author="Alotaibi, Raed" w:date="2019-05-21T11:37:00Z">
            <w:trPr>
              <w:trHeight w:val="300"/>
            </w:trPr>
          </w:trPrChange>
        </w:trPr>
        <w:tc>
          <w:tcPr>
            <w:tcW w:w="1288" w:type="pct"/>
            <w:noWrap/>
            <w:hideMark/>
            <w:tcPrChange w:id="800" w:author="Alotaibi, Raed" w:date="2019-05-21T11:37:00Z">
              <w:tcPr>
                <w:tcW w:w="2000" w:type="dxa"/>
                <w:noWrap/>
                <w:hideMark/>
              </w:tcPr>
            </w:tcPrChange>
          </w:tcPr>
          <w:p w14:paraId="048AA1C6" w14:textId="77777777" w:rsidR="00591FE9" w:rsidRPr="00591FE9" w:rsidRDefault="00591FE9" w:rsidP="00591FE9">
            <w:pPr>
              <w:rPr>
                <w:ins w:id="801" w:author="Alotaibi, Raed" w:date="2019-05-20T14:32:00Z"/>
              </w:rPr>
            </w:pPr>
            <w:ins w:id="802" w:author="Alotaibi, Raed" w:date="2019-05-20T14:32:00Z">
              <w:r w:rsidRPr="00591FE9">
                <w:t>Massachusetts</w:t>
              </w:r>
            </w:ins>
          </w:p>
        </w:tc>
        <w:tc>
          <w:tcPr>
            <w:tcW w:w="619" w:type="pct"/>
            <w:noWrap/>
            <w:hideMark/>
            <w:tcPrChange w:id="803" w:author="Alotaibi, Raed" w:date="2019-05-21T11:37:00Z">
              <w:tcPr>
                <w:tcW w:w="960" w:type="dxa"/>
                <w:noWrap/>
                <w:hideMark/>
              </w:tcPr>
            </w:tcPrChange>
          </w:tcPr>
          <w:p w14:paraId="556CE4F2" w14:textId="77777777" w:rsidR="00591FE9" w:rsidRPr="00591FE9" w:rsidRDefault="00591FE9" w:rsidP="00591FE9">
            <w:pPr>
              <w:rPr>
                <w:ins w:id="804" w:author="Alotaibi, Raed" w:date="2019-05-20T14:32:00Z"/>
              </w:rPr>
            </w:pPr>
            <w:ins w:id="805" w:author="Alotaibi, Raed" w:date="2019-05-20T14:32:00Z">
              <w:r w:rsidRPr="00591FE9">
                <w:t>14.1</w:t>
              </w:r>
            </w:ins>
          </w:p>
        </w:tc>
        <w:tc>
          <w:tcPr>
            <w:tcW w:w="619" w:type="pct"/>
            <w:noWrap/>
            <w:hideMark/>
            <w:tcPrChange w:id="806" w:author="Alotaibi, Raed" w:date="2019-05-21T11:37:00Z">
              <w:tcPr>
                <w:tcW w:w="960" w:type="dxa"/>
                <w:noWrap/>
                <w:hideMark/>
              </w:tcPr>
            </w:tcPrChange>
          </w:tcPr>
          <w:p w14:paraId="4D9804B6" w14:textId="77777777" w:rsidR="00591FE9" w:rsidRPr="00591FE9" w:rsidRDefault="00591FE9" w:rsidP="00591FE9">
            <w:pPr>
              <w:rPr>
                <w:ins w:id="807" w:author="Alotaibi, Raed" w:date="2019-05-20T14:32:00Z"/>
              </w:rPr>
            </w:pPr>
            <w:ins w:id="808" w:author="Alotaibi, Raed" w:date="2019-05-20T14:32:00Z">
              <w:r w:rsidRPr="00591FE9">
                <w:t>3.7</w:t>
              </w:r>
            </w:ins>
          </w:p>
        </w:tc>
        <w:tc>
          <w:tcPr>
            <w:tcW w:w="619" w:type="pct"/>
            <w:noWrap/>
            <w:hideMark/>
            <w:tcPrChange w:id="809" w:author="Alotaibi, Raed" w:date="2019-05-21T11:37:00Z">
              <w:tcPr>
                <w:tcW w:w="960" w:type="dxa"/>
                <w:noWrap/>
                <w:hideMark/>
              </w:tcPr>
            </w:tcPrChange>
          </w:tcPr>
          <w:p w14:paraId="5BF98A10" w14:textId="77777777" w:rsidR="00591FE9" w:rsidRPr="00591FE9" w:rsidRDefault="00591FE9" w:rsidP="00591FE9">
            <w:pPr>
              <w:rPr>
                <w:ins w:id="810" w:author="Alotaibi, Raed" w:date="2019-05-20T14:32:00Z"/>
              </w:rPr>
            </w:pPr>
            <w:ins w:id="811" w:author="Alotaibi, Raed" w:date="2019-05-20T14:32:00Z">
              <w:r w:rsidRPr="00591FE9">
                <w:t>10.3</w:t>
              </w:r>
            </w:ins>
          </w:p>
        </w:tc>
        <w:tc>
          <w:tcPr>
            <w:tcW w:w="619" w:type="pct"/>
            <w:noWrap/>
            <w:hideMark/>
            <w:tcPrChange w:id="812" w:author="Alotaibi, Raed" w:date="2019-05-21T11:37:00Z">
              <w:tcPr>
                <w:tcW w:w="960" w:type="dxa"/>
                <w:noWrap/>
                <w:hideMark/>
              </w:tcPr>
            </w:tcPrChange>
          </w:tcPr>
          <w:p w14:paraId="0F3280C0" w14:textId="77777777" w:rsidR="00591FE9" w:rsidRPr="00591FE9" w:rsidRDefault="00591FE9" w:rsidP="00591FE9">
            <w:pPr>
              <w:rPr>
                <w:ins w:id="813" w:author="Alotaibi, Raed" w:date="2019-05-20T14:32:00Z"/>
              </w:rPr>
            </w:pPr>
            <w:ins w:id="814" w:author="Alotaibi, Raed" w:date="2019-05-20T14:32:00Z">
              <w:r w:rsidRPr="00591FE9">
                <w:t>13.2</w:t>
              </w:r>
            </w:ins>
          </w:p>
        </w:tc>
        <w:tc>
          <w:tcPr>
            <w:tcW w:w="619" w:type="pct"/>
            <w:noWrap/>
            <w:hideMark/>
            <w:tcPrChange w:id="815" w:author="Alotaibi, Raed" w:date="2019-05-21T11:37:00Z">
              <w:tcPr>
                <w:tcW w:w="960" w:type="dxa"/>
                <w:noWrap/>
                <w:hideMark/>
              </w:tcPr>
            </w:tcPrChange>
          </w:tcPr>
          <w:p w14:paraId="1F81FFAC" w14:textId="77777777" w:rsidR="00591FE9" w:rsidRPr="00591FE9" w:rsidRDefault="00591FE9" w:rsidP="00591FE9">
            <w:pPr>
              <w:rPr>
                <w:ins w:id="816" w:author="Alotaibi, Raed" w:date="2019-05-20T14:32:00Z"/>
              </w:rPr>
            </w:pPr>
            <w:ins w:id="817" w:author="Alotaibi, Raed" w:date="2019-05-20T14:32:00Z">
              <w:r w:rsidRPr="00591FE9">
                <w:t>17.0</w:t>
              </w:r>
            </w:ins>
          </w:p>
        </w:tc>
        <w:tc>
          <w:tcPr>
            <w:tcW w:w="616" w:type="pct"/>
            <w:noWrap/>
            <w:hideMark/>
            <w:tcPrChange w:id="818" w:author="Alotaibi, Raed" w:date="2019-05-21T11:37:00Z">
              <w:tcPr>
                <w:tcW w:w="960" w:type="dxa"/>
                <w:noWrap/>
                <w:hideMark/>
              </w:tcPr>
            </w:tcPrChange>
          </w:tcPr>
          <w:p w14:paraId="593A2C9E" w14:textId="77777777" w:rsidR="00591FE9" w:rsidRPr="00591FE9" w:rsidRDefault="00591FE9" w:rsidP="00591FE9">
            <w:pPr>
              <w:rPr>
                <w:ins w:id="819" w:author="Alotaibi, Raed" w:date="2019-05-20T14:32:00Z"/>
              </w:rPr>
            </w:pPr>
            <w:ins w:id="820" w:author="Alotaibi, Raed" w:date="2019-05-20T14:32:00Z">
              <w:r w:rsidRPr="00591FE9">
                <w:t>42.5</w:t>
              </w:r>
            </w:ins>
          </w:p>
        </w:tc>
      </w:tr>
      <w:tr w:rsidR="00591FE9" w:rsidRPr="00591FE9" w14:paraId="4780C85B" w14:textId="77777777" w:rsidTr="00133FD4">
        <w:trPr>
          <w:trHeight w:val="300"/>
          <w:ins w:id="821" w:author="Alotaibi, Raed" w:date="2019-05-20T14:32:00Z"/>
          <w:trPrChange w:id="822" w:author="Alotaibi, Raed" w:date="2019-05-21T11:37:00Z">
            <w:trPr>
              <w:trHeight w:val="300"/>
            </w:trPr>
          </w:trPrChange>
        </w:trPr>
        <w:tc>
          <w:tcPr>
            <w:tcW w:w="1288" w:type="pct"/>
            <w:noWrap/>
            <w:hideMark/>
            <w:tcPrChange w:id="823" w:author="Alotaibi, Raed" w:date="2019-05-21T11:37:00Z">
              <w:tcPr>
                <w:tcW w:w="2000" w:type="dxa"/>
                <w:noWrap/>
                <w:hideMark/>
              </w:tcPr>
            </w:tcPrChange>
          </w:tcPr>
          <w:p w14:paraId="3CDD5B2C" w14:textId="77777777" w:rsidR="00591FE9" w:rsidRPr="00591FE9" w:rsidRDefault="00591FE9" w:rsidP="00591FE9">
            <w:pPr>
              <w:rPr>
                <w:ins w:id="824" w:author="Alotaibi, Raed" w:date="2019-05-20T14:32:00Z"/>
              </w:rPr>
            </w:pPr>
            <w:ins w:id="825" w:author="Alotaibi, Raed" w:date="2019-05-20T14:32:00Z">
              <w:r w:rsidRPr="00591FE9">
                <w:t>Michigan</w:t>
              </w:r>
            </w:ins>
          </w:p>
        </w:tc>
        <w:tc>
          <w:tcPr>
            <w:tcW w:w="619" w:type="pct"/>
            <w:noWrap/>
            <w:hideMark/>
            <w:tcPrChange w:id="826" w:author="Alotaibi, Raed" w:date="2019-05-21T11:37:00Z">
              <w:tcPr>
                <w:tcW w:w="960" w:type="dxa"/>
                <w:noWrap/>
                <w:hideMark/>
              </w:tcPr>
            </w:tcPrChange>
          </w:tcPr>
          <w:p w14:paraId="12FF76C9" w14:textId="77777777" w:rsidR="00591FE9" w:rsidRPr="00591FE9" w:rsidRDefault="00591FE9" w:rsidP="00591FE9">
            <w:pPr>
              <w:rPr>
                <w:ins w:id="827" w:author="Alotaibi, Raed" w:date="2019-05-20T14:32:00Z"/>
              </w:rPr>
            </w:pPr>
            <w:ins w:id="828" w:author="Alotaibi, Raed" w:date="2019-05-20T14:32:00Z">
              <w:r w:rsidRPr="00591FE9">
                <w:t>12.9</w:t>
              </w:r>
            </w:ins>
          </w:p>
        </w:tc>
        <w:tc>
          <w:tcPr>
            <w:tcW w:w="619" w:type="pct"/>
            <w:noWrap/>
            <w:hideMark/>
            <w:tcPrChange w:id="829" w:author="Alotaibi, Raed" w:date="2019-05-21T11:37:00Z">
              <w:tcPr>
                <w:tcW w:w="960" w:type="dxa"/>
                <w:noWrap/>
                <w:hideMark/>
              </w:tcPr>
            </w:tcPrChange>
          </w:tcPr>
          <w:p w14:paraId="6D7CC1A7" w14:textId="77777777" w:rsidR="00591FE9" w:rsidRPr="00591FE9" w:rsidRDefault="00591FE9" w:rsidP="00591FE9">
            <w:pPr>
              <w:rPr>
                <w:ins w:id="830" w:author="Alotaibi, Raed" w:date="2019-05-20T14:32:00Z"/>
              </w:rPr>
            </w:pPr>
            <w:ins w:id="831" w:author="Alotaibi, Raed" w:date="2019-05-20T14:32:00Z">
              <w:r w:rsidRPr="00591FE9">
                <w:t>2.8</w:t>
              </w:r>
            </w:ins>
          </w:p>
        </w:tc>
        <w:tc>
          <w:tcPr>
            <w:tcW w:w="619" w:type="pct"/>
            <w:noWrap/>
            <w:hideMark/>
            <w:tcPrChange w:id="832" w:author="Alotaibi, Raed" w:date="2019-05-21T11:37:00Z">
              <w:tcPr>
                <w:tcW w:w="960" w:type="dxa"/>
                <w:noWrap/>
                <w:hideMark/>
              </w:tcPr>
            </w:tcPrChange>
          </w:tcPr>
          <w:p w14:paraId="661E0C31" w14:textId="77777777" w:rsidR="00591FE9" w:rsidRPr="00591FE9" w:rsidRDefault="00591FE9" w:rsidP="00591FE9">
            <w:pPr>
              <w:rPr>
                <w:ins w:id="833" w:author="Alotaibi, Raed" w:date="2019-05-20T14:32:00Z"/>
              </w:rPr>
            </w:pPr>
            <w:ins w:id="834" w:author="Alotaibi, Raed" w:date="2019-05-20T14:32:00Z">
              <w:r w:rsidRPr="00591FE9">
                <w:t>7.7</w:t>
              </w:r>
            </w:ins>
          </w:p>
        </w:tc>
        <w:tc>
          <w:tcPr>
            <w:tcW w:w="619" w:type="pct"/>
            <w:noWrap/>
            <w:hideMark/>
            <w:tcPrChange w:id="835" w:author="Alotaibi, Raed" w:date="2019-05-21T11:37:00Z">
              <w:tcPr>
                <w:tcW w:w="960" w:type="dxa"/>
                <w:noWrap/>
                <w:hideMark/>
              </w:tcPr>
            </w:tcPrChange>
          </w:tcPr>
          <w:p w14:paraId="29C69CA1" w14:textId="77777777" w:rsidR="00591FE9" w:rsidRPr="00591FE9" w:rsidRDefault="00591FE9" w:rsidP="00591FE9">
            <w:pPr>
              <w:rPr>
                <w:ins w:id="836" w:author="Alotaibi, Raed" w:date="2019-05-20T14:32:00Z"/>
              </w:rPr>
            </w:pPr>
            <w:ins w:id="837" w:author="Alotaibi, Raed" w:date="2019-05-20T14:32:00Z">
              <w:r w:rsidRPr="00591FE9">
                <w:t>11.3</w:t>
              </w:r>
            </w:ins>
          </w:p>
        </w:tc>
        <w:tc>
          <w:tcPr>
            <w:tcW w:w="619" w:type="pct"/>
            <w:noWrap/>
            <w:hideMark/>
            <w:tcPrChange w:id="838" w:author="Alotaibi, Raed" w:date="2019-05-21T11:37:00Z">
              <w:tcPr>
                <w:tcW w:w="960" w:type="dxa"/>
                <w:noWrap/>
                <w:hideMark/>
              </w:tcPr>
            </w:tcPrChange>
          </w:tcPr>
          <w:p w14:paraId="43738463" w14:textId="77777777" w:rsidR="00591FE9" w:rsidRPr="00591FE9" w:rsidRDefault="00591FE9" w:rsidP="00591FE9">
            <w:pPr>
              <w:rPr>
                <w:ins w:id="839" w:author="Alotaibi, Raed" w:date="2019-05-20T14:32:00Z"/>
              </w:rPr>
            </w:pPr>
            <w:ins w:id="840" w:author="Alotaibi, Raed" w:date="2019-05-20T14:32:00Z">
              <w:r w:rsidRPr="00591FE9">
                <w:t>17.5</w:t>
              </w:r>
            </w:ins>
          </w:p>
        </w:tc>
        <w:tc>
          <w:tcPr>
            <w:tcW w:w="616" w:type="pct"/>
            <w:noWrap/>
            <w:hideMark/>
            <w:tcPrChange w:id="841" w:author="Alotaibi, Raed" w:date="2019-05-21T11:37:00Z">
              <w:tcPr>
                <w:tcW w:w="960" w:type="dxa"/>
                <w:noWrap/>
                <w:hideMark/>
              </w:tcPr>
            </w:tcPrChange>
          </w:tcPr>
          <w:p w14:paraId="41AA90C6" w14:textId="77777777" w:rsidR="00591FE9" w:rsidRPr="00591FE9" w:rsidRDefault="00591FE9" w:rsidP="00591FE9">
            <w:pPr>
              <w:rPr>
                <w:ins w:id="842" w:author="Alotaibi, Raed" w:date="2019-05-20T14:32:00Z"/>
              </w:rPr>
            </w:pPr>
            <w:ins w:id="843" w:author="Alotaibi, Raed" w:date="2019-05-20T14:32:00Z">
              <w:r w:rsidRPr="00591FE9">
                <w:t>35.9</w:t>
              </w:r>
            </w:ins>
          </w:p>
        </w:tc>
      </w:tr>
      <w:tr w:rsidR="00591FE9" w:rsidRPr="00591FE9" w14:paraId="7C68BBF0" w14:textId="77777777" w:rsidTr="00133FD4">
        <w:trPr>
          <w:trHeight w:val="300"/>
          <w:ins w:id="844" w:author="Alotaibi, Raed" w:date="2019-05-20T14:32:00Z"/>
          <w:trPrChange w:id="845" w:author="Alotaibi, Raed" w:date="2019-05-21T11:37:00Z">
            <w:trPr>
              <w:trHeight w:val="300"/>
            </w:trPr>
          </w:trPrChange>
        </w:trPr>
        <w:tc>
          <w:tcPr>
            <w:tcW w:w="1288" w:type="pct"/>
            <w:noWrap/>
            <w:hideMark/>
            <w:tcPrChange w:id="846" w:author="Alotaibi, Raed" w:date="2019-05-21T11:37:00Z">
              <w:tcPr>
                <w:tcW w:w="2000" w:type="dxa"/>
                <w:noWrap/>
                <w:hideMark/>
              </w:tcPr>
            </w:tcPrChange>
          </w:tcPr>
          <w:p w14:paraId="32932F64" w14:textId="77777777" w:rsidR="00591FE9" w:rsidRPr="00591FE9" w:rsidRDefault="00591FE9" w:rsidP="00591FE9">
            <w:pPr>
              <w:rPr>
                <w:ins w:id="847" w:author="Alotaibi, Raed" w:date="2019-05-20T14:32:00Z"/>
              </w:rPr>
            </w:pPr>
            <w:ins w:id="848" w:author="Alotaibi, Raed" w:date="2019-05-20T14:32:00Z">
              <w:r w:rsidRPr="00591FE9">
                <w:t>Minnesota</w:t>
              </w:r>
            </w:ins>
          </w:p>
        </w:tc>
        <w:tc>
          <w:tcPr>
            <w:tcW w:w="619" w:type="pct"/>
            <w:noWrap/>
            <w:hideMark/>
            <w:tcPrChange w:id="849" w:author="Alotaibi, Raed" w:date="2019-05-21T11:37:00Z">
              <w:tcPr>
                <w:tcW w:w="960" w:type="dxa"/>
                <w:noWrap/>
                <w:hideMark/>
              </w:tcPr>
            </w:tcPrChange>
          </w:tcPr>
          <w:p w14:paraId="538DCB1F" w14:textId="77777777" w:rsidR="00591FE9" w:rsidRPr="00591FE9" w:rsidRDefault="00591FE9" w:rsidP="00591FE9">
            <w:pPr>
              <w:rPr>
                <w:ins w:id="850" w:author="Alotaibi, Raed" w:date="2019-05-20T14:32:00Z"/>
              </w:rPr>
            </w:pPr>
            <w:ins w:id="851" w:author="Alotaibi, Raed" w:date="2019-05-20T14:32:00Z">
              <w:r w:rsidRPr="00591FE9">
                <w:t>9.9</w:t>
              </w:r>
            </w:ins>
          </w:p>
        </w:tc>
        <w:tc>
          <w:tcPr>
            <w:tcW w:w="619" w:type="pct"/>
            <w:noWrap/>
            <w:hideMark/>
            <w:tcPrChange w:id="852" w:author="Alotaibi, Raed" w:date="2019-05-21T11:37:00Z">
              <w:tcPr>
                <w:tcW w:w="960" w:type="dxa"/>
                <w:noWrap/>
                <w:hideMark/>
              </w:tcPr>
            </w:tcPrChange>
          </w:tcPr>
          <w:p w14:paraId="01B63C28" w14:textId="77777777" w:rsidR="00591FE9" w:rsidRPr="00591FE9" w:rsidRDefault="00591FE9" w:rsidP="00591FE9">
            <w:pPr>
              <w:rPr>
                <w:ins w:id="853" w:author="Alotaibi, Raed" w:date="2019-05-20T14:32:00Z"/>
              </w:rPr>
            </w:pPr>
            <w:ins w:id="854" w:author="Alotaibi, Raed" w:date="2019-05-20T14:32:00Z">
              <w:r w:rsidRPr="00591FE9">
                <w:t>2.9</w:t>
              </w:r>
            </w:ins>
          </w:p>
        </w:tc>
        <w:tc>
          <w:tcPr>
            <w:tcW w:w="619" w:type="pct"/>
            <w:noWrap/>
            <w:hideMark/>
            <w:tcPrChange w:id="855" w:author="Alotaibi, Raed" w:date="2019-05-21T11:37:00Z">
              <w:tcPr>
                <w:tcW w:w="960" w:type="dxa"/>
                <w:noWrap/>
                <w:hideMark/>
              </w:tcPr>
            </w:tcPrChange>
          </w:tcPr>
          <w:p w14:paraId="472E807B" w14:textId="77777777" w:rsidR="00591FE9" w:rsidRPr="00591FE9" w:rsidRDefault="00591FE9" w:rsidP="00591FE9">
            <w:pPr>
              <w:rPr>
                <w:ins w:id="856" w:author="Alotaibi, Raed" w:date="2019-05-20T14:32:00Z"/>
              </w:rPr>
            </w:pPr>
            <w:ins w:id="857" w:author="Alotaibi, Raed" w:date="2019-05-20T14:32:00Z">
              <w:r w:rsidRPr="00591FE9">
                <w:t>5.0</w:t>
              </w:r>
            </w:ins>
          </w:p>
        </w:tc>
        <w:tc>
          <w:tcPr>
            <w:tcW w:w="619" w:type="pct"/>
            <w:noWrap/>
            <w:hideMark/>
            <w:tcPrChange w:id="858" w:author="Alotaibi, Raed" w:date="2019-05-21T11:37:00Z">
              <w:tcPr>
                <w:tcW w:w="960" w:type="dxa"/>
                <w:noWrap/>
                <w:hideMark/>
              </w:tcPr>
            </w:tcPrChange>
          </w:tcPr>
          <w:p w14:paraId="5E03C022" w14:textId="77777777" w:rsidR="00591FE9" w:rsidRPr="00591FE9" w:rsidRDefault="00591FE9" w:rsidP="00591FE9">
            <w:pPr>
              <w:rPr>
                <w:ins w:id="859" w:author="Alotaibi, Raed" w:date="2019-05-20T14:32:00Z"/>
              </w:rPr>
            </w:pPr>
            <w:ins w:id="860" w:author="Alotaibi, Raed" w:date="2019-05-20T14:32:00Z">
              <w:r w:rsidRPr="00591FE9">
                <w:t>7.8</w:t>
              </w:r>
            </w:ins>
          </w:p>
        </w:tc>
        <w:tc>
          <w:tcPr>
            <w:tcW w:w="619" w:type="pct"/>
            <w:noWrap/>
            <w:hideMark/>
            <w:tcPrChange w:id="861" w:author="Alotaibi, Raed" w:date="2019-05-21T11:37:00Z">
              <w:tcPr>
                <w:tcW w:w="960" w:type="dxa"/>
                <w:noWrap/>
                <w:hideMark/>
              </w:tcPr>
            </w:tcPrChange>
          </w:tcPr>
          <w:p w14:paraId="50EEB3D7" w14:textId="77777777" w:rsidR="00591FE9" w:rsidRPr="00591FE9" w:rsidRDefault="00591FE9" w:rsidP="00591FE9">
            <w:pPr>
              <w:rPr>
                <w:ins w:id="862" w:author="Alotaibi, Raed" w:date="2019-05-20T14:32:00Z"/>
              </w:rPr>
            </w:pPr>
            <w:ins w:id="863" w:author="Alotaibi, Raed" w:date="2019-05-20T14:32:00Z">
              <w:r w:rsidRPr="00591FE9">
                <w:t>12.5</w:t>
              </w:r>
            </w:ins>
          </w:p>
        </w:tc>
        <w:tc>
          <w:tcPr>
            <w:tcW w:w="616" w:type="pct"/>
            <w:noWrap/>
            <w:hideMark/>
            <w:tcPrChange w:id="864" w:author="Alotaibi, Raed" w:date="2019-05-21T11:37:00Z">
              <w:tcPr>
                <w:tcW w:w="960" w:type="dxa"/>
                <w:noWrap/>
                <w:hideMark/>
              </w:tcPr>
            </w:tcPrChange>
          </w:tcPr>
          <w:p w14:paraId="707610A0" w14:textId="77777777" w:rsidR="00591FE9" w:rsidRPr="00591FE9" w:rsidRDefault="00591FE9" w:rsidP="00591FE9">
            <w:pPr>
              <w:rPr>
                <w:ins w:id="865" w:author="Alotaibi, Raed" w:date="2019-05-20T14:32:00Z"/>
              </w:rPr>
            </w:pPr>
            <w:ins w:id="866" w:author="Alotaibi, Raed" w:date="2019-05-20T14:32:00Z">
              <w:r w:rsidRPr="00591FE9">
                <w:t>40.8</w:t>
              </w:r>
            </w:ins>
          </w:p>
        </w:tc>
      </w:tr>
      <w:tr w:rsidR="00591FE9" w:rsidRPr="00591FE9" w14:paraId="1A54F726" w14:textId="77777777" w:rsidTr="00133FD4">
        <w:trPr>
          <w:trHeight w:val="300"/>
          <w:ins w:id="867" w:author="Alotaibi, Raed" w:date="2019-05-20T14:32:00Z"/>
          <w:trPrChange w:id="868" w:author="Alotaibi, Raed" w:date="2019-05-21T11:37:00Z">
            <w:trPr>
              <w:trHeight w:val="300"/>
            </w:trPr>
          </w:trPrChange>
        </w:trPr>
        <w:tc>
          <w:tcPr>
            <w:tcW w:w="1288" w:type="pct"/>
            <w:noWrap/>
            <w:hideMark/>
            <w:tcPrChange w:id="869" w:author="Alotaibi, Raed" w:date="2019-05-21T11:37:00Z">
              <w:tcPr>
                <w:tcW w:w="2000" w:type="dxa"/>
                <w:noWrap/>
                <w:hideMark/>
              </w:tcPr>
            </w:tcPrChange>
          </w:tcPr>
          <w:p w14:paraId="58FEE317" w14:textId="77777777" w:rsidR="00591FE9" w:rsidRPr="00591FE9" w:rsidRDefault="00591FE9" w:rsidP="00591FE9">
            <w:pPr>
              <w:rPr>
                <w:ins w:id="870" w:author="Alotaibi, Raed" w:date="2019-05-20T14:32:00Z"/>
              </w:rPr>
            </w:pPr>
            <w:ins w:id="871" w:author="Alotaibi, Raed" w:date="2019-05-20T14:32:00Z">
              <w:r w:rsidRPr="00591FE9">
                <w:t>Mississippi</w:t>
              </w:r>
            </w:ins>
          </w:p>
        </w:tc>
        <w:tc>
          <w:tcPr>
            <w:tcW w:w="619" w:type="pct"/>
            <w:noWrap/>
            <w:hideMark/>
            <w:tcPrChange w:id="872" w:author="Alotaibi, Raed" w:date="2019-05-21T11:37:00Z">
              <w:tcPr>
                <w:tcW w:w="960" w:type="dxa"/>
                <w:noWrap/>
                <w:hideMark/>
              </w:tcPr>
            </w:tcPrChange>
          </w:tcPr>
          <w:p w14:paraId="455AE1C4" w14:textId="77777777" w:rsidR="00591FE9" w:rsidRPr="00591FE9" w:rsidRDefault="00591FE9" w:rsidP="00591FE9">
            <w:pPr>
              <w:rPr>
                <w:ins w:id="873" w:author="Alotaibi, Raed" w:date="2019-05-20T14:32:00Z"/>
              </w:rPr>
            </w:pPr>
            <w:ins w:id="874" w:author="Alotaibi, Raed" w:date="2019-05-20T14:32:00Z">
              <w:r w:rsidRPr="00591FE9">
                <w:t>8.3</w:t>
              </w:r>
            </w:ins>
          </w:p>
        </w:tc>
        <w:tc>
          <w:tcPr>
            <w:tcW w:w="619" w:type="pct"/>
            <w:noWrap/>
            <w:hideMark/>
            <w:tcPrChange w:id="875" w:author="Alotaibi, Raed" w:date="2019-05-21T11:37:00Z">
              <w:tcPr>
                <w:tcW w:w="960" w:type="dxa"/>
                <w:noWrap/>
                <w:hideMark/>
              </w:tcPr>
            </w:tcPrChange>
          </w:tcPr>
          <w:p w14:paraId="4A93F212" w14:textId="77777777" w:rsidR="00591FE9" w:rsidRPr="00591FE9" w:rsidRDefault="00591FE9" w:rsidP="00591FE9">
            <w:pPr>
              <w:rPr>
                <w:ins w:id="876" w:author="Alotaibi, Raed" w:date="2019-05-20T14:32:00Z"/>
              </w:rPr>
            </w:pPr>
            <w:ins w:id="877" w:author="Alotaibi, Raed" w:date="2019-05-20T14:32:00Z">
              <w:r w:rsidRPr="00591FE9">
                <w:t>3.1</w:t>
              </w:r>
            </w:ins>
          </w:p>
        </w:tc>
        <w:tc>
          <w:tcPr>
            <w:tcW w:w="619" w:type="pct"/>
            <w:noWrap/>
            <w:hideMark/>
            <w:tcPrChange w:id="878" w:author="Alotaibi, Raed" w:date="2019-05-21T11:37:00Z">
              <w:tcPr>
                <w:tcW w:w="960" w:type="dxa"/>
                <w:noWrap/>
                <w:hideMark/>
              </w:tcPr>
            </w:tcPrChange>
          </w:tcPr>
          <w:p w14:paraId="28BA7C86" w14:textId="77777777" w:rsidR="00591FE9" w:rsidRPr="00591FE9" w:rsidRDefault="00591FE9" w:rsidP="00591FE9">
            <w:pPr>
              <w:rPr>
                <w:ins w:id="879" w:author="Alotaibi, Raed" w:date="2019-05-20T14:32:00Z"/>
              </w:rPr>
            </w:pPr>
            <w:ins w:id="880" w:author="Alotaibi, Raed" w:date="2019-05-20T14:32:00Z">
              <w:r w:rsidRPr="00591FE9">
                <w:t>5.6</w:t>
              </w:r>
            </w:ins>
          </w:p>
        </w:tc>
        <w:tc>
          <w:tcPr>
            <w:tcW w:w="619" w:type="pct"/>
            <w:noWrap/>
            <w:hideMark/>
            <w:tcPrChange w:id="881" w:author="Alotaibi, Raed" w:date="2019-05-21T11:37:00Z">
              <w:tcPr>
                <w:tcW w:w="960" w:type="dxa"/>
                <w:noWrap/>
                <w:hideMark/>
              </w:tcPr>
            </w:tcPrChange>
          </w:tcPr>
          <w:p w14:paraId="1547EE4F" w14:textId="77777777" w:rsidR="00591FE9" w:rsidRPr="00591FE9" w:rsidRDefault="00591FE9" w:rsidP="00591FE9">
            <w:pPr>
              <w:rPr>
                <w:ins w:id="882" w:author="Alotaibi, Raed" w:date="2019-05-20T14:32:00Z"/>
              </w:rPr>
            </w:pPr>
            <w:ins w:id="883" w:author="Alotaibi, Raed" w:date="2019-05-20T14:32:00Z">
              <w:r w:rsidRPr="00591FE9">
                <w:t>7.0</w:t>
              </w:r>
            </w:ins>
          </w:p>
        </w:tc>
        <w:tc>
          <w:tcPr>
            <w:tcW w:w="619" w:type="pct"/>
            <w:noWrap/>
            <w:hideMark/>
            <w:tcPrChange w:id="884" w:author="Alotaibi, Raed" w:date="2019-05-21T11:37:00Z">
              <w:tcPr>
                <w:tcW w:w="960" w:type="dxa"/>
                <w:noWrap/>
                <w:hideMark/>
              </w:tcPr>
            </w:tcPrChange>
          </w:tcPr>
          <w:p w14:paraId="038E0713" w14:textId="77777777" w:rsidR="00591FE9" w:rsidRPr="00591FE9" w:rsidRDefault="00591FE9" w:rsidP="00591FE9">
            <w:pPr>
              <w:rPr>
                <w:ins w:id="885" w:author="Alotaibi, Raed" w:date="2019-05-20T14:32:00Z"/>
              </w:rPr>
            </w:pPr>
            <w:ins w:id="886" w:author="Alotaibi, Raed" w:date="2019-05-20T14:32:00Z">
              <w:r w:rsidRPr="00591FE9">
                <w:t>10.2</w:t>
              </w:r>
            </w:ins>
          </w:p>
        </w:tc>
        <w:tc>
          <w:tcPr>
            <w:tcW w:w="616" w:type="pct"/>
            <w:noWrap/>
            <w:hideMark/>
            <w:tcPrChange w:id="887" w:author="Alotaibi, Raed" w:date="2019-05-21T11:37:00Z">
              <w:tcPr>
                <w:tcW w:w="960" w:type="dxa"/>
                <w:noWrap/>
                <w:hideMark/>
              </w:tcPr>
            </w:tcPrChange>
          </w:tcPr>
          <w:p w14:paraId="7AB2041E" w14:textId="77777777" w:rsidR="00591FE9" w:rsidRPr="00591FE9" w:rsidRDefault="00591FE9" w:rsidP="00591FE9">
            <w:pPr>
              <w:rPr>
                <w:ins w:id="888" w:author="Alotaibi, Raed" w:date="2019-05-20T14:32:00Z"/>
              </w:rPr>
            </w:pPr>
            <w:ins w:id="889" w:author="Alotaibi, Raed" w:date="2019-05-20T14:32:00Z">
              <w:r w:rsidRPr="00591FE9">
                <w:t>24.9</w:t>
              </w:r>
            </w:ins>
          </w:p>
        </w:tc>
      </w:tr>
      <w:tr w:rsidR="00591FE9" w:rsidRPr="00591FE9" w14:paraId="49E05E30" w14:textId="77777777" w:rsidTr="00133FD4">
        <w:trPr>
          <w:trHeight w:val="300"/>
          <w:ins w:id="890" w:author="Alotaibi, Raed" w:date="2019-05-20T14:32:00Z"/>
          <w:trPrChange w:id="891" w:author="Alotaibi, Raed" w:date="2019-05-21T11:37:00Z">
            <w:trPr>
              <w:trHeight w:val="300"/>
            </w:trPr>
          </w:trPrChange>
        </w:trPr>
        <w:tc>
          <w:tcPr>
            <w:tcW w:w="1288" w:type="pct"/>
            <w:noWrap/>
            <w:hideMark/>
            <w:tcPrChange w:id="892" w:author="Alotaibi, Raed" w:date="2019-05-21T11:37:00Z">
              <w:tcPr>
                <w:tcW w:w="2000" w:type="dxa"/>
                <w:noWrap/>
                <w:hideMark/>
              </w:tcPr>
            </w:tcPrChange>
          </w:tcPr>
          <w:p w14:paraId="489A3735" w14:textId="77777777" w:rsidR="00591FE9" w:rsidRPr="00591FE9" w:rsidRDefault="00591FE9" w:rsidP="00591FE9">
            <w:pPr>
              <w:rPr>
                <w:ins w:id="893" w:author="Alotaibi, Raed" w:date="2019-05-20T14:32:00Z"/>
              </w:rPr>
            </w:pPr>
            <w:ins w:id="894" w:author="Alotaibi, Raed" w:date="2019-05-20T14:32:00Z">
              <w:r w:rsidRPr="00591FE9">
                <w:lastRenderedPageBreak/>
                <w:t>Missouri</w:t>
              </w:r>
            </w:ins>
          </w:p>
        </w:tc>
        <w:tc>
          <w:tcPr>
            <w:tcW w:w="619" w:type="pct"/>
            <w:noWrap/>
            <w:hideMark/>
            <w:tcPrChange w:id="895" w:author="Alotaibi, Raed" w:date="2019-05-21T11:37:00Z">
              <w:tcPr>
                <w:tcW w:w="960" w:type="dxa"/>
                <w:noWrap/>
                <w:hideMark/>
              </w:tcPr>
            </w:tcPrChange>
          </w:tcPr>
          <w:p w14:paraId="5F44D441" w14:textId="77777777" w:rsidR="00591FE9" w:rsidRPr="00591FE9" w:rsidRDefault="00591FE9" w:rsidP="00591FE9">
            <w:pPr>
              <w:rPr>
                <w:ins w:id="896" w:author="Alotaibi, Raed" w:date="2019-05-20T14:32:00Z"/>
              </w:rPr>
            </w:pPr>
            <w:ins w:id="897" w:author="Alotaibi, Raed" w:date="2019-05-20T14:32:00Z">
              <w:r w:rsidRPr="00591FE9">
                <w:t>9.3</w:t>
              </w:r>
            </w:ins>
          </w:p>
        </w:tc>
        <w:tc>
          <w:tcPr>
            <w:tcW w:w="619" w:type="pct"/>
            <w:noWrap/>
            <w:hideMark/>
            <w:tcPrChange w:id="898" w:author="Alotaibi, Raed" w:date="2019-05-21T11:37:00Z">
              <w:tcPr>
                <w:tcW w:w="960" w:type="dxa"/>
                <w:noWrap/>
                <w:hideMark/>
              </w:tcPr>
            </w:tcPrChange>
          </w:tcPr>
          <w:p w14:paraId="6E8F9FF2" w14:textId="77777777" w:rsidR="00591FE9" w:rsidRPr="00591FE9" w:rsidRDefault="00591FE9" w:rsidP="00591FE9">
            <w:pPr>
              <w:rPr>
                <w:ins w:id="899" w:author="Alotaibi, Raed" w:date="2019-05-20T14:32:00Z"/>
              </w:rPr>
            </w:pPr>
            <w:ins w:id="900" w:author="Alotaibi, Raed" w:date="2019-05-20T14:32:00Z">
              <w:r w:rsidRPr="00591FE9">
                <w:t>4.4</w:t>
              </w:r>
            </w:ins>
          </w:p>
        </w:tc>
        <w:tc>
          <w:tcPr>
            <w:tcW w:w="619" w:type="pct"/>
            <w:noWrap/>
            <w:hideMark/>
            <w:tcPrChange w:id="901" w:author="Alotaibi, Raed" w:date="2019-05-21T11:37:00Z">
              <w:tcPr>
                <w:tcW w:w="960" w:type="dxa"/>
                <w:noWrap/>
                <w:hideMark/>
              </w:tcPr>
            </w:tcPrChange>
          </w:tcPr>
          <w:p w14:paraId="16F7FB0E" w14:textId="77777777" w:rsidR="00591FE9" w:rsidRPr="00591FE9" w:rsidRDefault="00591FE9" w:rsidP="00591FE9">
            <w:pPr>
              <w:rPr>
                <w:ins w:id="902" w:author="Alotaibi, Raed" w:date="2019-05-20T14:32:00Z"/>
              </w:rPr>
            </w:pPr>
            <w:ins w:id="903" w:author="Alotaibi, Raed" w:date="2019-05-20T14:32:00Z">
              <w:r w:rsidRPr="00591FE9">
                <w:t>6.8</w:t>
              </w:r>
            </w:ins>
          </w:p>
        </w:tc>
        <w:tc>
          <w:tcPr>
            <w:tcW w:w="619" w:type="pct"/>
            <w:noWrap/>
            <w:hideMark/>
            <w:tcPrChange w:id="904" w:author="Alotaibi, Raed" w:date="2019-05-21T11:37:00Z">
              <w:tcPr>
                <w:tcW w:w="960" w:type="dxa"/>
                <w:noWrap/>
                <w:hideMark/>
              </w:tcPr>
            </w:tcPrChange>
          </w:tcPr>
          <w:p w14:paraId="4267108B" w14:textId="77777777" w:rsidR="00591FE9" w:rsidRPr="00591FE9" w:rsidRDefault="00591FE9" w:rsidP="00591FE9">
            <w:pPr>
              <w:rPr>
                <w:ins w:id="905" w:author="Alotaibi, Raed" w:date="2019-05-20T14:32:00Z"/>
              </w:rPr>
            </w:pPr>
            <w:ins w:id="906" w:author="Alotaibi, Raed" w:date="2019-05-20T14:32:00Z">
              <w:r w:rsidRPr="00591FE9">
                <w:t>8.4</w:t>
              </w:r>
            </w:ins>
          </w:p>
        </w:tc>
        <w:tc>
          <w:tcPr>
            <w:tcW w:w="619" w:type="pct"/>
            <w:noWrap/>
            <w:hideMark/>
            <w:tcPrChange w:id="907" w:author="Alotaibi, Raed" w:date="2019-05-21T11:37:00Z">
              <w:tcPr>
                <w:tcW w:w="960" w:type="dxa"/>
                <w:noWrap/>
                <w:hideMark/>
              </w:tcPr>
            </w:tcPrChange>
          </w:tcPr>
          <w:p w14:paraId="06F270C7" w14:textId="77777777" w:rsidR="00591FE9" w:rsidRPr="00591FE9" w:rsidRDefault="00591FE9" w:rsidP="00591FE9">
            <w:pPr>
              <w:rPr>
                <w:ins w:id="908" w:author="Alotaibi, Raed" w:date="2019-05-20T14:32:00Z"/>
              </w:rPr>
            </w:pPr>
            <w:ins w:id="909" w:author="Alotaibi, Raed" w:date="2019-05-20T14:32:00Z">
              <w:r w:rsidRPr="00591FE9">
                <w:t>11.0</w:t>
              </w:r>
            </w:ins>
          </w:p>
        </w:tc>
        <w:tc>
          <w:tcPr>
            <w:tcW w:w="616" w:type="pct"/>
            <w:noWrap/>
            <w:hideMark/>
            <w:tcPrChange w:id="910" w:author="Alotaibi, Raed" w:date="2019-05-21T11:37:00Z">
              <w:tcPr>
                <w:tcW w:w="960" w:type="dxa"/>
                <w:noWrap/>
                <w:hideMark/>
              </w:tcPr>
            </w:tcPrChange>
          </w:tcPr>
          <w:p w14:paraId="1DDD3253" w14:textId="77777777" w:rsidR="00591FE9" w:rsidRPr="00591FE9" w:rsidRDefault="00591FE9" w:rsidP="00591FE9">
            <w:pPr>
              <w:rPr>
                <w:ins w:id="911" w:author="Alotaibi, Raed" w:date="2019-05-20T14:32:00Z"/>
              </w:rPr>
            </w:pPr>
            <w:ins w:id="912" w:author="Alotaibi, Raed" w:date="2019-05-20T14:32:00Z">
              <w:r w:rsidRPr="00591FE9">
                <w:t>23.8</w:t>
              </w:r>
            </w:ins>
          </w:p>
        </w:tc>
      </w:tr>
      <w:tr w:rsidR="00591FE9" w:rsidRPr="00591FE9" w14:paraId="29C6D000" w14:textId="77777777" w:rsidTr="00133FD4">
        <w:trPr>
          <w:trHeight w:val="300"/>
          <w:ins w:id="913" w:author="Alotaibi, Raed" w:date="2019-05-20T14:32:00Z"/>
          <w:trPrChange w:id="914" w:author="Alotaibi, Raed" w:date="2019-05-21T11:37:00Z">
            <w:trPr>
              <w:trHeight w:val="300"/>
            </w:trPr>
          </w:trPrChange>
        </w:trPr>
        <w:tc>
          <w:tcPr>
            <w:tcW w:w="1288" w:type="pct"/>
            <w:noWrap/>
            <w:hideMark/>
            <w:tcPrChange w:id="915" w:author="Alotaibi, Raed" w:date="2019-05-21T11:37:00Z">
              <w:tcPr>
                <w:tcW w:w="2000" w:type="dxa"/>
                <w:noWrap/>
                <w:hideMark/>
              </w:tcPr>
            </w:tcPrChange>
          </w:tcPr>
          <w:p w14:paraId="3F8A2E94" w14:textId="77777777" w:rsidR="00591FE9" w:rsidRPr="00591FE9" w:rsidRDefault="00591FE9" w:rsidP="00591FE9">
            <w:pPr>
              <w:rPr>
                <w:ins w:id="916" w:author="Alotaibi, Raed" w:date="2019-05-20T14:32:00Z"/>
              </w:rPr>
            </w:pPr>
            <w:ins w:id="917" w:author="Alotaibi, Raed" w:date="2019-05-20T14:32:00Z">
              <w:r w:rsidRPr="00591FE9">
                <w:t>Montana</w:t>
              </w:r>
            </w:ins>
          </w:p>
        </w:tc>
        <w:tc>
          <w:tcPr>
            <w:tcW w:w="619" w:type="pct"/>
            <w:noWrap/>
            <w:hideMark/>
            <w:tcPrChange w:id="918" w:author="Alotaibi, Raed" w:date="2019-05-21T11:37:00Z">
              <w:tcPr>
                <w:tcW w:w="960" w:type="dxa"/>
                <w:noWrap/>
                <w:hideMark/>
              </w:tcPr>
            </w:tcPrChange>
          </w:tcPr>
          <w:p w14:paraId="3329C71F" w14:textId="77777777" w:rsidR="00591FE9" w:rsidRPr="00591FE9" w:rsidRDefault="00591FE9" w:rsidP="00591FE9">
            <w:pPr>
              <w:rPr>
                <w:ins w:id="919" w:author="Alotaibi, Raed" w:date="2019-05-20T14:32:00Z"/>
              </w:rPr>
            </w:pPr>
            <w:ins w:id="920" w:author="Alotaibi, Raed" w:date="2019-05-20T14:32:00Z">
              <w:r w:rsidRPr="00591FE9">
                <w:t>6.2</w:t>
              </w:r>
            </w:ins>
          </w:p>
        </w:tc>
        <w:tc>
          <w:tcPr>
            <w:tcW w:w="619" w:type="pct"/>
            <w:noWrap/>
            <w:hideMark/>
            <w:tcPrChange w:id="921" w:author="Alotaibi, Raed" w:date="2019-05-21T11:37:00Z">
              <w:tcPr>
                <w:tcW w:w="960" w:type="dxa"/>
                <w:noWrap/>
                <w:hideMark/>
              </w:tcPr>
            </w:tcPrChange>
          </w:tcPr>
          <w:p w14:paraId="64C8C48E" w14:textId="77777777" w:rsidR="00591FE9" w:rsidRPr="00591FE9" w:rsidRDefault="00591FE9" w:rsidP="00591FE9">
            <w:pPr>
              <w:rPr>
                <w:ins w:id="922" w:author="Alotaibi, Raed" w:date="2019-05-20T14:32:00Z"/>
              </w:rPr>
            </w:pPr>
            <w:ins w:id="923" w:author="Alotaibi, Raed" w:date="2019-05-20T14:32:00Z">
              <w:r w:rsidRPr="00591FE9">
                <w:t>1.7</w:t>
              </w:r>
            </w:ins>
          </w:p>
        </w:tc>
        <w:tc>
          <w:tcPr>
            <w:tcW w:w="619" w:type="pct"/>
            <w:noWrap/>
            <w:hideMark/>
            <w:tcPrChange w:id="924" w:author="Alotaibi, Raed" w:date="2019-05-21T11:37:00Z">
              <w:tcPr>
                <w:tcW w:w="960" w:type="dxa"/>
                <w:noWrap/>
                <w:hideMark/>
              </w:tcPr>
            </w:tcPrChange>
          </w:tcPr>
          <w:p w14:paraId="052962B1" w14:textId="77777777" w:rsidR="00591FE9" w:rsidRPr="00591FE9" w:rsidRDefault="00591FE9" w:rsidP="00591FE9">
            <w:pPr>
              <w:rPr>
                <w:ins w:id="925" w:author="Alotaibi, Raed" w:date="2019-05-20T14:32:00Z"/>
              </w:rPr>
            </w:pPr>
            <w:ins w:id="926" w:author="Alotaibi, Raed" w:date="2019-05-20T14:32:00Z">
              <w:r w:rsidRPr="00591FE9">
                <w:t>4.0</w:t>
              </w:r>
            </w:ins>
          </w:p>
        </w:tc>
        <w:tc>
          <w:tcPr>
            <w:tcW w:w="619" w:type="pct"/>
            <w:noWrap/>
            <w:hideMark/>
            <w:tcPrChange w:id="927" w:author="Alotaibi, Raed" w:date="2019-05-21T11:37:00Z">
              <w:tcPr>
                <w:tcW w:w="960" w:type="dxa"/>
                <w:noWrap/>
                <w:hideMark/>
              </w:tcPr>
            </w:tcPrChange>
          </w:tcPr>
          <w:p w14:paraId="1FBBD162" w14:textId="77777777" w:rsidR="00591FE9" w:rsidRPr="00591FE9" w:rsidRDefault="00591FE9" w:rsidP="00591FE9">
            <w:pPr>
              <w:rPr>
                <w:ins w:id="928" w:author="Alotaibi, Raed" w:date="2019-05-20T14:32:00Z"/>
              </w:rPr>
            </w:pPr>
            <w:ins w:id="929" w:author="Alotaibi, Raed" w:date="2019-05-20T14:32:00Z">
              <w:r w:rsidRPr="00591FE9">
                <w:t>5.5</w:t>
              </w:r>
            </w:ins>
          </w:p>
        </w:tc>
        <w:tc>
          <w:tcPr>
            <w:tcW w:w="619" w:type="pct"/>
            <w:noWrap/>
            <w:hideMark/>
            <w:tcPrChange w:id="930" w:author="Alotaibi, Raed" w:date="2019-05-21T11:37:00Z">
              <w:tcPr>
                <w:tcW w:w="960" w:type="dxa"/>
                <w:noWrap/>
                <w:hideMark/>
              </w:tcPr>
            </w:tcPrChange>
          </w:tcPr>
          <w:p w14:paraId="035C4F1B" w14:textId="77777777" w:rsidR="00591FE9" w:rsidRPr="00591FE9" w:rsidRDefault="00591FE9" w:rsidP="00591FE9">
            <w:pPr>
              <w:rPr>
                <w:ins w:id="931" w:author="Alotaibi, Raed" w:date="2019-05-20T14:32:00Z"/>
              </w:rPr>
            </w:pPr>
            <w:ins w:id="932" w:author="Alotaibi, Raed" w:date="2019-05-20T14:32:00Z">
              <w:r w:rsidRPr="00591FE9">
                <w:t>8.0</w:t>
              </w:r>
            </w:ins>
          </w:p>
        </w:tc>
        <w:tc>
          <w:tcPr>
            <w:tcW w:w="616" w:type="pct"/>
            <w:noWrap/>
            <w:hideMark/>
            <w:tcPrChange w:id="933" w:author="Alotaibi, Raed" w:date="2019-05-21T11:37:00Z">
              <w:tcPr>
                <w:tcW w:w="960" w:type="dxa"/>
                <w:noWrap/>
                <w:hideMark/>
              </w:tcPr>
            </w:tcPrChange>
          </w:tcPr>
          <w:p w14:paraId="0753829F" w14:textId="77777777" w:rsidR="00591FE9" w:rsidRPr="00591FE9" w:rsidRDefault="00591FE9" w:rsidP="00591FE9">
            <w:pPr>
              <w:rPr>
                <w:ins w:id="934" w:author="Alotaibi, Raed" w:date="2019-05-20T14:32:00Z"/>
              </w:rPr>
            </w:pPr>
            <w:ins w:id="935" w:author="Alotaibi, Raed" w:date="2019-05-20T14:32:00Z">
              <w:r w:rsidRPr="00591FE9">
                <w:t>14.8</w:t>
              </w:r>
            </w:ins>
          </w:p>
        </w:tc>
      </w:tr>
      <w:tr w:rsidR="00591FE9" w:rsidRPr="00591FE9" w14:paraId="37C79A09" w14:textId="77777777" w:rsidTr="00133FD4">
        <w:trPr>
          <w:trHeight w:val="300"/>
          <w:ins w:id="936" w:author="Alotaibi, Raed" w:date="2019-05-20T14:32:00Z"/>
          <w:trPrChange w:id="937" w:author="Alotaibi, Raed" w:date="2019-05-21T11:37:00Z">
            <w:trPr>
              <w:trHeight w:val="300"/>
            </w:trPr>
          </w:trPrChange>
        </w:trPr>
        <w:tc>
          <w:tcPr>
            <w:tcW w:w="1288" w:type="pct"/>
            <w:noWrap/>
            <w:hideMark/>
            <w:tcPrChange w:id="938" w:author="Alotaibi, Raed" w:date="2019-05-21T11:37:00Z">
              <w:tcPr>
                <w:tcW w:w="2000" w:type="dxa"/>
                <w:noWrap/>
                <w:hideMark/>
              </w:tcPr>
            </w:tcPrChange>
          </w:tcPr>
          <w:p w14:paraId="4B26595B" w14:textId="77777777" w:rsidR="00591FE9" w:rsidRPr="00591FE9" w:rsidRDefault="00591FE9" w:rsidP="00591FE9">
            <w:pPr>
              <w:rPr>
                <w:ins w:id="939" w:author="Alotaibi, Raed" w:date="2019-05-20T14:32:00Z"/>
              </w:rPr>
            </w:pPr>
            <w:ins w:id="940" w:author="Alotaibi, Raed" w:date="2019-05-20T14:32:00Z">
              <w:r w:rsidRPr="00591FE9">
                <w:t>Nebraska</w:t>
              </w:r>
            </w:ins>
          </w:p>
        </w:tc>
        <w:tc>
          <w:tcPr>
            <w:tcW w:w="619" w:type="pct"/>
            <w:noWrap/>
            <w:hideMark/>
            <w:tcPrChange w:id="941" w:author="Alotaibi, Raed" w:date="2019-05-21T11:37:00Z">
              <w:tcPr>
                <w:tcW w:w="960" w:type="dxa"/>
                <w:noWrap/>
                <w:hideMark/>
              </w:tcPr>
            </w:tcPrChange>
          </w:tcPr>
          <w:p w14:paraId="193ECB3B" w14:textId="77777777" w:rsidR="00591FE9" w:rsidRPr="00591FE9" w:rsidRDefault="00591FE9" w:rsidP="00591FE9">
            <w:pPr>
              <w:rPr>
                <w:ins w:id="942" w:author="Alotaibi, Raed" w:date="2019-05-20T14:32:00Z"/>
              </w:rPr>
            </w:pPr>
            <w:ins w:id="943" w:author="Alotaibi, Raed" w:date="2019-05-20T14:32:00Z">
              <w:r w:rsidRPr="00591FE9">
                <w:t>8.6</w:t>
              </w:r>
            </w:ins>
          </w:p>
        </w:tc>
        <w:tc>
          <w:tcPr>
            <w:tcW w:w="619" w:type="pct"/>
            <w:noWrap/>
            <w:hideMark/>
            <w:tcPrChange w:id="944" w:author="Alotaibi, Raed" w:date="2019-05-21T11:37:00Z">
              <w:tcPr>
                <w:tcW w:w="960" w:type="dxa"/>
                <w:noWrap/>
                <w:hideMark/>
              </w:tcPr>
            </w:tcPrChange>
          </w:tcPr>
          <w:p w14:paraId="190761BD" w14:textId="77777777" w:rsidR="00591FE9" w:rsidRPr="00591FE9" w:rsidRDefault="00591FE9" w:rsidP="00591FE9">
            <w:pPr>
              <w:rPr>
                <w:ins w:id="945" w:author="Alotaibi, Raed" w:date="2019-05-20T14:32:00Z"/>
              </w:rPr>
            </w:pPr>
            <w:ins w:id="946" w:author="Alotaibi, Raed" w:date="2019-05-20T14:32:00Z">
              <w:r w:rsidRPr="00591FE9">
                <w:t>3.0</w:t>
              </w:r>
            </w:ins>
          </w:p>
        </w:tc>
        <w:tc>
          <w:tcPr>
            <w:tcW w:w="619" w:type="pct"/>
            <w:noWrap/>
            <w:hideMark/>
            <w:tcPrChange w:id="947" w:author="Alotaibi, Raed" w:date="2019-05-21T11:37:00Z">
              <w:tcPr>
                <w:tcW w:w="960" w:type="dxa"/>
                <w:noWrap/>
                <w:hideMark/>
              </w:tcPr>
            </w:tcPrChange>
          </w:tcPr>
          <w:p w14:paraId="4B3D5831" w14:textId="77777777" w:rsidR="00591FE9" w:rsidRPr="00591FE9" w:rsidRDefault="00591FE9" w:rsidP="00591FE9">
            <w:pPr>
              <w:rPr>
                <w:ins w:id="948" w:author="Alotaibi, Raed" w:date="2019-05-20T14:32:00Z"/>
              </w:rPr>
            </w:pPr>
            <w:ins w:id="949" w:author="Alotaibi, Raed" w:date="2019-05-20T14:32:00Z">
              <w:r w:rsidRPr="00591FE9">
                <w:t>5.2</w:t>
              </w:r>
            </w:ins>
          </w:p>
        </w:tc>
        <w:tc>
          <w:tcPr>
            <w:tcW w:w="619" w:type="pct"/>
            <w:noWrap/>
            <w:hideMark/>
            <w:tcPrChange w:id="950" w:author="Alotaibi, Raed" w:date="2019-05-21T11:37:00Z">
              <w:tcPr>
                <w:tcW w:w="960" w:type="dxa"/>
                <w:noWrap/>
                <w:hideMark/>
              </w:tcPr>
            </w:tcPrChange>
          </w:tcPr>
          <w:p w14:paraId="0B6D230D" w14:textId="77777777" w:rsidR="00591FE9" w:rsidRPr="00591FE9" w:rsidRDefault="00591FE9" w:rsidP="00591FE9">
            <w:pPr>
              <w:rPr>
                <w:ins w:id="951" w:author="Alotaibi, Raed" w:date="2019-05-20T14:32:00Z"/>
              </w:rPr>
            </w:pPr>
            <w:ins w:id="952" w:author="Alotaibi, Raed" w:date="2019-05-20T14:32:00Z">
              <w:r w:rsidRPr="00591FE9">
                <w:t>7.7</w:t>
              </w:r>
            </w:ins>
          </w:p>
        </w:tc>
        <w:tc>
          <w:tcPr>
            <w:tcW w:w="619" w:type="pct"/>
            <w:noWrap/>
            <w:hideMark/>
            <w:tcPrChange w:id="953" w:author="Alotaibi, Raed" w:date="2019-05-21T11:37:00Z">
              <w:tcPr>
                <w:tcW w:w="960" w:type="dxa"/>
                <w:noWrap/>
                <w:hideMark/>
              </w:tcPr>
            </w:tcPrChange>
          </w:tcPr>
          <w:p w14:paraId="74E655A1" w14:textId="77777777" w:rsidR="00591FE9" w:rsidRPr="00591FE9" w:rsidRDefault="00591FE9" w:rsidP="00591FE9">
            <w:pPr>
              <w:rPr>
                <w:ins w:id="954" w:author="Alotaibi, Raed" w:date="2019-05-20T14:32:00Z"/>
              </w:rPr>
            </w:pPr>
            <w:ins w:id="955" w:author="Alotaibi, Raed" w:date="2019-05-20T14:32:00Z">
              <w:r w:rsidRPr="00591FE9">
                <w:t>11.1</w:t>
              </w:r>
            </w:ins>
          </w:p>
        </w:tc>
        <w:tc>
          <w:tcPr>
            <w:tcW w:w="616" w:type="pct"/>
            <w:noWrap/>
            <w:hideMark/>
            <w:tcPrChange w:id="956" w:author="Alotaibi, Raed" w:date="2019-05-21T11:37:00Z">
              <w:tcPr>
                <w:tcW w:w="960" w:type="dxa"/>
                <w:noWrap/>
                <w:hideMark/>
              </w:tcPr>
            </w:tcPrChange>
          </w:tcPr>
          <w:p w14:paraId="436FEC43" w14:textId="77777777" w:rsidR="00591FE9" w:rsidRPr="00591FE9" w:rsidRDefault="00591FE9" w:rsidP="00591FE9">
            <w:pPr>
              <w:rPr>
                <w:ins w:id="957" w:author="Alotaibi, Raed" w:date="2019-05-20T14:32:00Z"/>
              </w:rPr>
            </w:pPr>
            <w:ins w:id="958" w:author="Alotaibi, Raed" w:date="2019-05-20T14:32:00Z">
              <w:r w:rsidRPr="00591FE9">
                <w:t>26.5</w:t>
              </w:r>
            </w:ins>
          </w:p>
        </w:tc>
      </w:tr>
      <w:tr w:rsidR="00591FE9" w:rsidRPr="00591FE9" w14:paraId="6CD0F545" w14:textId="77777777" w:rsidTr="00133FD4">
        <w:trPr>
          <w:trHeight w:val="300"/>
          <w:ins w:id="959" w:author="Alotaibi, Raed" w:date="2019-05-20T14:32:00Z"/>
          <w:trPrChange w:id="960" w:author="Alotaibi, Raed" w:date="2019-05-21T11:37:00Z">
            <w:trPr>
              <w:trHeight w:val="300"/>
            </w:trPr>
          </w:trPrChange>
        </w:trPr>
        <w:tc>
          <w:tcPr>
            <w:tcW w:w="1288" w:type="pct"/>
            <w:noWrap/>
            <w:hideMark/>
            <w:tcPrChange w:id="961" w:author="Alotaibi, Raed" w:date="2019-05-21T11:37:00Z">
              <w:tcPr>
                <w:tcW w:w="2000" w:type="dxa"/>
                <w:noWrap/>
                <w:hideMark/>
              </w:tcPr>
            </w:tcPrChange>
          </w:tcPr>
          <w:p w14:paraId="7F6D20FC" w14:textId="77777777" w:rsidR="00591FE9" w:rsidRPr="00591FE9" w:rsidRDefault="00591FE9" w:rsidP="00591FE9">
            <w:pPr>
              <w:rPr>
                <w:ins w:id="962" w:author="Alotaibi, Raed" w:date="2019-05-20T14:32:00Z"/>
              </w:rPr>
            </w:pPr>
            <w:ins w:id="963" w:author="Alotaibi, Raed" w:date="2019-05-20T14:32:00Z">
              <w:r w:rsidRPr="00591FE9">
                <w:t>Nevada</w:t>
              </w:r>
            </w:ins>
          </w:p>
        </w:tc>
        <w:tc>
          <w:tcPr>
            <w:tcW w:w="619" w:type="pct"/>
            <w:noWrap/>
            <w:hideMark/>
            <w:tcPrChange w:id="964" w:author="Alotaibi, Raed" w:date="2019-05-21T11:37:00Z">
              <w:tcPr>
                <w:tcW w:w="960" w:type="dxa"/>
                <w:noWrap/>
                <w:hideMark/>
              </w:tcPr>
            </w:tcPrChange>
          </w:tcPr>
          <w:p w14:paraId="18975BF6" w14:textId="77777777" w:rsidR="00591FE9" w:rsidRPr="00591FE9" w:rsidRDefault="00591FE9" w:rsidP="00591FE9">
            <w:pPr>
              <w:rPr>
                <w:ins w:id="965" w:author="Alotaibi, Raed" w:date="2019-05-20T14:32:00Z"/>
              </w:rPr>
            </w:pPr>
            <w:ins w:id="966" w:author="Alotaibi, Raed" w:date="2019-05-20T14:32:00Z">
              <w:r w:rsidRPr="00591FE9">
                <w:t>15.9</w:t>
              </w:r>
            </w:ins>
          </w:p>
        </w:tc>
        <w:tc>
          <w:tcPr>
            <w:tcW w:w="619" w:type="pct"/>
            <w:noWrap/>
            <w:hideMark/>
            <w:tcPrChange w:id="967" w:author="Alotaibi, Raed" w:date="2019-05-21T11:37:00Z">
              <w:tcPr>
                <w:tcW w:w="960" w:type="dxa"/>
                <w:noWrap/>
                <w:hideMark/>
              </w:tcPr>
            </w:tcPrChange>
          </w:tcPr>
          <w:p w14:paraId="01AF9BF3" w14:textId="77777777" w:rsidR="00591FE9" w:rsidRPr="00591FE9" w:rsidRDefault="00591FE9" w:rsidP="00591FE9">
            <w:pPr>
              <w:rPr>
                <w:ins w:id="968" w:author="Alotaibi, Raed" w:date="2019-05-20T14:32:00Z"/>
              </w:rPr>
            </w:pPr>
            <w:ins w:id="969" w:author="Alotaibi, Raed" w:date="2019-05-20T14:32:00Z">
              <w:r w:rsidRPr="00591FE9">
                <w:t>5.5</w:t>
              </w:r>
            </w:ins>
          </w:p>
        </w:tc>
        <w:tc>
          <w:tcPr>
            <w:tcW w:w="619" w:type="pct"/>
            <w:noWrap/>
            <w:hideMark/>
            <w:tcPrChange w:id="970" w:author="Alotaibi, Raed" w:date="2019-05-21T11:37:00Z">
              <w:tcPr>
                <w:tcW w:w="960" w:type="dxa"/>
                <w:noWrap/>
                <w:hideMark/>
              </w:tcPr>
            </w:tcPrChange>
          </w:tcPr>
          <w:p w14:paraId="48FE79DE" w14:textId="77777777" w:rsidR="00591FE9" w:rsidRPr="00591FE9" w:rsidRDefault="00591FE9" w:rsidP="00591FE9">
            <w:pPr>
              <w:rPr>
                <w:ins w:id="971" w:author="Alotaibi, Raed" w:date="2019-05-20T14:32:00Z"/>
              </w:rPr>
            </w:pPr>
            <w:ins w:id="972" w:author="Alotaibi, Raed" w:date="2019-05-20T14:32:00Z">
              <w:r w:rsidRPr="00591FE9">
                <w:t>10.5</w:t>
              </w:r>
            </w:ins>
          </w:p>
        </w:tc>
        <w:tc>
          <w:tcPr>
            <w:tcW w:w="619" w:type="pct"/>
            <w:noWrap/>
            <w:hideMark/>
            <w:tcPrChange w:id="973" w:author="Alotaibi, Raed" w:date="2019-05-21T11:37:00Z">
              <w:tcPr>
                <w:tcW w:w="960" w:type="dxa"/>
                <w:noWrap/>
                <w:hideMark/>
              </w:tcPr>
            </w:tcPrChange>
          </w:tcPr>
          <w:p w14:paraId="65960327" w14:textId="77777777" w:rsidR="00591FE9" w:rsidRPr="00591FE9" w:rsidRDefault="00591FE9" w:rsidP="00591FE9">
            <w:pPr>
              <w:rPr>
                <w:ins w:id="974" w:author="Alotaibi, Raed" w:date="2019-05-20T14:32:00Z"/>
              </w:rPr>
            </w:pPr>
            <w:ins w:id="975" w:author="Alotaibi, Raed" w:date="2019-05-20T14:32:00Z">
              <w:r w:rsidRPr="00591FE9">
                <w:t>14.7</w:t>
              </w:r>
            </w:ins>
          </w:p>
        </w:tc>
        <w:tc>
          <w:tcPr>
            <w:tcW w:w="619" w:type="pct"/>
            <w:noWrap/>
            <w:hideMark/>
            <w:tcPrChange w:id="976" w:author="Alotaibi, Raed" w:date="2019-05-21T11:37:00Z">
              <w:tcPr>
                <w:tcW w:w="960" w:type="dxa"/>
                <w:noWrap/>
                <w:hideMark/>
              </w:tcPr>
            </w:tcPrChange>
          </w:tcPr>
          <w:p w14:paraId="4703E747" w14:textId="77777777" w:rsidR="00591FE9" w:rsidRPr="00591FE9" w:rsidRDefault="00591FE9" w:rsidP="00591FE9">
            <w:pPr>
              <w:rPr>
                <w:ins w:id="977" w:author="Alotaibi, Raed" w:date="2019-05-20T14:32:00Z"/>
              </w:rPr>
            </w:pPr>
            <w:ins w:id="978" w:author="Alotaibi, Raed" w:date="2019-05-20T14:32:00Z">
              <w:r w:rsidRPr="00591FE9">
                <w:t>20.8</w:t>
              </w:r>
            </w:ins>
          </w:p>
        </w:tc>
        <w:tc>
          <w:tcPr>
            <w:tcW w:w="616" w:type="pct"/>
            <w:noWrap/>
            <w:hideMark/>
            <w:tcPrChange w:id="979" w:author="Alotaibi, Raed" w:date="2019-05-21T11:37:00Z">
              <w:tcPr>
                <w:tcW w:w="960" w:type="dxa"/>
                <w:noWrap/>
                <w:hideMark/>
              </w:tcPr>
            </w:tcPrChange>
          </w:tcPr>
          <w:p w14:paraId="7BCC6F26" w14:textId="77777777" w:rsidR="00591FE9" w:rsidRPr="00591FE9" w:rsidRDefault="00591FE9" w:rsidP="00591FE9">
            <w:pPr>
              <w:rPr>
                <w:ins w:id="980" w:author="Alotaibi, Raed" w:date="2019-05-20T14:32:00Z"/>
              </w:rPr>
            </w:pPr>
            <w:ins w:id="981" w:author="Alotaibi, Raed" w:date="2019-05-20T14:32:00Z">
              <w:r w:rsidRPr="00591FE9">
                <w:t>35.2</w:t>
              </w:r>
            </w:ins>
          </w:p>
        </w:tc>
      </w:tr>
      <w:tr w:rsidR="00591FE9" w:rsidRPr="00591FE9" w14:paraId="7F5A8636" w14:textId="77777777" w:rsidTr="00133FD4">
        <w:trPr>
          <w:trHeight w:val="300"/>
          <w:ins w:id="982" w:author="Alotaibi, Raed" w:date="2019-05-20T14:32:00Z"/>
          <w:trPrChange w:id="983" w:author="Alotaibi, Raed" w:date="2019-05-21T11:37:00Z">
            <w:trPr>
              <w:trHeight w:val="300"/>
            </w:trPr>
          </w:trPrChange>
        </w:trPr>
        <w:tc>
          <w:tcPr>
            <w:tcW w:w="1288" w:type="pct"/>
            <w:noWrap/>
            <w:hideMark/>
            <w:tcPrChange w:id="984" w:author="Alotaibi, Raed" w:date="2019-05-21T11:37:00Z">
              <w:tcPr>
                <w:tcW w:w="2000" w:type="dxa"/>
                <w:noWrap/>
                <w:hideMark/>
              </w:tcPr>
            </w:tcPrChange>
          </w:tcPr>
          <w:p w14:paraId="275E4AA2" w14:textId="77777777" w:rsidR="00591FE9" w:rsidRPr="00591FE9" w:rsidRDefault="00591FE9" w:rsidP="00591FE9">
            <w:pPr>
              <w:rPr>
                <w:ins w:id="985" w:author="Alotaibi, Raed" w:date="2019-05-20T14:32:00Z"/>
              </w:rPr>
            </w:pPr>
            <w:ins w:id="986" w:author="Alotaibi, Raed" w:date="2019-05-20T14:32:00Z">
              <w:r w:rsidRPr="00591FE9">
                <w:t>New Hampshire</w:t>
              </w:r>
            </w:ins>
          </w:p>
        </w:tc>
        <w:tc>
          <w:tcPr>
            <w:tcW w:w="619" w:type="pct"/>
            <w:noWrap/>
            <w:hideMark/>
            <w:tcPrChange w:id="987" w:author="Alotaibi, Raed" w:date="2019-05-21T11:37:00Z">
              <w:tcPr>
                <w:tcW w:w="960" w:type="dxa"/>
                <w:noWrap/>
                <w:hideMark/>
              </w:tcPr>
            </w:tcPrChange>
          </w:tcPr>
          <w:p w14:paraId="6761F859" w14:textId="77777777" w:rsidR="00591FE9" w:rsidRPr="00591FE9" w:rsidRDefault="00591FE9" w:rsidP="00591FE9">
            <w:pPr>
              <w:rPr>
                <w:ins w:id="988" w:author="Alotaibi, Raed" w:date="2019-05-20T14:32:00Z"/>
              </w:rPr>
            </w:pPr>
            <w:ins w:id="989" w:author="Alotaibi, Raed" w:date="2019-05-20T14:32:00Z">
              <w:r w:rsidRPr="00591FE9">
                <w:t>9.1</w:t>
              </w:r>
            </w:ins>
          </w:p>
        </w:tc>
        <w:tc>
          <w:tcPr>
            <w:tcW w:w="619" w:type="pct"/>
            <w:noWrap/>
            <w:hideMark/>
            <w:tcPrChange w:id="990" w:author="Alotaibi, Raed" w:date="2019-05-21T11:37:00Z">
              <w:tcPr>
                <w:tcW w:w="960" w:type="dxa"/>
                <w:noWrap/>
                <w:hideMark/>
              </w:tcPr>
            </w:tcPrChange>
          </w:tcPr>
          <w:p w14:paraId="348163D2" w14:textId="77777777" w:rsidR="00591FE9" w:rsidRPr="00591FE9" w:rsidRDefault="00591FE9" w:rsidP="00591FE9">
            <w:pPr>
              <w:rPr>
                <w:ins w:id="991" w:author="Alotaibi, Raed" w:date="2019-05-20T14:32:00Z"/>
              </w:rPr>
            </w:pPr>
            <w:ins w:id="992" w:author="Alotaibi, Raed" w:date="2019-05-20T14:32:00Z">
              <w:r w:rsidRPr="00591FE9">
                <w:t>5.0</w:t>
              </w:r>
            </w:ins>
          </w:p>
        </w:tc>
        <w:tc>
          <w:tcPr>
            <w:tcW w:w="619" w:type="pct"/>
            <w:noWrap/>
            <w:hideMark/>
            <w:tcPrChange w:id="993" w:author="Alotaibi, Raed" w:date="2019-05-21T11:37:00Z">
              <w:tcPr>
                <w:tcW w:w="960" w:type="dxa"/>
                <w:noWrap/>
                <w:hideMark/>
              </w:tcPr>
            </w:tcPrChange>
          </w:tcPr>
          <w:p w14:paraId="62DF41EF" w14:textId="77777777" w:rsidR="00591FE9" w:rsidRPr="00591FE9" w:rsidRDefault="00591FE9" w:rsidP="00591FE9">
            <w:pPr>
              <w:rPr>
                <w:ins w:id="994" w:author="Alotaibi, Raed" w:date="2019-05-20T14:32:00Z"/>
              </w:rPr>
            </w:pPr>
            <w:ins w:id="995" w:author="Alotaibi, Raed" w:date="2019-05-20T14:32:00Z">
              <w:r w:rsidRPr="00591FE9">
                <w:t>7.4</w:t>
              </w:r>
            </w:ins>
          </w:p>
        </w:tc>
        <w:tc>
          <w:tcPr>
            <w:tcW w:w="619" w:type="pct"/>
            <w:noWrap/>
            <w:hideMark/>
            <w:tcPrChange w:id="996" w:author="Alotaibi, Raed" w:date="2019-05-21T11:37:00Z">
              <w:tcPr>
                <w:tcW w:w="960" w:type="dxa"/>
                <w:noWrap/>
                <w:hideMark/>
              </w:tcPr>
            </w:tcPrChange>
          </w:tcPr>
          <w:p w14:paraId="29F15514" w14:textId="77777777" w:rsidR="00591FE9" w:rsidRPr="00591FE9" w:rsidRDefault="00591FE9" w:rsidP="00591FE9">
            <w:pPr>
              <w:rPr>
                <w:ins w:id="997" w:author="Alotaibi, Raed" w:date="2019-05-20T14:32:00Z"/>
              </w:rPr>
            </w:pPr>
            <w:ins w:id="998" w:author="Alotaibi, Raed" w:date="2019-05-20T14:32:00Z">
              <w:r w:rsidRPr="00591FE9">
                <w:t>8.4</w:t>
              </w:r>
            </w:ins>
          </w:p>
        </w:tc>
        <w:tc>
          <w:tcPr>
            <w:tcW w:w="619" w:type="pct"/>
            <w:noWrap/>
            <w:hideMark/>
            <w:tcPrChange w:id="999" w:author="Alotaibi, Raed" w:date="2019-05-21T11:37:00Z">
              <w:tcPr>
                <w:tcW w:w="960" w:type="dxa"/>
                <w:noWrap/>
                <w:hideMark/>
              </w:tcPr>
            </w:tcPrChange>
          </w:tcPr>
          <w:p w14:paraId="2A599F48" w14:textId="77777777" w:rsidR="00591FE9" w:rsidRPr="00591FE9" w:rsidRDefault="00591FE9" w:rsidP="00591FE9">
            <w:pPr>
              <w:rPr>
                <w:ins w:id="1000" w:author="Alotaibi, Raed" w:date="2019-05-20T14:32:00Z"/>
              </w:rPr>
            </w:pPr>
            <w:ins w:id="1001" w:author="Alotaibi, Raed" w:date="2019-05-20T14:32:00Z">
              <w:r w:rsidRPr="00591FE9">
                <w:t>10.3</w:t>
              </w:r>
            </w:ins>
          </w:p>
        </w:tc>
        <w:tc>
          <w:tcPr>
            <w:tcW w:w="616" w:type="pct"/>
            <w:noWrap/>
            <w:hideMark/>
            <w:tcPrChange w:id="1002" w:author="Alotaibi, Raed" w:date="2019-05-21T11:37:00Z">
              <w:tcPr>
                <w:tcW w:w="960" w:type="dxa"/>
                <w:noWrap/>
                <w:hideMark/>
              </w:tcPr>
            </w:tcPrChange>
          </w:tcPr>
          <w:p w14:paraId="4B405DC7" w14:textId="77777777" w:rsidR="00591FE9" w:rsidRPr="00591FE9" w:rsidRDefault="00591FE9" w:rsidP="00591FE9">
            <w:pPr>
              <w:rPr>
                <w:ins w:id="1003" w:author="Alotaibi, Raed" w:date="2019-05-20T14:32:00Z"/>
              </w:rPr>
            </w:pPr>
            <w:ins w:id="1004" w:author="Alotaibi, Raed" w:date="2019-05-20T14:32:00Z">
              <w:r w:rsidRPr="00591FE9">
                <w:t>20.2</w:t>
              </w:r>
            </w:ins>
          </w:p>
        </w:tc>
      </w:tr>
      <w:tr w:rsidR="00591FE9" w:rsidRPr="00591FE9" w14:paraId="587E28E4" w14:textId="77777777" w:rsidTr="00133FD4">
        <w:trPr>
          <w:trHeight w:val="300"/>
          <w:ins w:id="1005" w:author="Alotaibi, Raed" w:date="2019-05-20T14:32:00Z"/>
          <w:trPrChange w:id="1006" w:author="Alotaibi, Raed" w:date="2019-05-21T11:37:00Z">
            <w:trPr>
              <w:trHeight w:val="300"/>
            </w:trPr>
          </w:trPrChange>
        </w:trPr>
        <w:tc>
          <w:tcPr>
            <w:tcW w:w="1288" w:type="pct"/>
            <w:noWrap/>
            <w:hideMark/>
            <w:tcPrChange w:id="1007" w:author="Alotaibi, Raed" w:date="2019-05-21T11:37:00Z">
              <w:tcPr>
                <w:tcW w:w="2000" w:type="dxa"/>
                <w:noWrap/>
                <w:hideMark/>
              </w:tcPr>
            </w:tcPrChange>
          </w:tcPr>
          <w:p w14:paraId="4EDBCD89" w14:textId="77777777" w:rsidR="00591FE9" w:rsidRPr="00591FE9" w:rsidRDefault="00591FE9" w:rsidP="00591FE9">
            <w:pPr>
              <w:rPr>
                <w:ins w:id="1008" w:author="Alotaibi, Raed" w:date="2019-05-20T14:32:00Z"/>
              </w:rPr>
            </w:pPr>
            <w:ins w:id="1009" w:author="Alotaibi, Raed" w:date="2019-05-20T14:32:00Z">
              <w:r w:rsidRPr="00591FE9">
                <w:t>New Jersey</w:t>
              </w:r>
            </w:ins>
          </w:p>
        </w:tc>
        <w:tc>
          <w:tcPr>
            <w:tcW w:w="619" w:type="pct"/>
            <w:noWrap/>
            <w:hideMark/>
            <w:tcPrChange w:id="1010" w:author="Alotaibi, Raed" w:date="2019-05-21T11:37:00Z">
              <w:tcPr>
                <w:tcW w:w="960" w:type="dxa"/>
                <w:noWrap/>
                <w:hideMark/>
              </w:tcPr>
            </w:tcPrChange>
          </w:tcPr>
          <w:p w14:paraId="6168EDCA" w14:textId="77777777" w:rsidR="00591FE9" w:rsidRPr="00591FE9" w:rsidRDefault="00591FE9" w:rsidP="00591FE9">
            <w:pPr>
              <w:rPr>
                <w:ins w:id="1011" w:author="Alotaibi, Raed" w:date="2019-05-20T14:32:00Z"/>
              </w:rPr>
            </w:pPr>
            <w:ins w:id="1012" w:author="Alotaibi, Raed" w:date="2019-05-20T14:32:00Z">
              <w:r w:rsidRPr="00591FE9">
                <w:t>21.0</w:t>
              </w:r>
            </w:ins>
          </w:p>
        </w:tc>
        <w:tc>
          <w:tcPr>
            <w:tcW w:w="619" w:type="pct"/>
            <w:noWrap/>
            <w:hideMark/>
            <w:tcPrChange w:id="1013" w:author="Alotaibi, Raed" w:date="2019-05-21T11:37:00Z">
              <w:tcPr>
                <w:tcW w:w="960" w:type="dxa"/>
                <w:noWrap/>
                <w:hideMark/>
              </w:tcPr>
            </w:tcPrChange>
          </w:tcPr>
          <w:p w14:paraId="1177433D" w14:textId="77777777" w:rsidR="00591FE9" w:rsidRPr="00591FE9" w:rsidRDefault="00591FE9" w:rsidP="00591FE9">
            <w:pPr>
              <w:rPr>
                <w:ins w:id="1014" w:author="Alotaibi, Raed" w:date="2019-05-20T14:32:00Z"/>
              </w:rPr>
            </w:pPr>
            <w:ins w:id="1015" w:author="Alotaibi, Raed" w:date="2019-05-20T14:32:00Z">
              <w:r w:rsidRPr="00591FE9">
                <w:t>7.1</w:t>
              </w:r>
            </w:ins>
          </w:p>
        </w:tc>
        <w:tc>
          <w:tcPr>
            <w:tcW w:w="619" w:type="pct"/>
            <w:noWrap/>
            <w:hideMark/>
            <w:tcPrChange w:id="1016" w:author="Alotaibi, Raed" w:date="2019-05-21T11:37:00Z">
              <w:tcPr>
                <w:tcW w:w="960" w:type="dxa"/>
                <w:noWrap/>
                <w:hideMark/>
              </w:tcPr>
            </w:tcPrChange>
          </w:tcPr>
          <w:p w14:paraId="275B415F" w14:textId="77777777" w:rsidR="00591FE9" w:rsidRPr="00591FE9" w:rsidRDefault="00591FE9" w:rsidP="00591FE9">
            <w:pPr>
              <w:rPr>
                <w:ins w:id="1017" w:author="Alotaibi, Raed" w:date="2019-05-20T14:32:00Z"/>
              </w:rPr>
            </w:pPr>
            <w:ins w:id="1018" w:author="Alotaibi, Raed" w:date="2019-05-20T14:32:00Z">
              <w:r w:rsidRPr="00591FE9">
                <w:t>15.8</w:t>
              </w:r>
            </w:ins>
          </w:p>
        </w:tc>
        <w:tc>
          <w:tcPr>
            <w:tcW w:w="619" w:type="pct"/>
            <w:noWrap/>
            <w:hideMark/>
            <w:tcPrChange w:id="1019" w:author="Alotaibi, Raed" w:date="2019-05-21T11:37:00Z">
              <w:tcPr>
                <w:tcW w:w="960" w:type="dxa"/>
                <w:noWrap/>
                <w:hideMark/>
              </w:tcPr>
            </w:tcPrChange>
          </w:tcPr>
          <w:p w14:paraId="72E7948D" w14:textId="77777777" w:rsidR="00591FE9" w:rsidRPr="00591FE9" w:rsidRDefault="00591FE9" w:rsidP="00591FE9">
            <w:pPr>
              <w:rPr>
                <w:ins w:id="1020" w:author="Alotaibi, Raed" w:date="2019-05-20T14:32:00Z"/>
              </w:rPr>
            </w:pPr>
            <w:ins w:id="1021" w:author="Alotaibi, Raed" w:date="2019-05-20T14:32:00Z">
              <w:r w:rsidRPr="00591FE9">
                <w:t>20.2</w:t>
              </w:r>
            </w:ins>
          </w:p>
        </w:tc>
        <w:tc>
          <w:tcPr>
            <w:tcW w:w="619" w:type="pct"/>
            <w:noWrap/>
            <w:hideMark/>
            <w:tcPrChange w:id="1022" w:author="Alotaibi, Raed" w:date="2019-05-21T11:37:00Z">
              <w:tcPr>
                <w:tcW w:w="960" w:type="dxa"/>
                <w:noWrap/>
                <w:hideMark/>
              </w:tcPr>
            </w:tcPrChange>
          </w:tcPr>
          <w:p w14:paraId="393AEA85" w14:textId="77777777" w:rsidR="00591FE9" w:rsidRPr="00591FE9" w:rsidRDefault="00591FE9" w:rsidP="00591FE9">
            <w:pPr>
              <w:rPr>
                <w:ins w:id="1023" w:author="Alotaibi, Raed" w:date="2019-05-20T14:32:00Z"/>
              </w:rPr>
            </w:pPr>
            <w:ins w:id="1024" w:author="Alotaibi, Raed" w:date="2019-05-20T14:32:00Z">
              <w:r w:rsidRPr="00591FE9">
                <w:t>25.7</w:t>
              </w:r>
            </w:ins>
          </w:p>
        </w:tc>
        <w:tc>
          <w:tcPr>
            <w:tcW w:w="616" w:type="pct"/>
            <w:noWrap/>
            <w:hideMark/>
            <w:tcPrChange w:id="1025" w:author="Alotaibi, Raed" w:date="2019-05-21T11:37:00Z">
              <w:tcPr>
                <w:tcW w:w="960" w:type="dxa"/>
                <w:noWrap/>
                <w:hideMark/>
              </w:tcPr>
            </w:tcPrChange>
          </w:tcPr>
          <w:p w14:paraId="2443CF8D" w14:textId="77777777" w:rsidR="00591FE9" w:rsidRPr="00591FE9" w:rsidRDefault="00591FE9" w:rsidP="00591FE9">
            <w:pPr>
              <w:rPr>
                <w:ins w:id="1026" w:author="Alotaibi, Raed" w:date="2019-05-20T14:32:00Z"/>
              </w:rPr>
            </w:pPr>
            <w:ins w:id="1027" w:author="Alotaibi, Raed" w:date="2019-05-20T14:32:00Z">
              <w:r w:rsidRPr="00591FE9">
                <w:t>48.1</w:t>
              </w:r>
            </w:ins>
          </w:p>
        </w:tc>
      </w:tr>
      <w:tr w:rsidR="00591FE9" w:rsidRPr="00591FE9" w14:paraId="78B67401" w14:textId="77777777" w:rsidTr="00133FD4">
        <w:trPr>
          <w:trHeight w:val="300"/>
          <w:ins w:id="1028" w:author="Alotaibi, Raed" w:date="2019-05-20T14:32:00Z"/>
          <w:trPrChange w:id="1029" w:author="Alotaibi, Raed" w:date="2019-05-21T11:37:00Z">
            <w:trPr>
              <w:trHeight w:val="300"/>
            </w:trPr>
          </w:trPrChange>
        </w:trPr>
        <w:tc>
          <w:tcPr>
            <w:tcW w:w="1288" w:type="pct"/>
            <w:noWrap/>
            <w:hideMark/>
            <w:tcPrChange w:id="1030" w:author="Alotaibi, Raed" w:date="2019-05-21T11:37:00Z">
              <w:tcPr>
                <w:tcW w:w="2000" w:type="dxa"/>
                <w:noWrap/>
                <w:hideMark/>
              </w:tcPr>
            </w:tcPrChange>
          </w:tcPr>
          <w:p w14:paraId="7AF39668" w14:textId="77777777" w:rsidR="00591FE9" w:rsidRPr="00591FE9" w:rsidRDefault="00591FE9" w:rsidP="00591FE9">
            <w:pPr>
              <w:rPr>
                <w:ins w:id="1031" w:author="Alotaibi, Raed" w:date="2019-05-20T14:32:00Z"/>
              </w:rPr>
            </w:pPr>
            <w:ins w:id="1032" w:author="Alotaibi, Raed" w:date="2019-05-20T14:32:00Z">
              <w:r w:rsidRPr="00591FE9">
                <w:t>New Mexico</w:t>
              </w:r>
            </w:ins>
          </w:p>
        </w:tc>
        <w:tc>
          <w:tcPr>
            <w:tcW w:w="619" w:type="pct"/>
            <w:noWrap/>
            <w:hideMark/>
            <w:tcPrChange w:id="1033" w:author="Alotaibi, Raed" w:date="2019-05-21T11:37:00Z">
              <w:tcPr>
                <w:tcW w:w="960" w:type="dxa"/>
                <w:noWrap/>
                <w:hideMark/>
              </w:tcPr>
            </w:tcPrChange>
          </w:tcPr>
          <w:p w14:paraId="6DDDFCFA" w14:textId="77777777" w:rsidR="00591FE9" w:rsidRPr="00591FE9" w:rsidRDefault="00591FE9" w:rsidP="00591FE9">
            <w:pPr>
              <w:rPr>
                <w:ins w:id="1034" w:author="Alotaibi, Raed" w:date="2019-05-20T14:32:00Z"/>
              </w:rPr>
            </w:pPr>
            <w:ins w:id="1035" w:author="Alotaibi, Raed" w:date="2019-05-20T14:32:00Z">
              <w:r w:rsidRPr="00591FE9">
                <w:t>12.1</w:t>
              </w:r>
            </w:ins>
          </w:p>
        </w:tc>
        <w:tc>
          <w:tcPr>
            <w:tcW w:w="619" w:type="pct"/>
            <w:noWrap/>
            <w:hideMark/>
            <w:tcPrChange w:id="1036" w:author="Alotaibi, Raed" w:date="2019-05-21T11:37:00Z">
              <w:tcPr>
                <w:tcW w:w="960" w:type="dxa"/>
                <w:noWrap/>
                <w:hideMark/>
              </w:tcPr>
            </w:tcPrChange>
          </w:tcPr>
          <w:p w14:paraId="783F03EB" w14:textId="77777777" w:rsidR="00591FE9" w:rsidRPr="00591FE9" w:rsidRDefault="00591FE9" w:rsidP="00591FE9">
            <w:pPr>
              <w:rPr>
                <w:ins w:id="1037" w:author="Alotaibi, Raed" w:date="2019-05-20T14:32:00Z"/>
              </w:rPr>
            </w:pPr>
            <w:ins w:id="1038" w:author="Alotaibi, Raed" w:date="2019-05-20T14:32:00Z">
              <w:r w:rsidRPr="00591FE9">
                <w:t>4.7</w:t>
              </w:r>
            </w:ins>
          </w:p>
        </w:tc>
        <w:tc>
          <w:tcPr>
            <w:tcW w:w="619" w:type="pct"/>
            <w:noWrap/>
            <w:hideMark/>
            <w:tcPrChange w:id="1039" w:author="Alotaibi, Raed" w:date="2019-05-21T11:37:00Z">
              <w:tcPr>
                <w:tcW w:w="960" w:type="dxa"/>
                <w:noWrap/>
                <w:hideMark/>
              </w:tcPr>
            </w:tcPrChange>
          </w:tcPr>
          <w:p w14:paraId="24864D60" w14:textId="77777777" w:rsidR="00591FE9" w:rsidRPr="00591FE9" w:rsidRDefault="00591FE9" w:rsidP="00591FE9">
            <w:pPr>
              <w:rPr>
                <w:ins w:id="1040" w:author="Alotaibi, Raed" w:date="2019-05-20T14:32:00Z"/>
              </w:rPr>
            </w:pPr>
            <w:ins w:id="1041" w:author="Alotaibi, Raed" w:date="2019-05-20T14:32:00Z">
              <w:r w:rsidRPr="00591FE9">
                <w:t>7.9</w:t>
              </w:r>
            </w:ins>
          </w:p>
        </w:tc>
        <w:tc>
          <w:tcPr>
            <w:tcW w:w="619" w:type="pct"/>
            <w:noWrap/>
            <w:hideMark/>
            <w:tcPrChange w:id="1042" w:author="Alotaibi, Raed" w:date="2019-05-21T11:37:00Z">
              <w:tcPr>
                <w:tcW w:w="960" w:type="dxa"/>
                <w:noWrap/>
                <w:hideMark/>
              </w:tcPr>
            </w:tcPrChange>
          </w:tcPr>
          <w:p w14:paraId="4F533138" w14:textId="77777777" w:rsidR="00591FE9" w:rsidRPr="00591FE9" w:rsidRDefault="00591FE9" w:rsidP="00591FE9">
            <w:pPr>
              <w:rPr>
                <w:ins w:id="1043" w:author="Alotaibi, Raed" w:date="2019-05-20T14:32:00Z"/>
              </w:rPr>
            </w:pPr>
            <w:ins w:id="1044" w:author="Alotaibi, Raed" w:date="2019-05-20T14:32:00Z">
              <w:r w:rsidRPr="00591FE9">
                <w:t>11.0</w:t>
              </w:r>
            </w:ins>
          </w:p>
        </w:tc>
        <w:tc>
          <w:tcPr>
            <w:tcW w:w="619" w:type="pct"/>
            <w:noWrap/>
            <w:hideMark/>
            <w:tcPrChange w:id="1045" w:author="Alotaibi, Raed" w:date="2019-05-21T11:37:00Z">
              <w:tcPr>
                <w:tcW w:w="960" w:type="dxa"/>
                <w:noWrap/>
                <w:hideMark/>
              </w:tcPr>
            </w:tcPrChange>
          </w:tcPr>
          <w:p w14:paraId="459406E9" w14:textId="77777777" w:rsidR="00591FE9" w:rsidRPr="00591FE9" w:rsidRDefault="00591FE9" w:rsidP="00591FE9">
            <w:pPr>
              <w:rPr>
                <w:ins w:id="1046" w:author="Alotaibi, Raed" w:date="2019-05-20T14:32:00Z"/>
              </w:rPr>
            </w:pPr>
            <w:ins w:id="1047" w:author="Alotaibi, Raed" w:date="2019-05-20T14:32:00Z">
              <w:r w:rsidRPr="00591FE9">
                <w:t>14.8</w:t>
              </w:r>
            </w:ins>
          </w:p>
        </w:tc>
        <w:tc>
          <w:tcPr>
            <w:tcW w:w="616" w:type="pct"/>
            <w:noWrap/>
            <w:hideMark/>
            <w:tcPrChange w:id="1048" w:author="Alotaibi, Raed" w:date="2019-05-21T11:37:00Z">
              <w:tcPr>
                <w:tcW w:w="960" w:type="dxa"/>
                <w:noWrap/>
                <w:hideMark/>
              </w:tcPr>
            </w:tcPrChange>
          </w:tcPr>
          <w:p w14:paraId="5ADA031E" w14:textId="77777777" w:rsidR="00591FE9" w:rsidRPr="00591FE9" w:rsidRDefault="00591FE9" w:rsidP="00591FE9">
            <w:pPr>
              <w:rPr>
                <w:ins w:id="1049" w:author="Alotaibi, Raed" w:date="2019-05-20T14:32:00Z"/>
              </w:rPr>
            </w:pPr>
            <w:ins w:id="1050" w:author="Alotaibi, Raed" w:date="2019-05-20T14:32:00Z">
              <w:r w:rsidRPr="00591FE9">
                <w:t>35.0</w:t>
              </w:r>
            </w:ins>
          </w:p>
        </w:tc>
      </w:tr>
      <w:tr w:rsidR="00591FE9" w:rsidRPr="00591FE9" w14:paraId="6A876CEA" w14:textId="77777777" w:rsidTr="00133FD4">
        <w:trPr>
          <w:trHeight w:val="300"/>
          <w:ins w:id="1051" w:author="Alotaibi, Raed" w:date="2019-05-20T14:32:00Z"/>
          <w:trPrChange w:id="1052" w:author="Alotaibi, Raed" w:date="2019-05-21T11:37:00Z">
            <w:trPr>
              <w:trHeight w:val="300"/>
            </w:trPr>
          </w:trPrChange>
        </w:trPr>
        <w:tc>
          <w:tcPr>
            <w:tcW w:w="1288" w:type="pct"/>
            <w:noWrap/>
            <w:hideMark/>
            <w:tcPrChange w:id="1053" w:author="Alotaibi, Raed" w:date="2019-05-21T11:37:00Z">
              <w:tcPr>
                <w:tcW w:w="2000" w:type="dxa"/>
                <w:noWrap/>
                <w:hideMark/>
              </w:tcPr>
            </w:tcPrChange>
          </w:tcPr>
          <w:p w14:paraId="0A8D4FF7" w14:textId="77777777" w:rsidR="00591FE9" w:rsidRPr="00591FE9" w:rsidRDefault="00591FE9" w:rsidP="00591FE9">
            <w:pPr>
              <w:rPr>
                <w:ins w:id="1054" w:author="Alotaibi, Raed" w:date="2019-05-20T14:32:00Z"/>
              </w:rPr>
            </w:pPr>
            <w:ins w:id="1055" w:author="Alotaibi, Raed" w:date="2019-05-20T14:32:00Z">
              <w:r w:rsidRPr="00591FE9">
                <w:t>New York</w:t>
              </w:r>
            </w:ins>
          </w:p>
        </w:tc>
        <w:tc>
          <w:tcPr>
            <w:tcW w:w="619" w:type="pct"/>
            <w:noWrap/>
            <w:hideMark/>
            <w:tcPrChange w:id="1056" w:author="Alotaibi, Raed" w:date="2019-05-21T11:37:00Z">
              <w:tcPr>
                <w:tcW w:w="960" w:type="dxa"/>
                <w:noWrap/>
                <w:hideMark/>
              </w:tcPr>
            </w:tcPrChange>
          </w:tcPr>
          <w:p w14:paraId="6A41651C" w14:textId="77777777" w:rsidR="00591FE9" w:rsidRPr="00591FE9" w:rsidRDefault="00591FE9" w:rsidP="00591FE9">
            <w:pPr>
              <w:rPr>
                <w:ins w:id="1057" w:author="Alotaibi, Raed" w:date="2019-05-20T14:32:00Z"/>
              </w:rPr>
            </w:pPr>
            <w:ins w:id="1058" w:author="Alotaibi, Raed" w:date="2019-05-20T14:32:00Z">
              <w:r w:rsidRPr="00591FE9">
                <w:t>16.6</w:t>
              </w:r>
            </w:ins>
          </w:p>
        </w:tc>
        <w:tc>
          <w:tcPr>
            <w:tcW w:w="619" w:type="pct"/>
            <w:noWrap/>
            <w:hideMark/>
            <w:tcPrChange w:id="1059" w:author="Alotaibi, Raed" w:date="2019-05-21T11:37:00Z">
              <w:tcPr>
                <w:tcW w:w="960" w:type="dxa"/>
                <w:noWrap/>
                <w:hideMark/>
              </w:tcPr>
            </w:tcPrChange>
          </w:tcPr>
          <w:p w14:paraId="69D0CDB8" w14:textId="77777777" w:rsidR="00591FE9" w:rsidRPr="00591FE9" w:rsidRDefault="00591FE9" w:rsidP="00591FE9">
            <w:pPr>
              <w:rPr>
                <w:ins w:id="1060" w:author="Alotaibi, Raed" w:date="2019-05-20T14:32:00Z"/>
              </w:rPr>
            </w:pPr>
            <w:ins w:id="1061" w:author="Alotaibi, Raed" w:date="2019-05-20T14:32:00Z">
              <w:r w:rsidRPr="00591FE9">
                <w:t>3.2</w:t>
              </w:r>
            </w:ins>
          </w:p>
        </w:tc>
        <w:tc>
          <w:tcPr>
            <w:tcW w:w="619" w:type="pct"/>
            <w:noWrap/>
            <w:hideMark/>
            <w:tcPrChange w:id="1062" w:author="Alotaibi, Raed" w:date="2019-05-21T11:37:00Z">
              <w:tcPr>
                <w:tcW w:w="960" w:type="dxa"/>
                <w:noWrap/>
                <w:hideMark/>
              </w:tcPr>
            </w:tcPrChange>
          </w:tcPr>
          <w:p w14:paraId="0A70F0ED" w14:textId="77777777" w:rsidR="00591FE9" w:rsidRPr="00591FE9" w:rsidRDefault="00591FE9" w:rsidP="00591FE9">
            <w:pPr>
              <w:rPr>
                <w:ins w:id="1063" w:author="Alotaibi, Raed" w:date="2019-05-20T14:32:00Z"/>
              </w:rPr>
            </w:pPr>
            <w:ins w:id="1064" w:author="Alotaibi, Raed" w:date="2019-05-20T14:32:00Z">
              <w:r w:rsidRPr="00591FE9">
                <w:t>8.3</w:t>
              </w:r>
            </w:ins>
          </w:p>
        </w:tc>
        <w:tc>
          <w:tcPr>
            <w:tcW w:w="619" w:type="pct"/>
            <w:noWrap/>
            <w:hideMark/>
            <w:tcPrChange w:id="1065" w:author="Alotaibi, Raed" w:date="2019-05-21T11:37:00Z">
              <w:tcPr>
                <w:tcW w:w="960" w:type="dxa"/>
                <w:noWrap/>
                <w:hideMark/>
              </w:tcPr>
            </w:tcPrChange>
          </w:tcPr>
          <w:p w14:paraId="29D768D9" w14:textId="77777777" w:rsidR="00591FE9" w:rsidRPr="00591FE9" w:rsidRDefault="00591FE9" w:rsidP="00591FE9">
            <w:pPr>
              <w:rPr>
                <w:ins w:id="1066" w:author="Alotaibi, Raed" w:date="2019-05-20T14:32:00Z"/>
              </w:rPr>
            </w:pPr>
            <w:ins w:id="1067" w:author="Alotaibi, Raed" w:date="2019-05-20T14:32:00Z">
              <w:r w:rsidRPr="00591FE9">
                <w:t>12.4</w:t>
              </w:r>
            </w:ins>
          </w:p>
        </w:tc>
        <w:tc>
          <w:tcPr>
            <w:tcW w:w="619" w:type="pct"/>
            <w:noWrap/>
            <w:hideMark/>
            <w:tcPrChange w:id="1068" w:author="Alotaibi, Raed" w:date="2019-05-21T11:37:00Z">
              <w:tcPr>
                <w:tcW w:w="960" w:type="dxa"/>
                <w:noWrap/>
                <w:hideMark/>
              </w:tcPr>
            </w:tcPrChange>
          </w:tcPr>
          <w:p w14:paraId="47DE21E0" w14:textId="77777777" w:rsidR="00591FE9" w:rsidRPr="00591FE9" w:rsidRDefault="00591FE9" w:rsidP="00591FE9">
            <w:pPr>
              <w:rPr>
                <w:ins w:id="1069" w:author="Alotaibi, Raed" w:date="2019-05-20T14:32:00Z"/>
              </w:rPr>
            </w:pPr>
            <w:ins w:id="1070" w:author="Alotaibi, Raed" w:date="2019-05-20T14:32:00Z">
              <w:r w:rsidRPr="00591FE9">
                <w:t>23.9</w:t>
              </w:r>
            </w:ins>
          </w:p>
        </w:tc>
        <w:tc>
          <w:tcPr>
            <w:tcW w:w="616" w:type="pct"/>
            <w:noWrap/>
            <w:hideMark/>
            <w:tcPrChange w:id="1071" w:author="Alotaibi, Raed" w:date="2019-05-21T11:37:00Z">
              <w:tcPr>
                <w:tcW w:w="960" w:type="dxa"/>
                <w:noWrap/>
                <w:hideMark/>
              </w:tcPr>
            </w:tcPrChange>
          </w:tcPr>
          <w:p w14:paraId="2FC66E6F" w14:textId="77777777" w:rsidR="00591FE9" w:rsidRPr="00591FE9" w:rsidRDefault="00591FE9" w:rsidP="00591FE9">
            <w:pPr>
              <w:rPr>
                <w:ins w:id="1072" w:author="Alotaibi, Raed" w:date="2019-05-20T14:32:00Z"/>
              </w:rPr>
            </w:pPr>
            <w:ins w:id="1073" w:author="Alotaibi, Raed" w:date="2019-05-20T14:32:00Z">
              <w:r w:rsidRPr="00591FE9">
                <w:t>48.7</w:t>
              </w:r>
            </w:ins>
          </w:p>
        </w:tc>
      </w:tr>
      <w:tr w:rsidR="00591FE9" w:rsidRPr="00591FE9" w14:paraId="52C30ADC" w14:textId="77777777" w:rsidTr="00133FD4">
        <w:trPr>
          <w:trHeight w:val="300"/>
          <w:ins w:id="1074" w:author="Alotaibi, Raed" w:date="2019-05-20T14:32:00Z"/>
          <w:trPrChange w:id="1075" w:author="Alotaibi, Raed" w:date="2019-05-21T11:37:00Z">
            <w:trPr>
              <w:trHeight w:val="300"/>
            </w:trPr>
          </w:trPrChange>
        </w:trPr>
        <w:tc>
          <w:tcPr>
            <w:tcW w:w="1288" w:type="pct"/>
            <w:noWrap/>
            <w:hideMark/>
            <w:tcPrChange w:id="1076" w:author="Alotaibi, Raed" w:date="2019-05-21T11:37:00Z">
              <w:tcPr>
                <w:tcW w:w="2000" w:type="dxa"/>
                <w:noWrap/>
                <w:hideMark/>
              </w:tcPr>
            </w:tcPrChange>
          </w:tcPr>
          <w:p w14:paraId="686A4FFB" w14:textId="77777777" w:rsidR="00591FE9" w:rsidRPr="00591FE9" w:rsidRDefault="00591FE9" w:rsidP="00591FE9">
            <w:pPr>
              <w:rPr>
                <w:ins w:id="1077" w:author="Alotaibi, Raed" w:date="2019-05-20T14:32:00Z"/>
              </w:rPr>
            </w:pPr>
            <w:ins w:id="1078" w:author="Alotaibi, Raed" w:date="2019-05-20T14:32:00Z">
              <w:r w:rsidRPr="00591FE9">
                <w:t>North Carolina</w:t>
              </w:r>
            </w:ins>
          </w:p>
        </w:tc>
        <w:tc>
          <w:tcPr>
            <w:tcW w:w="619" w:type="pct"/>
            <w:noWrap/>
            <w:hideMark/>
            <w:tcPrChange w:id="1079" w:author="Alotaibi, Raed" w:date="2019-05-21T11:37:00Z">
              <w:tcPr>
                <w:tcW w:w="960" w:type="dxa"/>
                <w:noWrap/>
                <w:hideMark/>
              </w:tcPr>
            </w:tcPrChange>
          </w:tcPr>
          <w:p w14:paraId="518B3D81" w14:textId="77777777" w:rsidR="00591FE9" w:rsidRPr="00591FE9" w:rsidRDefault="00591FE9" w:rsidP="00591FE9">
            <w:pPr>
              <w:rPr>
                <w:ins w:id="1080" w:author="Alotaibi, Raed" w:date="2019-05-20T14:32:00Z"/>
              </w:rPr>
            </w:pPr>
            <w:ins w:id="1081" w:author="Alotaibi, Raed" w:date="2019-05-20T14:32:00Z">
              <w:r w:rsidRPr="00591FE9">
                <w:t>11.0</w:t>
              </w:r>
            </w:ins>
          </w:p>
        </w:tc>
        <w:tc>
          <w:tcPr>
            <w:tcW w:w="619" w:type="pct"/>
            <w:noWrap/>
            <w:hideMark/>
            <w:tcPrChange w:id="1082" w:author="Alotaibi, Raed" w:date="2019-05-21T11:37:00Z">
              <w:tcPr>
                <w:tcW w:w="960" w:type="dxa"/>
                <w:noWrap/>
                <w:hideMark/>
              </w:tcPr>
            </w:tcPrChange>
          </w:tcPr>
          <w:p w14:paraId="65C3583A" w14:textId="77777777" w:rsidR="00591FE9" w:rsidRPr="00591FE9" w:rsidRDefault="00591FE9" w:rsidP="00591FE9">
            <w:pPr>
              <w:rPr>
                <w:ins w:id="1083" w:author="Alotaibi, Raed" w:date="2019-05-20T14:32:00Z"/>
              </w:rPr>
            </w:pPr>
            <w:ins w:id="1084" w:author="Alotaibi, Raed" w:date="2019-05-20T14:32:00Z">
              <w:r w:rsidRPr="00591FE9">
                <w:t>3.2</w:t>
              </w:r>
            </w:ins>
          </w:p>
        </w:tc>
        <w:tc>
          <w:tcPr>
            <w:tcW w:w="619" w:type="pct"/>
            <w:noWrap/>
            <w:hideMark/>
            <w:tcPrChange w:id="1085" w:author="Alotaibi, Raed" w:date="2019-05-21T11:37:00Z">
              <w:tcPr>
                <w:tcW w:w="960" w:type="dxa"/>
                <w:noWrap/>
                <w:hideMark/>
              </w:tcPr>
            </w:tcPrChange>
          </w:tcPr>
          <w:p w14:paraId="121C8529" w14:textId="77777777" w:rsidR="00591FE9" w:rsidRPr="00591FE9" w:rsidRDefault="00591FE9" w:rsidP="00591FE9">
            <w:pPr>
              <w:rPr>
                <w:ins w:id="1086" w:author="Alotaibi, Raed" w:date="2019-05-20T14:32:00Z"/>
              </w:rPr>
            </w:pPr>
            <w:ins w:id="1087" w:author="Alotaibi, Raed" w:date="2019-05-20T14:32:00Z">
              <w:r w:rsidRPr="00591FE9">
                <w:t>8.0</w:t>
              </w:r>
            </w:ins>
          </w:p>
        </w:tc>
        <w:tc>
          <w:tcPr>
            <w:tcW w:w="619" w:type="pct"/>
            <w:noWrap/>
            <w:hideMark/>
            <w:tcPrChange w:id="1088" w:author="Alotaibi, Raed" w:date="2019-05-21T11:37:00Z">
              <w:tcPr>
                <w:tcW w:w="960" w:type="dxa"/>
                <w:noWrap/>
                <w:hideMark/>
              </w:tcPr>
            </w:tcPrChange>
          </w:tcPr>
          <w:p w14:paraId="6B2D326F" w14:textId="77777777" w:rsidR="00591FE9" w:rsidRPr="00591FE9" w:rsidRDefault="00591FE9" w:rsidP="00591FE9">
            <w:pPr>
              <w:rPr>
                <w:ins w:id="1089" w:author="Alotaibi, Raed" w:date="2019-05-20T14:32:00Z"/>
              </w:rPr>
            </w:pPr>
            <w:ins w:id="1090" w:author="Alotaibi, Raed" w:date="2019-05-20T14:32:00Z">
              <w:r w:rsidRPr="00591FE9">
                <w:t>10.4</w:t>
              </w:r>
            </w:ins>
          </w:p>
        </w:tc>
        <w:tc>
          <w:tcPr>
            <w:tcW w:w="619" w:type="pct"/>
            <w:noWrap/>
            <w:hideMark/>
            <w:tcPrChange w:id="1091" w:author="Alotaibi, Raed" w:date="2019-05-21T11:37:00Z">
              <w:tcPr>
                <w:tcW w:w="960" w:type="dxa"/>
                <w:noWrap/>
                <w:hideMark/>
              </w:tcPr>
            </w:tcPrChange>
          </w:tcPr>
          <w:p w14:paraId="3FF4C389" w14:textId="77777777" w:rsidR="00591FE9" w:rsidRPr="00591FE9" w:rsidRDefault="00591FE9" w:rsidP="00591FE9">
            <w:pPr>
              <w:rPr>
                <w:ins w:id="1092" w:author="Alotaibi, Raed" w:date="2019-05-20T14:32:00Z"/>
              </w:rPr>
            </w:pPr>
            <w:ins w:id="1093" w:author="Alotaibi, Raed" w:date="2019-05-20T14:32:00Z">
              <w:r w:rsidRPr="00591FE9">
                <w:t>13.5</w:t>
              </w:r>
            </w:ins>
          </w:p>
        </w:tc>
        <w:tc>
          <w:tcPr>
            <w:tcW w:w="616" w:type="pct"/>
            <w:noWrap/>
            <w:hideMark/>
            <w:tcPrChange w:id="1094" w:author="Alotaibi, Raed" w:date="2019-05-21T11:37:00Z">
              <w:tcPr>
                <w:tcW w:w="960" w:type="dxa"/>
                <w:noWrap/>
                <w:hideMark/>
              </w:tcPr>
            </w:tcPrChange>
          </w:tcPr>
          <w:p w14:paraId="2BFE384F" w14:textId="77777777" w:rsidR="00591FE9" w:rsidRPr="00591FE9" w:rsidRDefault="00591FE9" w:rsidP="00591FE9">
            <w:pPr>
              <w:rPr>
                <w:ins w:id="1095" w:author="Alotaibi, Raed" w:date="2019-05-20T14:32:00Z"/>
              </w:rPr>
            </w:pPr>
            <w:ins w:id="1096" w:author="Alotaibi, Raed" w:date="2019-05-20T14:32:00Z">
              <w:r w:rsidRPr="00591FE9">
                <w:t>31.1</w:t>
              </w:r>
            </w:ins>
          </w:p>
        </w:tc>
      </w:tr>
      <w:tr w:rsidR="00591FE9" w:rsidRPr="00591FE9" w14:paraId="2B2166F3" w14:textId="77777777" w:rsidTr="00133FD4">
        <w:trPr>
          <w:trHeight w:val="300"/>
          <w:ins w:id="1097" w:author="Alotaibi, Raed" w:date="2019-05-20T14:32:00Z"/>
          <w:trPrChange w:id="1098" w:author="Alotaibi, Raed" w:date="2019-05-21T11:37:00Z">
            <w:trPr>
              <w:trHeight w:val="300"/>
            </w:trPr>
          </w:trPrChange>
        </w:trPr>
        <w:tc>
          <w:tcPr>
            <w:tcW w:w="1288" w:type="pct"/>
            <w:noWrap/>
            <w:hideMark/>
            <w:tcPrChange w:id="1099" w:author="Alotaibi, Raed" w:date="2019-05-21T11:37:00Z">
              <w:tcPr>
                <w:tcW w:w="2000" w:type="dxa"/>
                <w:noWrap/>
                <w:hideMark/>
              </w:tcPr>
            </w:tcPrChange>
          </w:tcPr>
          <w:p w14:paraId="1F8483CC" w14:textId="77777777" w:rsidR="00591FE9" w:rsidRPr="00591FE9" w:rsidRDefault="00591FE9" w:rsidP="00591FE9">
            <w:pPr>
              <w:rPr>
                <w:ins w:id="1100" w:author="Alotaibi, Raed" w:date="2019-05-20T14:32:00Z"/>
              </w:rPr>
            </w:pPr>
            <w:ins w:id="1101" w:author="Alotaibi, Raed" w:date="2019-05-20T14:32:00Z">
              <w:r w:rsidRPr="00591FE9">
                <w:t>North Dakota</w:t>
              </w:r>
            </w:ins>
          </w:p>
        </w:tc>
        <w:tc>
          <w:tcPr>
            <w:tcW w:w="619" w:type="pct"/>
            <w:noWrap/>
            <w:hideMark/>
            <w:tcPrChange w:id="1102" w:author="Alotaibi, Raed" w:date="2019-05-21T11:37:00Z">
              <w:tcPr>
                <w:tcW w:w="960" w:type="dxa"/>
                <w:noWrap/>
                <w:hideMark/>
              </w:tcPr>
            </w:tcPrChange>
          </w:tcPr>
          <w:p w14:paraId="39C0F5D6" w14:textId="77777777" w:rsidR="00591FE9" w:rsidRPr="00591FE9" w:rsidRDefault="00591FE9" w:rsidP="00591FE9">
            <w:pPr>
              <w:rPr>
                <w:ins w:id="1103" w:author="Alotaibi, Raed" w:date="2019-05-20T14:32:00Z"/>
              </w:rPr>
            </w:pPr>
            <w:ins w:id="1104" w:author="Alotaibi, Raed" w:date="2019-05-20T14:32:00Z">
              <w:r w:rsidRPr="00591FE9">
                <w:t>5.4</w:t>
              </w:r>
            </w:ins>
          </w:p>
        </w:tc>
        <w:tc>
          <w:tcPr>
            <w:tcW w:w="619" w:type="pct"/>
            <w:noWrap/>
            <w:hideMark/>
            <w:tcPrChange w:id="1105" w:author="Alotaibi, Raed" w:date="2019-05-21T11:37:00Z">
              <w:tcPr>
                <w:tcW w:w="960" w:type="dxa"/>
                <w:noWrap/>
                <w:hideMark/>
              </w:tcPr>
            </w:tcPrChange>
          </w:tcPr>
          <w:p w14:paraId="3AA3EC95" w14:textId="77777777" w:rsidR="00591FE9" w:rsidRPr="00591FE9" w:rsidRDefault="00591FE9" w:rsidP="00591FE9">
            <w:pPr>
              <w:rPr>
                <w:ins w:id="1106" w:author="Alotaibi, Raed" w:date="2019-05-20T14:32:00Z"/>
              </w:rPr>
            </w:pPr>
            <w:ins w:id="1107" w:author="Alotaibi, Raed" w:date="2019-05-20T14:32:00Z">
              <w:r w:rsidRPr="00591FE9">
                <w:t>2.1</w:t>
              </w:r>
            </w:ins>
          </w:p>
        </w:tc>
        <w:tc>
          <w:tcPr>
            <w:tcW w:w="619" w:type="pct"/>
            <w:noWrap/>
            <w:hideMark/>
            <w:tcPrChange w:id="1108" w:author="Alotaibi, Raed" w:date="2019-05-21T11:37:00Z">
              <w:tcPr>
                <w:tcW w:w="960" w:type="dxa"/>
                <w:noWrap/>
                <w:hideMark/>
              </w:tcPr>
            </w:tcPrChange>
          </w:tcPr>
          <w:p w14:paraId="3DB7E1CD" w14:textId="77777777" w:rsidR="00591FE9" w:rsidRPr="00591FE9" w:rsidRDefault="00591FE9" w:rsidP="00591FE9">
            <w:pPr>
              <w:rPr>
                <w:ins w:id="1109" w:author="Alotaibi, Raed" w:date="2019-05-20T14:32:00Z"/>
              </w:rPr>
            </w:pPr>
            <w:ins w:id="1110" w:author="Alotaibi, Raed" w:date="2019-05-20T14:32:00Z">
              <w:r w:rsidRPr="00591FE9">
                <w:t>3.3</w:t>
              </w:r>
            </w:ins>
          </w:p>
        </w:tc>
        <w:tc>
          <w:tcPr>
            <w:tcW w:w="619" w:type="pct"/>
            <w:noWrap/>
            <w:hideMark/>
            <w:tcPrChange w:id="1111" w:author="Alotaibi, Raed" w:date="2019-05-21T11:37:00Z">
              <w:tcPr>
                <w:tcW w:w="960" w:type="dxa"/>
                <w:noWrap/>
                <w:hideMark/>
              </w:tcPr>
            </w:tcPrChange>
          </w:tcPr>
          <w:p w14:paraId="525E4EDC" w14:textId="77777777" w:rsidR="00591FE9" w:rsidRPr="00591FE9" w:rsidRDefault="00591FE9" w:rsidP="00591FE9">
            <w:pPr>
              <w:rPr>
                <w:ins w:id="1112" w:author="Alotaibi, Raed" w:date="2019-05-20T14:32:00Z"/>
              </w:rPr>
            </w:pPr>
            <w:ins w:id="1113" w:author="Alotaibi, Raed" w:date="2019-05-20T14:32:00Z">
              <w:r w:rsidRPr="00591FE9">
                <w:t>4.0</w:t>
              </w:r>
            </w:ins>
          </w:p>
        </w:tc>
        <w:tc>
          <w:tcPr>
            <w:tcW w:w="619" w:type="pct"/>
            <w:noWrap/>
            <w:hideMark/>
            <w:tcPrChange w:id="1114" w:author="Alotaibi, Raed" w:date="2019-05-21T11:37:00Z">
              <w:tcPr>
                <w:tcW w:w="960" w:type="dxa"/>
                <w:noWrap/>
                <w:hideMark/>
              </w:tcPr>
            </w:tcPrChange>
          </w:tcPr>
          <w:p w14:paraId="07044284" w14:textId="77777777" w:rsidR="00591FE9" w:rsidRPr="00591FE9" w:rsidRDefault="00591FE9" w:rsidP="00591FE9">
            <w:pPr>
              <w:rPr>
                <w:ins w:id="1115" w:author="Alotaibi, Raed" w:date="2019-05-20T14:32:00Z"/>
              </w:rPr>
            </w:pPr>
            <w:ins w:id="1116" w:author="Alotaibi, Raed" w:date="2019-05-20T14:32:00Z">
              <w:r w:rsidRPr="00591FE9">
                <w:t>6.9</w:t>
              </w:r>
            </w:ins>
          </w:p>
        </w:tc>
        <w:tc>
          <w:tcPr>
            <w:tcW w:w="616" w:type="pct"/>
            <w:noWrap/>
            <w:hideMark/>
            <w:tcPrChange w:id="1117" w:author="Alotaibi, Raed" w:date="2019-05-21T11:37:00Z">
              <w:tcPr>
                <w:tcW w:w="960" w:type="dxa"/>
                <w:noWrap/>
                <w:hideMark/>
              </w:tcPr>
            </w:tcPrChange>
          </w:tcPr>
          <w:p w14:paraId="49786758" w14:textId="77777777" w:rsidR="00591FE9" w:rsidRPr="00591FE9" w:rsidRDefault="00591FE9" w:rsidP="00591FE9">
            <w:pPr>
              <w:rPr>
                <w:ins w:id="1118" w:author="Alotaibi, Raed" w:date="2019-05-20T14:32:00Z"/>
              </w:rPr>
            </w:pPr>
            <w:ins w:id="1119" w:author="Alotaibi, Raed" w:date="2019-05-20T14:32:00Z">
              <w:r w:rsidRPr="00591FE9">
                <w:t>17.6</w:t>
              </w:r>
            </w:ins>
          </w:p>
        </w:tc>
      </w:tr>
      <w:tr w:rsidR="00591FE9" w:rsidRPr="00591FE9" w14:paraId="48C21BC5" w14:textId="77777777" w:rsidTr="00133FD4">
        <w:trPr>
          <w:trHeight w:val="300"/>
          <w:ins w:id="1120" w:author="Alotaibi, Raed" w:date="2019-05-20T14:32:00Z"/>
          <w:trPrChange w:id="1121" w:author="Alotaibi, Raed" w:date="2019-05-21T11:37:00Z">
            <w:trPr>
              <w:trHeight w:val="300"/>
            </w:trPr>
          </w:trPrChange>
        </w:trPr>
        <w:tc>
          <w:tcPr>
            <w:tcW w:w="1288" w:type="pct"/>
            <w:noWrap/>
            <w:hideMark/>
            <w:tcPrChange w:id="1122" w:author="Alotaibi, Raed" w:date="2019-05-21T11:37:00Z">
              <w:tcPr>
                <w:tcW w:w="2000" w:type="dxa"/>
                <w:noWrap/>
                <w:hideMark/>
              </w:tcPr>
            </w:tcPrChange>
          </w:tcPr>
          <w:p w14:paraId="3B7732CC" w14:textId="77777777" w:rsidR="00591FE9" w:rsidRPr="00591FE9" w:rsidRDefault="00591FE9" w:rsidP="00591FE9">
            <w:pPr>
              <w:rPr>
                <w:ins w:id="1123" w:author="Alotaibi, Raed" w:date="2019-05-20T14:32:00Z"/>
              </w:rPr>
            </w:pPr>
            <w:ins w:id="1124" w:author="Alotaibi, Raed" w:date="2019-05-20T14:32:00Z">
              <w:r w:rsidRPr="00591FE9">
                <w:t>Ohio</w:t>
              </w:r>
            </w:ins>
          </w:p>
        </w:tc>
        <w:tc>
          <w:tcPr>
            <w:tcW w:w="619" w:type="pct"/>
            <w:noWrap/>
            <w:hideMark/>
            <w:tcPrChange w:id="1125" w:author="Alotaibi, Raed" w:date="2019-05-21T11:37:00Z">
              <w:tcPr>
                <w:tcW w:w="960" w:type="dxa"/>
                <w:noWrap/>
                <w:hideMark/>
              </w:tcPr>
            </w:tcPrChange>
          </w:tcPr>
          <w:p w14:paraId="66E490A0" w14:textId="77777777" w:rsidR="00591FE9" w:rsidRPr="00591FE9" w:rsidRDefault="00591FE9" w:rsidP="00591FE9">
            <w:pPr>
              <w:rPr>
                <w:ins w:id="1126" w:author="Alotaibi, Raed" w:date="2019-05-20T14:32:00Z"/>
              </w:rPr>
            </w:pPr>
            <w:ins w:id="1127" w:author="Alotaibi, Raed" w:date="2019-05-20T14:32:00Z">
              <w:r w:rsidRPr="00591FE9">
                <w:t>14.3</w:t>
              </w:r>
            </w:ins>
          </w:p>
        </w:tc>
        <w:tc>
          <w:tcPr>
            <w:tcW w:w="619" w:type="pct"/>
            <w:noWrap/>
            <w:hideMark/>
            <w:tcPrChange w:id="1128" w:author="Alotaibi, Raed" w:date="2019-05-21T11:37:00Z">
              <w:tcPr>
                <w:tcW w:w="960" w:type="dxa"/>
                <w:noWrap/>
                <w:hideMark/>
              </w:tcPr>
            </w:tcPrChange>
          </w:tcPr>
          <w:p w14:paraId="698D4621" w14:textId="77777777" w:rsidR="00591FE9" w:rsidRPr="00591FE9" w:rsidRDefault="00591FE9" w:rsidP="00591FE9">
            <w:pPr>
              <w:rPr>
                <w:ins w:id="1129" w:author="Alotaibi, Raed" w:date="2019-05-20T14:32:00Z"/>
              </w:rPr>
            </w:pPr>
            <w:ins w:id="1130" w:author="Alotaibi, Raed" w:date="2019-05-20T14:32:00Z">
              <w:r w:rsidRPr="00591FE9">
                <w:t>7.5</w:t>
              </w:r>
            </w:ins>
          </w:p>
        </w:tc>
        <w:tc>
          <w:tcPr>
            <w:tcW w:w="619" w:type="pct"/>
            <w:noWrap/>
            <w:hideMark/>
            <w:tcPrChange w:id="1131" w:author="Alotaibi, Raed" w:date="2019-05-21T11:37:00Z">
              <w:tcPr>
                <w:tcW w:w="960" w:type="dxa"/>
                <w:noWrap/>
                <w:hideMark/>
              </w:tcPr>
            </w:tcPrChange>
          </w:tcPr>
          <w:p w14:paraId="6BC8516D" w14:textId="77777777" w:rsidR="00591FE9" w:rsidRPr="00591FE9" w:rsidRDefault="00591FE9" w:rsidP="00591FE9">
            <w:pPr>
              <w:rPr>
                <w:ins w:id="1132" w:author="Alotaibi, Raed" w:date="2019-05-20T14:32:00Z"/>
              </w:rPr>
            </w:pPr>
            <w:ins w:id="1133" w:author="Alotaibi, Raed" w:date="2019-05-20T14:32:00Z">
              <w:r w:rsidRPr="00591FE9">
                <w:t>10.7</w:t>
              </w:r>
            </w:ins>
          </w:p>
        </w:tc>
        <w:tc>
          <w:tcPr>
            <w:tcW w:w="619" w:type="pct"/>
            <w:noWrap/>
            <w:hideMark/>
            <w:tcPrChange w:id="1134" w:author="Alotaibi, Raed" w:date="2019-05-21T11:37:00Z">
              <w:tcPr>
                <w:tcW w:w="960" w:type="dxa"/>
                <w:noWrap/>
                <w:hideMark/>
              </w:tcPr>
            </w:tcPrChange>
          </w:tcPr>
          <w:p w14:paraId="7EE8C2F2" w14:textId="77777777" w:rsidR="00591FE9" w:rsidRPr="00591FE9" w:rsidRDefault="00591FE9" w:rsidP="00591FE9">
            <w:pPr>
              <w:rPr>
                <w:ins w:id="1135" w:author="Alotaibi, Raed" w:date="2019-05-20T14:32:00Z"/>
              </w:rPr>
            </w:pPr>
            <w:ins w:id="1136" w:author="Alotaibi, Raed" w:date="2019-05-20T14:32:00Z">
              <w:r w:rsidRPr="00591FE9">
                <w:t>13.6</w:t>
              </w:r>
            </w:ins>
          </w:p>
        </w:tc>
        <w:tc>
          <w:tcPr>
            <w:tcW w:w="619" w:type="pct"/>
            <w:noWrap/>
            <w:hideMark/>
            <w:tcPrChange w:id="1137" w:author="Alotaibi, Raed" w:date="2019-05-21T11:37:00Z">
              <w:tcPr>
                <w:tcW w:w="960" w:type="dxa"/>
                <w:noWrap/>
                <w:hideMark/>
              </w:tcPr>
            </w:tcPrChange>
          </w:tcPr>
          <w:p w14:paraId="428BC3F6" w14:textId="77777777" w:rsidR="00591FE9" w:rsidRPr="00591FE9" w:rsidRDefault="00591FE9" w:rsidP="00591FE9">
            <w:pPr>
              <w:rPr>
                <w:ins w:id="1138" w:author="Alotaibi, Raed" w:date="2019-05-20T14:32:00Z"/>
              </w:rPr>
            </w:pPr>
            <w:ins w:id="1139" w:author="Alotaibi, Raed" w:date="2019-05-20T14:32:00Z">
              <w:r w:rsidRPr="00591FE9">
                <w:t>17.3</w:t>
              </w:r>
            </w:ins>
          </w:p>
        </w:tc>
        <w:tc>
          <w:tcPr>
            <w:tcW w:w="616" w:type="pct"/>
            <w:noWrap/>
            <w:hideMark/>
            <w:tcPrChange w:id="1140" w:author="Alotaibi, Raed" w:date="2019-05-21T11:37:00Z">
              <w:tcPr>
                <w:tcW w:w="960" w:type="dxa"/>
                <w:noWrap/>
                <w:hideMark/>
              </w:tcPr>
            </w:tcPrChange>
          </w:tcPr>
          <w:p w14:paraId="06E98C90" w14:textId="77777777" w:rsidR="00591FE9" w:rsidRPr="00591FE9" w:rsidRDefault="00591FE9" w:rsidP="00591FE9">
            <w:pPr>
              <w:rPr>
                <w:ins w:id="1141" w:author="Alotaibi, Raed" w:date="2019-05-20T14:32:00Z"/>
              </w:rPr>
            </w:pPr>
            <w:ins w:id="1142" w:author="Alotaibi, Raed" w:date="2019-05-20T14:32:00Z">
              <w:r w:rsidRPr="00591FE9">
                <w:t>35.2</w:t>
              </w:r>
            </w:ins>
          </w:p>
        </w:tc>
      </w:tr>
      <w:tr w:rsidR="00591FE9" w:rsidRPr="00591FE9" w14:paraId="36BBAA19" w14:textId="77777777" w:rsidTr="00133FD4">
        <w:trPr>
          <w:trHeight w:val="300"/>
          <w:ins w:id="1143" w:author="Alotaibi, Raed" w:date="2019-05-20T14:32:00Z"/>
          <w:trPrChange w:id="1144" w:author="Alotaibi, Raed" w:date="2019-05-21T11:37:00Z">
            <w:trPr>
              <w:trHeight w:val="300"/>
            </w:trPr>
          </w:trPrChange>
        </w:trPr>
        <w:tc>
          <w:tcPr>
            <w:tcW w:w="1288" w:type="pct"/>
            <w:noWrap/>
            <w:hideMark/>
            <w:tcPrChange w:id="1145" w:author="Alotaibi, Raed" w:date="2019-05-21T11:37:00Z">
              <w:tcPr>
                <w:tcW w:w="2000" w:type="dxa"/>
                <w:noWrap/>
                <w:hideMark/>
              </w:tcPr>
            </w:tcPrChange>
          </w:tcPr>
          <w:p w14:paraId="59B03BE4" w14:textId="77777777" w:rsidR="00591FE9" w:rsidRPr="00591FE9" w:rsidRDefault="00591FE9" w:rsidP="00591FE9">
            <w:pPr>
              <w:rPr>
                <w:ins w:id="1146" w:author="Alotaibi, Raed" w:date="2019-05-20T14:32:00Z"/>
              </w:rPr>
            </w:pPr>
            <w:ins w:id="1147" w:author="Alotaibi, Raed" w:date="2019-05-20T14:32:00Z">
              <w:r w:rsidRPr="00591FE9">
                <w:t>Oklahoma</w:t>
              </w:r>
            </w:ins>
          </w:p>
        </w:tc>
        <w:tc>
          <w:tcPr>
            <w:tcW w:w="619" w:type="pct"/>
            <w:noWrap/>
            <w:hideMark/>
            <w:tcPrChange w:id="1148" w:author="Alotaibi, Raed" w:date="2019-05-21T11:37:00Z">
              <w:tcPr>
                <w:tcW w:w="960" w:type="dxa"/>
                <w:noWrap/>
                <w:hideMark/>
              </w:tcPr>
            </w:tcPrChange>
          </w:tcPr>
          <w:p w14:paraId="58F6862C" w14:textId="77777777" w:rsidR="00591FE9" w:rsidRPr="00591FE9" w:rsidRDefault="00591FE9" w:rsidP="00591FE9">
            <w:pPr>
              <w:rPr>
                <w:ins w:id="1149" w:author="Alotaibi, Raed" w:date="2019-05-20T14:32:00Z"/>
              </w:rPr>
            </w:pPr>
            <w:ins w:id="1150" w:author="Alotaibi, Raed" w:date="2019-05-20T14:32:00Z">
              <w:r w:rsidRPr="00591FE9">
                <w:t>10.4</w:t>
              </w:r>
            </w:ins>
          </w:p>
        </w:tc>
        <w:tc>
          <w:tcPr>
            <w:tcW w:w="619" w:type="pct"/>
            <w:noWrap/>
            <w:hideMark/>
            <w:tcPrChange w:id="1151" w:author="Alotaibi, Raed" w:date="2019-05-21T11:37:00Z">
              <w:tcPr>
                <w:tcW w:w="960" w:type="dxa"/>
                <w:noWrap/>
                <w:hideMark/>
              </w:tcPr>
            </w:tcPrChange>
          </w:tcPr>
          <w:p w14:paraId="048638DA" w14:textId="77777777" w:rsidR="00591FE9" w:rsidRPr="00591FE9" w:rsidRDefault="00591FE9" w:rsidP="00591FE9">
            <w:pPr>
              <w:rPr>
                <w:ins w:id="1152" w:author="Alotaibi, Raed" w:date="2019-05-20T14:32:00Z"/>
              </w:rPr>
            </w:pPr>
            <w:ins w:id="1153" w:author="Alotaibi, Raed" w:date="2019-05-20T14:32:00Z">
              <w:r w:rsidRPr="00591FE9">
                <w:t>4.1</w:t>
              </w:r>
            </w:ins>
          </w:p>
        </w:tc>
        <w:tc>
          <w:tcPr>
            <w:tcW w:w="619" w:type="pct"/>
            <w:noWrap/>
            <w:hideMark/>
            <w:tcPrChange w:id="1154" w:author="Alotaibi, Raed" w:date="2019-05-21T11:37:00Z">
              <w:tcPr>
                <w:tcW w:w="960" w:type="dxa"/>
                <w:noWrap/>
                <w:hideMark/>
              </w:tcPr>
            </w:tcPrChange>
          </w:tcPr>
          <w:p w14:paraId="2C3FC822" w14:textId="77777777" w:rsidR="00591FE9" w:rsidRPr="00591FE9" w:rsidRDefault="00591FE9" w:rsidP="00591FE9">
            <w:pPr>
              <w:rPr>
                <w:ins w:id="1155" w:author="Alotaibi, Raed" w:date="2019-05-20T14:32:00Z"/>
              </w:rPr>
            </w:pPr>
            <w:ins w:id="1156" w:author="Alotaibi, Raed" w:date="2019-05-20T14:32:00Z">
              <w:r w:rsidRPr="00591FE9">
                <w:t>7.0</w:t>
              </w:r>
            </w:ins>
          </w:p>
        </w:tc>
        <w:tc>
          <w:tcPr>
            <w:tcW w:w="619" w:type="pct"/>
            <w:noWrap/>
            <w:hideMark/>
            <w:tcPrChange w:id="1157" w:author="Alotaibi, Raed" w:date="2019-05-21T11:37:00Z">
              <w:tcPr>
                <w:tcW w:w="960" w:type="dxa"/>
                <w:noWrap/>
                <w:hideMark/>
              </w:tcPr>
            </w:tcPrChange>
          </w:tcPr>
          <w:p w14:paraId="25ED7806" w14:textId="77777777" w:rsidR="00591FE9" w:rsidRPr="00591FE9" w:rsidRDefault="00591FE9" w:rsidP="00591FE9">
            <w:pPr>
              <w:rPr>
                <w:ins w:id="1158" w:author="Alotaibi, Raed" w:date="2019-05-20T14:32:00Z"/>
              </w:rPr>
            </w:pPr>
            <w:ins w:id="1159" w:author="Alotaibi, Raed" w:date="2019-05-20T14:32:00Z">
              <w:r w:rsidRPr="00591FE9">
                <w:t>9.5</w:t>
              </w:r>
            </w:ins>
          </w:p>
        </w:tc>
        <w:tc>
          <w:tcPr>
            <w:tcW w:w="619" w:type="pct"/>
            <w:noWrap/>
            <w:hideMark/>
            <w:tcPrChange w:id="1160" w:author="Alotaibi, Raed" w:date="2019-05-21T11:37:00Z">
              <w:tcPr>
                <w:tcW w:w="960" w:type="dxa"/>
                <w:noWrap/>
                <w:hideMark/>
              </w:tcPr>
            </w:tcPrChange>
          </w:tcPr>
          <w:p w14:paraId="22225673" w14:textId="77777777" w:rsidR="00591FE9" w:rsidRPr="00591FE9" w:rsidRDefault="00591FE9" w:rsidP="00591FE9">
            <w:pPr>
              <w:rPr>
                <w:ins w:id="1161" w:author="Alotaibi, Raed" w:date="2019-05-20T14:32:00Z"/>
              </w:rPr>
            </w:pPr>
            <w:ins w:id="1162" w:author="Alotaibi, Raed" w:date="2019-05-20T14:32:00Z">
              <w:r w:rsidRPr="00591FE9">
                <w:t>13.1</w:t>
              </w:r>
            </w:ins>
          </w:p>
        </w:tc>
        <w:tc>
          <w:tcPr>
            <w:tcW w:w="616" w:type="pct"/>
            <w:noWrap/>
            <w:hideMark/>
            <w:tcPrChange w:id="1163" w:author="Alotaibi, Raed" w:date="2019-05-21T11:37:00Z">
              <w:tcPr>
                <w:tcW w:w="960" w:type="dxa"/>
                <w:noWrap/>
                <w:hideMark/>
              </w:tcPr>
            </w:tcPrChange>
          </w:tcPr>
          <w:p w14:paraId="1A5B2C35" w14:textId="77777777" w:rsidR="00591FE9" w:rsidRPr="00591FE9" w:rsidRDefault="00591FE9" w:rsidP="00591FE9">
            <w:pPr>
              <w:rPr>
                <w:ins w:id="1164" w:author="Alotaibi, Raed" w:date="2019-05-20T14:32:00Z"/>
              </w:rPr>
            </w:pPr>
            <w:ins w:id="1165" w:author="Alotaibi, Raed" w:date="2019-05-20T14:32:00Z">
              <w:r w:rsidRPr="00591FE9">
                <w:t>28.5</w:t>
              </w:r>
            </w:ins>
          </w:p>
        </w:tc>
      </w:tr>
      <w:tr w:rsidR="00591FE9" w:rsidRPr="00591FE9" w14:paraId="1507D6C3" w14:textId="77777777" w:rsidTr="00133FD4">
        <w:trPr>
          <w:trHeight w:val="300"/>
          <w:ins w:id="1166" w:author="Alotaibi, Raed" w:date="2019-05-20T14:32:00Z"/>
          <w:trPrChange w:id="1167" w:author="Alotaibi, Raed" w:date="2019-05-21T11:37:00Z">
            <w:trPr>
              <w:trHeight w:val="300"/>
            </w:trPr>
          </w:trPrChange>
        </w:trPr>
        <w:tc>
          <w:tcPr>
            <w:tcW w:w="1288" w:type="pct"/>
            <w:noWrap/>
            <w:hideMark/>
            <w:tcPrChange w:id="1168" w:author="Alotaibi, Raed" w:date="2019-05-21T11:37:00Z">
              <w:tcPr>
                <w:tcW w:w="2000" w:type="dxa"/>
                <w:noWrap/>
                <w:hideMark/>
              </w:tcPr>
            </w:tcPrChange>
          </w:tcPr>
          <w:p w14:paraId="58794770" w14:textId="77777777" w:rsidR="00591FE9" w:rsidRPr="00591FE9" w:rsidRDefault="00591FE9" w:rsidP="00591FE9">
            <w:pPr>
              <w:rPr>
                <w:ins w:id="1169" w:author="Alotaibi, Raed" w:date="2019-05-20T14:32:00Z"/>
              </w:rPr>
            </w:pPr>
            <w:ins w:id="1170" w:author="Alotaibi, Raed" w:date="2019-05-20T14:32:00Z">
              <w:r w:rsidRPr="00591FE9">
                <w:t>Oregon</w:t>
              </w:r>
            </w:ins>
          </w:p>
        </w:tc>
        <w:tc>
          <w:tcPr>
            <w:tcW w:w="619" w:type="pct"/>
            <w:noWrap/>
            <w:hideMark/>
            <w:tcPrChange w:id="1171" w:author="Alotaibi, Raed" w:date="2019-05-21T11:37:00Z">
              <w:tcPr>
                <w:tcW w:w="960" w:type="dxa"/>
                <w:noWrap/>
                <w:hideMark/>
              </w:tcPr>
            </w:tcPrChange>
          </w:tcPr>
          <w:p w14:paraId="3FB68308" w14:textId="77777777" w:rsidR="00591FE9" w:rsidRPr="00591FE9" w:rsidRDefault="00591FE9" w:rsidP="00591FE9">
            <w:pPr>
              <w:rPr>
                <w:ins w:id="1172" w:author="Alotaibi, Raed" w:date="2019-05-20T14:32:00Z"/>
              </w:rPr>
            </w:pPr>
            <w:ins w:id="1173" w:author="Alotaibi, Raed" w:date="2019-05-20T14:32:00Z">
              <w:r w:rsidRPr="00591FE9">
                <w:t>11.1</w:t>
              </w:r>
            </w:ins>
          </w:p>
        </w:tc>
        <w:tc>
          <w:tcPr>
            <w:tcW w:w="619" w:type="pct"/>
            <w:noWrap/>
            <w:hideMark/>
            <w:tcPrChange w:id="1174" w:author="Alotaibi, Raed" w:date="2019-05-21T11:37:00Z">
              <w:tcPr>
                <w:tcW w:w="960" w:type="dxa"/>
                <w:noWrap/>
                <w:hideMark/>
              </w:tcPr>
            </w:tcPrChange>
          </w:tcPr>
          <w:p w14:paraId="57CDA099" w14:textId="77777777" w:rsidR="00591FE9" w:rsidRPr="00591FE9" w:rsidRDefault="00591FE9" w:rsidP="00591FE9">
            <w:pPr>
              <w:rPr>
                <w:ins w:id="1175" w:author="Alotaibi, Raed" w:date="2019-05-20T14:32:00Z"/>
              </w:rPr>
            </w:pPr>
            <w:ins w:id="1176" w:author="Alotaibi, Raed" w:date="2019-05-20T14:32:00Z">
              <w:r w:rsidRPr="00591FE9">
                <w:t>1.5</w:t>
              </w:r>
            </w:ins>
          </w:p>
        </w:tc>
        <w:tc>
          <w:tcPr>
            <w:tcW w:w="619" w:type="pct"/>
            <w:noWrap/>
            <w:hideMark/>
            <w:tcPrChange w:id="1177" w:author="Alotaibi, Raed" w:date="2019-05-21T11:37:00Z">
              <w:tcPr>
                <w:tcW w:w="960" w:type="dxa"/>
                <w:noWrap/>
                <w:hideMark/>
              </w:tcPr>
            </w:tcPrChange>
          </w:tcPr>
          <w:p w14:paraId="0696ED7E" w14:textId="77777777" w:rsidR="00591FE9" w:rsidRPr="00591FE9" w:rsidRDefault="00591FE9" w:rsidP="00591FE9">
            <w:pPr>
              <w:rPr>
                <w:ins w:id="1178" w:author="Alotaibi, Raed" w:date="2019-05-20T14:32:00Z"/>
              </w:rPr>
            </w:pPr>
            <w:ins w:id="1179" w:author="Alotaibi, Raed" w:date="2019-05-20T14:32:00Z">
              <w:r w:rsidRPr="00591FE9">
                <w:t>7.0</w:t>
              </w:r>
            </w:ins>
          </w:p>
        </w:tc>
        <w:tc>
          <w:tcPr>
            <w:tcW w:w="619" w:type="pct"/>
            <w:noWrap/>
            <w:hideMark/>
            <w:tcPrChange w:id="1180" w:author="Alotaibi, Raed" w:date="2019-05-21T11:37:00Z">
              <w:tcPr>
                <w:tcW w:w="960" w:type="dxa"/>
                <w:noWrap/>
                <w:hideMark/>
              </w:tcPr>
            </w:tcPrChange>
          </w:tcPr>
          <w:p w14:paraId="6721C16E" w14:textId="77777777" w:rsidR="00591FE9" w:rsidRPr="00591FE9" w:rsidRDefault="00591FE9" w:rsidP="00591FE9">
            <w:pPr>
              <w:rPr>
                <w:ins w:id="1181" w:author="Alotaibi, Raed" w:date="2019-05-20T14:32:00Z"/>
              </w:rPr>
            </w:pPr>
            <w:ins w:id="1182" w:author="Alotaibi, Raed" w:date="2019-05-20T14:32:00Z">
              <w:r w:rsidRPr="00591FE9">
                <w:t>10.1</w:t>
              </w:r>
            </w:ins>
          </w:p>
        </w:tc>
        <w:tc>
          <w:tcPr>
            <w:tcW w:w="619" w:type="pct"/>
            <w:noWrap/>
            <w:hideMark/>
            <w:tcPrChange w:id="1183" w:author="Alotaibi, Raed" w:date="2019-05-21T11:37:00Z">
              <w:tcPr>
                <w:tcW w:w="960" w:type="dxa"/>
                <w:noWrap/>
                <w:hideMark/>
              </w:tcPr>
            </w:tcPrChange>
          </w:tcPr>
          <w:p w14:paraId="15067DD1" w14:textId="77777777" w:rsidR="00591FE9" w:rsidRPr="00591FE9" w:rsidRDefault="00591FE9" w:rsidP="00591FE9">
            <w:pPr>
              <w:rPr>
                <w:ins w:id="1184" w:author="Alotaibi, Raed" w:date="2019-05-20T14:32:00Z"/>
              </w:rPr>
            </w:pPr>
            <w:ins w:id="1185" w:author="Alotaibi, Raed" w:date="2019-05-20T14:32:00Z">
              <w:r w:rsidRPr="00591FE9">
                <w:t>14.3</w:t>
              </w:r>
            </w:ins>
          </w:p>
        </w:tc>
        <w:tc>
          <w:tcPr>
            <w:tcW w:w="616" w:type="pct"/>
            <w:noWrap/>
            <w:hideMark/>
            <w:tcPrChange w:id="1186" w:author="Alotaibi, Raed" w:date="2019-05-21T11:37:00Z">
              <w:tcPr>
                <w:tcW w:w="960" w:type="dxa"/>
                <w:noWrap/>
                <w:hideMark/>
              </w:tcPr>
            </w:tcPrChange>
          </w:tcPr>
          <w:p w14:paraId="35158122" w14:textId="77777777" w:rsidR="00591FE9" w:rsidRPr="00591FE9" w:rsidRDefault="00591FE9" w:rsidP="00591FE9">
            <w:pPr>
              <w:rPr>
                <w:ins w:id="1187" w:author="Alotaibi, Raed" w:date="2019-05-20T14:32:00Z"/>
              </w:rPr>
            </w:pPr>
            <w:ins w:id="1188" w:author="Alotaibi, Raed" w:date="2019-05-20T14:32:00Z">
              <w:r w:rsidRPr="00591FE9">
                <w:t>31.0</w:t>
              </w:r>
            </w:ins>
          </w:p>
        </w:tc>
      </w:tr>
      <w:tr w:rsidR="00591FE9" w:rsidRPr="00591FE9" w14:paraId="527513D2" w14:textId="77777777" w:rsidTr="00133FD4">
        <w:trPr>
          <w:trHeight w:val="300"/>
          <w:ins w:id="1189" w:author="Alotaibi, Raed" w:date="2019-05-20T14:32:00Z"/>
          <w:trPrChange w:id="1190" w:author="Alotaibi, Raed" w:date="2019-05-21T11:37:00Z">
            <w:trPr>
              <w:trHeight w:val="300"/>
            </w:trPr>
          </w:trPrChange>
        </w:trPr>
        <w:tc>
          <w:tcPr>
            <w:tcW w:w="1288" w:type="pct"/>
            <w:noWrap/>
            <w:hideMark/>
            <w:tcPrChange w:id="1191" w:author="Alotaibi, Raed" w:date="2019-05-21T11:37:00Z">
              <w:tcPr>
                <w:tcW w:w="2000" w:type="dxa"/>
                <w:noWrap/>
                <w:hideMark/>
              </w:tcPr>
            </w:tcPrChange>
          </w:tcPr>
          <w:p w14:paraId="68C6AF69" w14:textId="77777777" w:rsidR="00591FE9" w:rsidRPr="00591FE9" w:rsidRDefault="00591FE9" w:rsidP="00591FE9">
            <w:pPr>
              <w:rPr>
                <w:ins w:id="1192" w:author="Alotaibi, Raed" w:date="2019-05-20T14:32:00Z"/>
              </w:rPr>
            </w:pPr>
            <w:ins w:id="1193" w:author="Alotaibi, Raed" w:date="2019-05-20T14:32:00Z">
              <w:r w:rsidRPr="00591FE9">
                <w:t>Pennsylvania</w:t>
              </w:r>
            </w:ins>
          </w:p>
        </w:tc>
        <w:tc>
          <w:tcPr>
            <w:tcW w:w="619" w:type="pct"/>
            <w:noWrap/>
            <w:hideMark/>
            <w:tcPrChange w:id="1194" w:author="Alotaibi, Raed" w:date="2019-05-21T11:37:00Z">
              <w:tcPr>
                <w:tcW w:w="960" w:type="dxa"/>
                <w:noWrap/>
                <w:hideMark/>
              </w:tcPr>
            </w:tcPrChange>
          </w:tcPr>
          <w:p w14:paraId="29442E4E" w14:textId="77777777" w:rsidR="00591FE9" w:rsidRPr="00591FE9" w:rsidRDefault="00591FE9" w:rsidP="00591FE9">
            <w:pPr>
              <w:rPr>
                <w:ins w:id="1195" w:author="Alotaibi, Raed" w:date="2019-05-20T14:32:00Z"/>
              </w:rPr>
            </w:pPr>
            <w:ins w:id="1196" w:author="Alotaibi, Raed" w:date="2019-05-20T14:32:00Z">
              <w:r w:rsidRPr="00591FE9">
                <w:t>16.6</w:t>
              </w:r>
            </w:ins>
          </w:p>
        </w:tc>
        <w:tc>
          <w:tcPr>
            <w:tcW w:w="619" w:type="pct"/>
            <w:noWrap/>
            <w:hideMark/>
            <w:tcPrChange w:id="1197" w:author="Alotaibi, Raed" w:date="2019-05-21T11:37:00Z">
              <w:tcPr>
                <w:tcW w:w="960" w:type="dxa"/>
                <w:noWrap/>
                <w:hideMark/>
              </w:tcPr>
            </w:tcPrChange>
          </w:tcPr>
          <w:p w14:paraId="37B1340A" w14:textId="77777777" w:rsidR="00591FE9" w:rsidRPr="00591FE9" w:rsidRDefault="00591FE9" w:rsidP="00591FE9">
            <w:pPr>
              <w:rPr>
                <w:ins w:id="1198" w:author="Alotaibi, Raed" w:date="2019-05-20T14:32:00Z"/>
              </w:rPr>
            </w:pPr>
            <w:ins w:id="1199" w:author="Alotaibi, Raed" w:date="2019-05-20T14:32:00Z">
              <w:r w:rsidRPr="00591FE9">
                <w:t>6.4</w:t>
              </w:r>
            </w:ins>
          </w:p>
        </w:tc>
        <w:tc>
          <w:tcPr>
            <w:tcW w:w="619" w:type="pct"/>
            <w:noWrap/>
            <w:hideMark/>
            <w:tcPrChange w:id="1200" w:author="Alotaibi, Raed" w:date="2019-05-21T11:37:00Z">
              <w:tcPr>
                <w:tcW w:w="960" w:type="dxa"/>
                <w:noWrap/>
                <w:hideMark/>
              </w:tcPr>
            </w:tcPrChange>
          </w:tcPr>
          <w:p w14:paraId="242624F9" w14:textId="77777777" w:rsidR="00591FE9" w:rsidRPr="00591FE9" w:rsidRDefault="00591FE9" w:rsidP="00591FE9">
            <w:pPr>
              <w:rPr>
                <w:ins w:id="1201" w:author="Alotaibi, Raed" w:date="2019-05-20T14:32:00Z"/>
              </w:rPr>
            </w:pPr>
            <w:ins w:id="1202" w:author="Alotaibi, Raed" w:date="2019-05-20T14:32:00Z">
              <w:r w:rsidRPr="00591FE9">
                <w:t>12.2</w:t>
              </w:r>
            </w:ins>
          </w:p>
        </w:tc>
        <w:tc>
          <w:tcPr>
            <w:tcW w:w="619" w:type="pct"/>
            <w:noWrap/>
            <w:hideMark/>
            <w:tcPrChange w:id="1203" w:author="Alotaibi, Raed" w:date="2019-05-21T11:37:00Z">
              <w:tcPr>
                <w:tcW w:w="960" w:type="dxa"/>
                <w:noWrap/>
                <w:hideMark/>
              </w:tcPr>
            </w:tcPrChange>
          </w:tcPr>
          <w:p w14:paraId="666526EB" w14:textId="77777777" w:rsidR="00591FE9" w:rsidRPr="00591FE9" w:rsidRDefault="00591FE9" w:rsidP="00591FE9">
            <w:pPr>
              <w:rPr>
                <w:ins w:id="1204" w:author="Alotaibi, Raed" w:date="2019-05-20T14:32:00Z"/>
              </w:rPr>
            </w:pPr>
            <w:ins w:id="1205" w:author="Alotaibi, Raed" w:date="2019-05-20T14:32:00Z">
              <w:r w:rsidRPr="00591FE9">
                <w:t>15.5</w:t>
              </w:r>
            </w:ins>
          </w:p>
        </w:tc>
        <w:tc>
          <w:tcPr>
            <w:tcW w:w="619" w:type="pct"/>
            <w:noWrap/>
            <w:hideMark/>
            <w:tcPrChange w:id="1206" w:author="Alotaibi, Raed" w:date="2019-05-21T11:37:00Z">
              <w:tcPr>
                <w:tcW w:w="960" w:type="dxa"/>
                <w:noWrap/>
                <w:hideMark/>
              </w:tcPr>
            </w:tcPrChange>
          </w:tcPr>
          <w:p w14:paraId="5192E3A1" w14:textId="77777777" w:rsidR="00591FE9" w:rsidRPr="00591FE9" w:rsidRDefault="00591FE9" w:rsidP="00591FE9">
            <w:pPr>
              <w:rPr>
                <w:ins w:id="1207" w:author="Alotaibi, Raed" w:date="2019-05-20T14:32:00Z"/>
              </w:rPr>
            </w:pPr>
            <w:ins w:id="1208" w:author="Alotaibi, Raed" w:date="2019-05-20T14:32:00Z">
              <w:r w:rsidRPr="00591FE9">
                <w:t>20.1</w:t>
              </w:r>
            </w:ins>
          </w:p>
        </w:tc>
        <w:tc>
          <w:tcPr>
            <w:tcW w:w="616" w:type="pct"/>
            <w:noWrap/>
            <w:hideMark/>
            <w:tcPrChange w:id="1209" w:author="Alotaibi, Raed" w:date="2019-05-21T11:37:00Z">
              <w:tcPr>
                <w:tcW w:w="960" w:type="dxa"/>
                <w:noWrap/>
                <w:hideMark/>
              </w:tcPr>
            </w:tcPrChange>
          </w:tcPr>
          <w:p w14:paraId="0B3384AA" w14:textId="77777777" w:rsidR="00591FE9" w:rsidRPr="00591FE9" w:rsidRDefault="00591FE9" w:rsidP="00591FE9">
            <w:pPr>
              <w:rPr>
                <w:ins w:id="1210" w:author="Alotaibi, Raed" w:date="2019-05-20T14:32:00Z"/>
              </w:rPr>
            </w:pPr>
            <w:ins w:id="1211" w:author="Alotaibi, Raed" w:date="2019-05-20T14:32:00Z">
              <w:r w:rsidRPr="00591FE9">
                <w:t>43.7</w:t>
              </w:r>
            </w:ins>
          </w:p>
        </w:tc>
      </w:tr>
      <w:tr w:rsidR="00591FE9" w:rsidRPr="00591FE9" w14:paraId="7773233B" w14:textId="77777777" w:rsidTr="00133FD4">
        <w:trPr>
          <w:trHeight w:val="300"/>
          <w:ins w:id="1212" w:author="Alotaibi, Raed" w:date="2019-05-20T14:32:00Z"/>
          <w:trPrChange w:id="1213" w:author="Alotaibi, Raed" w:date="2019-05-21T11:37:00Z">
            <w:trPr>
              <w:trHeight w:val="300"/>
            </w:trPr>
          </w:trPrChange>
        </w:trPr>
        <w:tc>
          <w:tcPr>
            <w:tcW w:w="1288" w:type="pct"/>
            <w:noWrap/>
            <w:hideMark/>
            <w:tcPrChange w:id="1214" w:author="Alotaibi, Raed" w:date="2019-05-21T11:37:00Z">
              <w:tcPr>
                <w:tcW w:w="2000" w:type="dxa"/>
                <w:noWrap/>
                <w:hideMark/>
              </w:tcPr>
            </w:tcPrChange>
          </w:tcPr>
          <w:p w14:paraId="7086439E" w14:textId="77777777" w:rsidR="00591FE9" w:rsidRPr="00591FE9" w:rsidRDefault="00591FE9" w:rsidP="00591FE9">
            <w:pPr>
              <w:rPr>
                <w:ins w:id="1215" w:author="Alotaibi, Raed" w:date="2019-05-20T14:32:00Z"/>
              </w:rPr>
            </w:pPr>
            <w:ins w:id="1216" w:author="Alotaibi, Raed" w:date="2019-05-20T14:32:00Z">
              <w:r w:rsidRPr="00591FE9">
                <w:t>Rhode Island</w:t>
              </w:r>
            </w:ins>
          </w:p>
        </w:tc>
        <w:tc>
          <w:tcPr>
            <w:tcW w:w="619" w:type="pct"/>
            <w:noWrap/>
            <w:hideMark/>
            <w:tcPrChange w:id="1217" w:author="Alotaibi, Raed" w:date="2019-05-21T11:37:00Z">
              <w:tcPr>
                <w:tcW w:w="960" w:type="dxa"/>
                <w:noWrap/>
                <w:hideMark/>
              </w:tcPr>
            </w:tcPrChange>
          </w:tcPr>
          <w:p w14:paraId="69DCE68D" w14:textId="77777777" w:rsidR="00591FE9" w:rsidRPr="00591FE9" w:rsidRDefault="00591FE9" w:rsidP="00591FE9">
            <w:pPr>
              <w:rPr>
                <w:ins w:id="1218" w:author="Alotaibi, Raed" w:date="2019-05-20T14:32:00Z"/>
              </w:rPr>
            </w:pPr>
            <w:ins w:id="1219" w:author="Alotaibi, Raed" w:date="2019-05-20T14:32:00Z">
              <w:r w:rsidRPr="00591FE9">
                <w:t>13.8</w:t>
              </w:r>
            </w:ins>
          </w:p>
        </w:tc>
        <w:tc>
          <w:tcPr>
            <w:tcW w:w="619" w:type="pct"/>
            <w:noWrap/>
            <w:hideMark/>
            <w:tcPrChange w:id="1220" w:author="Alotaibi, Raed" w:date="2019-05-21T11:37:00Z">
              <w:tcPr>
                <w:tcW w:w="960" w:type="dxa"/>
                <w:noWrap/>
                <w:hideMark/>
              </w:tcPr>
            </w:tcPrChange>
          </w:tcPr>
          <w:p w14:paraId="5A85ADA0" w14:textId="77777777" w:rsidR="00591FE9" w:rsidRPr="00591FE9" w:rsidRDefault="00591FE9" w:rsidP="00591FE9">
            <w:pPr>
              <w:rPr>
                <w:ins w:id="1221" w:author="Alotaibi, Raed" w:date="2019-05-20T14:32:00Z"/>
              </w:rPr>
            </w:pPr>
            <w:ins w:id="1222" w:author="Alotaibi, Raed" w:date="2019-05-20T14:32:00Z">
              <w:r w:rsidRPr="00591FE9">
                <w:t>5.9</w:t>
              </w:r>
            </w:ins>
          </w:p>
        </w:tc>
        <w:tc>
          <w:tcPr>
            <w:tcW w:w="619" w:type="pct"/>
            <w:noWrap/>
            <w:hideMark/>
            <w:tcPrChange w:id="1223" w:author="Alotaibi, Raed" w:date="2019-05-21T11:37:00Z">
              <w:tcPr>
                <w:tcW w:w="960" w:type="dxa"/>
                <w:noWrap/>
                <w:hideMark/>
              </w:tcPr>
            </w:tcPrChange>
          </w:tcPr>
          <w:p w14:paraId="5562BD5F" w14:textId="77777777" w:rsidR="00591FE9" w:rsidRPr="00591FE9" w:rsidRDefault="00591FE9" w:rsidP="00591FE9">
            <w:pPr>
              <w:rPr>
                <w:ins w:id="1224" w:author="Alotaibi, Raed" w:date="2019-05-20T14:32:00Z"/>
              </w:rPr>
            </w:pPr>
            <w:ins w:id="1225" w:author="Alotaibi, Raed" w:date="2019-05-20T14:32:00Z">
              <w:r w:rsidRPr="00591FE9">
                <w:t>11.1</w:t>
              </w:r>
            </w:ins>
          </w:p>
        </w:tc>
        <w:tc>
          <w:tcPr>
            <w:tcW w:w="619" w:type="pct"/>
            <w:noWrap/>
            <w:hideMark/>
            <w:tcPrChange w:id="1226" w:author="Alotaibi, Raed" w:date="2019-05-21T11:37:00Z">
              <w:tcPr>
                <w:tcW w:w="960" w:type="dxa"/>
                <w:noWrap/>
                <w:hideMark/>
              </w:tcPr>
            </w:tcPrChange>
          </w:tcPr>
          <w:p w14:paraId="4807D514" w14:textId="77777777" w:rsidR="00591FE9" w:rsidRPr="00591FE9" w:rsidRDefault="00591FE9" w:rsidP="00591FE9">
            <w:pPr>
              <w:rPr>
                <w:ins w:id="1227" w:author="Alotaibi, Raed" w:date="2019-05-20T14:32:00Z"/>
              </w:rPr>
            </w:pPr>
            <w:ins w:id="1228" w:author="Alotaibi, Raed" w:date="2019-05-20T14:32:00Z">
              <w:r w:rsidRPr="00591FE9">
                <w:t>13.7</w:t>
              </w:r>
            </w:ins>
          </w:p>
        </w:tc>
        <w:tc>
          <w:tcPr>
            <w:tcW w:w="619" w:type="pct"/>
            <w:noWrap/>
            <w:hideMark/>
            <w:tcPrChange w:id="1229" w:author="Alotaibi, Raed" w:date="2019-05-21T11:37:00Z">
              <w:tcPr>
                <w:tcW w:w="960" w:type="dxa"/>
                <w:noWrap/>
                <w:hideMark/>
              </w:tcPr>
            </w:tcPrChange>
          </w:tcPr>
          <w:p w14:paraId="6F864BDC" w14:textId="77777777" w:rsidR="00591FE9" w:rsidRPr="00591FE9" w:rsidRDefault="00591FE9" w:rsidP="00591FE9">
            <w:pPr>
              <w:rPr>
                <w:ins w:id="1230" w:author="Alotaibi, Raed" w:date="2019-05-20T14:32:00Z"/>
              </w:rPr>
            </w:pPr>
            <w:ins w:id="1231" w:author="Alotaibi, Raed" w:date="2019-05-20T14:32:00Z">
              <w:r w:rsidRPr="00591FE9">
                <w:t>16.2</w:t>
              </w:r>
            </w:ins>
          </w:p>
        </w:tc>
        <w:tc>
          <w:tcPr>
            <w:tcW w:w="616" w:type="pct"/>
            <w:noWrap/>
            <w:hideMark/>
            <w:tcPrChange w:id="1232" w:author="Alotaibi, Raed" w:date="2019-05-21T11:37:00Z">
              <w:tcPr>
                <w:tcW w:w="960" w:type="dxa"/>
                <w:noWrap/>
                <w:hideMark/>
              </w:tcPr>
            </w:tcPrChange>
          </w:tcPr>
          <w:p w14:paraId="0E1930D5" w14:textId="77777777" w:rsidR="00591FE9" w:rsidRPr="00591FE9" w:rsidRDefault="00591FE9" w:rsidP="00591FE9">
            <w:pPr>
              <w:rPr>
                <w:ins w:id="1233" w:author="Alotaibi, Raed" w:date="2019-05-20T14:32:00Z"/>
              </w:rPr>
            </w:pPr>
            <w:ins w:id="1234" w:author="Alotaibi, Raed" w:date="2019-05-20T14:32:00Z">
              <w:r w:rsidRPr="00591FE9">
                <w:t>29.2</w:t>
              </w:r>
            </w:ins>
          </w:p>
        </w:tc>
      </w:tr>
      <w:tr w:rsidR="00591FE9" w:rsidRPr="00591FE9" w14:paraId="29F08D7A" w14:textId="77777777" w:rsidTr="00133FD4">
        <w:trPr>
          <w:trHeight w:val="300"/>
          <w:ins w:id="1235" w:author="Alotaibi, Raed" w:date="2019-05-20T14:32:00Z"/>
          <w:trPrChange w:id="1236" w:author="Alotaibi, Raed" w:date="2019-05-21T11:37:00Z">
            <w:trPr>
              <w:trHeight w:val="300"/>
            </w:trPr>
          </w:trPrChange>
        </w:trPr>
        <w:tc>
          <w:tcPr>
            <w:tcW w:w="1288" w:type="pct"/>
            <w:noWrap/>
            <w:hideMark/>
            <w:tcPrChange w:id="1237" w:author="Alotaibi, Raed" w:date="2019-05-21T11:37:00Z">
              <w:tcPr>
                <w:tcW w:w="2000" w:type="dxa"/>
                <w:noWrap/>
                <w:hideMark/>
              </w:tcPr>
            </w:tcPrChange>
          </w:tcPr>
          <w:p w14:paraId="171B960E" w14:textId="77777777" w:rsidR="00591FE9" w:rsidRPr="00591FE9" w:rsidRDefault="00591FE9" w:rsidP="00591FE9">
            <w:pPr>
              <w:rPr>
                <w:ins w:id="1238" w:author="Alotaibi, Raed" w:date="2019-05-20T14:32:00Z"/>
              </w:rPr>
            </w:pPr>
            <w:ins w:id="1239" w:author="Alotaibi, Raed" w:date="2019-05-20T14:32:00Z">
              <w:r w:rsidRPr="00591FE9">
                <w:t>South Carolina</w:t>
              </w:r>
            </w:ins>
          </w:p>
        </w:tc>
        <w:tc>
          <w:tcPr>
            <w:tcW w:w="619" w:type="pct"/>
            <w:noWrap/>
            <w:hideMark/>
            <w:tcPrChange w:id="1240" w:author="Alotaibi, Raed" w:date="2019-05-21T11:37:00Z">
              <w:tcPr>
                <w:tcW w:w="960" w:type="dxa"/>
                <w:noWrap/>
                <w:hideMark/>
              </w:tcPr>
            </w:tcPrChange>
          </w:tcPr>
          <w:p w14:paraId="1858683C" w14:textId="77777777" w:rsidR="00591FE9" w:rsidRPr="00591FE9" w:rsidRDefault="00591FE9" w:rsidP="00591FE9">
            <w:pPr>
              <w:rPr>
                <w:ins w:id="1241" w:author="Alotaibi, Raed" w:date="2019-05-20T14:32:00Z"/>
              </w:rPr>
            </w:pPr>
            <w:ins w:id="1242" w:author="Alotaibi, Raed" w:date="2019-05-20T14:32:00Z">
              <w:r w:rsidRPr="00591FE9">
                <w:t>9.4</w:t>
              </w:r>
            </w:ins>
          </w:p>
        </w:tc>
        <w:tc>
          <w:tcPr>
            <w:tcW w:w="619" w:type="pct"/>
            <w:noWrap/>
            <w:hideMark/>
            <w:tcPrChange w:id="1243" w:author="Alotaibi, Raed" w:date="2019-05-21T11:37:00Z">
              <w:tcPr>
                <w:tcW w:w="960" w:type="dxa"/>
                <w:noWrap/>
                <w:hideMark/>
              </w:tcPr>
            </w:tcPrChange>
          </w:tcPr>
          <w:p w14:paraId="12A394C6" w14:textId="77777777" w:rsidR="00591FE9" w:rsidRPr="00591FE9" w:rsidRDefault="00591FE9" w:rsidP="00591FE9">
            <w:pPr>
              <w:rPr>
                <w:ins w:id="1244" w:author="Alotaibi, Raed" w:date="2019-05-20T14:32:00Z"/>
              </w:rPr>
            </w:pPr>
            <w:ins w:id="1245" w:author="Alotaibi, Raed" w:date="2019-05-20T14:32:00Z">
              <w:r w:rsidRPr="00591FE9">
                <w:t>3.3</w:t>
              </w:r>
            </w:ins>
          </w:p>
        </w:tc>
        <w:tc>
          <w:tcPr>
            <w:tcW w:w="619" w:type="pct"/>
            <w:noWrap/>
            <w:hideMark/>
            <w:tcPrChange w:id="1246" w:author="Alotaibi, Raed" w:date="2019-05-21T11:37:00Z">
              <w:tcPr>
                <w:tcW w:w="960" w:type="dxa"/>
                <w:noWrap/>
                <w:hideMark/>
              </w:tcPr>
            </w:tcPrChange>
          </w:tcPr>
          <w:p w14:paraId="288F34A4" w14:textId="77777777" w:rsidR="00591FE9" w:rsidRPr="00591FE9" w:rsidRDefault="00591FE9" w:rsidP="00591FE9">
            <w:pPr>
              <w:rPr>
                <w:ins w:id="1247" w:author="Alotaibi, Raed" w:date="2019-05-20T14:32:00Z"/>
              </w:rPr>
            </w:pPr>
            <w:ins w:id="1248" w:author="Alotaibi, Raed" w:date="2019-05-20T14:32:00Z">
              <w:r w:rsidRPr="00591FE9">
                <w:t>6.4</w:t>
              </w:r>
            </w:ins>
          </w:p>
        </w:tc>
        <w:tc>
          <w:tcPr>
            <w:tcW w:w="619" w:type="pct"/>
            <w:noWrap/>
            <w:hideMark/>
            <w:tcPrChange w:id="1249" w:author="Alotaibi, Raed" w:date="2019-05-21T11:37:00Z">
              <w:tcPr>
                <w:tcW w:w="960" w:type="dxa"/>
                <w:noWrap/>
                <w:hideMark/>
              </w:tcPr>
            </w:tcPrChange>
          </w:tcPr>
          <w:p w14:paraId="18E340B6" w14:textId="77777777" w:rsidR="00591FE9" w:rsidRPr="00591FE9" w:rsidRDefault="00591FE9" w:rsidP="00591FE9">
            <w:pPr>
              <w:rPr>
                <w:ins w:id="1250" w:author="Alotaibi, Raed" w:date="2019-05-20T14:32:00Z"/>
              </w:rPr>
            </w:pPr>
            <w:ins w:id="1251" w:author="Alotaibi, Raed" w:date="2019-05-20T14:32:00Z">
              <w:r w:rsidRPr="00591FE9">
                <w:t>8.9</w:t>
              </w:r>
            </w:ins>
          </w:p>
        </w:tc>
        <w:tc>
          <w:tcPr>
            <w:tcW w:w="619" w:type="pct"/>
            <w:noWrap/>
            <w:hideMark/>
            <w:tcPrChange w:id="1252" w:author="Alotaibi, Raed" w:date="2019-05-21T11:37:00Z">
              <w:tcPr>
                <w:tcW w:w="960" w:type="dxa"/>
                <w:noWrap/>
                <w:hideMark/>
              </w:tcPr>
            </w:tcPrChange>
          </w:tcPr>
          <w:p w14:paraId="61364462" w14:textId="77777777" w:rsidR="00591FE9" w:rsidRPr="00591FE9" w:rsidRDefault="00591FE9" w:rsidP="00591FE9">
            <w:pPr>
              <w:rPr>
                <w:ins w:id="1253" w:author="Alotaibi, Raed" w:date="2019-05-20T14:32:00Z"/>
              </w:rPr>
            </w:pPr>
            <w:ins w:id="1254" w:author="Alotaibi, Raed" w:date="2019-05-20T14:32:00Z">
              <w:r w:rsidRPr="00591FE9">
                <w:t>11.9</w:t>
              </w:r>
            </w:ins>
          </w:p>
        </w:tc>
        <w:tc>
          <w:tcPr>
            <w:tcW w:w="616" w:type="pct"/>
            <w:noWrap/>
            <w:hideMark/>
            <w:tcPrChange w:id="1255" w:author="Alotaibi, Raed" w:date="2019-05-21T11:37:00Z">
              <w:tcPr>
                <w:tcW w:w="960" w:type="dxa"/>
                <w:noWrap/>
                <w:hideMark/>
              </w:tcPr>
            </w:tcPrChange>
          </w:tcPr>
          <w:p w14:paraId="79EA3B44" w14:textId="77777777" w:rsidR="00591FE9" w:rsidRPr="00591FE9" w:rsidRDefault="00591FE9" w:rsidP="00591FE9">
            <w:pPr>
              <w:rPr>
                <w:ins w:id="1256" w:author="Alotaibi, Raed" w:date="2019-05-20T14:32:00Z"/>
              </w:rPr>
            </w:pPr>
            <w:ins w:id="1257" w:author="Alotaibi, Raed" w:date="2019-05-20T14:32:00Z">
              <w:r w:rsidRPr="00591FE9">
                <w:t>25.1</w:t>
              </w:r>
            </w:ins>
          </w:p>
        </w:tc>
      </w:tr>
      <w:tr w:rsidR="00591FE9" w:rsidRPr="00591FE9" w14:paraId="66BDEFFC" w14:textId="77777777" w:rsidTr="00133FD4">
        <w:trPr>
          <w:trHeight w:val="300"/>
          <w:ins w:id="1258" w:author="Alotaibi, Raed" w:date="2019-05-20T14:32:00Z"/>
          <w:trPrChange w:id="1259" w:author="Alotaibi, Raed" w:date="2019-05-21T11:37:00Z">
            <w:trPr>
              <w:trHeight w:val="300"/>
            </w:trPr>
          </w:trPrChange>
        </w:trPr>
        <w:tc>
          <w:tcPr>
            <w:tcW w:w="1288" w:type="pct"/>
            <w:noWrap/>
            <w:hideMark/>
            <w:tcPrChange w:id="1260" w:author="Alotaibi, Raed" w:date="2019-05-21T11:37:00Z">
              <w:tcPr>
                <w:tcW w:w="2000" w:type="dxa"/>
                <w:noWrap/>
                <w:hideMark/>
              </w:tcPr>
            </w:tcPrChange>
          </w:tcPr>
          <w:p w14:paraId="0C7038D8" w14:textId="77777777" w:rsidR="00591FE9" w:rsidRPr="00591FE9" w:rsidRDefault="00591FE9" w:rsidP="00591FE9">
            <w:pPr>
              <w:rPr>
                <w:ins w:id="1261" w:author="Alotaibi, Raed" w:date="2019-05-20T14:32:00Z"/>
              </w:rPr>
            </w:pPr>
            <w:ins w:id="1262" w:author="Alotaibi, Raed" w:date="2019-05-20T14:32:00Z">
              <w:r w:rsidRPr="00591FE9">
                <w:t>South Dakota</w:t>
              </w:r>
            </w:ins>
          </w:p>
        </w:tc>
        <w:tc>
          <w:tcPr>
            <w:tcW w:w="619" w:type="pct"/>
            <w:noWrap/>
            <w:hideMark/>
            <w:tcPrChange w:id="1263" w:author="Alotaibi, Raed" w:date="2019-05-21T11:37:00Z">
              <w:tcPr>
                <w:tcW w:w="960" w:type="dxa"/>
                <w:noWrap/>
                <w:hideMark/>
              </w:tcPr>
            </w:tcPrChange>
          </w:tcPr>
          <w:p w14:paraId="484180CC" w14:textId="77777777" w:rsidR="00591FE9" w:rsidRPr="00591FE9" w:rsidRDefault="00591FE9" w:rsidP="00591FE9">
            <w:pPr>
              <w:rPr>
                <w:ins w:id="1264" w:author="Alotaibi, Raed" w:date="2019-05-20T14:32:00Z"/>
              </w:rPr>
            </w:pPr>
            <w:ins w:id="1265" w:author="Alotaibi, Raed" w:date="2019-05-20T14:32:00Z">
              <w:r w:rsidRPr="00591FE9">
                <w:t>5.2</w:t>
              </w:r>
            </w:ins>
          </w:p>
        </w:tc>
        <w:tc>
          <w:tcPr>
            <w:tcW w:w="619" w:type="pct"/>
            <w:noWrap/>
            <w:hideMark/>
            <w:tcPrChange w:id="1266" w:author="Alotaibi, Raed" w:date="2019-05-21T11:37:00Z">
              <w:tcPr>
                <w:tcW w:w="960" w:type="dxa"/>
                <w:noWrap/>
                <w:hideMark/>
              </w:tcPr>
            </w:tcPrChange>
          </w:tcPr>
          <w:p w14:paraId="13F6F325" w14:textId="77777777" w:rsidR="00591FE9" w:rsidRPr="00591FE9" w:rsidRDefault="00591FE9" w:rsidP="00591FE9">
            <w:pPr>
              <w:rPr>
                <w:ins w:id="1267" w:author="Alotaibi, Raed" w:date="2019-05-20T14:32:00Z"/>
              </w:rPr>
            </w:pPr>
            <w:ins w:id="1268" w:author="Alotaibi, Raed" w:date="2019-05-20T14:32:00Z">
              <w:r w:rsidRPr="00591FE9">
                <w:t>1.8</w:t>
              </w:r>
            </w:ins>
          </w:p>
        </w:tc>
        <w:tc>
          <w:tcPr>
            <w:tcW w:w="619" w:type="pct"/>
            <w:noWrap/>
            <w:hideMark/>
            <w:tcPrChange w:id="1269" w:author="Alotaibi, Raed" w:date="2019-05-21T11:37:00Z">
              <w:tcPr>
                <w:tcW w:w="960" w:type="dxa"/>
                <w:noWrap/>
                <w:hideMark/>
              </w:tcPr>
            </w:tcPrChange>
          </w:tcPr>
          <w:p w14:paraId="03DA8E8A" w14:textId="77777777" w:rsidR="00591FE9" w:rsidRPr="00591FE9" w:rsidRDefault="00591FE9" w:rsidP="00591FE9">
            <w:pPr>
              <w:rPr>
                <w:ins w:id="1270" w:author="Alotaibi, Raed" w:date="2019-05-20T14:32:00Z"/>
              </w:rPr>
            </w:pPr>
            <w:ins w:id="1271" w:author="Alotaibi, Raed" w:date="2019-05-20T14:32:00Z">
              <w:r w:rsidRPr="00591FE9">
                <w:t>3.3</w:t>
              </w:r>
            </w:ins>
          </w:p>
        </w:tc>
        <w:tc>
          <w:tcPr>
            <w:tcW w:w="619" w:type="pct"/>
            <w:noWrap/>
            <w:hideMark/>
            <w:tcPrChange w:id="1272" w:author="Alotaibi, Raed" w:date="2019-05-21T11:37:00Z">
              <w:tcPr>
                <w:tcW w:w="960" w:type="dxa"/>
                <w:noWrap/>
                <w:hideMark/>
              </w:tcPr>
            </w:tcPrChange>
          </w:tcPr>
          <w:p w14:paraId="729AEB2B" w14:textId="77777777" w:rsidR="00591FE9" w:rsidRPr="00591FE9" w:rsidRDefault="00591FE9" w:rsidP="00591FE9">
            <w:pPr>
              <w:rPr>
                <w:ins w:id="1273" w:author="Alotaibi, Raed" w:date="2019-05-20T14:32:00Z"/>
              </w:rPr>
            </w:pPr>
            <w:ins w:id="1274" w:author="Alotaibi, Raed" w:date="2019-05-20T14:32:00Z">
              <w:r w:rsidRPr="00591FE9">
                <w:t>4.2</w:t>
              </w:r>
            </w:ins>
          </w:p>
        </w:tc>
        <w:tc>
          <w:tcPr>
            <w:tcW w:w="619" w:type="pct"/>
            <w:noWrap/>
            <w:hideMark/>
            <w:tcPrChange w:id="1275" w:author="Alotaibi, Raed" w:date="2019-05-21T11:37:00Z">
              <w:tcPr>
                <w:tcW w:w="960" w:type="dxa"/>
                <w:noWrap/>
                <w:hideMark/>
              </w:tcPr>
            </w:tcPrChange>
          </w:tcPr>
          <w:p w14:paraId="3C3CC2D0" w14:textId="77777777" w:rsidR="00591FE9" w:rsidRPr="00591FE9" w:rsidRDefault="00591FE9" w:rsidP="00591FE9">
            <w:pPr>
              <w:rPr>
                <w:ins w:id="1276" w:author="Alotaibi, Raed" w:date="2019-05-20T14:32:00Z"/>
              </w:rPr>
            </w:pPr>
            <w:ins w:id="1277" w:author="Alotaibi, Raed" w:date="2019-05-20T14:32:00Z">
              <w:r w:rsidRPr="00591FE9">
                <w:t>6.7</w:t>
              </w:r>
            </w:ins>
          </w:p>
        </w:tc>
        <w:tc>
          <w:tcPr>
            <w:tcW w:w="616" w:type="pct"/>
            <w:noWrap/>
            <w:hideMark/>
            <w:tcPrChange w:id="1278" w:author="Alotaibi, Raed" w:date="2019-05-21T11:37:00Z">
              <w:tcPr>
                <w:tcW w:w="960" w:type="dxa"/>
                <w:noWrap/>
                <w:hideMark/>
              </w:tcPr>
            </w:tcPrChange>
          </w:tcPr>
          <w:p w14:paraId="020A7883" w14:textId="77777777" w:rsidR="00591FE9" w:rsidRPr="00591FE9" w:rsidRDefault="00591FE9" w:rsidP="00591FE9">
            <w:pPr>
              <w:rPr>
                <w:ins w:id="1279" w:author="Alotaibi, Raed" w:date="2019-05-20T14:32:00Z"/>
              </w:rPr>
            </w:pPr>
            <w:ins w:id="1280" w:author="Alotaibi, Raed" w:date="2019-05-20T14:32:00Z">
              <w:r w:rsidRPr="00591FE9">
                <w:t>15.8</w:t>
              </w:r>
            </w:ins>
          </w:p>
        </w:tc>
      </w:tr>
      <w:tr w:rsidR="00591FE9" w:rsidRPr="00591FE9" w14:paraId="07085FBF" w14:textId="77777777" w:rsidTr="00133FD4">
        <w:trPr>
          <w:trHeight w:val="300"/>
          <w:ins w:id="1281" w:author="Alotaibi, Raed" w:date="2019-05-20T14:32:00Z"/>
          <w:trPrChange w:id="1282" w:author="Alotaibi, Raed" w:date="2019-05-21T11:37:00Z">
            <w:trPr>
              <w:trHeight w:val="300"/>
            </w:trPr>
          </w:trPrChange>
        </w:trPr>
        <w:tc>
          <w:tcPr>
            <w:tcW w:w="1288" w:type="pct"/>
            <w:noWrap/>
            <w:hideMark/>
            <w:tcPrChange w:id="1283" w:author="Alotaibi, Raed" w:date="2019-05-21T11:37:00Z">
              <w:tcPr>
                <w:tcW w:w="2000" w:type="dxa"/>
                <w:noWrap/>
                <w:hideMark/>
              </w:tcPr>
            </w:tcPrChange>
          </w:tcPr>
          <w:p w14:paraId="1FAC91CF" w14:textId="77777777" w:rsidR="00591FE9" w:rsidRPr="00591FE9" w:rsidRDefault="00591FE9" w:rsidP="00591FE9">
            <w:pPr>
              <w:rPr>
                <w:ins w:id="1284" w:author="Alotaibi, Raed" w:date="2019-05-20T14:32:00Z"/>
              </w:rPr>
            </w:pPr>
            <w:ins w:id="1285" w:author="Alotaibi, Raed" w:date="2019-05-20T14:32:00Z">
              <w:r w:rsidRPr="00591FE9">
                <w:t>Tennessee</w:t>
              </w:r>
            </w:ins>
          </w:p>
        </w:tc>
        <w:tc>
          <w:tcPr>
            <w:tcW w:w="619" w:type="pct"/>
            <w:noWrap/>
            <w:hideMark/>
            <w:tcPrChange w:id="1286" w:author="Alotaibi, Raed" w:date="2019-05-21T11:37:00Z">
              <w:tcPr>
                <w:tcW w:w="960" w:type="dxa"/>
                <w:noWrap/>
                <w:hideMark/>
              </w:tcPr>
            </w:tcPrChange>
          </w:tcPr>
          <w:p w14:paraId="3A6274F6" w14:textId="77777777" w:rsidR="00591FE9" w:rsidRPr="00591FE9" w:rsidRDefault="00591FE9" w:rsidP="00591FE9">
            <w:pPr>
              <w:rPr>
                <w:ins w:id="1287" w:author="Alotaibi, Raed" w:date="2019-05-20T14:32:00Z"/>
              </w:rPr>
            </w:pPr>
            <w:ins w:id="1288" w:author="Alotaibi, Raed" w:date="2019-05-20T14:32:00Z">
              <w:r w:rsidRPr="00591FE9">
                <w:t>12.7</w:t>
              </w:r>
            </w:ins>
          </w:p>
        </w:tc>
        <w:tc>
          <w:tcPr>
            <w:tcW w:w="619" w:type="pct"/>
            <w:noWrap/>
            <w:hideMark/>
            <w:tcPrChange w:id="1289" w:author="Alotaibi, Raed" w:date="2019-05-21T11:37:00Z">
              <w:tcPr>
                <w:tcW w:w="960" w:type="dxa"/>
                <w:noWrap/>
                <w:hideMark/>
              </w:tcPr>
            </w:tcPrChange>
          </w:tcPr>
          <w:p w14:paraId="6E2DD522" w14:textId="77777777" w:rsidR="00591FE9" w:rsidRPr="00591FE9" w:rsidRDefault="00591FE9" w:rsidP="00591FE9">
            <w:pPr>
              <w:rPr>
                <w:ins w:id="1290" w:author="Alotaibi, Raed" w:date="2019-05-20T14:32:00Z"/>
              </w:rPr>
            </w:pPr>
            <w:ins w:id="1291" w:author="Alotaibi, Raed" w:date="2019-05-20T14:32:00Z">
              <w:r w:rsidRPr="00591FE9">
                <w:t>5.9</w:t>
              </w:r>
            </w:ins>
          </w:p>
        </w:tc>
        <w:tc>
          <w:tcPr>
            <w:tcW w:w="619" w:type="pct"/>
            <w:noWrap/>
            <w:hideMark/>
            <w:tcPrChange w:id="1292" w:author="Alotaibi, Raed" w:date="2019-05-21T11:37:00Z">
              <w:tcPr>
                <w:tcW w:w="960" w:type="dxa"/>
                <w:noWrap/>
                <w:hideMark/>
              </w:tcPr>
            </w:tcPrChange>
          </w:tcPr>
          <w:p w14:paraId="6F567C66" w14:textId="77777777" w:rsidR="00591FE9" w:rsidRPr="00591FE9" w:rsidRDefault="00591FE9" w:rsidP="00591FE9">
            <w:pPr>
              <w:rPr>
                <w:ins w:id="1293" w:author="Alotaibi, Raed" w:date="2019-05-20T14:32:00Z"/>
              </w:rPr>
            </w:pPr>
            <w:ins w:id="1294" w:author="Alotaibi, Raed" w:date="2019-05-20T14:32:00Z">
              <w:r w:rsidRPr="00591FE9">
                <w:t>9.2</w:t>
              </w:r>
            </w:ins>
          </w:p>
        </w:tc>
        <w:tc>
          <w:tcPr>
            <w:tcW w:w="619" w:type="pct"/>
            <w:noWrap/>
            <w:hideMark/>
            <w:tcPrChange w:id="1295" w:author="Alotaibi, Raed" w:date="2019-05-21T11:37:00Z">
              <w:tcPr>
                <w:tcW w:w="960" w:type="dxa"/>
                <w:noWrap/>
                <w:hideMark/>
              </w:tcPr>
            </w:tcPrChange>
          </w:tcPr>
          <w:p w14:paraId="63EF496B" w14:textId="77777777" w:rsidR="00591FE9" w:rsidRPr="00591FE9" w:rsidRDefault="00591FE9" w:rsidP="00591FE9">
            <w:pPr>
              <w:rPr>
                <w:ins w:id="1296" w:author="Alotaibi, Raed" w:date="2019-05-20T14:32:00Z"/>
              </w:rPr>
            </w:pPr>
            <w:ins w:id="1297" w:author="Alotaibi, Raed" w:date="2019-05-20T14:32:00Z">
              <w:r w:rsidRPr="00591FE9">
                <w:t>11.2</w:t>
              </w:r>
            </w:ins>
          </w:p>
        </w:tc>
        <w:tc>
          <w:tcPr>
            <w:tcW w:w="619" w:type="pct"/>
            <w:noWrap/>
            <w:hideMark/>
            <w:tcPrChange w:id="1298" w:author="Alotaibi, Raed" w:date="2019-05-21T11:37:00Z">
              <w:tcPr>
                <w:tcW w:w="960" w:type="dxa"/>
                <w:noWrap/>
                <w:hideMark/>
              </w:tcPr>
            </w:tcPrChange>
          </w:tcPr>
          <w:p w14:paraId="6DE06B28" w14:textId="77777777" w:rsidR="00591FE9" w:rsidRPr="00591FE9" w:rsidRDefault="00591FE9" w:rsidP="00591FE9">
            <w:pPr>
              <w:rPr>
                <w:ins w:id="1299" w:author="Alotaibi, Raed" w:date="2019-05-20T14:32:00Z"/>
              </w:rPr>
            </w:pPr>
            <w:ins w:id="1300" w:author="Alotaibi, Raed" w:date="2019-05-20T14:32:00Z">
              <w:r w:rsidRPr="00591FE9">
                <w:t>15.0</w:t>
              </w:r>
            </w:ins>
          </w:p>
        </w:tc>
        <w:tc>
          <w:tcPr>
            <w:tcW w:w="616" w:type="pct"/>
            <w:noWrap/>
            <w:hideMark/>
            <w:tcPrChange w:id="1301" w:author="Alotaibi, Raed" w:date="2019-05-21T11:37:00Z">
              <w:tcPr>
                <w:tcW w:w="960" w:type="dxa"/>
                <w:noWrap/>
                <w:hideMark/>
              </w:tcPr>
            </w:tcPrChange>
          </w:tcPr>
          <w:p w14:paraId="557BBCD7" w14:textId="77777777" w:rsidR="00591FE9" w:rsidRPr="00591FE9" w:rsidRDefault="00591FE9" w:rsidP="00591FE9">
            <w:pPr>
              <w:rPr>
                <w:ins w:id="1302" w:author="Alotaibi, Raed" w:date="2019-05-20T14:32:00Z"/>
              </w:rPr>
            </w:pPr>
            <w:ins w:id="1303" w:author="Alotaibi, Raed" w:date="2019-05-20T14:32:00Z">
              <w:r w:rsidRPr="00591FE9">
                <w:t>38.3</w:t>
              </w:r>
            </w:ins>
          </w:p>
        </w:tc>
      </w:tr>
      <w:tr w:rsidR="00591FE9" w:rsidRPr="00591FE9" w14:paraId="296994C5" w14:textId="77777777" w:rsidTr="00133FD4">
        <w:trPr>
          <w:trHeight w:val="300"/>
          <w:ins w:id="1304" w:author="Alotaibi, Raed" w:date="2019-05-20T14:32:00Z"/>
          <w:trPrChange w:id="1305" w:author="Alotaibi, Raed" w:date="2019-05-21T11:37:00Z">
            <w:trPr>
              <w:trHeight w:val="300"/>
            </w:trPr>
          </w:trPrChange>
        </w:trPr>
        <w:tc>
          <w:tcPr>
            <w:tcW w:w="1288" w:type="pct"/>
            <w:noWrap/>
            <w:hideMark/>
            <w:tcPrChange w:id="1306" w:author="Alotaibi, Raed" w:date="2019-05-21T11:37:00Z">
              <w:tcPr>
                <w:tcW w:w="2000" w:type="dxa"/>
                <w:noWrap/>
                <w:hideMark/>
              </w:tcPr>
            </w:tcPrChange>
          </w:tcPr>
          <w:p w14:paraId="674DDB7B" w14:textId="77777777" w:rsidR="00591FE9" w:rsidRPr="00591FE9" w:rsidRDefault="00591FE9" w:rsidP="00591FE9">
            <w:pPr>
              <w:rPr>
                <w:ins w:id="1307" w:author="Alotaibi, Raed" w:date="2019-05-20T14:32:00Z"/>
              </w:rPr>
            </w:pPr>
            <w:ins w:id="1308" w:author="Alotaibi, Raed" w:date="2019-05-20T14:32:00Z">
              <w:r w:rsidRPr="00591FE9">
                <w:t>Texas</w:t>
              </w:r>
            </w:ins>
          </w:p>
        </w:tc>
        <w:tc>
          <w:tcPr>
            <w:tcW w:w="619" w:type="pct"/>
            <w:noWrap/>
            <w:hideMark/>
            <w:tcPrChange w:id="1309" w:author="Alotaibi, Raed" w:date="2019-05-21T11:37:00Z">
              <w:tcPr>
                <w:tcW w:w="960" w:type="dxa"/>
                <w:noWrap/>
                <w:hideMark/>
              </w:tcPr>
            </w:tcPrChange>
          </w:tcPr>
          <w:p w14:paraId="30E9E742" w14:textId="77777777" w:rsidR="00591FE9" w:rsidRPr="00591FE9" w:rsidRDefault="00591FE9" w:rsidP="00591FE9">
            <w:pPr>
              <w:rPr>
                <w:ins w:id="1310" w:author="Alotaibi, Raed" w:date="2019-05-20T14:32:00Z"/>
              </w:rPr>
            </w:pPr>
            <w:ins w:id="1311" w:author="Alotaibi, Raed" w:date="2019-05-20T14:32:00Z">
              <w:r w:rsidRPr="00591FE9">
                <w:t>11.5</w:t>
              </w:r>
            </w:ins>
          </w:p>
        </w:tc>
        <w:tc>
          <w:tcPr>
            <w:tcW w:w="619" w:type="pct"/>
            <w:noWrap/>
            <w:hideMark/>
            <w:tcPrChange w:id="1312" w:author="Alotaibi, Raed" w:date="2019-05-21T11:37:00Z">
              <w:tcPr>
                <w:tcW w:w="960" w:type="dxa"/>
                <w:noWrap/>
                <w:hideMark/>
              </w:tcPr>
            </w:tcPrChange>
          </w:tcPr>
          <w:p w14:paraId="1859A632" w14:textId="77777777" w:rsidR="00591FE9" w:rsidRPr="00591FE9" w:rsidRDefault="00591FE9" w:rsidP="00591FE9">
            <w:pPr>
              <w:rPr>
                <w:ins w:id="1313" w:author="Alotaibi, Raed" w:date="2019-05-20T14:32:00Z"/>
              </w:rPr>
            </w:pPr>
            <w:ins w:id="1314" w:author="Alotaibi, Raed" w:date="2019-05-20T14:32:00Z">
              <w:r w:rsidRPr="00591FE9">
                <w:t>1.9</w:t>
              </w:r>
            </w:ins>
          </w:p>
        </w:tc>
        <w:tc>
          <w:tcPr>
            <w:tcW w:w="619" w:type="pct"/>
            <w:noWrap/>
            <w:hideMark/>
            <w:tcPrChange w:id="1315" w:author="Alotaibi, Raed" w:date="2019-05-21T11:37:00Z">
              <w:tcPr>
                <w:tcW w:w="960" w:type="dxa"/>
                <w:noWrap/>
                <w:hideMark/>
              </w:tcPr>
            </w:tcPrChange>
          </w:tcPr>
          <w:p w14:paraId="42499020" w14:textId="77777777" w:rsidR="00591FE9" w:rsidRPr="00591FE9" w:rsidRDefault="00591FE9" w:rsidP="00591FE9">
            <w:pPr>
              <w:rPr>
                <w:ins w:id="1316" w:author="Alotaibi, Raed" w:date="2019-05-20T14:32:00Z"/>
              </w:rPr>
            </w:pPr>
            <w:ins w:id="1317" w:author="Alotaibi, Raed" w:date="2019-05-20T14:32:00Z">
              <w:r w:rsidRPr="00591FE9">
                <w:t>7.0</w:t>
              </w:r>
            </w:ins>
          </w:p>
        </w:tc>
        <w:tc>
          <w:tcPr>
            <w:tcW w:w="619" w:type="pct"/>
            <w:noWrap/>
            <w:hideMark/>
            <w:tcPrChange w:id="1318" w:author="Alotaibi, Raed" w:date="2019-05-21T11:37:00Z">
              <w:tcPr>
                <w:tcW w:w="960" w:type="dxa"/>
                <w:noWrap/>
                <w:hideMark/>
              </w:tcPr>
            </w:tcPrChange>
          </w:tcPr>
          <w:p w14:paraId="1B2AEBCD" w14:textId="77777777" w:rsidR="00591FE9" w:rsidRPr="00591FE9" w:rsidRDefault="00591FE9" w:rsidP="00591FE9">
            <w:pPr>
              <w:rPr>
                <w:ins w:id="1319" w:author="Alotaibi, Raed" w:date="2019-05-20T14:32:00Z"/>
              </w:rPr>
            </w:pPr>
            <w:ins w:id="1320" w:author="Alotaibi, Raed" w:date="2019-05-20T14:32:00Z">
              <w:r w:rsidRPr="00591FE9">
                <w:t>10.4</w:t>
              </w:r>
            </w:ins>
          </w:p>
        </w:tc>
        <w:tc>
          <w:tcPr>
            <w:tcW w:w="619" w:type="pct"/>
            <w:noWrap/>
            <w:hideMark/>
            <w:tcPrChange w:id="1321" w:author="Alotaibi, Raed" w:date="2019-05-21T11:37:00Z">
              <w:tcPr>
                <w:tcW w:w="960" w:type="dxa"/>
                <w:noWrap/>
                <w:hideMark/>
              </w:tcPr>
            </w:tcPrChange>
          </w:tcPr>
          <w:p w14:paraId="58A4D896" w14:textId="77777777" w:rsidR="00591FE9" w:rsidRPr="00591FE9" w:rsidRDefault="00591FE9" w:rsidP="00591FE9">
            <w:pPr>
              <w:rPr>
                <w:ins w:id="1322" w:author="Alotaibi, Raed" w:date="2019-05-20T14:32:00Z"/>
              </w:rPr>
            </w:pPr>
            <w:ins w:id="1323" w:author="Alotaibi, Raed" w:date="2019-05-20T14:32:00Z">
              <w:r w:rsidRPr="00591FE9">
                <w:t>14.5</w:t>
              </w:r>
            </w:ins>
          </w:p>
        </w:tc>
        <w:tc>
          <w:tcPr>
            <w:tcW w:w="616" w:type="pct"/>
            <w:noWrap/>
            <w:hideMark/>
            <w:tcPrChange w:id="1324" w:author="Alotaibi, Raed" w:date="2019-05-21T11:37:00Z">
              <w:tcPr>
                <w:tcW w:w="960" w:type="dxa"/>
                <w:noWrap/>
                <w:hideMark/>
              </w:tcPr>
            </w:tcPrChange>
          </w:tcPr>
          <w:p w14:paraId="4715C669" w14:textId="77777777" w:rsidR="00591FE9" w:rsidRPr="00591FE9" w:rsidRDefault="00591FE9" w:rsidP="00591FE9">
            <w:pPr>
              <w:rPr>
                <w:ins w:id="1325" w:author="Alotaibi, Raed" w:date="2019-05-20T14:32:00Z"/>
              </w:rPr>
            </w:pPr>
            <w:ins w:id="1326" w:author="Alotaibi, Raed" w:date="2019-05-20T14:32:00Z">
              <w:r w:rsidRPr="00591FE9">
                <w:t>40.6</w:t>
              </w:r>
            </w:ins>
          </w:p>
        </w:tc>
      </w:tr>
      <w:tr w:rsidR="00591FE9" w:rsidRPr="00591FE9" w14:paraId="38A878A0" w14:textId="77777777" w:rsidTr="00133FD4">
        <w:trPr>
          <w:trHeight w:val="300"/>
          <w:ins w:id="1327" w:author="Alotaibi, Raed" w:date="2019-05-20T14:32:00Z"/>
          <w:trPrChange w:id="1328" w:author="Alotaibi, Raed" w:date="2019-05-21T11:37:00Z">
            <w:trPr>
              <w:trHeight w:val="300"/>
            </w:trPr>
          </w:trPrChange>
        </w:trPr>
        <w:tc>
          <w:tcPr>
            <w:tcW w:w="1288" w:type="pct"/>
            <w:noWrap/>
            <w:hideMark/>
            <w:tcPrChange w:id="1329" w:author="Alotaibi, Raed" w:date="2019-05-21T11:37:00Z">
              <w:tcPr>
                <w:tcW w:w="2000" w:type="dxa"/>
                <w:noWrap/>
                <w:hideMark/>
              </w:tcPr>
            </w:tcPrChange>
          </w:tcPr>
          <w:p w14:paraId="527D0F40" w14:textId="77777777" w:rsidR="00591FE9" w:rsidRPr="00591FE9" w:rsidRDefault="00591FE9" w:rsidP="00591FE9">
            <w:pPr>
              <w:rPr>
                <w:ins w:id="1330" w:author="Alotaibi, Raed" w:date="2019-05-20T14:32:00Z"/>
              </w:rPr>
            </w:pPr>
            <w:ins w:id="1331" w:author="Alotaibi, Raed" w:date="2019-05-20T14:32:00Z">
              <w:r w:rsidRPr="00591FE9">
                <w:t>Utah</w:t>
              </w:r>
            </w:ins>
          </w:p>
        </w:tc>
        <w:tc>
          <w:tcPr>
            <w:tcW w:w="619" w:type="pct"/>
            <w:noWrap/>
            <w:hideMark/>
            <w:tcPrChange w:id="1332" w:author="Alotaibi, Raed" w:date="2019-05-21T11:37:00Z">
              <w:tcPr>
                <w:tcW w:w="960" w:type="dxa"/>
                <w:noWrap/>
                <w:hideMark/>
              </w:tcPr>
            </w:tcPrChange>
          </w:tcPr>
          <w:p w14:paraId="22BEE13E" w14:textId="77777777" w:rsidR="00591FE9" w:rsidRPr="00591FE9" w:rsidRDefault="00591FE9" w:rsidP="00591FE9">
            <w:pPr>
              <w:rPr>
                <w:ins w:id="1333" w:author="Alotaibi, Raed" w:date="2019-05-20T14:32:00Z"/>
              </w:rPr>
            </w:pPr>
            <w:ins w:id="1334" w:author="Alotaibi, Raed" w:date="2019-05-20T14:32:00Z">
              <w:r w:rsidRPr="00591FE9">
                <w:t>17.0</w:t>
              </w:r>
            </w:ins>
          </w:p>
        </w:tc>
        <w:tc>
          <w:tcPr>
            <w:tcW w:w="619" w:type="pct"/>
            <w:noWrap/>
            <w:hideMark/>
            <w:tcPrChange w:id="1335" w:author="Alotaibi, Raed" w:date="2019-05-21T11:37:00Z">
              <w:tcPr>
                <w:tcW w:w="960" w:type="dxa"/>
                <w:noWrap/>
                <w:hideMark/>
              </w:tcPr>
            </w:tcPrChange>
          </w:tcPr>
          <w:p w14:paraId="0FD3DCF2" w14:textId="77777777" w:rsidR="00591FE9" w:rsidRPr="00591FE9" w:rsidRDefault="00591FE9" w:rsidP="00591FE9">
            <w:pPr>
              <w:rPr>
                <w:ins w:id="1336" w:author="Alotaibi, Raed" w:date="2019-05-20T14:32:00Z"/>
              </w:rPr>
            </w:pPr>
            <w:ins w:id="1337" w:author="Alotaibi, Raed" w:date="2019-05-20T14:32:00Z">
              <w:r w:rsidRPr="00591FE9">
                <w:t>4.3</w:t>
              </w:r>
            </w:ins>
          </w:p>
        </w:tc>
        <w:tc>
          <w:tcPr>
            <w:tcW w:w="619" w:type="pct"/>
            <w:noWrap/>
            <w:hideMark/>
            <w:tcPrChange w:id="1338" w:author="Alotaibi, Raed" w:date="2019-05-21T11:37:00Z">
              <w:tcPr>
                <w:tcW w:w="960" w:type="dxa"/>
                <w:noWrap/>
                <w:hideMark/>
              </w:tcPr>
            </w:tcPrChange>
          </w:tcPr>
          <w:p w14:paraId="4DCFE616" w14:textId="77777777" w:rsidR="00591FE9" w:rsidRPr="00591FE9" w:rsidRDefault="00591FE9" w:rsidP="00591FE9">
            <w:pPr>
              <w:rPr>
                <w:ins w:id="1339" w:author="Alotaibi, Raed" w:date="2019-05-20T14:32:00Z"/>
              </w:rPr>
            </w:pPr>
            <w:ins w:id="1340" w:author="Alotaibi, Raed" w:date="2019-05-20T14:32:00Z">
              <w:r w:rsidRPr="00591FE9">
                <w:t>10.0</w:t>
              </w:r>
            </w:ins>
          </w:p>
        </w:tc>
        <w:tc>
          <w:tcPr>
            <w:tcW w:w="619" w:type="pct"/>
            <w:noWrap/>
            <w:hideMark/>
            <w:tcPrChange w:id="1341" w:author="Alotaibi, Raed" w:date="2019-05-21T11:37:00Z">
              <w:tcPr>
                <w:tcW w:w="960" w:type="dxa"/>
                <w:noWrap/>
                <w:hideMark/>
              </w:tcPr>
            </w:tcPrChange>
          </w:tcPr>
          <w:p w14:paraId="3BBAC058" w14:textId="77777777" w:rsidR="00591FE9" w:rsidRPr="00591FE9" w:rsidRDefault="00591FE9" w:rsidP="00591FE9">
            <w:pPr>
              <w:rPr>
                <w:ins w:id="1342" w:author="Alotaibi, Raed" w:date="2019-05-20T14:32:00Z"/>
              </w:rPr>
            </w:pPr>
            <w:ins w:id="1343" w:author="Alotaibi, Raed" w:date="2019-05-20T14:32:00Z">
              <w:r w:rsidRPr="00591FE9">
                <w:t>15.4</w:t>
              </w:r>
            </w:ins>
          </w:p>
        </w:tc>
        <w:tc>
          <w:tcPr>
            <w:tcW w:w="619" w:type="pct"/>
            <w:noWrap/>
            <w:hideMark/>
            <w:tcPrChange w:id="1344" w:author="Alotaibi, Raed" w:date="2019-05-21T11:37:00Z">
              <w:tcPr>
                <w:tcW w:w="960" w:type="dxa"/>
                <w:noWrap/>
                <w:hideMark/>
              </w:tcPr>
            </w:tcPrChange>
          </w:tcPr>
          <w:p w14:paraId="0671CE75" w14:textId="77777777" w:rsidR="00591FE9" w:rsidRPr="00591FE9" w:rsidRDefault="00591FE9" w:rsidP="00591FE9">
            <w:pPr>
              <w:rPr>
                <w:ins w:id="1345" w:author="Alotaibi, Raed" w:date="2019-05-20T14:32:00Z"/>
              </w:rPr>
            </w:pPr>
            <w:ins w:id="1346" w:author="Alotaibi, Raed" w:date="2019-05-20T14:32:00Z">
              <w:r w:rsidRPr="00591FE9">
                <w:t>23.4</w:t>
              </w:r>
            </w:ins>
          </w:p>
        </w:tc>
        <w:tc>
          <w:tcPr>
            <w:tcW w:w="616" w:type="pct"/>
            <w:noWrap/>
            <w:hideMark/>
            <w:tcPrChange w:id="1347" w:author="Alotaibi, Raed" w:date="2019-05-21T11:37:00Z">
              <w:tcPr>
                <w:tcW w:w="960" w:type="dxa"/>
                <w:noWrap/>
                <w:hideMark/>
              </w:tcPr>
            </w:tcPrChange>
          </w:tcPr>
          <w:p w14:paraId="570A13DA" w14:textId="77777777" w:rsidR="00591FE9" w:rsidRPr="00591FE9" w:rsidRDefault="00591FE9" w:rsidP="00591FE9">
            <w:pPr>
              <w:rPr>
                <w:ins w:id="1348" w:author="Alotaibi, Raed" w:date="2019-05-20T14:32:00Z"/>
              </w:rPr>
            </w:pPr>
            <w:ins w:id="1349" w:author="Alotaibi, Raed" w:date="2019-05-20T14:32:00Z">
              <w:r w:rsidRPr="00591FE9">
                <w:t>39.8</w:t>
              </w:r>
            </w:ins>
          </w:p>
        </w:tc>
      </w:tr>
      <w:tr w:rsidR="00591FE9" w:rsidRPr="00591FE9" w14:paraId="4E361C1E" w14:textId="77777777" w:rsidTr="00133FD4">
        <w:trPr>
          <w:trHeight w:val="300"/>
          <w:ins w:id="1350" w:author="Alotaibi, Raed" w:date="2019-05-20T14:32:00Z"/>
          <w:trPrChange w:id="1351" w:author="Alotaibi, Raed" w:date="2019-05-21T11:37:00Z">
            <w:trPr>
              <w:trHeight w:val="300"/>
            </w:trPr>
          </w:trPrChange>
        </w:trPr>
        <w:tc>
          <w:tcPr>
            <w:tcW w:w="1288" w:type="pct"/>
            <w:noWrap/>
            <w:hideMark/>
            <w:tcPrChange w:id="1352" w:author="Alotaibi, Raed" w:date="2019-05-21T11:37:00Z">
              <w:tcPr>
                <w:tcW w:w="2000" w:type="dxa"/>
                <w:noWrap/>
                <w:hideMark/>
              </w:tcPr>
            </w:tcPrChange>
          </w:tcPr>
          <w:p w14:paraId="32285137" w14:textId="77777777" w:rsidR="00591FE9" w:rsidRPr="00591FE9" w:rsidRDefault="00591FE9" w:rsidP="00591FE9">
            <w:pPr>
              <w:rPr>
                <w:ins w:id="1353" w:author="Alotaibi, Raed" w:date="2019-05-20T14:32:00Z"/>
              </w:rPr>
            </w:pPr>
            <w:ins w:id="1354" w:author="Alotaibi, Raed" w:date="2019-05-20T14:32:00Z">
              <w:r w:rsidRPr="00591FE9">
                <w:t>Vermont</w:t>
              </w:r>
            </w:ins>
          </w:p>
        </w:tc>
        <w:tc>
          <w:tcPr>
            <w:tcW w:w="619" w:type="pct"/>
            <w:noWrap/>
            <w:hideMark/>
            <w:tcPrChange w:id="1355" w:author="Alotaibi, Raed" w:date="2019-05-21T11:37:00Z">
              <w:tcPr>
                <w:tcW w:w="960" w:type="dxa"/>
                <w:noWrap/>
                <w:hideMark/>
              </w:tcPr>
            </w:tcPrChange>
          </w:tcPr>
          <w:p w14:paraId="4FC08292" w14:textId="77777777" w:rsidR="00591FE9" w:rsidRPr="00591FE9" w:rsidRDefault="00591FE9" w:rsidP="00591FE9">
            <w:pPr>
              <w:rPr>
                <w:ins w:id="1356" w:author="Alotaibi, Raed" w:date="2019-05-20T14:32:00Z"/>
              </w:rPr>
            </w:pPr>
            <w:ins w:id="1357" w:author="Alotaibi, Raed" w:date="2019-05-20T14:32:00Z">
              <w:r w:rsidRPr="00591FE9">
                <w:t>8.3</w:t>
              </w:r>
            </w:ins>
          </w:p>
        </w:tc>
        <w:tc>
          <w:tcPr>
            <w:tcW w:w="619" w:type="pct"/>
            <w:noWrap/>
            <w:hideMark/>
            <w:tcPrChange w:id="1358" w:author="Alotaibi, Raed" w:date="2019-05-21T11:37:00Z">
              <w:tcPr>
                <w:tcW w:w="960" w:type="dxa"/>
                <w:noWrap/>
                <w:hideMark/>
              </w:tcPr>
            </w:tcPrChange>
          </w:tcPr>
          <w:p w14:paraId="275E01D8" w14:textId="77777777" w:rsidR="00591FE9" w:rsidRPr="00591FE9" w:rsidRDefault="00591FE9" w:rsidP="00591FE9">
            <w:pPr>
              <w:rPr>
                <w:ins w:id="1359" w:author="Alotaibi, Raed" w:date="2019-05-20T14:32:00Z"/>
              </w:rPr>
            </w:pPr>
            <w:ins w:id="1360" w:author="Alotaibi, Raed" w:date="2019-05-20T14:32:00Z">
              <w:r w:rsidRPr="00591FE9">
                <w:t>3.3</w:t>
              </w:r>
            </w:ins>
          </w:p>
        </w:tc>
        <w:tc>
          <w:tcPr>
            <w:tcW w:w="619" w:type="pct"/>
            <w:noWrap/>
            <w:hideMark/>
            <w:tcPrChange w:id="1361" w:author="Alotaibi, Raed" w:date="2019-05-21T11:37:00Z">
              <w:tcPr>
                <w:tcW w:w="960" w:type="dxa"/>
                <w:noWrap/>
                <w:hideMark/>
              </w:tcPr>
            </w:tcPrChange>
          </w:tcPr>
          <w:p w14:paraId="5C797709" w14:textId="77777777" w:rsidR="00591FE9" w:rsidRPr="00591FE9" w:rsidRDefault="00591FE9" w:rsidP="00591FE9">
            <w:pPr>
              <w:rPr>
                <w:ins w:id="1362" w:author="Alotaibi, Raed" w:date="2019-05-20T14:32:00Z"/>
              </w:rPr>
            </w:pPr>
            <w:ins w:id="1363" w:author="Alotaibi, Raed" w:date="2019-05-20T14:32:00Z">
              <w:r w:rsidRPr="00591FE9">
                <w:t>7.1</w:t>
              </w:r>
            </w:ins>
          </w:p>
        </w:tc>
        <w:tc>
          <w:tcPr>
            <w:tcW w:w="619" w:type="pct"/>
            <w:noWrap/>
            <w:hideMark/>
            <w:tcPrChange w:id="1364" w:author="Alotaibi, Raed" w:date="2019-05-21T11:37:00Z">
              <w:tcPr>
                <w:tcW w:w="960" w:type="dxa"/>
                <w:noWrap/>
                <w:hideMark/>
              </w:tcPr>
            </w:tcPrChange>
          </w:tcPr>
          <w:p w14:paraId="3AD87D9F" w14:textId="77777777" w:rsidR="00591FE9" w:rsidRPr="00591FE9" w:rsidRDefault="00591FE9" w:rsidP="00591FE9">
            <w:pPr>
              <w:rPr>
                <w:ins w:id="1365" w:author="Alotaibi, Raed" w:date="2019-05-20T14:32:00Z"/>
              </w:rPr>
            </w:pPr>
            <w:ins w:id="1366" w:author="Alotaibi, Raed" w:date="2019-05-20T14:32:00Z">
              <w:r w:rsidRPr="00591FE9">
                <w:t>7.9</w:t>
              </w:r>
            </w:ins>
          </w:p>
        </w:tc>
        <w:tc>
          <w:tcPr>
            <w:tcW w:w="619" w:type="pct"/>
            <w:noWrap/>
            <w:hideMark/>
            <w:tcPrChange w:id="1367" w:author="Alotaibi, Raed" w:date="2019-05-21T11:37:00Z">
              <w:tcPr>
                <w:tcW w:w="960" w:type="dxa"/>
                <w:noWrap/>
                <w:hideMark/>
              </w:tcPr>
            </w:tcPrChange>
          </w:tcPr>
          <w:p w14:paraId="1E57FF13" w14:textId="77777777" w:rsidR="00591FE9" w:rsidRPr="00591FE9" w:rsidRDefault="00591FE9" w:rsidP="00591FE9">
            <w:pPr>
              <w:rPr>
                <w:ins w:id="1368" w:author="Alotaibi, Raed" w:date="2019-05-20T14:32:00Z"/>
              </w:rPr>
            </w:pPr>
            <w:ins w:id="1369" w:author="Alotaibi, Raed" w:date="2019-05-20T14:32:00Z">
              <w:r w:rsidRPr="00591FE9">
                <w:t>9.1</w:t>
              </w:r>
            </w:ins>
          </w:p>
        </w:tc>
        <w:tc>
          <w:tcPr>
            <w:tcW w:w="616" w:type="pct"/>
            <w:noWrap/>
            <w:hideMark/>
            <w:tcPrChange w:id="1370" w:author="Alotaibi, Raed" w:date="2019-05-21T11:37:00Z">
              <w:tcPr>
                <w:tcW w:w="960" w:type="dxa"/>
                <w:noWrap/>
                <w:hideMark/>
              </w:tcPr>
            </w:tcPrChange>
          </w:tcPr>
          <w:p w14:paraId="30E14C3A" w14:textId="77777777" w:rsidR="00591FE9" w:rsidRPr="00591FE9" w:rsidRDefault="00591FE9" w:rsidP="00591FE9">
            <w:pPr>
              <w:rPr>
                <w:ins w:id="1371" w:author="Alotaibi, Raed" w:date="2019-05-20T14:32:00Z"/>
              </w:rPr>
            </w:pPr>
            <w:ins w:id="1372" w:author="Alotaibi, Raed" w:date="2019-05-20T14:32:00Z">
              <w:r w:rsidRPr="00591FE9">
                <w:t>18.7</w:t>
              </w:r>
            </w:ins>
          </w:p>
        </w:tc>
      </w:tr>
      <w:tr w:rsidR="00591FE9" w:rsidRPr="00591FE9" w14:paraId="58B07204" w14:textId="77777777" w:rsidTr="00133FD4">
        <w:trPr>
          <w:trHeight w:val="300"/>
          <w:ins w:id="1373" w:author="Alotaibi, Raed" w:date="2019-05-20T14:32:00Z"/>
          <w:trPrChange w:id="1374" w:author="Alotaibi, Raed" w:date="2019-05-21T11:37:00Z">
            <w:trPr>
              <w:trHeight w:val="300"/>
            </w:trPr>
          </w:trPrChange>
        </w:trPr>
        <w:tc>
          <w:tcPr>
            <w:tcW w:w="1288" w:type="pct"/>
            <w:noWrap/>
            <w:hideMark/>
            <w:tcPrChange w:id="1375" w:author="Alotaibi, Raed" w:date="2019-05-21T11:37:00Z">
              <w:tcPr>
                <w:tcW w:w="2000" w:type="dxa"/>
                <w:noWrap/>
                <w:hideMark/>
              </w:tcPr>
            </w:tcPrChange>
          </w:tcPr>
          <w:p w14:paraId="0CE19CF1" w14:textId="77777777" w:rsidR="00591FE9" w:rsidRPr="00591FE9" w:rsidRDefault="00591FE9" w:rsidP="00591FE9">
            <w:pPr>
              <w:rPr>
                <w:ins w:id="1376" w:author="Alotaibi, Raed" w:date="2019-05-20T14:32:00Z"/>
              </w:rPr>
            </w:pPr>
            <w:ins w:id="1377" w:author="Alotaibi, Raed" w:date="2019-05-20T14:32:00Z">
              <w:r w:rsidRPr="00591FE9">
                <w:t>Virginia</w:t>
              </w:r>
            </w:ins>
          </w:p>
        </w:tc>
        <w:tc>
          <w:tcPr>
            <w:tcW w:w="619" w:type="pct"/>
            <w:noWrap/>
            <w:hideMark/>
            <w:tcPrChange w:id="1378" w:author="Alotaibi, Raed" w:date="2019-05-21T11:37:00Z">
              <w:tcPr>
                <w:tcW w:w="960" w:type="dxa"/>
                <w:noWrap/>
                <w:hideMark/>
              </w:tcPr>
            </w:tcPrChange>
          </w:tcPr>
          <w:p w14:paraId="464E8E8F" w14:textId="77777777" w:rsidR="00591FE9" w:rsidRPr="00591FE9" w:rsidRDefault="00591FE9" w:rsidP="00591FE9">
            <w:pPr>
              <w:rPr>
                <w:ins w:id="1379" w:author="Alotaibi, Raed" w:date="2019-05-20T14:32:00Z"/>
              </w:rPr>
            </w:pPr>
            <w:ins w:id="1380" w:author="Alotaibi, Raed" w:date="2019-05-20T14:32:00Z">
              <w:r w:rsidRPr="00591FE9">
                <w:t>13.5</w:t>
              </w:r>
            </w:ins>
          </w:p>
        </w:tc>
        <w:tc>
          <w:tcPr>
            <w:tcW w:w="619" w:type="pct"/>
            <w:noWrap/>
            <w:hideMark/>
            <w:tcPrChange w:id="1381" w:author="Alotaibi, Raed" w:date="2019-05-21T11:37:00Z">
              <w:tcPr>
                <w:tcW w:w="960" w:type="dxa"/>
                <w:noWrap/>
                <w:hideMark/>
              </w:tcPr>
            </w:tcPrChange>
          </w:tcPr>
          <w:p w14:paraId="4EBFE8F4" w14:textId="77777777" w:rsidR="00591FE9" w:rsidRPr="00591FE9" w:rsidRDefault="00591FE9" w:rsidP="00591FE9">
            <w:pPr>
              <w:rPr>
                <w:ins w:id="1382" w:author="Alotaibi, Raed" w:date="2019-05-20T14:32:00Z"/>
              </w:rPr>
            </w:pPr>
            <w:ins w:id="1383" w:author="Alotaibi, Raed" w:date="2019-05-20T14:32:00Z">
              <w:r w:rsidRPr="00591FE9">
                <w:t>5.3</w:t>
              </w:r>
            </w:ins>
          </w:p>
        </w:tc>
        <w:tc>
          <w:tcPr>
            <w:tcW w:w="619" w:type="pct"/>
            <w:noWrap/>
            <w:hideMark/>
            <w:tcPrChange w:id="1384" w:author="Alotaibi, Raed" w:date="2019-05-21T11:37:00Z">
              <w:tcPr>
                <w:tcW w:w="960" w:type="dxa"/>
                <w:noWrap/>
                <w:hideMark/>
              </w:tcPr>
            </w:tcPrChange>
          </w:tcPr>
          <w:p w14:paraId="3358ACC9" w14:textId="77777777" w:rsidR="00591FE9" w:rsidRPr="00591FE9" w:rsidRDefault="00591FE9" w:rsidP="00591FE9">
            <w:pPr>
              <w:rPr>
                <w:ins w:id="1385" w:author="Alotaibi, Raed" w:date="2019-05-20T14:32:00Z"/>
              </w:rPr>
            </w:pPr>
            <w:ins w:id="1386" w:author="Alotaibi, Raed" w:date="2019-05-20T14:32:00Z">
              <w:r w:rsidRPr="00591FE9">
                <w:t>9.2</w:t>
              </w:r>
            </w:ins>
          </w:p>
        </w:tc>
        <w:tc>
          <w:tcPr>
            <w:tcW w:w="619" w:type="pct"/>
            <w:noWrap/>
            <w:hideMark/>
            <w:tcPrChange w:id="1387" w:author="Alotaibi, Raed" w:date="2019-05-21T11:37:00Z">
              <w:tcPr>
                <w:tcW w:w="960" w:type="dxa"/>
                <w:noWrap/>
                <w:hideMark/>
              </w:tcPr>
            </w:tcPrChange>
          </w:tcPr>
          <w:p w14:paraId="6BE9742F" w14:textId="77777777" w:rsidR="00591FE9" w:rsidRPr="00591FE9" w:rsidRDefault="00591FE9" w:rsidP="00591FE9">
            <w:pPr>
              <w:rPr>
                <w:ins w:id="1388" w:author="Alotaibi, Raed" w:date="2019-05-20T14:32:00Z"/>
              </w:rPr>
            </w:pPr>
            <w:ins w:id="1389" w:author="Alotaibi, Raed" w:date="2019-05-20T14:32:00Z">
              <w:r w:rsidRPr="00591FE9">
                <w:t>12.0</w:t>
              </w:r>
            </w:ins>
          </w:p>
        </w:tc>
        <w:tc>
          <w:tcPr>
            <w:tcW w:w="619" w:type="pct"/>
            <w:noWrap/>
            <w:hideMark/>
            <w:tcPrChange w:id="1390" w:author="Alotaibi, Raed" w:date="2019-05-21T11:37:00Z">
              <w:tcPr>
                <w:tcW w:w="960" w:type="dxa"/>
                <w:noWrap/>
                <w:hideMark/>
              </w:tcPr>
            </w:tcPrChange>
          </w:tcPr>
          <w:p w14:paraId="761B0EC1" w14:textId="77777777" w:rsidR="00591FE9" w:rsidRPr="00591FE9" w:rsidRDefault="00591FE9" w:rsidP="00591FE9">
            <w:pPr>
              <w:rPr>
                <w:ins w:id="1391" w:author="Alotaibi, Raed" w:date="2019-05-20T14:32:00Z"/>
              </w:rPr>
            </w:pPr>
            <w:ins w:id="1392" w:author="Alotaibi, Raed" w:date="2019-05-20T14:32:00Z">
              <w:r w:rsidRPr="00591FE9">
                <w:t>17.1</w:t>
              </w:r>
            </w:ins>
          </w:p>
        </w:tc>
        <w:tc>
          <w:tcPr>
            <w:tcW w:w="616" w:type="pct"/>
            <w:noWrap/>
            <w:hideMark/>
            <w:tcPrChange w:id="1393" w:author="Alotaibi, Raed" w:date="2019-05-21T11:37:00Z">
              <w:tcPr>
                <w:tcW w:w="960" w:type="dxa"/>
                <w:noWrap/>
                <w:hideMark/>
              </w:tcPr>
            </w:tcPrChange>
          </w:tcPr>
          <w:p w14:paraId="071200AC" w14:textId="77777777" w:rsidR="00591FE9" w:rsidRPr="00591FE9" w:rsidRDefault="00591FE9" w:rsidP="00591FE9">
            <w:pPr>
              <w:rPr>
                <w:ins w:id="1394" w:author="Alotaibi, Raed" w:date="2019-05-20T14:32:00Z"/>
              </w:rPr>
            </w:pPr>
            <w:ins w:id="1395" w:author="Alotaibi, Raed" w:date="2019-05-20T14:32:00Z">
              <w:r w:rsidRPr="00591FE9">
                <w:t>36.1</w:t>
              </w:r>
            </w:ins>
          </w:p>
        </w:tc>
      </w:tr>
      <w:tr w:rsidR="00591FE9" w:rsidRPr="00591FE9" w14:paraId="3600C170" w14:textId="77777777" w:rsidTr="00133FD4">
        <w:trPr>
          <w:trHeight w:val="300"/>
          <w:ins w:id="1396" w:author="Alotaibi, Raed" w:date="2019-05-20T14:32:00Z"/>
          <w:trPrChange w:id="1397" w:author="Alotaibi, Raed" w:date="2019-05-21T11:37:00Z">
            <w:trPr>
              <w:trHeight w:val="300"/>
            </w:trPr>
          </w:trPrChange>
        </w:trPr>
        <w:tc>
          <w:tcPr>
            <w:tcW w:w="1288" w:type="pct"/>
            <w:noWrap/>
            <w:hideMark/>
            <w:tcPrChange w:id="1398" w:author="Alotaibi, Raed" w:date="2019-05-21T11:37:00Z">
              <w:tcPr>
                <w:tcW w:w="2000" w:type="dxa"/>
                <w:noWrap/>
                <w:hideMark/>
              </w:tcPr>
            </w:tcPrChange>
          </w:tcPr>
          <w:p w14:paraId="0412F1C0" w14:textId="77777777" w:rsidR="00591FE9" w:rsidRPr="00591FE9" w:rsidRDefault="00591FE9" w:rsidP="00591FE9">
            <w:pPr>
              <w:rPr>
                <w:ins w:id="1399" w:author="Alotaibi, Raed" w:date="2019-05-20T14:32:00Z"/>
              </w:rPr>
            </w:pPr>
            <w:ins w:id="1400" w:author="Alotaibi, Raed" w:date="2019-05-20T14:32:00Z">
              <w:r w:rsidRPr="00591FE9">
                <w:t>Washington</w:t>
              </w:r>
            </w:ins>
          </w:p>
        </w:tc>
        <w:tc>
          <w:tcPr>
            <w:tcW w:w="619" w:type="pct"/>
            <w:noWrap/>
            <w:hideMark/>
            <w:tcPrChange w:id="1401" w:author="Alotaibi, Raed" w:date="2019-05-21T11:37:00Z">
              <w:tcPr>
                <w:tcW w:w="960" w:type="dxa"/>
                <w:noWrap/>
                <w:hideMark/>
              </w:tcPr>
            </w:tcPrChange>
          </w:tcPr>
          <w:p w14:paraId="65D1149C" w14:textId="77777777" w:rsidR="00591FE9" w:rsidRPr="00591FE9" w:rsidRDefault="00591FE9" w:rsidP="00591FE9">
            <w:pPr>
              <w:rPr>
                <w:ins w:id="1402" w:author="Alotaibi, Raed" w:date="2019-05-20T14:32:00Z"/>
              </w:rPr>
            </w:pPr>
            <w:ins w:id="1403" w:author="Alotaibi, Raed" w:date="2019-05-20T14:32:00Z">
              <w:r w:rsidRPr="00591FE9">
                <w:t>14.9</w:t>
              </w:r>
            </w:ins>
          </w:p>
        </w:tc>
        <w:tc>
          <w:tcPr>
            <w:tcW w:w="619" w:type="pct"/>
            <w:noWrap/>
            <w:hideMark/>
            <w:tcPrChange w:id="1404" w:author="Alotaibi, Raed" w:date="2019-05-21T11:37:00Z">
              <w:tcPr>
                <w:tcW w:w="960" w:type="dxa"/>
                <w:noWrap/>
                <w:hideMark/>
              </w:tcPr>
            </w:tcPrChange>
          </w:tcPr>
          <w:p w14:paraId="211097EA" w14:textId="77777777" w:rsidR="00591FE9" w:rsidRPr="00591FE9" w:rsidRDefault="00591FE9" w:rsidP="00591FE9">
            <w:pPr>
              <w:rPr>
                <w:ins w:id="1405" w:author="Alotaibi, Raed" w:date="2019-05-20T14:32:00Z"/>
              </w:rPr>
            </w:pPr>
            <w:ins w:id="1406" w:author="Alotaibi, Raed" w:date="2019-05-20T14:32:00Z">
              <w:r w:rsidRPr="00591FE9">
                <w:t>2.9</w:t>
              </w:r>
            </w:ins>
          </w:p>
        </w:tc>
        <w:tc>
          <w:tcPr>
            <w:tcW w:w="619" w:type="pct"/>
            <w:noWrap/>
            <w:hideMark/>
            <w:tcPrChange w:id="1407" w:author="Alotaibi, Raed" w:date="2019-05-21T11:37:00Z">
              <w:tcPr>
                <w:tcW w:w="960" w:type="dxa"/>
                <w:noWrap/>
                <w:hideMark/>
              </w:tcPr>
            </w:tcPrChange>
          </w:tcPr>
          <w:p w14:paraId="14A0AD6C" w14:textId="77777777" w:rsidR="00591FE9" w:rsidRPr="00591FE9" w:rsidRDefault="00591FE9" w:rsidP="00591FE9">
            <w:pPr>
              <w:rPr>
                <w:ins w:id="1408" w:author="Alotaibi, Raed" w:date="2019-05-20T14:32:00Z"/>
              </w:rPr>
            </w:pPr>
            <w:ins w:id="1409" w:author="Alotaibi, Raed" w:date="2019-05-20T14:32:00Z">
              <w:r w:rsidRPr="00591FE9">
                <w:t>9.3</w:t>
              </w:r>
            </w:ins>
          </w:p>
        </w:tc>
        <w:tc>
          <w:tcPr>
            <w:tcW w:w="619" w:type="pct"/>
            <w:noWrap/>
            <w:hideMark/>
            <w:tcPrChange w:id="1410" w:author="Alotaibi, Raed" w:date="2019-05-21T11:37:00Z">
              <w:tcPr>
                <w:tcW w:w="960" w:type="dxa"/>
                <w:noWrap/>
                <w:hideMark/>
              </w:tcPr>
            </w:tcPrChange>
          </w:tcPr>
          <w:p w14:paraId="7329D1A9" w14:textId="77777777" w:rsidR="00591FE9" w:rsidRPr="00591FE9" w:rsidRDefault="00591FE9" w:rsidP="00591FE9">
            <w:pPr>
              <w:rPr>
                <w:ins w:id="1411" w:author="Alotaibi, Raed" w:date="2019-05-20T14:32:00Z"/>
              </w:rPr>
            </w:pPr>
            <w:ins w:id="1412" w:author="Alotaibi, Raed" w:date="2019-05-20T14:32:00Z">
              <w:r w:rsidRPr="00591FE9">
                <w:t>13.6</w:t>
              </w:r>
            </w:ins>
          </w:p>
        </w:tc>
        <w:tc>
          <w:tcPr>
            <w:tcW w:w="619" w:type="pct"/>
            <w:noWrap/>
            <w:hideMark/>
            <w:tcPrChange w:id="1413" w:author="Alotaibi, Raed" w:date="2019-05-21T11:37:00Z">
              <w:tcPr>
                <w:tcW w:w="960" w:type="dxa"/>
                <w:noWrap/>
                <w:hideMark/>
              </w:tcPr>
            </w:tcPrChange>
          </w:tcPr>
          <w:p w14:paraId="265D40E6" w14:textId="77777777" w:rsidR="00591FE9" w:rsidRPr="00591FE9" w:rsidRDefault="00591FE9" w:rsidP="00591FE9">
            <w:pPr>
              <w:rPr>
                <w:ins w:id="1414" w:author="Alotaibi, Raed" w:date="2019-05-20T14:32:00Z"/>
              </w:rPr>
            </w:pPr>
            <w:ins w:id="1415" w:author="Alotaibi, Raed" w:date="2019-05-20T14:32:00Z">
              <w:r w:rsidRPr="00591FE9">
                <w:t>19.1</w:t>
              </w:r>
            </w:ins>
          </w:p>
        </w:tc>
        <w:tc>
          <w:tcPr>
            <w:tcW w:w="616" w:type="pct"/>
            <w:noWrap/>
            <w:hideMark/>
            <w:tcPrChange w:id="1416" w:author="Alotaibi, Raed" w:date="2019-05-21T11:37:00Z">
              <w:tcPr>
                <w:tcW w:w="960" w:type="dxa"/>
                <w:noWrap/>
                <w:hideMark/>
              </w:tcPr>
            </w:tcPrChange>
          </w:tcPr>
          <w:p w14:paraId="628F7ECF" w14:textId="77777777" w:rsidR="00591FE9" w:rsidRPr="00591FE9" w:rsidRDefault="00591FE9" w:rsidP="00591FE9">
            <w:pPr>
              <w:rPr>
                <w:ins w:id="1417" w:author="Alotaibi, Raed" w:date="2019-05-20T14:32:00Z"/>
              </w:rPr>
            </w:pPr>
            <w:ins w:id="1418" w:author="Alotaibi, Raed" w:date="2019-05-20T14:32:00Z">
              <w:r w:rsidRPr="00591FE9">
                <w:t>48.9</w:t>
              </w:r>
            </w:ins>
          </w:p>
        </w:tc>
      </w:tr>
      <w:tr w:rsidR="00591FE9" w:rsidRPr="00591FE9" w14:paraId="17B53518" w14:textId="77777777" w:rsidTr="00133FD4">
        <w:trPr>
          <w:trHeight w:val="300"/>
          <w:ins w:id="1419" w:author="Alotaibi, Raed" w:date="2019-05-20T14:32:00Z"/>
          <w:trPrChange w:id="1420" w:author="Alotaibi, Raed" w:date="2019-05-21T11:37:00Z">
            <w:trPr>
              <w:trHeight w:val="300"/>
            </w:trPr>
          </w:trPrChange>
        </w:trPr>
        <w:tc>
          <w:tcPr>
            <w:tcW w:w="1288" w:type="pct"/>
            <w:noWrap/>
            <w:hideMark/>
            <w:tcPrChange w:id="1421" w:author="Alotaibi, Raed" w:date="2019-05-21T11:37:00Z">
              <w:tcPr>
                <w:tcW w:w="2000" w:type="dxa"/>
                <w:noWrap/>
                <w:hideMark/>
              </w:tcPr>
            </w:tcPrChange>
          </w:tcPr>
          <w:p w14:paraId="5609B14A" w14:textId="77777777" w:rsidR="00591FE9" w:rsidRPr="00591FE9" w:rsidRDefault="00591FE9" w:rsidP="00591FE9">
            <w:pPr>
              <w:rPr>
                <w:ins w:id="1422" w:author="Alotaibi, Raed" w:date="2019-05-20T14:32:00Z"/>
              </w:rPr>
            </w:pPr>
            <w:ins w:id="1423" w:author="Alotaibi, Raed" w:date="2019-05-20T14:32:00Z">
              <w:r w:rsidRPr="00591FE9">
                <w:t>West Virginia</w:t>
              </w:r>
            </w:ins>
          </w:p>
        </w:tc>
        <w:tc>
          <w:tcPr>
            <w:tcW w:w="619" w:type="pct"/>
            <w:noWrap/>
            <w:hideMark/>
            <w:tcPrChange w:id="1424" w:author="Alotaibi, Raed" w:date="2019-05-21T11:37:00Z">
              <w:tcPr>
                <w:tcW w:w="960" w:type="dxa"/>
                <w:noWrap/>
                <w:hideMark/>
              </w:tcPr>
            </w:tcPrChange>
          </w:tcPr>
          <w:p w14:paraId="4CE34849" w14:textId="77777777" w:rsidR="00591FE9" w:rsidRPr="00591FE9" w:rsidRDefault="00591FE9" w:rsidP="00591FE9">
            <w:pPr>
              <w:rPr>
                <w:ins w:id="1425" w:author="Alotaibi, Raed" w:date="2019-05-20T14:32:00Z"/>
              </w:rPr>
            </w:pPr>
            <w:ins w:id="1426" w:author="Alotaibi, Raed" w:date="2019-05-20T14:32:00Z">
              <w:r w:rsidRPr="00591FE9">
                <w:t>12.7</w:t>
              </w:r>
            </w:ins>
          </w:p>
        </w:tc>
        <w:tc>
          <w:tcPr>
            <w:tcW w:w="619" w:type="pct"/>
            <w:noWrap/>
            <w:hideMark/>
            <w:tcPrChange w:id="1427" w:author="Alotaibi, Raed" w:date="2019-05-21T11:37:00Z">
              <w:tcPr>
                <w:tcW w:w="960" w:type="dxa"/>
                <w:noWrap/>
                <w:hideMark/>
              </w:tcPr>
            </w:tcPrChange>
          </w:tcPr>
          <w:p w14:paraId="465901A5" w14:textId="77777777" w:rsidR="00591FE9" w:rsidRPr="00591FE9" w:rsidRDefault="00591FE9" w:rsidP="00591FE9">
            <w:pPr>
              <w:rPr>
                <w:ins w:id="1428" w:author="Alotaibi, Raed" w:date="2019-05-20T14:32:00Z"/>
              </w:rPr>
            </w:pPr>
            <w:ins w:id="1429" w:author="Alotaibi, Raed" w:date="2019-05-20T14:32:00Z">
              <w:r w:rsidRPr="00591FE9">
                <w:t>6.9</w:t>
              </w:r>
            </w:ins>
          </w:p>
        </w:tc>
        <w:tc>
          <w:tcPr>
            <w:tcW w:w="619" w:type="pct"/>
            <w:noWrap/>
            <w:hideMark/>
            <w:tcPrChange w:id="1430" w:author="Alotaibi, Raed" w:date="2019-05-21T11:37:00Z">
              <w:tcPr>
                <w:tcW w:w="960" w:type="dxa"/>
                <w:noWrap/>
                <w:hideMark/>
              </w:tcPr>
            </w:tcPrChange>
          </w:tcPr>
          <w:p w14:paraId="5FA0EAB6" w14:textId="77777777" w:rsidR="00591FE9" w:rsidRPr="00591FE9" w:rsidRDefault="00591FE9" w:rsidP="00591FE9">
            <w:pPr>
              <w:rPr>
                <w:ins w:id="1431" w:author="Alotaibi, Raed" w:date="2019-05-20T14:32:00Z"/>
              </w:rPr>
            </w:pPr>
            <w:ins w:id="1432" w:author="Alotaibi, Raed" w:date="2019-05-20T14:32:00Z">
              <w:r w:rsidRPr="00591FE9">
                <w:t>10.3</w:t>
              </w:r>
            </w:ins>
          </w:p>
        </w:tc>
        <w:tc>
          <w:tcPr>
            <w:tcW w:w="619" w:type="pct"/>
            <w:noWrap/>
            <w:hideMark/>
            <w:tcPrChange w:id="1433" w:author="Alotaibi, Raed" w:date="2019-05-21T11:37:00Z">
              <w:tcPr>
                <w:tcW w:w="960" w:type="dxa"/>
                <w:noWrap/>
                <w:hideMark/>
              </w:tcPr>
            </w:tcPrChange>
          </w:tcPr>
          <w:p w14:paraId="3B5924CE" w14:textId="77777777" w:rsidR="00591FE9" w:rsidRPr="00591FE9" w:rsidRDefault="00591FE9" w:rsidP="00591FE9">
            <w:pPr>
              <w:rPr>
                <w:ins w:id="1434" w:author="Alotaibi, Raed" w:date="2019-05-20T14:32:00Z"/>
              </w:rPr>
            </w:pPr>
            <w:ins w:id="1435" w:author="Alotaibi, Raed" w:date="2019-05-20T14:32:00Z">
              <w:r w:rsidRPr="00591FE9">
                <w:t>11.9</w:t>
              </w:r>
            </w:ins>
          </w:p>
        </w:tc>
        <w:tc>
          <w:tcPr>
            <w:tcW w:w="619" w:type="pct"/>
            <w:noWrap/>
            <w:hideMark/>
            <w:tcPrChange w:id="1436" w:author="Alotaibi, Raed" w:date="2019-05-21T11:37:00Z">
              <w:tcPr>
                <w:tcW w:w="960" w:type="dxa"/>
                <w:noWrap/>
                <w:hideMark/>
              </w:tcPr>
            </w:tcPrChange>
          </w:tcPr>
          <w:p w14:paraId="65E5C0C2" w14:textId="77777777" w:rsidR="00591FE9" w:rsidRPr="00591FE9" w:rsidRDefault="00591FE9" w:rsidP="00591FE9">
            <w:pPr>
              <w:rPr>
                <w:ins w:id="1437" w:author="Alotaibi, Raed" w:date="2019-05-20T14:32:00Z"/>
              </w:rPr>
            </w:pPr>
            <w:ins w:id="1438" w:author="Alotaibi, Raed" w:date="2019-05-20T14:32:00Z">
              <w:r w:rsidRPr="00591FE9">
                <w:t>14.9</w:t>
              </w:r>
            </w:ins>
          </w:p>
        </w:tc>
        <w:tc>
          <w:tcPr>
            <w:tcW w:w="616" w:type="pct"/>
            <w:noWrap/>
            <w:hideMark/>
            <w:tcPrChange w:id="1439" w:author="Alotaibi, Raed" w:date="2019-05-21T11:37:00Z">
              <w:tcPr>
                <w:tcW w:w="960" w:type="dxa"/>
                <w:noWrap/>
                <w:hideMark/>
              </w:tcPr>
            </w:tcPrChange>
          </w:tcPr>
          <w:p w14:paraId="3A20CF15" w14:textId="77777777" w:rsidR="00591FE9" w:rsidRPr="00591FE9" w:rsidRDefault="00591FE9" w:rsidP="00591FE9">
            <w:pPr>
              <w:rPr>
                <w:ins w:id="1440" w:author="Alotaibi, Raed" w:date="2019-05-20T14:32:00Z"/>
              </w:rPr>
            </w:pPr>
            <w:ins w:id="1441" w:author="Alotaibi, Raed" w:date="2019-05-20T14:32:00Z">
              <w:r w:rsidRPr="00591FE9">
                <w:t>25.5</w:t>
              </w:r>
            </w:ins>
          </w:p>
        </w:tc>
      </w:tr>
      <w:tr w:rsidR="00591FE9" w:rsidRPr="00591FE9" w14:paraId="22002CD2" w14:textId="77777777" w:rsidTr="00133FD4">
        <w:trPr>
          <w:trHeight w:val="300"/>
          <w:ins w:id="1442" w:author="Alotaibi, Raed" w:date="2019-05-20T14:32:00Z"/>
          <w:trPrChange w:id="1443" w:author="Alotaibi, Raed" w:date="2019-05-21T11:37:00Z">
            <w:trPr>
              <w:trHeight w:val="300"/>
            </w:trPr>
          </w:trPrChange>
        </w:trPr>
        <w:tc>
          <w:tcPr>
            <w:tcW w:w="1288" w:type="pct"/>
            <w:noWrap/>
            <w:hideMark/>
            <w:tcPrChange w:id="1444" w:author="Alotaibi, Raed" w:date="2019-05-21T11:37:00Z">
              <w:tcPr>
                <w:tcW w:w="2000" w:type="dxa"/>
                <w:noWrap/>
                <w:hideMark/>
              </w:tcPr>
            </w:tcPrChange>
          </w:tcPr>
          <w:p w14:paraId="1DC292BE" w14:textId="77777777" w:rsidR="00591FE9" w:rsidRPr="00591FE9" w:rsidRDefault="00591FE9" w:rsidP="00591FE9">
            <w:pPr>
              <w:rPr>
                <w:ins w:id="1445" w:author="Alotaibi, Raed" w:date="2019-05-20T14:32:00Z"/>
              </w:rPr>
            </w:pPr>
            <w:ins w:id="1446" w:author="Alotaibi, Raed" w:date="2019-05-20T14:32:00Z">
              <w:r w:rsidRPr="00591FE9">
                <w:t>Wisconsin</w:t>
              </w:r>
            </w:ins>
          </w:p>
        </w:tc>
        <w:tc>
          <w:tcPr>
            <w:tcW w:w="619" w:type="pct"/>
            <w:noWrap/>
            <w:hideMark/>
            <w:tcPrChange w:id="1447" w:author="Alotaibi, Raed" w:date="2019-05-21T11:37:00Z">
              <w:tcPr>
                <w:tcW w:w="960" w:type="dxa"/>
                <w:noWrap/>
                <w:hideMark/>
              </w:tcPr>
            </w:tcPrChange>
          </w:tcPr>
          <w:p w14:paraId="4C843F44" w14:textId="77777777" w:rsidR="00591FE9" w:rsidRPr="00591FE9" w:rsidRDefault="00591FE9" w:rsidP="00591FE9">
            <w:pPr>
              <w:rPr>
                <w:ins w:id="1448" w:author="Alotaibi, Raed" w:date="2019-05-20T14:32:00Z"/>
              </w:rPr>
            </w:pPr>
            <w:ins w:id="1449" w:author="Alotaibi, Raed" w:date="2019-05-20T14:32:00Z">
              <w:r w:rsidRPr="00591FE9">
                <w:t>10.6</w:t>
              </w:r>
            </w:ins>
          </w:p>
        </w:tc>
        <w:tc>
          <w:tcPr>
            <w:tcW w:w="619" w:type="pct"/>
            <w:noWrap/>
            <w:hideMark/>
            <w:tcPrChange w:id="1450" w:author="Alotaibi, Raed" w:date="2019-05-21T11:37:00Z">
              <w:tcPr>
                <w:tcW w:w="960" w:type="dxa"/>
                <w:noWrap/>
                <w:hideMark/>
              </w:tcPr>
            </w:tcPrChange>
          </w:tcPr>
          <w:p w14:paraId="087BEF0B" w14:textId="77777777" w:rsidR="00591FE9" w:rsidRPr="00591FE9" w:rsidRDefault="00591FE9" w:rsidP="00591FE9">
            <w:pPr>
              <w:rPr>
                <w:ins w:id="1451" w:author="Alotaibi, Raed" w:date="2019-05-20T14:32:00Z"/>
              </w:rPr>
            </w:pPr>
            <w:ins w:id="1452" w:author="Alotaibi, Raed" w:date="2019-05-20T14:32:00Z">
              <w:r w:rsidRPr="00591FE9">
                <w:t>2.8</w:t>
              </w:r>
            </w:ins>
          </w:p>
        </w:tc>
        <w:tc>
          <w:tcPr>
            <w:tcW w:w="619" w:type="pct"/>
            <w:noWrap/>
            <w:hideMark/>
            <w:tcPrChange w:id="1453" w:author="Alotaibi, Raed" w:date="2019-05-21T11:37:00Z">
              <w:tcPr>
                <w:tcW w:w="960" w:type="dxa"/>
                <w:noWrap/>
                <w:hideMark/>
              </w:tcPr>
            </w:tcPrChange>
          </w:tcPr>
          <w:p w14:paraId="158E3C96" w14:textId="77777777" w:rsidR="00591FE9" w:rsidRPr="00591FE9" w:rsidRDefault="00591FE9" w:rsidP="00591FE9">
            <w:pPr>
              <w:rPr>
                <w:ins w:id="1454" w:author="Alotaibi, Raed" w:date="2019-05-20T14:32:00Z"/>
              </w:rPr>
            </w:pPr>
            <w:ins w:id="1455" w:author="Alotaibi, Raed" w:date="2019-05-20T14:32:00Z">
              <w:r w:rsidRPr="00591FE9">
                <w:t>6.6</w:t>
              </w:r>
            </w:ins>
          </w:p>
        </w:tc>
        <w:tc>
          <w:tcPr>
            <w:tcW w:w="619" w:type="pct"/>
            <w:noWrap/>
            <w:hideMark/>
            <w:tcPrChange w:id="1456" w:author="Alotaibi, Raed" w:date="2019-05-21T11:37:00Z">
              <w:tcPr>
                <w:tcW w:w="960" w:type="dxa"/>
                <w:noWrap/>
                <w:hideMark/>
              </w:tcPr>
            </w:tcPrChange>
          </w:tcPr>
          <w:p w14:paraId="0CB6F3D4" w14:textId="77777777" w:rsidR="00591FE9" w:rsidRPr="00591FE9" w:rsidRDefault="00591FE9" w:rsidP="00591FE9">
            <w:pPr>
              <w:rPr>
                <w:ins w:id="1457" w:author="Alotaibi, Raed" w:date="2019-05-20T14:32:00Z"/>
              </w:rPr>
            </w:pPr>
            <w:ins w:id="1458" w:author="Alotaibi, Raed" w:date="2019-05-20T14:32:00Z">
              <w:r w:rsidRPr="00591FE9">
                <w:t>9.3</w:t>
              </w:r>
            </w:ins>
          </w:p>
        </w:tc>
        <w:tc>
          <w:tcPr>
            <w:tcW w:w="619" w:type="pct"/>
            <w:noWrap/>
            <w:hideMark/>
            <w:tcPrChange w:id="1459" w:author="Alotaibi, Raed" w:date="2019-05-21T11:37:00Z">
              <w:tcPr>
                <w:tcW w:w="960" w:type="dxa"/>
                <w:noWrap/>
                <w:hideMark/>
              </w:tcPr>
            </w:tcPrChange>
          </w:tcPr>
          <w:p w14:paraId="61B4BB5E" w14:textId="77777777" w:rsidR="00591FE9" w:rsidRPr="00591FE9" w:rsidRDefault="00591FE9" w:rsidP="00591FE9">
            <w:pPr>
              <w:rPr>
                <w:ins w:id="1460" w:author="Alotaibi, Raed" w:date="2019-05-20T14:32:00Z"/>
              </w:rPr>
            </w:pPr>
            <w:ins w:id="1461" w:author="Alotaibi, Raed" w:date="2019-05-20T14:32:00Z">
              <w:r w:rsidRPr="00591FE9">
                <w:t>13.5</w:t>
              </w:r>
            </w:ins>
          </w:p>
        </w:tc>
        <w:tc>
          <w:tcPr>
            <w:tcW w:w="616" w:type="pct"/>
            <w:noWrap/>
            <w:hideMark/>
            <w:tcPrChange w:id="1462" w:author="Alotaibi, Raed" w:date="2019-05-21T11:37:00Z">
              <w:tcPr>
                <w:tcW w:w="960" w:type="dxa"/>
                <w:noWrap/>
                <w:hideMark/>
              </w:tcPr>
            </w:tcPrChange>
          </w:tcPr>
          <w:p w14:paraId="6D84FD8E" w14:textId="77777777" w:rsidR="00591FE9" w:rsidRPr="00591FE9" w:rsidRDefault="00591FE9" w:rsidP="00591FE9">
            <w:pPr>
              <w:rPr>
                <w:ins w:id="1463" w:author="Alotaibi, Raed" w:date="2019-05-20T14:32:00Z"/>
              </w:rPr>
            </w:pPr>
            <w:ins w:id="1464" w:author="Alotaibi, Raed" w:date="2019-05-20T14:32:00Z">
              <w:r w:rsidRPr="00591FE9">
                <w:t>35.7</w:t>
              </w:r>
            </w:ins>
          </w:p>
        </w:tc>
      </w:tr>
      <w:tr w:rsidR="00591FE9" w:rsidRPr="00591FE9" w14:paraId="31E54B16" w14:textId="77777777" w:rsidTr="00133FD4">
        <w:trPr>
          <w:trHeight w:val="300"/>
          <w:ins w:id="1465" w:author="Alotaibi, Raed" w:date="2019-05-20T14:32:00Z"/>
          <w:trPrChange w:id="1466" w:author="Alotaibi, Raed" w:date="2019-05-21T11:37:00Z">
            <w:trPr>
              <w:trHeight w:val="300"/>
            </w:trPr>
          </w:trPrChange>
        </w:trPr>
        <w:tc>
          <w:tcPr>
            <w:tcW w:w="1288" w:type="pct"/>
            <w:noWrap/>
            <w:hideMark/>
            <w:tcPrChange w:id="1467" w:author="Alotaibi, Raed" w:date="2019-05-21T11:37:00Z">
              <w:tcPr>
                <w:tcW w:w="2000" w:type="dxa"/>
                <w:noWrap/>
                <w:hideMark/>
              </w:tcPr>
            </w:tcPrChange>
          </w:tcPr>
          <w:p w14:paraId="7BC42E0E" w14:textId="77777777" w:rsidR="00591FE9" w:rsidRPr="00591FE9" w:rsidRDefault="00591FE9" w:rsidP="00591FE9">
            <w:pPr>
              <w:rPr>
                <w:ins w:id="1468" w:author="Alotaibi, Raed" w:date="2019-05-20T14:32:00Z"/>
              </w:rPr>
            </w:pPr>
            <w:ins w:id="1469" w:author="Alotaibi, Raed" w:date="2019-05-20T14:32:00Z">
              <w:r w:rsidRPr="00591FE9">
                <w:t>Wyoming</w:t>
              </w:r>
            </w:ins>
          </w:p>
        </w:tc>
        <w:tc>
          <w:tcPr>
            <w:tcW w:w="619" w:type="pct"/>
            <w:noWrap/>
            <w:hideMark/>
            <w:tcPrChange w:id="1470" w:author="Alotaibi, Raed" w:date="2019-05-21T11:37:00Z">
              <w:tcPr>
                <w:tcW w:w="960" w:type="dxa"/>
                <w:noWrap/>
                <w:hideMark/>
              </w:tcPr>
            </w:tcPrChange>
          </w:tcPr>
          <w:p w14:paraId="3027D103" w14:textId="77777777" w:rsidR="00591FE9" w:rsidRPr="00591FE9" w:rsidRDefault="00591FE9" w:rsidP="00591FE9">
            <w:pPr>
              <w:rPr>
                <w:ins w:id="1471" w:author="Alotaibi, Raed" w:date="2019-05-20T14:32:00Z"/>
              </w:rPr>
            </w:pPr>
            <w:ins w:id="1472" w:author="Alotaibi, Raed" w:date="2019-05-20T14:32:00Z">
              <w:r w:rsidRPr="00591FE9">
                <w:t>7.6</w:t>
              </w:r>
            </w:ins>
          </w:p>
        </w:tc>
        <w:tc>
          <w:tcPr>
            <w:tcW w:w="619" w:type="pct"/>
            <w:noWrap/>
            <w:hideMark/>
            <w:tcPrChange w:id="1473" w:author="Alotaibi, Raed" w:date="2019-05-21T11:37:00Z">
              <w:tcPr>
                <w:tcW w:w="960" w:type="dxa"/>
                <w:noWrap/>
                <w:hideMark/>
              </w:tcPr>
            </w:tcPrChange>
          </w:tcPr>
          <w:p w14:paraId="028A38BC" w14:textId="77777777" w:rsidR="00591FE9" w:rsidRPr="00591FE9" w:rsidRDefault="00591FE9" w:rsidP="00591FE9">
            <w:pPr>
              <w:rPr>
                <w:ins w:id="1474" w:author="Alotaibi, Raed" w:date="2019-05-20T14:32:00Z"/>
              </w:rPr>
            </w:pPr>
            <w:ins w:id="1475" w:author="Alotaibi, Raed" w:date="2019-05-20T14:32:00Z">
              <w:r w:rsidRPr="00591FE9">
                <w:t>2.0</w:t>
              </w:r>
            </w:ins>
          </w:p>
        </w:tc>
        <w:tc>
          <w:tcPr>
            <w:tcW w:w="619" w:type="pct"/>
            <w:noWrap/>
            <w:hideMark/>
            <w:tcPrChange w:id="1476" w:author="Alotaibi, Raed" w:date="2019-05-21T11:37:00Z">
              <w:tcPr>
                <w:tcW w:w="960" w:type="dxa"/>
                <w:noWrap/>
                <w:hideMark/>
              </w:tcPr>
            </w:tcPrChange>
          </w:tcPr>
          <w:p w14:paraId="0BAF3335" w14:textId="77777777" w:rsidR="00591FE9" w:rsidRPr="00591FE9" w:rsidRDefault="00591FE9" w:rsidP="00591FE9">
            <w:pPr>
              <w:rPr>
                <w:ins w:id="1477" w:author="Alotaibi, Raed" w:date="2019-05-20T14:32:00Z"/>
              </w:rPr>
            </w:pPr>
            <w:ins w:id="1478" w:author="Alotaibi, Raed" w:date="2019-05-20T14:32:00Z">
              <w:r w:rsidRPr="00591FE9">
                <w:t>4.5</w:t>
              </w:r>
            </w:ins>
          </w:p>
        </w:tc>
        <w:tc>
          <w:tcPr>
            <w:tcW w:w="619" w:type="pct"/>
            <w:noWrap/>
            <w:hideMark/>
            <w:tcPrChange w:id="1479" w:author="Alotaibi, Raed" w:date="2019-05-21T11:37:00Z">
              <w:tcPr>
                <w:tcW w:w="960" w:type="dxa"/>
                <w:noWrap/>
                <w:hideMark/>
              </w:tcPr>
            </w:tcPrChange>
          </w:tcPr>
          <w:p w14:paraId="5B4C207E" w14:textId="77777777" w:rsidR="00591FE9" w:rsidRPr="00591FE9" w:rsidRDefault="00591FE9" w:rsidP="00591FE9">
            <w:pPr>
              <w:rPr>
                <w:ins w:id="1480" w:author="Alotaibi, Raed" w:date="2019-05-20T14:32:00Z"/>
              </w:rPr>
            </w:pPr>
            <w:ins w:id="1481" w:author="Alotaibi, Raed" w:date="2019-05-20T14:32:00Z">
              <w:r w:rsidRPr="00591FE9">
                <w:t>6.7</w:t>
              </w:r>
            </w:ins>
          </w:p>
        </w:tc>
        <w:tc>
          <w:tcPr>
            <w:tcW w:w="619" w:type="pct"/>
            <w:noWrap/>
            <w:hideMark/>
            <w:tcPrChange w:id="1482" w:author="Alotaibi, Raed" w:date="2019-05-21T11:37:00Z">
              <w:tcPr>
                <w:tcW w:w="960" w:type="dxa"/>
                <w:noWrap/>
                <w:hideMark/>
              </w:tcPr>
            </w:tcPrChange>
          </w:tcPr>
          <w:p w14:paraId="12876100" w14:textId="77777777" w:rsidR="00591FE9" w:rsidRPr="00591FE9" w:rsidRDefault="00591FE9" w:rsidP="00591FE9">
            <w:pPr>
              <w:rPr>
                <w:ins w:id="1483" w:author="Alotaibi, Raed" w:date="2019-05-20T14:32:00Z"/>
              </w:rPr>
            </w:pPr>
            <w:ins w:id="1484" w:author="Alotaibi, Raed" w:date="2019-05-20T14:32:00Z">
              <w:r w:rsidRPr="00591FE9">
                <w:t>10.1</w:t>
              </w:r>
            </w:ins>
          </w:p>
        </w:tc>
        <w:tc>
          <w:tcPr>
            <w:tcW w:w="616" w:type="pct"/>
            <w:noWrap/>
            <w:hideMark/>
            <w:tcPrChange w:id="1485" w:author="Alotaibi, Raed" w:date="2019-05-21T11:37:00Z">
              <w:tcPr>
                <w:tcW w:w="960" w:type="dxa"/>
                <w:noWrap/>
                <w:hideMark/>
              </w:tcPr>
            </w:tcPrChange>
          </w:tcPr>
          <w:p w14:paraId="6EA10262" w14:textId="77777777" w:rsidR="00591FE9" w:rsidRPr="00591FE9" w:rsidRDefault="00591FE9" w:rsidP="00591FE9">
            <w:pPr>
              <w:rPr>
                <w:ins w:id="1486" w:author="Alotaibi, Raed" w:date="2019-05-20T14:32:00Z"/>
              </w:rPr>
            </w:pPr>
            <w:ins w:id="1487" w:author="Alotaibi, Raed" w:date="2019-05-20T14:32:00Z">
              <w:r w:rsidRPr="00591FE9">
                <w:t>21.4</w:t>
              </w:r>
            </w:ins>
          </w:p>
        </w:tc>
      </w:tr>
    </w:tbl>
    <w:p w14:paraId="2FDD495B" w14:textId="77777777" w:rsidR="004577A5" w:rsidRPr="00591FE9" w:rsidRDefault="004577A5" w:rsidP="004205F7">
      <w:pPr>
        <w:rPr>
          <w:rPrChange w:id="1488" w:author="Alotaibi, Raed" w:date="2019-05-20T14:32:00Z">
            <w:rPr>
              <w:i/>
              <w:iCs/>
            </w:rPr>
          </w:rPrChange>
        </w:rPr>
      </w:pPr>
    </w:p>
    <w:p w14:paraId="6C3F4F30" w14:textId="67A117EC" w:rsidR="004205F7" w:rsidRPr="004205F7" w:rsidRDefault="004205F7" w:rsidP="004205F7">
      <w:pPr>
        <w:rPr>
          <w:b/>
          <w:bCs/>
        </w:rPr>
      </w:pPr>
      <w:r>
        <w:rPr>
          <w:i/>
          <w:iCs/>
        </w:rPr>
        <w:t>ACBS and BRFSS results</w:t>
      </w:r>
    </w:p>
    <w:p w14:paraId="5FE8A162" w14:textId="3253F4A9" w:rsidR="004205F7" w:rsidRDefault="004205F7" w:rsidP="00D34400">
      <w:r>
        <w:t xml:space="preserve">Overall, there were 32 states with available childhood asthma incidence rates </w:t>
      </w:r>
      <w:ins w:id="1489" w:author="Alotaibi, Raed" w:date="2019-05-21T11:45:00Z">
        <w:r w:rsidR="00D34400" w:rsidRPr="00D34400">
          <w:rPr>
            <w:highlight w:val="cyan"/>
            <w:rPrChange w:id="1490" w:author="Alotaibi, Raed" w:date="2019-05-21T11:46:00Z">
              <w:rPr/>
            </w:rPrChange>
          </w:rPr>
          <w:t>(</w:t>
        </w:r>
        <w:r w:rsidR="00D34400" w:rsidRPr="00D34400">
          <w:rPr>
            <w:highlight w:val="cyan"/>
            <w:rPrChange w:id="1491" w:author="Alotaibi, Raed" w:date="2019-05-21T11:46:00Z">
              <w:rPr>
                <w:highlight w:val="cyan"/>
              </w:rPr>
            </w:rPrChange>
          </w:rPr>
          <w:fldChar w:fldCharType="begin"/>
        </w:r>
        <w:r w:rsidR="00D34400" w:rsidRPr="00D34400">
          <w:rPr>
            <w:highlight w:val="cyan"/>
            <w:rPrChange w:id="1492" w:author="Alotaibi, Raed" w:date="2019-05-21T11:46:00Z">
              <w:rPr>
                <w:highlight w:val="cyan"/>
              </w:rPr>
            </w:rPrChange>
          </w:rPr>
          <w:instrText xml:space="preserve"> REF _Ref9331524 \h </w:instrText>
        </w:r>
        <w:r w:rsidR="00D34400" w:rsidRPr="00D34400">
          <w:rPr>
            <w:highlight w:val="cyan"/>
            <w:rPrChange w:id="1493" w:author="Alotaibi, Raed" w:date="2019-05-21T11:46:00Z">
              <w:rPr>
                <w:highlight w:val="cyan"/>
              </w:rPr>
            </w:rPrChange>
          </w:rPr>
        </w:r>
      </w:ins>
      <w:r w:rsidR="00D34400">
        <w:rPr>
          <w:highlight w:val="cyan"/>
        </w:rPr>
        <w:instrText xml:space="preserve"> \* MERGEFORMAT </w:instrText>
      </w:r>
      <w:ins w:id="1494" w:author="Alotaibi, Raed" w:date="2019-05-21T11:45:00Z">
        <w:r w:rsidR="00D34400" w:rsidRPr="00D34400">
          <w:rPr>
            <w:highlight w:val="cyan"/>
            <w:rPrChange w:id="1495" w:author="Alotaibi, Raed" w:date="2019-05-21T11:46:00Z">
              <w:rPr>
                <w:highlight w:val="cyan"/>
              </w:rPr>
            </w:rPrChange>
          </w:rPr>
          <w:fldChar w:fldCharType="separate"/>
        </w:r>
        <w:r w:rsidR="00D34400" w:rsidRPr="00D34400">
          <w:rPr>
            <w:highlight w:val="cyan"/>
            <w:rPrChange w:id="1496" w:author="Alotaibi, Raed" w:date="2019-05-21T11:46:00Z">
              <w:rPr/>
            </w:rPrChange>
          </w:rPr>
          <w:t xml:space="preserve">Table </w:t>
        </w:r>
        <w:r w:rsidR="00D34400" w:rsidRPr="00D34400">
          <w:rPr>
            <w:noProof/>
            <w:highlight w:val="cyan"/>
            <w:rPrChange w:id="1497" w:author="Alotaibi, Raed" w:date="2019-05-21T11:46:00Z">
              <w:rPr>
                <w:noProof/>
              </w:rPr>
            </w:rPrChange>
          </w:rPr>
          <w:t>9</w:t>
        </w:r>
        <w:r w:rsidR="00D34400" w:rsidRPr="00D34400">
          <w:rPr>
            <w:highlight w:val="cyan"/>
            <w:rPrChange w:id="1498" w:author="Alotaibi, Raed" w:date="2019-05-21T11:46:00Z">
              <w:rPr>
                <w:highlight w:val="cyan"/>
              </w:rPr>
            </w:rPrChange>
          </w:rPr>
          <w:fldChar w:fldCharType="end"/>
        </w:r>
        <w:r w:rsidR="00D34400" w:rsidRPr="00D34400" w:rsidDel="00D34400">
          <w:rPr>
            <w:highlight w:val="cyan"/>
            <w:rPrChange w:id="1499" w:author="Alotaibi, Raed" w:date="2019-05-21T11:46:00Z">
              <w:rPr>
                <w:highlight w:val="cyan"/>
              </w:rPr>
            </w:rPrChange>
          </w:rPr>
          <w:t xml:space="preserve"> </w:t>
        </w:r>
      </w:ins>
      <w:del w:id="1500" w:author="Alotaibi, Raed" w:date="2019-05-21T11:45:00Z">
        <w:r w:rsidRPr="00D34400" w:rsidDel="00D34400">
          <w:rPr>
            <w:highlight w:val="cyan"/>
            <w:rPrChange w:id="1501" w:author="Alotaibi, Raed" w:date="2019-05-21T11:46:00Z">
              <w:rPr>
                <w:highlight w:val="cyan"/>
              </w:rPr>
            </w:rPrChange>
          </w:rPr>
          <w:delText>(</w:delText>
        </w:r>
      </w:del>
      <w:ins w:id="1502" w:author="Alotaibi, Raed" w:date="2019-05-21T11:44:00Z">
        <w:r w:rsidR="00D34400" w:rsidRPr="00D34400">
          <w:rPr>
            <w:highlight w:val="cyan"/>
            <w:rPrChange w:id="1503" w:author="Alotaibi, Raed" w:date="2019-05-21T11:46:00Z">
              <w:rPr>
                <w:highlight w:val="cyan"/>
              </w:rPr>
            </w:rPrChange>
          </w:rPr>
          <w:fldChar w:fldCharType="begin"/>
        </w:r>
        <w:r w:rsidR="00D34400" w:rsidRPr="00D34400">
          <w:rPr>
            <w:highlight w:val="cyan"/>
            <w:rPrChange w:id="1504" w:author="Alotaibi, Raed" w:date="2019-05-21T11:46:00Z">
              <w:rPr>
                <w:highlight w:val="cyan"/>
              </w:rPr>
            </w:rPrChange>
          </w:rPr>
          <w:instrText xml:space="preserve"> REF _Ref9331506 \h </w:instrText>
        </w:r>
        <w:r w:rsidR="00D34400" w:rsidRPr="00D34400">
          <w:rPr>
            <w:highlight w:val="cyan"/>
            <w:rPrChange w:id="1505" w:author="Alotaibi, Raed" w:date="2019-05-21T11:46:00Z">
              <w:rPr>
                <w:highlight w:val="cyan"/>
              </w:rPr>
            </w:rPrChange>
          </w:rPr>
        </w:r>
      </w:ins>
      <w:r w:rsidR="00D34400">
        <w:rPr>
          <w:highlight w:val="cyan"/>
        </w:rPr>
        <w:instrText xml:space="preserve"> \* MERGEFORMAT </w:instrText>
      </w:r>
      <w:r w:rsidR="00D34400" w:rsidRPr="00D34400">
        <w:rPr>
          <w:highlight w:val="cyan"/>
          <w:rPrChange w:id="1506" w:author="Alotaibi, Raed" w:date="2019-05-21T11:46:00Z">
            <w:rPr>
              <w:highlight w:val="cyan"/>
            </w:rPr>
          </w:rPrChange>
        </w:rPr>
        <w:fldChar w:fldCharType="separate"/>
      </w:r>
      <w:ins w:id="1507" w:author="Alotaibi, Raed" w:date="2019-05-21T11:44:00Z">
        <w:r w:rsidR="00D34400" w:rsidRPr="00D34400">
          <w:rPr>
            <w:highlight w:val="cyan"/>
            <w:rPrChange w:id="1508" w:author="Alotaibi, Raed" w:date="2019-05-21T11:46:00Z">
              <w:rPr/>
            </w:rPrChange>
          </w:rPr>
          <w:t xml:space="preserve">Table </w:t>
        </w:r>
        <w:r w:rsidR="00D34400" w:rsidRPr="00D34400">
          <w:rPr>
            <w:noProof/>
            <w:highlight w:val="cyan"/>
            <w:rPrChange w:id="1509" w:author="Alotaibi, Raed" w:date="2019-05-21T11:46:00Z">
              <w:rPr>
                <w:noProof/>
              </w:rPr>
            </w:rPrChange>
          </w:rPr>
          <w:t>10</w:t>
        </w:r>
        <w:r w:rsidR="00D34400" w:rsidRPr="00D34400">
          <w:rPr>
            <w:highlight w:val="cyan"/>
            <w:rPrChange w:id="1510" w:author="Alotaibi, Raed" w:date="2019-05-21T11:46:00Z">
              <w:rPr>
                <w:highlight w:val="cyan"/>
              </w:rPr>
            </w:rPrChange>
          </w:rPr>
          <w:fldChar w:fldCharType="end"/>
        </w:r>
      </w:ins>
      <w:ins w:id="1511" w:author="Alotaibi, Raed" w:date="2019-05-21T11:45:00Z">
        <w:r w:rsidR="00D34400" w:rsidRPr="00D34400">
          <w:rPr>
            <w:highlight w:val="cyan"/>
            <w:rPrChange w:id="1512" w:author="Alotaibi, Raed" w:date="2019-05-21T11:46:00Z">
              <w:rPr>
                <w:highlight w:val="cyan"/>
              </w:rPr>
            </w:rPrChange>
          </w:rPr>
          <w:t xml:space="preserve"> </w:t>
        </w:r>
      </w:ins>
      <w:ins w:id="1513" w:author="Alotaibi, Raed" w:date="2019-05-21T11:44:00Z">
        <w:r w:rsidR="00D34400" w:rsidRPr="00D34400">
          <w:rPr>
            <w:highlight w:val="cyan"/>
            <w:rPrChange w:id="1514" w:author="Alotaibi, Raed" w:date="2019-05-21T11:46:00Z">
              <w:rPr>
                <w:highlight w:val="cyan"/>
              </w:rPr>
            </w:rPrChange>
          </w:rPr>
          <w:fldChar w:fldCharType="begin"/>
        </w:r>
        <w:r w:rsidR="00D34400" w:rsidRPr="00D34400">
          <w:rPr>
            <w:highlight w:val="cyan"/>
            <w:rPrChange w:id="1515" w:author="Alotaibi, Raed" w:date="2019-05-21T11:46:00Z">
              <w:rPr>
                <w:highlight w:val="cyan"/>
              </w:rPr>
            </w:rPrChange>
          </w:rPr>
          <w:instrText xml:space="preserve"> REF _Ref9331388 \h </w:instrText>
        </w:r>
        <w:r w:rsidR="00D34400" w:rsidRPr="00D34400">
          <w:rPr>
            <w:highlight w:val="cyan"/>
            <w:rPrChange w:id="1516" w:author="Alotaibi, Raed" w:date="2019-05-21T11:46:00Z">
              <w:rPr>
                <w:highlight w:val="cyan"/>
              </w:rPr>
            </w:rPrChange>
          </w:rPr>
        </w:r>
      </w:ins>
      <w:r w:rsidR="00D34400">
        <w:rPr>
          <w:highlight w:val="cyan"/>
        </w:rPr>
        <w:instrText xml:space="preserve"> \* MERGEFORMAT </w:instrText>
      </w:r>
      <w:r w:rsidR="00D34400" w:rsidRPr="00D34400">
        <w:rPr>
          <w:highlight w:val="cyan"/>
          <w:rPrChange w:id="1517" w:author="Alotaibi, Raed" w:date="2019-05-21T11:46:00Z">
            <w:rPr>
              <w:highlight w:val="cyan"/>
            </w:rPr>
          </w:rPrChange>
        </w:rPr>
        <w:fldChar w:fldCharType="separate"/>
      </w:r>
      <w:ins w:id="1518" w:author="Alotaibi, Raed" w:date="2019-05-21T11:44:00Z">
        <w:r w:rsidR="00D34400" w:rsidRPr="00D34400">
          <w:rPr>
            <w:highlight w:val="cyan"/>
            <w:rPrChange w:id="1519" w:author="Alotaibi, Raed" w:date="2019-05-21T11:46:00Z">
              <w:rPr/>
            </w:rPrChange>
          </w:rPr>
          <w:t xml:space="preserve">Table </w:t>
        </w:r>
        <w:r w:rsidR="00D34400" w:rsidRPr="00D34400">
          <w:rPr>
            <w:noProof/>
            <w:highlight w:val="cyan"/>
            <w:rPrChange w:id="1520" w:author="Alotaibi, Raed" w:date="2019-05-21T11:46:00Z">
              <w:rPr>
                <w:noProof/>
              </w:rPr>
            </w:rPrChange>
          </w:rPr>
          <w:t>11</w:t>
        </w:r>
        <w:r w:rsidR="00D34400" w:rsidRPr="00D34400">
          <w:rPr>
            <w:highlight w:val="cyan"/>
            <w:rPrChange w:id="1521" w:author="Alotaibi, Raed" w:date="2019-05-21T11:46:00Z">
              <w:rPr>
                <w:highlight w:val="cyan"/>
              </w:rPr>
            </w:rPrChange>
          </w:rPr>
          <w:fldChar w:fldCharType="end"/>
        </w:r>
        <w:r w:rsidR="00D34400" w:rsidRPr="00D34400">
          <w:rPr>
            <w:highlight w:val="cyan"/>
            <w:rPrChange w:id="1522" w:author="Alotaibi, Raed" w:date="2019-05-21T11:46:00Z">
              <w:rPr>
                <w:highlight w:val="cyan"/>
              </w:rPr>
            </w:rPrChange>
          </w:rPr>
          <w:fldChar w:fldCharType="begin"/>
        </w:r>
        <w:r w:rsidR="00D34400" w:rsidRPr="00D34400">
          <w:rPr>
            <w:highlight w:val="cyan"/>
            <w:rPrChange w:id="1523" w:author="Alotaibi, Raed" w:date="2019-05-21T11:46:00Z">
              <w:rPr>
                <w:highlight w:val="cyan"/>
              </w:rPr>
            </w:rPrChange>
          </w:rPr>
          <w:instrText xml:space="preserve"> REF _Ref9331390 \h </w:instrText>
        </w:r>
        <w:r w:rsidR="00D34400" w:rsidRPr="00D34400">
          <w:rPr>
            <w:highlight w:val="cyan"/>
            <w:rPrChange w:id="1524" w:author="Alotaibi, Raed" w:date="2019-05-21T11:46:00Z">
              <w:rPr>
                <w:highlight w:val="cyan"/>
              </w:rPr>
            </w:rPrChange>
          </w:rPr>
        </w:r>
      </w:ins>
      <w:r w:rsidR="00D34400">
        <w:rPr>
          <w:highlight w:val="cyan"/>
        </w:rPr>
        <w:instrText xml:space="preserve"> \* MERGEFORMAT </w:instrText>
      </w:r>
      <w:r w:rsidR="00D34400" w:rsidRPr="00D34400">
        <w:rPr>
          <w:highlight w:val="cyan"/>
          <w:rPrChange w:id="1525" w:author="Alotaibi, Raed" w:date="2019-05-21T11:46:00Z">
            <w:rPr>
              <w:highlight w:val="cyan"/>
            </w:rPr>
          </w:rPrChange>
        </w:rPr>
        <w:fldChar w:fldCharType="separate"/>
      </w:r>
      <w:ins w:id="1526" w:author="Alotaibi, Raed" w:date="2019-05-21T11:44:00Z">
        <w:r w:rsidR="00D34400" w:rsidRPr="00D34400">
          <w:rPr>
            <w:highlight w:val="cyan"/>
            <w:rPrChange w:id="1527" w:author="Alotaibi, Raed" w:date="2019-05-21T11:46:00Z">
              <w:rPr/>
            </w:rPrChange>
          </w:rPr>
          <w:t xml:space="preserve">Table </w:t>
        </w:r>
        <w:r w:rsidR="00D34400" w:rsidRPr="00D34400">
          <w:rPr>
            <w:noProof/>
            <w:highlight w:val="cyan"/>
            <w:rPrChange w:id="1528" w:author="Alotaibi, Raed" w:date="2019-05-21T11:46:00Z">
              <w:rPr>
                <w:noProof/>
              </w:rPr>
            </w:rPrChange>
          </w:rPr>
          <w:t>12</w:t>
        </w:r>
        <w:r w:rsidR="00D34400" w:rsidRPr="00D34400">
          <w:rPr>
            <w:highlight w:val="cyan"/>
            <w:rPrChange w:id="1529" w:author="Alotaibi, Raed" w:date="2019-05-21T11:46:00Z">
              <w:rPr>
                <w:highlight w:val="cyan"/>
              </w:rPr>
            </w:rPrChange>
          </w:rPr>
          <w:fldChar w:fldCharType="end"/>
        </w:r>
      </w:ins>
      <w:ins w:id="1530" w:author="Alotaibi, Raed" w:date="2019-05-21T11:45:00Z">
        <w:r w:rsidR="00D34400" w:rsidRPr="00D34400">
          <w:rPr>
            <w:highlight w:val="cyan"/>
            <w:rPrChange w:id="1531" w:author="Alotaibi, Raed" w:date="2019-05-21T11:46:00Z">
              <w:rPr>
                <w:highlight w:val="cyan"/>
              </w:rPr>
            </w:rPrChange>
          </w:rPr>
          <w:t xml:space="preserve">). </w:t>
        </w:r>
      </w:ins>
      <w:del w:id="1532" w:author="Alotaibi, Raed" w:date="2019-05-21T11:45:00Z">
        <w:r w:rsidRPr="000B5DD2" w:rsidDel="00D34400">
          <w:rPr>
            <w:highlight w:val="cyan"/>
          </w:rPr>
          <w:delText xml:space="preserve">Table </w:delText>
        </w:r>
        <w:r w:rsidR="0080038E" w:rsidDel="00D34400">
          <w:rPr>
            <w:highlight w:val="cyan"/>
          </w:rPr>
          <w:delText>1</w:delText>
        </w:r>
        <w:r w:rsidR="00F05518" w:rsidDel="00D34400">
          <w:rPr>
            <w:highlight w:val="cyan"/>
          </w:rPr>
          <w:delText>0</w:delText>
        </w:r>
        <w:r w:rsidDel="00D34400">
          <w:rPr>
            <w:highlight w:val="cyan"/>
          </w:rPr>
          <w:delText xml:space="preserve">, </w:delText>
        </w:r>
        <w:r w:rsidRPr="000B5DD2" w:rsidDel="00D34400">
          <w:rPr>
            <w:highlight w:val="cyan"/>
          </w:rPr>
          <w:delText>1</w:delText>
        </w:r>
        <w:r w:rsidR="00F05518" w:rsidDel="00D34400">
          <w:rPr>
            <w:highlight w:val="cyan"/>
          </w:rPr>
          <w:delText>1</w:delText>
        </w:r>
        <w:r w:rsidR="0080038E" w:rsidDel="00D34400">
          <w:rPr>
            <w:highlight w:val="cyan"/>
          </w:rPr>
          <w:delText>, 1</w:delText>
        </w:r>
        <w:r w:rsidR="00F05518" w:rsidDel="00D34400">
          <w:rPr>
            <w:highlight w:val="cyan"/>
          </w:rPr>
          <w:delText>2</w:delText>
        </w:r>
        <w:r w:rsidDel="00D34400">
          <w:rPr>
            <w:highlight w:val="cyan"/>
          </w:rPr>
          <w:delText xml:space="preserve"> &amp; 1</w:delText>
        </w:r>
        <w:r w:rsidR="00F05518" w:rsidDel="00D34400">
          <w:rPr>
            <w:highlight w:val="cyan"/>
          </w:rPr>
          <w:delText>3</w:delText>
        </w:r>
        <w:r w:rsidRPr="000B5DD2" w:rsidDel="00D34400">
          <w:rPr>
            <w:highlight w:val="cyan"/>
          </w:rPr>
          <w:delText>)</w:delText>
        </w:r>
        <w:r w:rsidDel="00D34400">
          <w:delText xml:space="preserve">. </w:delText>
        </w:r>
      </w:del>
      <w:r>
        <w:t xml:space="preserve">The total childhood samples collected for the period (2006-2008) are shown in </w:t>
      </w:r>
      <w:ins w:id="1533" w:author="Alotaibi, Raed" w:date="2019-05-21T11:46:00Z">
        <w:r w:rsidR="00D34400" w:rsidRPr="00D34400">
          <w:rPr>
            <w:highlight w:val="cyan"/>
            <w:rPrChange w:id="1534" w:author="Alotaibi, Raed" w:date="2019-05-21T11:46:00Z">
              <w:rPr/>
            </w:rPrChange>
          </w:rPr>
          <w:fldChar w:fldCharType="begin"/>
        </w:r>
        <w:r w:rsidR="00D34400" w:rsidRPr="00D34400">
          <w:rPr>
            <w:highlight w:val="cyan"/>
            <w:rPrChange w:id="1535" w:author="Alotaibi, Raed" w:date="2019-05-21T11:46:00Z">
              <w:rPr/>
            </w:rPrChange>
          </w:rPr>
          <w:instrText xml:space="preserve"> REF _Ref9331524 \h </w:instrText>
        </w:r>
        <w:r w:rsidR="00D34400" w:rsidRPr="00D34400">
          <w:rPr>
            <w:highlight w:val="cyan"/>
            <w:rPrChange w:id="1536" w:author="Alotaibi, Raed" w:date="2019-05-21T11:46:00Z">
              <w:rPr/>
            </w:rPrChange>
          </w:rPr>
        </w:r>
      </w:ins>
      <w:r w:rsidR="00D34400">
        <w:rPr>
          <w:highlight w:val="cyan"/>
        </w:rPr>
        <w:instrText xml:space="preserve"> \* MERGEFORMAT </w:instrText>
      </w:r>
      <w:r w:rsidR="00D34400" w:rsidRPr="00D34400">
        <w:rPr>
          <w:highlight w:val="cyan"/>
          <w:rPrChange w:id="1537" w:author="Alotaibi, Raed" w:date="2019-05-21T11:46:00Z">
            <w:rPr/>
          </w:rPrChange>
        </w:rPr>
        <w:fldChar w:fldCharType="separate"/>
      </w:r>
      <w:ins w:id="1538" w:author="Alotaibi, Raed" w:date="2019-05-21T11:46:00Z">
        <w:r w:rsidR="00D34400" w:rsidRPr="00D34400">
          <w:rPr>
            <w:highlight w:val="cyan"/>
            <w:rPrChange w:id="1539" w:author="Alotaibi, Raed" w:date="2019-05-21T11:46:00Z">
              <w:rPr/>
            </w:rPrChange>
          </w:rPr>
          <w:t xml:space="preserve">Table </w:t>
        </w:r>
        <w:r w:rsidR="00D34400" w:rsidRPr="00D34400">
          <w:rPr>
            <w:noProof/>
            <w:highlight w:val="cyan"/>
            <w:rPrChange w:id="1540" w:author="Alotaibi, Raed" w:date="2019-05-21T11:46:00Z">
              <w:rPr>
                <w:noProof/>
              </w:rPr>
            </w:rPrChange>
          </w:rPr>
          <w:t>9</w:t>
        </w:r>
        <w:r w:rsidR="00D34400" w:rsidRPr="00D34400">
          <w:rPr>
            <w:highlight w:val="cyan"/>
            <w:rPrChange w:id="1541" w:author="Alotaibi, Raed" w:date="2019-05-21T11:46:00Z">
              <w:rPr/>
            </w:rPrChange>
          </w:rPr>
          <w:fldChar w:fldCharType="end"/>
        </w:r>
        <w:r w:rsidR="00D34400" w:rsidRPr="00D34400">
          <w:rPr>
            <w:highlight w:val="cyan"/>
            <w:rPrChange w:id="1542" w:author="Alotaibi, Raed" w:date="2019-05-21T11:46:00Z">
              <w:rPr/>
            </w:rPrChange>
          </w:rPr>
          <w:t xml:space="preserve"> </w:t>
        </w:r>
        <w:r w:rsidR="00D34400" w:rsidRPr="00D34400">
          <w:rPr>
            <w:highlight w:val="cyan"/>
            <w:rPrChange w:id="1543" w:author="Alotaibi, Raed" w:date="2019-05-21T11:46:00Z">
              <w:rPr/>
            </w:rPrChange>
          </w:rPr>
          <w:fldChar w:fldCharType="begin"/>
        </w:r>
        <w:r w:rsidR="00D34400" w:rsidRPr="00D34400">
          <w:rPr>
            <w:highlight w:val="cyan"/>
            <w:rPrChange w:id="1544" w:author="Alotaibi, Raed" w:date="2019-05-21T11:46:00Z">
              <w:rPr/>
            </w:rPrChange>
          </w:rPr>
          <w:instrText xml:space="preserve"> REF _Ref9331388 \h </w:instrText>
        </w:r>
        <w:r w:rsidR="00D34400" w:rsidRPr="00D34400">
          <w:rPr>
            <w:highlight w:val="cyan"/>
            <w:rPrChange w:id="1545" w:author="Alotaibi, Raed" w:date="2019-05-21T11:46:00Z">
              <w:rPr/>
            </w:rPrChange>
          </w:rPr>
        </w:r>
      </w:ins>
      <w:r w:rsidR="00D34400">
        <w:rPr>
          <w:highlight w:val="cyan"/>
        </w:rPr>
        <w:instrText xml:space="preserve"> \* MERGEFORMAT </w:instrText>
      </w:r>
      <w:r w:rsidR="00D34400" w:rsidRPr="00D34400">
        <w:rPr>
          <w:highlight w:val="cyan"/>
          <w:rPrChange w:id="1546" w:author="Alotaibi, Raed" w:date="2019-05-21T11:46:00Z">
            <w:rPr/>
          </w:rPrChange>
        </w:rPr>
        <w:fldChar w:fldCharType="separate"/>
      </w:r>
      <w:ins w:id="1547" w:author="Alotaibi, Raed" w:date="2019-05-21T11:46:00Z">
        <w:r w:rsidR="00D34400" w:rsidRPr="00D34400">
          <w:rPr>
            <w:highlight w:val="cyan"/>
            <w:rPrChange w:id="1548" w:author="Alotaibi, Raed" w:date="2019-05-21T11:46:00Z">
              <w:rPr/>
            </w:rPrChange>
          </w:rPr>
          <w:t xml:space="preserve">Table </w:t>
        </w:r>
        <w:r w:rsidR="00D34400" w:rsidRPr="00D34400">
          <w:rPr>
            <w:noProof/>
            <w:highlight w:val="cyan"/>
            <w:rPrChange w:id="1549" w:author="Alotaibi, Raed" w:date="2019-05-21T11:46:00Z">
              <w:rPr>
                <w:noProof/>
              </w:rPr>
            </w:rPrChange>
          </w:rPr>
          <w:t>11</w:t>
        </w:r>
        <w:r w:rsidR="00D34400" w:rsidRPr="00D34400">
          <w:rPr>
            <w:highlight w:val="cyan"/>
            <w:rPrChange w:id="1550" w:author="Alotaibi, Raed" w:date="2019-05-21T11:46:00Z">
              <w:rPr/>
            </w:rPrChange>
          </w:rPr>
          <w:fldChar w:fldCharType="end"/>
        </w:r>
      </w:ins>
      <w:del w:id="1551" w:author="Alotaibi, Raed" w:date="2019-05-21T11:46:00Z">
        <w:r w:rsidDel="00D34400">
          <w:rPr>
            <w:highlight w:val="cyan"/>
          </w:rPr>
          <w:delText>t</w:delText>
        </w:r>
        <w:r w:rsidRPr="004205F7" w:rsidDel="00D34400">
          <w:rPr>
            <w:highlight w:val="cyan"/>
          </w:rPr>
          <w:delText>able</w:delText>
        </w:r>
        <w:r w:rsidR="00DE0E43" w:rsidDel="00D34400">
          <w:rPr>
            <w:highlight w:val="cyan"/>
          </w:rPr>
          <w:delText>s</w:delText>
        </w:r>
        <w:r w:rsidRPr="004205F7" w:rsidDel="00D34400">
          <w:rPr>
            <w:highlight w:val="cyan"/>
          </w:rPr>
          <w:delText xml:space="preserve"> 1</w:delText>
        </w:r>
        <w:r w:rsidR="00F05518" w:rsidDel="00D34400">
          <w:rPr>
            <w:highlight w:val="cyan"/>
          </w:rPr>
          <w:delText>0</w:delText>
        </w:r>
        <w:r w:rsidRPr="004205F7" w:rsidDel="00D34400">
          <w:rPr>
            <w:highlight w:val="cyan"/>
          </w:rPr>
          <w:delText xml:space="preserve"> &amp; </w:delText>
        </w:r>
        <w:r w:rsidRPr="0080038E" w:rsidDel="00D34400">
          <w:rPr>
            <w:highlight w:val="cyan"/>
          </w:rPr>
          <w:delText>1</w:delText>
        </w:r>
        <w:r w:rsidR="00F05518" w:rsidDel="00D34400">
          <w:rPr>
            <w:highlight w:val="cyan"/>
          </w:rPr>
          <w:delText>2</w:delText>
        </w:r>
      </w:del>
      <w:r w:rsidRPr="0080038E">
        <w:rPr>
          <w:highlight w:val="cyan"/>
        </w:rPr>
        <w:t>.</w:t>
      </w:r>
      <w:r>
        <w:t xml:space="preserve"> </w:t>
      </w:r>
      <w:ins w:id="1552" w:author="Alotaibi, Raed" w:date="2019-05-21T11:46:00Z">
        <w:r w:rsidR="00D34400">
          <w:fldChar w:fldCharType="begin"/>
        </w:r>
        <w:r w:rsidR="00D34400">
          <w:instrText xml:space="preserve"> REF _Ref9331390 \h </w:instrText>
        </w:r>
      </w:ins>
      <w:r w:rsidR="00D34400">
        <w:fldChar w:fldCharType="separate"/>
      </w:r>
      <w:ins w:id="1553" w:author="Alotaibi, Raed" w:date="2019-05-21T11:46:00Z">
        <w:r w:rsidR="00D34400">
          <w:t xml:space="preserve">Table </w:t>
        </w:r>
        <w:r w:rsidR="00D34400">
          <w:rPr>
            <w:noProof/>
          </w:rPr>
          <w:t>12</w:t>
        </w:r>
        <w:r w:rsidR="00D34400">
          <w:fldChar w:fldCharType="end"/>
        </w:r>
        <w:r w:rsidR="00D34400">
          <w:t xml:space="preserve"> </w:t>
        </w:r>
      </w:ins>
      <w:del w:id="1554" w:author="Alotaibi, Raed" w:date="2019-05-21T11:46:00Z">
        <w:r w:rsidR="00DE0E43" w:rsidRPr="0080038E" w:rsidDel="00D34400">
          <w:rPr>
            <w:highlight w:val="cyan"/>
          </w:rPr>
          <w:delText xml:space="preserve">Table </w:delText>
        </w:r>
        <w:r w:rsidR="00DE0E43" w:rsidRPr="005635A8" w:rsidDel="00D34400">
          <w:rPr>
            <w:highlight w:val="cyan"/>
          </w:rPr>
          <w:delText>1</w:delText>
        </w:r>
        <w:r w:rsidR="00F05518" w:rsidRPr="005635A8" w:rsidDel="00D34400">
          <w:rPr>
            <w:highlight w:val="cyan"/>
          </w:rPr>
          <w:delText>2</w:delText>
        </w:r>
        <w:r w:rsidR="00DE0E43" w:rsidDel="00D34400">
          <w:delText xml:space="preserve"> </w:delText>
        </w:r>
      </w:del>
      <w:r w:rsidR="00DE0E43">
        <w:t xml:space="preserve">also shows the year’s available incidence rate data for each state. </w:t>
      </w:r>
      <w:r>
        <w:t xml:space="preserve">BRFSS weighted estimates representing the total childhood population of available states and ACBS weighted estimates representing </w:t>
      </w:r>
      <w:r w:rsidR="00DE0E43">
        <w:t xml:space="preserve">total children with ever asthma of available states are shown in </w:t>
      </w:r>
      <w:ins w:id="1555" w:author="Alotaibi, Raed" w:date="2019-05-21T11:47:00Z">
        <w:r w:rsidR="00D34400" w:rsidRPr="00D34400">
          <w:rPr>
            <w:highlight w:val="cyan"/>
            <w:rPrChange w:id="1556" w:author="Alotaibi, Raed" w:date="2019-05-21T11:47:00Z">
              <w:rPr/>
            </w:rPrChange>
          </w:rPr>
          <w:fldChar w:fldCharType="begin"/>
        </w:r>
        <w:r w:rsidR="00D34400" w:rsidRPr="00D34400">
          <w:rPr>
            <w:highlight w:val="cyan"/>
            <w:rPrChange w:id="1557" w:author="Alotaibi, Raed" w:date="2019-05-21T11:47:00Z">
              <w:rPr/>
            </w:rPrChange>
          </w:rPr>
          <w:instrText xml:space="preserve"> REF _Ref9331506 \h </w:instrText>
        </w:r>
        <w:r w:rsidR="00D34400" w:rsidRPr="00D34400">
          <w:rPr>
            <w:highlight w:val="cyan"/>
            <w:rPrChange w:id="1558" w:author="Alotaibi, Raed" w:date="2019-05-21T11:47:00Z">
              <w:rPr/>
            </w:rPrChange>
          </w:rPr>
        </w:r>
      </w:ins>
      <w:r w:rsidR="00D34400">
        <w:rPr>
          <w:highlight w:val="cyan"/>
        </w:rPr>
        <w:instrText xml:space="preserve"> \* MERGEFORMAT </w:instrText>
      </w:r>
      <w:r w:rsidR="00D34400" w:rsidRPr="00D34400">
        <w:rPr>
          <w:highlight w:val="cyan"/>
          <w:rPrChange w:id="1559" w:author="Alotaibi, Raed" w:date="2019-05-21T11:47:00Z">
            <w:rPr/>
          </w:rPrChange>
        </w:rPr>
        <w:fldChar w:fldCharType="separate"/>
      </w:r>
      <w:ins w:id="1560" w:author="Alotaibi, Raed" w:date="2019-05-21T11:47:00Z">
        <w:r w:rsidR="00D34400" w:rsidRPr="00D34400">
          <w:rPr>
            <w:highlight w:val="cyan"/>
            <w:rPrChange w:id="1561" w:author="Alotaibi, Raed" w:date="2019-05-21T11:47:00Z">
              <w:rPr/>
            </w:rPrChange>
          </w:rPr>
          <w:t xml:space="preserve">Table </w:t>
        </w:r>
        <w:r w:rsidR="00D34400" w:rsidRPr="00D34400">
          <w:rPr>
            <w:noProof/>
            <w:highlight w:val="cyan"/>
            <w:rPrChange w:id="1562" w:author="Alotaibi, Raed" w:date="2019-05-21T11:47:00Z">
              <w:rPr>
                <w:noProof/>
              </w:rPr>
            </w:rPrChange>
          </w:rPr>
          <w:t>10</w:t>
        </w:r>
        <w:r w:rsidR="00D34400" w:rsidRPr="00D34400">
          <w:rPr>
            <w:highlight w:val="cyan"/>
            <w:rPrChange w:id="1563" w:author="Alotaibi, Raed" w:date="2019-05-21T11:47:00Z">
              <w:rPr/>
            </w:rPrChange>
          </w:rPr>
          <w:fldChar w:fldCharType="end"/>
        </w:r>
        <w:r w:rsidR="00D34400" w:rsidRPr="00D34400">
          <w:rPr>
            <w:highlight w:val="cyan"/>
            <w:rPrChange w:id="1564" w:author="Alotaibi, Raed" w:date="2019-05-21T11:47:00Z">
              <w:rPr/>
            </w:rPrChange>
          </w:rPr>
          <w:t xml:space="preserve"> </w:t>
        </w:r>
        <w:r w:rsidR="00D34400" w:rsidRPr="00D34400">
          <w:rPr>
            <w:highlight w:val="cyan"/>
            <w:rPrChange w:id="1565" w:author="Alotaibi, Raed" w:date="2019-05-21T11:47:00Z">
              <w:rPr/>
            </w:rPrChange>
          </w:rPr>
          <w:fldChar w:fldCharType="begin"/>
        </w:r>
        <w:r w:rsidR="00D34400" w:rsidRPr="00D34400">
          <w:rPr>
            <w:highlight w:val="cyan"/>
            <w:rPrChange w:id="1566" w:author="Alotaibi, Raed" w:date="2019-05-21T11:47:00Z">
              <w:rPr/>
            </w:rPrChange>
          </w:rPr>
          <w:instrText xml:space="preserve"> REF _Ref9331390 \h </w:instrText>
        </w:r>
        <w:r w:rsidR="00D34400" w:rsidRPr="00D34400">
          <w:rPr>
            <w:highlight w:val="cyan"/>
            <w:rPrChange w:id="1567" w:author="Alotaibi, Raed" w:date="2019-05-21T11:47:00Z">
              <w:rPr/>
            </w:rPrChange>
          </w:rPr>
        </w:r>
      </w:ins>
      <w:r w:rsidR="00D34400">
        <w:rPr>
          <w:highlight w:val="cyan"/>
        </w:rPr>
        <w:instrText xml:space="preserve"> \* MERGEFORMAT </w:instrText>
      </w:r>
      <w:r w:rsidR="00D34400" w:rsidRPr="00D34400">
        <w:rPr>
          <w:highlight w:val="cyan"/>
          <w:rPrChange w:id="1568" w:author="Alotaibi, Raed" w:date="2019-05-21T11:47:00Z">
            <w:rPr/>
          </w:rPrChange>
        </w:rPr>
        <w:fldChar w:fldCharType="separate"/>
      </w:r>
      <w:ins w:id="1569" w:author="Alotaibi, Raed" w:date="2019-05-21T11:47:00Z">
        <w:r w:rsidR="00D34400" w:rsidRPr="00D34400">
          <w:rPr>
            <w:highlight w:val="cyan"/>
            <w:rPrChange w:id="1570" w:author="Alotaibi, Raed" w:date="2019-05-21T11:47:00Z">
              <w:rPr/>
            </w:rPrChange>
          </w:rPr>
          <w:t xml:space="preserve">Table </w:t>
        </w:r>
        <w:r w:rsidR="00D34400" w:rsidRPr="00D34400">
          <w:rPr>
            <w:noProof/>
            <w:highlight w:val="cyan"/>
            <w:rPrChange w:id="1571" w:author="Alotaibi, Raed" w:date="2019-05-21T11:47:00Z">
              <w:rPr>
                <w:noProof/>
              </w:rPr>
            </w:rPrChange>
          </w:rPr>
          <w:t>12</w:t>
        </w:r>
        <w:r w:rsidR="00D34400" w:rsidRPr="00D34400">
          <w:rPr>
            <w:highlight w:val="cyan"/>
            <w:rPrChange w:id="1572" w:author="Alotaibi, Raed" w:date="2019-05-21T11:47:00Z">
              <w:rPr/>
            </w:rPrChange>
          </w:rPr>
          <w:fldChar w:fldCharType="end"/>
        </w:r>
      </w:ins>
      <w:del w:id="1573" w:author="Alotaibi, Raed" w:date="2019-05-21T11:47:00Z">
        <w:r w:rsidR="00DE0E43" w:rsidRPr="0080038E" w:rsidDel="00D34400">
          <w:rPr>
            <w:highlight w:val="cyan"/>
          </w:rPr>
          <w:delText>tables 1</w:delText>
        </w:r>
        <w:r w:rsidR="00F05518" w:rsidDel="00D34400">
          <w:rPr>
            <w:highlight w:val="cyan"/>
          </w:rPr>
          <w:delText>1</w:delText>
        </w:r>
        <w:r w:rsidR="00DE0E43" w:rsidRPr="0080038E" w:rsidDel="00D34400">
          <w:rPr>
            <w:highlight w:val="cyan"/>
          </w:rPr>
          <w:delText xml:space="preserve"> &amp;1</w:delText>
        </w:r>
        <w:r w:rsidR="00F05518" w:rsidDel="00D34400">
          <w:rPr>
            <w:highlight w:val="cyan"/>
          </w:rPr>
          <w:delText>3</w:delText>
        </w:r>
        <w:r w:rsidR="00DE0E43" w:rsidRPr="0080038E" w:rsidDel="00D34400">
          <w:rPr>
            <w:highlight w:val="cyan"/>
          </w:rPr>
          <w:delText>.</w:delText>
        </w:r>
      </w:del>
    </w:p>
    <w:p w14:paraId="58A4D883" w14:textId="1AE31521" w:rsidR="00F152B7" w:rsidRDefault="00F152B7" w:rsidP="00343B26">
      <w:r>
        <w:t xml:space="preserve">The </w:t>
      </w:r>
      <w:r w:rsidR="00343B26">
        <w:t xml:space="preserve">average national incidence rate for the years </w:t>
      </w:r>
      <w:r>
        <w:t xml:space="preserve">2006-2010 </w:t>
      </w:r>
      <w:r w:rsidR="00343B26">
        <w:t>was 12.1 per 1,000</w:t>
      </w:r>
      <w:r>
        <w:t xml:space="preserve">. The state of Montana had the lowest </w:t>
      </w:r>
      <w:r w:rsidR="00DE0E43">
        <w:t xml:space="preserve">average </w:t>
      </w:r>
      <w:r>
        <w:t xml:space="preserve">childhood asthma incidence rate (IR = 4.3 per 1,000), while District of Columbia had the highest </w:t>
      </w:r>
      <w:r w:rsidR="00DE0E43">
        <w:t xml:space="preserve">average </w:t>
      </w:r>
      <w:r>
        <w:t>childhood asthma incidence rate (IR = 17.7 per 1,000).</w:t>
      </w:r>
      <w:r w:rsidR="00343B26">
        <w:t xml:space="preserve"> States that did not have an incidence rate </w:t>
      </w:r>
      <w:r w:rsidR="00343B26" w:rsidRPr="00343B26">
        <w:rPr>
          <w:highlight w:val="green"/>
        </w:rPr>
        <w:t>(add number of states)</w:t>
      </w:r>
      <w:r w:rsidR="00343B26">
        <w:t xml:space="preserve"> available were assigned the national incidence rate </w:t>
      </w:r>
      <w:commentRangeStart w:id="1574"/>
      <w:commentRangeStart w:id="1575"/>
      <w:r w:rsidR="00343B26">
        <w:t xml:space="preserve">of 12.1 </w:t>
      </w:r>
      <w:commentRangeEnd w:id="1574"/>
      <w:r w:rsidR="008C1A31">
        <w:rPr>
          <w:rStyle w:val="CommentReference"/>
        </w:rPr>
        <w:commentReference w:id="1574"/>
      </w:r>
      <w:commentRangeEnd w:id="1575"/>
      <w:r w:rsidR="00283533">
        <w:rPr>
          <w:rStyle w:val="CommentReference"/>
        </w:rPr>
        <w:commentReference w:id="1575"/>
      </w:r>
      <w:r w:rsidR="00343B26">
        <w:t xml:space="preserve">per 1,000. </w:t>
      </w:r>
    </w:p>
    <w:p w14:paraId="77D8F891" w14:textId="0AF10F7F" w:rsidR="00C928CB" w:rsidRPr="006D44CA" w:rsidRDefault="00D16991" w:rsidP="004F11AE">
      <w:pPr>
        <w:rPr>
          <w:i/>
          <w:iCs/>
        </w:rPr>
      </w:pPr>
      <w:r w:rsidRPr="006D44CA">
        <w:rPr>
          <w:i/>
          <w:iCs/>
        </w:rPr>
        <w:t>Asthma incident cases</w:t>
      </w:r>
    </w:p>
    <w:p w14:paraId="21F62E6C" w14:textId="3FAAD026" w:rsidR="00777C9B" w:rsidRDefault="00777C9B" w:rsidP="00D34400">
      <w:pPr>
        <w:pPrChange w:id="1576" w:author="Alotaibi, Raed" w:date="2019-05-21T11:48:00Z">
          <w:pPr/>
        </w:pPrChange>
      </w:pPr>
      <w:r>
        <w:lastRenderedPageBreak/>
        <w:t xml:space="preserve">Using state-specific asthma incidence rates the estimated number of childhood asthma incident cases were 754,893 in 2010 </w:t>
      </w:r>
      <w:r w:rsidRPr="00777C9B">
        <w:rPr>
          <w:highlight w:val="cyan"/>
        </w:rPr>
        <w:t>(</w:t>
      </w:r>
      <w:ins w:id="1577" w:author="Alotaibi, Raed" w:date="2019-05-21T11:47:00Z">
        <w:r w:rsidR="00D34400" w:rsidRPr="00D34400">
          <w:rPr>
            <w:highlight w:val="cyan"/>
            <w:rPrChange w:id="1578" w:author="Alotaibi, Raed" w:date="2019-05-21T11:48:00Z">
              <w:rPr>
                <w:highlight w:val="cyan"/>
              </w:rPr>
            </w:rPrChange>
          </w:rPr>
          <w:fldChar w:fldCharType="begin"/>
        </w:r>
        <w:r w:rsidR="00D34400" w:rsidRPr="00D34400">
          <w:rPr>
            <w:highlight w:val="cyan"/>
            <w:rPrChange w:id="1579" w:author="Alotaibi, Raed" w:date="2019-05-21T11:48:00Z">
              <w:rPr>
                <w:highlight w:val="cyan"/>
              </w:rPr>
            </w:rPrChange>
          </w:rPr>
          <w:instrText xml:space="preserve"> REF _Ref9331692 \h </w:instrText>
        </w:r>
        <w:r w:rsidR="00D34400" w:rsidRPr="00D34400">
          <w:rPr>
            <w:highlight w:val="cyan"/>
            <w:rPrChange w:id="1580" w:author="Alotaibi, Raed" w:date="2019-05-21T11:48:00Z">
              <w:rPr>
                <w:highlight w:val="cyan"/>
              </w:rPr>
            </w:rPrChange>
          </w:rPr>
        </w:r>
      </w:ins>
      <w:r w:rsidR="00D34400">
        <w:rPr>
          <w:highlight w:val="cyan"/>
        </w:rPr>
        <w:instrText xml:space="preserve"> \* MERGEFORMAT </w:instrText>
      </w:r>
      <w:r w:rsidR="00D34400" w:rsidRPr="00D34400">
        <w:rPr>
          <w:highlight w:val="cyan"/>
          <w:rPrChange w:id="1581" w:author="Alotaibi, Raed" w:date="2019-05-21T11:48:00Z">
            <w:rPr>
              <w:highlight w:val="cyan"/>
            </w:rPr>
          </w:rPrChange>
        </w:rPr>
        <w:fldChar w:fldCharType="separate"/>
      </w:r>
      <w:ins w:id="1582" w:author="Alotaibi, Raed" w:date="2019-05-21T11:47:00Z">
        <w:r w:rsidR="00D34400" w:rsidRPr="00D34400">
          <w:rPr>
            <w:highlight w:val="cyan"/>
            <w:rPrChange w:id="1583" w:author="Alotaibi, Raed" w:date="2019-05-21T11:48:00Z">
              <w:rPr/>
            </w:rPrChange>
          </w:rPr>
          <w:t xml:space="preserve">Table </w:t>
        </w:r>
        <w:r w:rsidR="00D34400" w:rsidRPr="00D34400">
          <w:rPr>
            <w:noProof/>
            <w:highlight w:val="cyan"/>
            <w:rPrChange w:id="1584" w:author="Alotaibi, Raed" w:date="2019-05-21T11:48:00Z">
              <w:rPr>
                <w:noProof/>
              </w:rPr>
            </w:rPrChange>
          </w:rPr>
          <w:t>4</w:t>
        </w:r>
        <w:r w:rsidR="00D34400" w:rsidRPr="00D34400">
          <w:rPr>
            <w:highlight w:val="cyan"/>
            <w:rPrChange w:id="1585" w:author="Alotaibi, Raed" w:date="2019-05-21T11:48:00Z">
              <w:rPr>
                <w:highlight w:val="cyan"/>
              </w:rPr>
            </w:rPrChange>
          </w:rPr>
          <w:fldChar w:fldCharType="end"/>
        </w:r>
      </w:ins>
      <w:del w:id="1586" w:author="Alotaibi, Raed" w:date="2019-05-21T11:47:00Z">
        <w:r w:rsidRPr="00777C9B" w:rsidDel="00D34400">
          <w:rPr>
            <w:highlight w:val="cyan"/>
          </w:rPr>
          <w:delText>Table 3</w:delText>
        </w:r>
      </w:del>
      <w:r w:rsidRPr="00777C9B">
        <w:rPr>
          <w:highlight w:val="cyan"/>
        </w:rPr>
        <w:t>)</w:t>
      </w:r>
      <w:r>
        <w:t xml:space="preserve">. </w:t>
      </w:r>
      <w:r w:rsidR="00FA6FED">
        <w:t>By living location</w:t>
      </w:r>
      <w:r w:rsidR="00F152B7">
        <w:t xml:space="preserve">, </w:t>
      </w:r>
      <w:r w:rsidR="00FA6FED">
        <w:t xml:space="preserve">19% </w:t>
      </w:r>
      <w:r w:rsidR="009449D4">
        <w:t>lived</w:t>
      </w:r>
      <w:r w:rsidR="00F152B7">
        <w:t xml:space="preserve"> in </w:t>
      </w:r>
      <w:r w:rsidR="00FA6FED">
        <w:t xml:space="preserve">a rural area, while 9% and 72% </w:t>
      </w:r>
      <w:r w:rsidR="009449D4">
        <w:t xml:space="preserve">lived </w:t>
      </w:r>
      <w:r w:rsidR="00F152B7">
        <w:t xml:space="preserve">in an </w:t>
      </w:r>
      <w:r w:rsidR="00FA6FED">
        <w:t>urban cluster and urbanized area, respectively. The largest percentage of childhood asthma cases</w:t>
      </w:r>
      <w:r w:rsidR="00F152B7">
        <w:t xml:space="preserve"> (28%)</w:t>
      </w:r>
      <w:r w:rsidR="00FA6FED">
        <w:t xml:space="preserve"> lived in an income block group of $50,000 to &lt;$75,000</w:t>
      </w:r>
      <w:r w:rsidR="009449D4">
        <w:t>, while the lowest percentage (4%) lived in the lowest income block group of &lt;$20,000</w:t>
      </w:r>
      <w:r w:rsidR="00FA6FED">
        <w:t>.</w:t>
      </w:r>
      <w:r>
        <w:t xml:space="preserve"> </w:t>
      </w:r>
      <w:r w:rsidR="0080038E">
        <w:t xml:space="preserve">The state with the lowest number of estimated childhood asthma incident cases was Montana with </w:t>
      </w:r>
      <w:r w:rsidR="005C3B93">
        <w:t>900</w:t>
      </w:r>
      <w:r w:rsidR="0080038E">
        <w:t xml:space="preserve"> cases, while the state with the largest number was </w:t>
      </w:r>
      <w:r w:rsidR="005C3B93">
        <w:t>Texas</w:t>
      </w:r>
      <w:r w:rsidR="0080038E">
        <w:t xml:space="preserve"> with </w:t>
      </w:r>
      <w:r w:rsidR="005C3B93">
        <w:t>99,100</w:t>
      </w:r>
      <w:r w:rsidR="0080038E">
        <w:t xml:space="preserve"> cases </w:t>
      </w:r>
      <w:r w:rsidR="0080038E" w:rsidRPr="0080038E">
        <w:rPr>
          <w:highlight w:val="cyan"/>
        </w:rPr>
        <w:t>(</w:t>
      </w:r>
      <w:ins w:id="1587" w:author="Alotaibi, Raed" w:date="2019-05-21T11:48:00Z">
        <w:r w:rsidR="00D34400" w:rsidRPr="00D34400">
          <w:rPr>
            <w:highlight w:val="cyan"/>
            <w:rPrChange w:id="1588" w:author="Alotaibi, Raed" w:date="2019-05-21T11:48:00Z">
              <w:rPr>
                <w:highlight w:val="cyan"/>
              </w:rPr>
            </w:rPrChange>
          </w:rPr>
          <w:fldChar w:fldCharType="begin"/>
        </w:r>
        <w:r w:rsidR="00D34400" w:rsidRPr="00D34400">
          <w:rPr>
            <w:highlight w:val="cyan"/>
            <w:rPrChange w:id="1589" w:author="Alotaibi, Raed" w:date="2019-05-21T11:48:00Z">
              <w:rPr>
                <w:highlight w:val="cyan"/>
              </w:rPr>
            </w:rPrChange>
          </w:rPr>
          <w:instrText xml:space="preserve"> REF _Ref9331714 \h </w:instrText>
        </w:r>
        <w:r w:rsidR="00D34400" w:rsidRPr="00D34400">
          <w:rPr>
            <w:highlight w:val="cyan"/>
            <w:rPrChange w:id="1590" w:author="Alotaibi, Raed" w:date="2019-05-21T11:48:00Z">
              <w:rPr>
                <w:highlight w:val="cyan"/>
              </w:rPr>
            </w:rPrChange>
          </w:rPr>
        </w:r>
      </w:ins>
      <w:r w:rsidR="00D34400">
        <w:rPr>
          <w:highlight w:val="cyan"/>
        </w:rPr>
        <w:instrText xml:space="preserve"> \* MERGEFORMAT </w:instrText>
      </w:r>
      <w:r w:rsidR="00D34400" w:rsidRPr="00D34400">
        <w:rPr>
          <w:highlight w:val="cyan"/>
          <w:rPrChange w:id="1591" w:author="Alotaibi, Raed" w:date="2019-05-21T11:48:00Z">
            <w:rPr>
              <w:highlight w:val="cyan"/>
            </w:rPr>
          </w:rPrChange>
        </w:rPr>
        <w:fldChar w:fldCharType="separate"/>
      </w:r>
      <w:ins w:id="1592" w:author="Alotaibi, Raed" w:date="2019-05-21T11:48:00Z">
        <w:r w:rsidR="00D34400" w:rsidRPr="00D34400">
          <w:rPr>
            <w:highlight w:val="cyan"/>
            <w:rPrChange w:id="1593" w:author="Alotaibi, Raed" w:date="2019-05-21T11:48:00Z">
              <w:rPr/>
            </w:rPrChange>
          </w:rPr>
          <w:t xml:space="preserve">Table </w:t>
        </w:r>
        <w:r w:rsidR="00D34400" w:rsidRPr="00D34400">
          <w:rPr>
            <w:noProof/>
            <w:highlight w:val="cyan"/>
            <w:rPrChange w:id="1594" w:author="Alotaibi, Raed" w:date="2019-05-21T11:48:00Z">
              <w:rPr>
                <w:noProof/>
              </w:rPr>
            </w:rPrChange>
          </w:rPr>
          <w:t>5</w:t>
        </w:r>
        <w:r w:rsidR="00D34400" w:rsidRPr="00D34400">
          <w:rPr>
            <w:highlight w:val="cyan"/>
            <w:rPrChange w:id="1595" w:author="Alotaibi, Raed" w:date="2019-05-21T11:48:00Z">
              <w:rPr>
                <w:highlight w:val="cyan"/>
              </w:rPr>
            </w:rPrChange>
          </w:rPr>
          <w:fldChar w:fldCharType="end"/>
        </w:r>
      </w:ins>
      <w:del w:id="1596" w:author="Alotaibi, Raed" w:date="2019-05-21T11:48:00Z">
        <w:r w:rsidR="0080038E" w:rsidRPr="0080038E" w:rsidDel="00D34400">
          <w:rPr>
            <w:highlight w:val="cyan"/>
          </w:rPr>
          <w:delText xml:space="preserve">Table </w:delText>
        </w:r>
        <w:r w:rsidR="005C3B93" w:rsidDel="00D34400">
          <w:rPr>
            <w:highlight w:val="cyan"/>
          </w:rPr>
          <w:delText>6</w:delText>
        </w:r>
      </w:del>
      <w:r w:rsidR="0080038E" w:rsidRPr="0080038E">
        <w:rPr>
          <w:highlight w:val="cyan"/>
        </w:rPr>
        <w:t>)</w:t>
      </w:r>
      <w:r w:rsidR="0080038E">
        <w:t>.</w:t>
      </w:r>
    </w:p>
    <w:p w14:paraId="6B0F3F32" w14:textId="4482EE23" w:rsidR="00C928CB" w:rsidRPr="006D44CA" w:rsidRDefault="00D16991" w:rsidP="004F11AE">
      <w:pPr>
        <w:rPr>
          <w:i/>
          <w:iCs/>
        </w:rPr>
      </w:pPr>
      <w:r w:rsidRPr="006D44CA">
        <w:rPr>
          <w:i/>
          <w:iCs/>
        </w:rPr>
        <w:t>Attributable number of cases</w:t>
      </w:r>
      <w:r w:rsidR="00EC7CC3">
        <w:rPr>
          <w:i/>
          <w:iCs/>
        </w:rPr>
        <w:t xml:space="preserve"> and fraction</w:t>
      </w:r>
    </w:p>
    <w:p w14:paraId="02A3400A" w14:textId="06DC3773" w:rsidR="006C4AEB" w:rsidRDefault="00C303CF" w:rsidP="00D34400">
      <w:pPr>
        <w:pPrChange w:id="1597" w:author="Alotaibi, Raed" w:date="2019-05-21T11:48:00Z">
          <w:pPr/>
        </w:pPrChange>
      </w:pPr>
      <w:r>
        <w:t>On average, we estimated a total of 132,829 childhood asthma cases attributable to NO</w:t>
      </w:r>
      <w:r w:rsidRPr="00C303CF">
        <w:rPr>
          <w:vertAlign w:val="subscript"/>
        </w:rPr>
        <w:t>2</w:t>
      </w:r>
      <w:r>
        <w:rPr>
          <w:vertAlign w:val="subscript"/>
        </w:rPr>
        <w:t xml:space="preserve"> </w:t>
      </w:r>
      <w:r>
        <w:t xml:space="preserve">exposure which accounted for 17.6% of all childhood asthma cases </w:t>
      </w:r>
      <w:r w:rsidRPr="00D34400">
        <w:rPr>
          <w:highlight w:val="cyan"/>
          <w:rPrChange w:id="1598" w:author="Alotaibi, Raed" w:date="2019-05-21T11:49:00Z">
            <w:rPr>
              <w:highlight w:val="cyan"/>
            </w:rPr>
          </w:rPrChange>
        </w:rPr>
        <w:t>(</w:t>
      </w:r>
      <w:ins w:id="1599" w:author="Alotaibi, Raed" w:date="2019-05-21T11:48:00Z">
        <w:r w:rsidR="00D34400" w:rsidRPr="00D34400">
          <w:rPr>
            <w:highlight w:val="cyan"/>
            <w:rPrChange w:id="1600" w:author="Alotaibi, Raed" w:date="2019-05-21T11:49:00Z">
              <w:rPr>
                <w:highlight w:val="cyan"/>
              </w:rPr>
            </w:rPrChange>
          </w:rPr>
          <w:fldChar w:fldCharType="begin"/>
        </w:r>
        <w:r w:rsidR="00D34400" w:rsidRPr="00D34400">
          <w:rPr>
            <w:highlight w:val="cyan"/>
            <w:rPrChange w:id="1601" w:author="Alotaibi, Raed" w:date="2019-05-21T11:49:00Z">
              <w:rPr>
                <w:highlight w:val="cyan"/>
              </w:rPr>
            </w:rPrChange>
          </w:rPr>
          <w:instrText xml:space="preserve"> REF _Ref9331692 \h </w:instrText>
        </w:r>
        <w:r w:rsidR="00D34400" w:rsidRPr="00D34400">
          <w:rPr>
            <w:highlight w:val="cyan"/>
            <w:rPrChange w:id="1602" w:author="Alotaibi, Raed" w:date="2019-05-21T11:49:00Z">
              <w:rPr>
                <w:highlight w:val="cyan"/>
              </w:rPr>
            </w:rPrChange>
          </w:rPr>
        </w:r>
      </w:ins>
      <w:r w:rsidR="00D34400" w:rsidRPr="00D34400">
        <w:rPr>
          <w:highlight w:val="cyan"/>
          <w:rPrChange w:id="1603" w:author="Alotaibi, Raed" w:date="2019-05-21T11:49:00Z">
            <w:rPr>
              <w:highlight w:val="cyan"/>
            </w:rPr>
          </w:rPrChange>
        </w:rPr>
        <w:instrText xml:space="preserve"> \* MERGEFORMAT </w:instrText>
      </w:r>
      <w:r w:rsidR="00D34400" w:rsidRPr="00D34400">
        <w:rPr>
          <w:highlight w:val="cyan"/>
          <w:rPrChange w:id="1604" w:author="Alotaibi, Raed" w:date="2019-05-21T11:49:00Z">
            <w:rPr>
              <w:highlight w:val="cyan"/>
            </w:rPr>
          </w:rPrChange>
        </w:rPr>
        <w:fldChar w:fldCharType="separate"/>
      </w:r>
      <w:ins w:id="1605" w:author="Alotaibi, Raed" w:date="2019-05-21T11:48:00Z">
        <w:r w:rsidR="00D34400" w:rsidRPr="00D34400">
          <w:rPr>
            <w:highlight w:val="cyan"/>
            <w:rPrChange w:id="1606" w:author="Alotaibi, Raed" w:date="2019-05-21T11:49:00Z">
              <w:rPr/>
            </w:rPrChange>
          </w:rPr>
          <w:t xml:space="preserve">Table </w:t>
        </w:r>
        <w:r w:rsidR="00D34400" w:rsidRPr="00D34400">
          <w:rPr>
            <w:noProof/>
            <w:highlight w:val="cyan"/>
            <w:rPrChange w:id="1607" w:author="Alotaibi, Raed" w:date="2019-05-21T11:49:00Z">
              <w:rPr>
                <w:noProof/>
              </w:rPr>
            </w:rPrChange>
          </w:rPr>
          <w:t>4</w:t>
        </w:r>
        <w:r w:rsidR="00D34400" w:rsidRPr="00D34400">
          <w:rPr>
            <w:highlight w:val="cyan"/>
            <w:rPrChange w:id="1608" w:author="Alotaibi, Raed" w:date="2019-05-21T11:49:00Z">
              <w:rPr>
                <w:highlight w:val="cyan"/>
              </w:rPr>
            </w:rPrChange>
          </w:rPr>
          <w:fldChar w:fldCharType="end"/>
        </w:r>
      </w:ins>
      <w:del w:id="1609" w:author="Alotaibi, Raed" w:date="2019-05-21T11:48:00Z">
        <w:r w:rsidRPr="00C303CF" w:rsidDel="00D34400">
          <w:rPr>
            <w:highlight w:val="cyan"/>
          </w:rPr>
          <w:delText>Table 3</w:delText>
        </w:r>
      </w:del>
      <w:r w:rsidRPr="00C303CF">
        <w:rPr>
          <w:highlight w:val="cyan"/>
        </w:rPr>
        <w:t>)</w:t>
      </w:r>
      <w:r>
        <w:t xml:space="preserve">. By living location, urbanized areas had the largest number of attributable cases totaling 109,581 cases </w:t>
      </w:r>
      <w:r w:rsidR="00EC7CC3">
        <w:t>and highest percentage of all asthma cases of 20.3%. R</w:t>
      </w:r>
      <w:r>
        <w:t xml:space="preserve">ural areas </w:t>
      </w:r>
      <w:r w:rsidR="00EC7CC3">
        <w:t xml:space="preserve">had </w:t>
      </w:r>
      <w:r>
        <w:t xml:space="preserve">total of 13,951 cases </w:t>
      </w:r>
      <w:r w:rsidR="00D316B6">
        <w:t xml:space="preserve">and </w:t>
      </w:r>
      <w:r w:rsidR="00EC7CC3">
        <w:t>accounting for</w:t>
      </w:r>
      <w:r>
        <w:t xml:space="preserve"> </w:t>
      </w:r>
      <w:r w:rsidR="00EC7CC3">
        <w:t xml:space="preserve">the </w:t>
      </w:r>
      <w:r w:rsidR="00D316B6">
        <w:t>l</w:t>
      </w:r>
      <w:r w:rsidR="00EC7CC3">
        <w:t>east percentage of all asthma cases with 9.8%, while urban clusters had only 9,296 cases representing 13% of all asthma cases</w:t>
      </w:r>
      <w:r w:rsidR="006C4AEB">
        <w:t xml:space="preserve"> </w:t>
      </w:r>
      <w:r w:rsidR="006C4AEB" w:rsidRPr="006C4AEB">
        <w:rPr>
          <w:highlight w:val="cyan"/>
        </w:rPr>
        <w:t>(Figure 9)</w:t>
      </w:r>
      <w:r w:rsidR="00EC7CC3">
        <w:t>.</w:t>
      </w:r>
      <w:r w:rsidR="001351CC">
        <w:t xml:space="preserve"> By income, $50,000 to &lt;$75,000 had the largest number of cases attributable to NO</w:t>
      </w:r>
      <w:r w:rsidR="001351CC" w:rsidRPr="001351CC">
        <w:rPr>
          <w:vertAlign w:val="subscript"/>
        </w:rPr>
        <w:t>2</w:t>
      </w:r>
      <w:r w:rsidR="001351CC">
        <w:t>, 37,559 cases accounting for 16.8% of all asthma cases. However, the income group with the largest percentage of asthma cases was the lowest income group &lt;$20,000, accounting for 20.8% of all asthma cases</w:t>
      </w:r>
      <w:r w:rsidR="006C4AEB">
        <w:t xml:space="preserve"> </w:t>
      </w:r>
      <w:r w:rsidR="006C4AEB" w:rsidRPr="006C4AEB">
        <w:rPr>
          <w:highlight w:val="cyan"/>
        </w:rPr>
        <w:t>(Figure 10)</w:t>
      </w:r>
      <w:r w:rsidR="001351CC">
        <w:t>.</w:t>
      </w:r>
      <w:r w:rsidR="006C4AEB">
        <w:t xml:space="preserve"> The </w:t>
      </w:r>
      <w:commentRangeStart w:id="1610"/>
      <w:r w:rsidR="006C4AEB">
        <w:t xml:space="preserve">median </w:t>
      </w:r>
      <w:commentRangeEnd w:id="1610"/>
      <w:r w:rsidR="00D316B6">
        <w:rPr>
          <w:rStyle w:val="CommentReference"/>
        </w:rPr>
        <w:commentReference w:id="1610"/>
      </w:r>
      <w:r w:rsidR="006C4AEB">
        <w:t xml:space="preserve">value of attributable fraction increased by income group in rural areas, decreased by income group in urban clusters and presented as a U shape in urbanized areas </w:t>
      </w:r>
      <w:r w:rsidR="006C4AEB" w:rsidRPr="006C4AEB">
        <w:rPr>
          <w:highlight w:val="cyan"/>
        </w:rPr>
        <w:t>(Figure 11&amp;12)</w:t>
      </w:r>
      <w:r w:rsidR="006C4AEB">
        <w:t>.</w:t>
      </w:r>
      <w:r w:rsidR="0080038E">
        <w:t xml:space="preserve"> </w:t>
      </w:r>
    </w:p>
    <w:p w14:paraId="779514F1" w14:textId="0F3F1285" w:rsidR="006C4AEB" w:rsidRDefault="0080038E" w:rsidP="00D34400">
      <w:pPr>
        <w:pPrChange w:id="1611" w:author="Alotaibi, Raed" w:date="2019-05-21T11:49:00Z">
          <w:pPr/>
        </w:pPrChange>
      </w:pPr>
      <w:r>
        <w:t xml:space="preserve">The state with the lowest number of estimated </w:t>
      </w:r>
      <w:r w:rsidR="005C3B93">
        <w:t>AC</w:t>
      </w:r>
      <w:r>
        <w:t xml:space="preserve"> was Montana with 70 cases, while the state with the largest </w:t>
      </w:r>
      <w:r w:rsidR="005C3B93">
        <w:t xml:space="preserve">AC </w:t>
      </w:r>
      <w:r>
        <w:t>was California with 19,200 cases.</w:t>
      </w:r>
      <w:r w:rsidR="005C3B93">
        <w:t xml:space="preserve"> The state with the lowest AF was South Dakota (7.6%), while the state with the highest AF was District of Columbia (26.9) </w:t>
      </w:r>
      <w:r w:rsidR="005C3B93" w:rsidRPr="00D34400">
        <w:rPr>
          <w:highlight w:val="cyan"/>
          <w:rPrChange w:id="1612" w:author="Alotaibi, Raed" w:date="2019-05-21T11:49:00Z">
            <w:rPr>
              <w:highlight w:val="cyan"/>
            </w:rPr>
          </w:rPrChange>
        </w:rPr>
        <w:t>(</w:t>
      </w:r>
      <w:ins w:id="1613" w:author="Alotaibi, Raed" w:date="2019-05-21T11:49:00Z">
        <w:r w:rsidR="00D34400" w:rsidRPr="00D34400">
          <w:rPr>
            <w:highlight w:val="cyan"/>
            <w:rPrChange w:id="1614" w:author="Alotaibi, Raed" w:date="2019-05-21T11:49:00Z">
              <w:rPr>
                <w:highlight w:val="cyan"/>
              </w:rPr>
            </w:rPrChange>
          </w:rPr>
          <w:fldChar w:fldCharType="begin"/>
        </w:r>
        <w:r w:rsidR="00D34400" w:rsidRPr="00D34400">
          <w:rPr>
            <w:highlight w:val="cyan"/>
            <w:rPrChange w:id="1615" w:author="Alotaibi, Raed" w:date="2019-05-21T11:49:00Z">
              <w:rPr>
                <w:highlight w:val="cyan"/>
              </w:rPr>
            </w:rPrChange>
          </w:rPr>
          <w:instrText xml:space="preserve"> REF _Ref9331714 \h </w:instrText>
        </w:r>
        <w:r w:rsidR="00D34400" w:rsidRPr="00D34400">
          <w:rPr>
            <w:highlight w:val="cyan"/>
            <w:rPrChange w:id="1616" w:author="Alotaibi, Raed" w:date="2019-05-21T11:49:00Z">
              <w:rPr>
                <w:highlight w:val="cyan"/>
              </w:rPr>
            </w:rPrChange>
          </w:rPr>
        </w:r>
      </w:ins>
      <w:r w:rsidR="00D34400">
        <w:rPr>
          <w:highlight w:val="cyan"/>
        </w:rPr>
        <w:instrText xml:space="preserve"> \* MERGEFORMAT </w:instrText>
      </w:r>
      <w:r w:rsidR="00D34400" w:rsidRPr="00D34400">
        <w:rPr>
          <w:highlight w:val="cyan"/>
          <w:rPrChange w:id="1617" w:author="Alotaibi, Raed" w:date="2019-05-21T11:49:00Z">
            <w:rPr>
              <w:highlight w:val="cyan"/>
            </w:rPr>
          </w:rPrChange>
        </w:rPr>
        <w:fldChar w:fldCharType="separate"/>
      </w:r>
      <w:ins w:id="1618" w:author="Alotaibi, Raed" w:date="2019-05-21T11:49:00Z">
        <w:r w:rsidR="00D34400" w:rsidRPr="00D34400">
          <w:rPr>
            <w:highlight w:val="cyan"/>
            <w:rPrChange w:id="1619" w:author="Alotaibi, Raed" w:date="2019-05-21T11:49:00Z">
              <w:rPr/>
            </w:rPrChange>
          </w:rPr>
          <w:t xml:space="preserve">Table </w:t>
        </w:r>
        <w:r w:rsidR="00D34400" w:rsidRPr="00D34400">
          <w:rPr>
            <w:noProof/>
            <w:highlight w:val="cyan"/>
            <w:rPrChange w:id="1620" w:author="Alotaibi, Raed" w:date="2019-05-21T11:49:00Z">
              <w:rPr>
                <w:noProof/>
              </w:rPr>
            </w:rPrChange>
          </w:rPr>
          <w:t>5</w:t>
        </w:r>
        <w:r w:rsidR="00D34400" w:rsidRPr="00D34400">
          <w:rPr>
            <w:highlight w:val="cyan"/>
            <w:rPrChange w:id="1621" w:author="Alotaibi, Raed" w:date="2019-05-21T11:49:00Z">
              <w:rPr>
                <w:highlight w:val="cyan"/>
              </w:rPr>
            </w:rPrChange>
          </w:rPr>
          <w:fldChar w:fldCharType="end"/>
        </w:r>
      </w:ins>
      <w:del w:id="1622" w:author="Alotaibi, Raed" w:date="2019-05-21T11:49:00Z">
        <w:r w:rsidR="005C3B93" w:rsidRPr="005C3B93" w:rsidDel="00D34400">
          <w:rPr>
            <w:highlight w:val="cyan"/>
          </w:rPr>
          <w:delText>Table 6</w:delText>
        </w:r>
        <w:r w:rsidR="006C4AEB" w:rsidDel="00D34400">
          <w:rPr>
            <w:highlight w:val="cyan"/>
          </w:rPr>
          <w:delText xml:space="preserve"> </w:delText>
        </w:r>
      </w:del>
      <w:r w:rsidR="006C4AEB">
        <w:rPr>
          <w:highlight w:val="cyan"/>
        </w:rPr>
        <w:t>and Figure 6</w:t>
      </w:r>
      <w:r w:rsidR="005C3B93" w:rsidRPr="005C3B93">
        <w:rPr>
          <w:highlight w:val="cyan"/>
        </w:rPr>
        <w:t>)</w:t>
      </w:r>
      <w:r w:rsidR="005C3B93">
        <w:t>.</w:t>
      </w:r>
      <w:r w:rsidR="006C4AEB">
        <w:t xml:space="preserve"> </w:t>
      </w:r>
    </w:p>
    <w:p w14:paraId="4E25C0A9" w14:textId="67327642" w:rsidR="00F031E4" w:rsidRPr="006326C4" w:rsidRDefault="006C4AEB" w:rsidP="005635A8">
      <w:r w:rsidRPr="005635A8">
        <w:rPr>
          <w:highlight w:val="cyan"/>
        </w:rPr>
        <w:t>Figure</w:t>
      </w:r>
      <w:r w:rsidR="005635A8" w:rsidRPr="005635A8">
        <w:rPr>
          <w:highlight w:val="cyan"/>
        </w:rPr>
        <w:t>s</w:t>
      </w:r>
      <w:r w:rsidRPr="005635A8">
        <w:rPr>
          <w:highlight w:val="cyan"/>
        </w:rPr>
        <w:t xml:space="preserve"> 14&amp;15</w:t>
      </w:r>
      <w:r>
        <w:t xml:space="preserve"> present the distribution of AF by </w:t>
      </w:r>
      <w:r w:rsidR="005635A8">
        <w:t xml:space="preserve">living location and median income group for each state. The majority of states follow a distribution similar to the national level with a few exceptions (e.g. see Arizona, Montana, Rhode Island &amp; Wyoming). </w:t>
      </w:r>
    </w:p>
    <w:p w14:paraId="3F8F574E" w14:textId="039C439E" w:rsidR="003A2AE8" w:rsidRDefault="00C303CF" w:rsidP="00C303CF">
      <w:pPr>
        <w:rPr>
          <w:i/>
          <w:iCs/>
        </w:rPr>
      </w:pPr>
      <w:r>
        <w:rPr>
          <w:i/>
          <w:iCs/>
        </w:rPr>
        <w:t>Comparison with the main paper</w:t>
      </w:r>
    </w:p>
    <w:p w14:paraId="1CDAAF7C" w14:textId="4A04B0D2" w:rsidR="006326C4" w:rsidRDefault="00D541A4" w:rsidP="006326C4">
      <w:pPr>
        <w:ind w:left="720"/>
        <w:rPr>
          <w:i/>
          <w:iCs/>
        </w:rPr>
      </w:pPr>
      <w:r>
        <w:rPr>
          <w:i/>
          <w:iCs/>
        </w:rPr>
        <w:t>Comparing total asthma cases</w:t>
      </w:r>
    </w:p>
    <w:p w14:paraId="26E4DAA5" w14:textId="380D54CA" w:rsidR="00161D40" w:rsidRDefault="00161D40" w:rsidP="00D34400">
      <w:pPr>
        <w:pPrChange w:id="1623" w:author="Alotaibi, Raed" w:date="2019-05-21T11:49:00Z">
          <w:pPr/>
        </w:pPrChange>
      </w:pPr>
      <w:r>
        <w:t>Using state-specific asthma incidence rates</w:t>
      </w:r>
      <w:r w:rsidR="00B5140C">
        <w:t>,</w:t>
      </w:r>
      <w:r>
        <w:t xml:space="preserve"> the overall number of cases reduced by </w:t>
      </w:r>
      <w:r w:rsidR="00D541A4">
        <w:t xml:space="preserve">an average of </w:t>
      </w:r>
      <w:r>
        <w:t xml:space="preserve">40,041 </w:t>
      </w:r>
      <w:r w:rsidR="00D541A4">
        <w:t xml:space="preserve">(5%) </w:t>
      </w:r>
      <w:r>
        <w:t xml:space="preserve">cases compared to </w:t>
      </w:r>
      <w:r w:rsidR="009250E9">
        <w:t xml:space="preserve">estimates in </w:t>
      </w:r>
      <w:r>
        <w:t>the main paper</w:t>
      </w:r>
      <w:r w:rsidR="007D65A9">
        <w:t xml:space="preserve"> </w:t>
      </w:r>
      <w:r w:rsidR="00B5140C">
        <w:t xml:space="preserve">that used a flat national asthma incidence </w:t>
      </w:r>
      <w:commentRangeStart w:id="1624"/>
      <w:commentRangeStart w:id="1625"/>
      <w:r w:rsidR="00B5140C">
        <w:t>rate</w:t>
      </w:r>
      <w:commentRangeEnd w:id="1624"/>
      <w:r w:rsidR="00B5140C">
        <w:rPr>
          <w:rStyle w:val="CommentReference"/>
        </w:rPr>
        <w:commentReference w:id="1624"/>
      </w:r>
      <w:commentRangeEnd w:id="1625"/>
      <w:r w:rsidR="00283533">
        <w:rPr>
          <w:rStyle w:val="CommentReference"/>
        </w:rPr>
        <w:commentReference w:id="1625"/>
      </w:r>
      <w:r w:rsidR="00B5140C">
        <w:t xml:space="preserve"> </w:t>
      </w:r>
      <w:r w:rsidR="00D541A4" w:rsidRPr="00D34400">
        <w:rPr>
          <w:highlight w:val="cyan"/>
          <w:rPrChange w:id="1626" w:author="Alotaibi, Raed" w:date="2019-05-21T11:49:00Z">
            <w:rPr>
              <w:highlight w:val="cyan"/>
            </w:rPr>
          </w:rPrChange>
        </w:rPr>
        <w:t>(</w:t>
      </w:r>
      <w:ins w:id="1627" w:author="Alotaibi, Raed" w:date="2019-05-21T11:49:00Z">
        <w:r w:rsidR="00D34400" w:rsidRPr="00D34400">
          <w:rPr>
            <w:highlight w:val="cyan"/>
            <w:rPrChange w:id="1628" w:author="Alotaibi, Raed" w:date="2019-05-21T11:49:00Z">
              <w:rPr>
                <w:highlight w:val="cyan"/>
              </w:rPr>
            </w:rPrChange>
          </w:rPr>
          <w:fldChar w:fldCharType="begin"/>
        </w:r>
        <w:r w:rsidR="00D34400" w:rsidRPr="00D34400">
          <w:rPr>
            <w:highlight w:val="cyan"/>
            <w:rPrChange w:id="1629" w:author="Alotaibi, Raed" w:date="2019-05-21T11:49:00Z">
              <w:rPr>
                <w:highlight w:val="cyan"/>
              </w:rPr>
            </w:rPrChange>
          </w:rPr>
          <w:instrText xml:space="preserve"> REF _Ref9331808 \h </w:instrText>
        </w:r>
        <w:r w:rsidR="00D34400" w:rsidRPr="00D34400">
          <w:rPr>
            <w:highlight w:val="cyan"/>
            <w:rPrChange w:id="1630" w:author="Alotaibi, Raed" w:date="2019-05-21T11:49:00Z">
              <w:rPr>
                <w:highlight w:val="cyan"/>
              </w:rPr>
            </w:rPrChange>
          </w:rPr>
        </w:r>
      </w:ins>
      <w:r w:rsidR="00D34400">
        <w:rPr>
          <w:highlight w:val="cyan"/>
        </w:rPr>
        <w:instrText xml:space="preserve"> \* MERGEFORMAT </w:instrText>
      </w:r>
      <w:r w:rsidR="00D34400" w:rsidRPr="00D34400">
        <w:rPr>
          <w:highlight w:val="cyan"/>
          <w:rPrChange w:id="1631" w:author="Alotaibi, Raed" w:date="2019-05-21T11:49:00Z">
            <w:rPr>
              <w:highlight w:val="cyan"/>
            </w:rPr>
          </w:rPrChange>
        </w:rPr>
        <w:fldChar w:fldCharType="separate"/>
      </w:r>
      <w:ins w:id="1632" w:author="Alotaibi, Raed" w:date="2019-05-21T11:49:00Z">
        <w:r w:rsidR="00D34400" w:rsidRPr="00D34400">
          <w:rPr>
            <w:highlight w:val="cyan"/>
            <w:rPrChange w:id="1633" w:author="Alotaibi, Raed" w:date="2019-05-21T11:49:00Z">
              <w:rPr/>
            </w:rPrChange>
          </w:rPr>
          <w:t xml:space="preserve">Table </w:t>
        </w:r>
        <w:r w:rsidR="00D34400" w:rsidRPr="00D34400">
          <w:rPr>
            <w:noProof/>
            <w:highlight w:val="cyan"/>
            <w:rPrChange w:id="1634" w:author="Alotaibi, Raed" w:date="2019-05-21T11:49:00Z">
              <w:rPr>
                <w:noProof/>
              </w:rPr>
            </w:rPrChange>
          </w:rPr>
          <w:t>6</w:t>
        </w:r>
        <w:r w:rsidR="00D34400" w:rsidRPr="00D34400">
          <w:rPr>
            <w:highlight w:val="cyan"/>
            <w:rPrChange w:id="1635" w:author="Alotaibi, Raed" w:date="2019-05-21T11:49:00Z">
              <w:rPr>
                <w:highlight w:val="cyan"/>
              </w:rPr>
            </w:rPrChange>
          </w:rPr>
          <w:fldChar w:fldCharType="end"/>
        </w:r>
      </w:ins>
      <w:del w:id="1636" w:author="Alotaibi, Raed" w:date="2019-05-21T11:49:00Z">
        <w:r w:rsidR="00D541A4" w:rsidRPr="00D541A4" w:rsidDel="00D34400">
          <w:rPr>
            <w:highlight w:val="cyan"/>
          </w:rPr>
          <w:delText xml:space="preserve">Table </w:delText>
        </w:r>
        <w:r w:rsidR="00F05518" w:rsidDel="00D34400">
          <w:rPr>
            <w:highlight w:val="cyan"/>
          </w:rPr>
          <w:delText>7</w:delText>
        </w:r>
      </w:del>
      <w:r w:rsidR="00D541A4" w:rsidRPr="00D541A4">
        <w:rPr>
          <w:highlight w:val="cyan"/>
        </w:rPr>
        <w:t>)</w:t>
      </w:r>
      <w:r w:rsidR="00D541A4">
        <w:t xml:space="preserve">. By living location, the largest reduction was among urban clusters with a decrease </w:t>
      </w:r>
      <w:r w:rsidR="00A76807">
        <w:t xml:space="preserve">of </w:t>
      </w:r>
      <w:r w:rsidR="00D541A4">
        <w:t xml:space="preserve">4,204 (5.6%) cases followed by urbanized areas which reduced by 29,926 (5.2%) cases. By income group, the largest decrease in the number of cases was among the highest income groups by 13,123 (6.8%) cases, while the least decrease was among the lowest income group by 168 (0.6%) cases. </w:t>
      </w:r>
    </w:p>
    <w:p w14:paraId="4253E146" w14:textId="3B865B81" w:rsidR="007D65A9" w:rsidRDefault="007D65A9" w:rsidP="007D65A9">
      <w:pPr>
        <w:ind w:left="720"/>
        <w:rPr>
          <w:i/>
          <w:iCs/>
        </w:rPr>
      </w:pPr>
      <w:r>
        <w:rPr>
          <w:i/>
          <w:iCs/>
        </w:rPr>
        <w:t>Comparing attributable cases</w:t>
      </w:r>
    </w:p>
    <w:p w14:paraId="2C713B88" w14:textId="25956926" w:rsidR="007D65A9" w:rsidRPr="007D65A9" w:rsidRDefault="007D65A9" w:rsidP="00D34400">
      <w:pPr>
        <w:pPrChange w:id="1637" w:author="Alotaibi, Raed" w:date="2019-05-21T11:50:00Z">
          <w:pPr/>
        </w:pPrChange>
      </w:pPr>
      <w:r>
        <w:t xml:space="preserve">The total attributable cases reduced by 9,103 (6.4%) cases when compared to the main paper </w:t>
      </w:r>
      <w:r w:rsidRPr="007D65A9">
        <w:rPr>
          <w:highlight w:val="cyan"/>
        </w:rPr>
        <w:t>(</w:t>
      </w:r>
      <w:ins w:id="1638" w:author="Alotaibi, Raed" w:date="2019-05-21T11:50:00Z">
        <w:r w:rsidR="00D34400" w:rsidRPr="00D34400">
          <w:rPr>
            <w:highlight w:val="cyan"/>
            <w:rPrChange w:id="1639" w:author="Alotaibi, Raed" w:date="2019-05-21T11:50:00Z">
              <w:rPr>
                <w:highlight w:val="cyan"/>
              </w:rPr>
            </w:rPrChange>
          </w:rPr>
          <w:fldChar w:fldCharType="begin"/>
        </w:r>
        <w:r w:rsidR="00D34400" w:rsidRPr="00D34400">
          <w:rPr>
            <w:highlight w:val="cyan"/>
            <w:rPrChange w:id="1640" w:author="Alotaibi, Raed" w:date="2019-05-21T11:50:00Z">
              <w:rPr>
                <w:highlight w:val="cyan"/>
              </w:rPr>
            </w:rPrChange>
          </w:rPr>
          <w:instrText xml:space="preserve"> REF _Ref9331808 \h </w:instrText>
        </w:r>
        <w:r w:rsidR="00D34400" w:rsidRPr="00D34400">
          <w:rPr>
            <w:highlight w:val="cyan"/>
            <w:rPrChange w:id="1641" w:author="Alotaibi, Raed" w:date="2019-05-21T11:50:00Z">
              <w:rPr>
                <w:highlight w:val="cyan"/>
              </w:rPr>
            </w:rPrChange>
          </w:rPr>
        </w:r>
      </w:ins>
      <w:r w:rsidR="00D34400">
        <w:rPr>
          <w:highlight w:val="cyan"/>
        </w:rPr>
        <w:instrText xml:space="preserve"> \* MERGEFORMAT </w:instrText>
      </w:r>
      <w:r w:rsidR="00D34400" w:rsidRPr="00D34400">
        <w:rPr>
          <w:highlight w:val="cyan"/>
          <w:rPrChange w:id="1642" w:author="Alotaibi, Raed" w:date="2019-05-21T11:50:00Z">
            <w:rPr>
              <w:highlight w:val="cyan"/>
            </w:rPr>
          </w:rPrChange>
        </w:rPr>
        <w:fldChar w:fldCharType="separate"/>
      </w:r>
      <w:ins w:id="1643" w:author="Alotaibi, Raed" w:date="2019-05-21T11:50:00Z">
        <w:r w:rsidR="00D34400" w:rsidRPr="00D34400">
          <w:rPr>
            <w:highlight w:val="cyan"/>
            <w:rPrChange w:id="1644" w:author="Alotaibi, Raed" w:date="2019-05-21T11:50:00Z">
              <w:rPr/>
            </w:rPrChange>
          </w:rPr>
          <w:t xml:space="preserve">Table </w:t>
        </w:r>
        <w:r w:rsidR="00D34400" w:rsidRPr="00D34400">
          <w:rPr>
            <w:noProof/>
            <w:highlight w:val="cyan"/>
            <w:rPrChange w:id="1645" w:author="Alotaibi, Raed" w:date="2019-05-21T11:50:00Z">
              <w:rPr>
                <w:noProof/>
              </w:rPr>
            </w:rPrChange>
          </w:rPr>
          <w:t>6</w:t>
        </w:r>
        <w:r w:rsidR="00D34400" w:rsidRPr="00D34400">
          <w:rPr>
            <w:highlight w:val="cyan"/>
            <w:rPrChange w:id="1646" w:author="Alotaibi, Raed" w:date="2019-05-21T11:50:00Z">
              <w:rPr>
                <w:highlight w:val="cyan"/>
              </w:rPr>
            </w:rPrChange>
          </w:rPr>
          <w:fldChar w:fldCharType="end"/>
        </w:r>
      </w:ins>
      <w:del w:id="1647" w:author="Alotaibi, Raed" w:date="2019-05-21T11:50:00Z">
        <w:r w:rsidRPr="007D65A9" w:rsidDel="00D34400">
          <w:rPr>
            <w:highlight w:val="cyan"/>
          </w:rPr>
          <w:delText xml:space="preserve">Table </w:delText>
        </w:r>
        <w:r w:rsidR="00F05518" w:rsidDel="00D34400">
          <w:rPr>
            <w:highlight w:val="cyan"/>
          </w:rPr>
          <w:delText>7</w:delText>
        </w:r>
      </w:del>
      <w:r w:rsidRPr="007D65A9">
        <w:rPr>
          <w:highlight w:val="cyan"/>
        </w:rPr>
        <w:t>)</w:t>
      </w:r>
      <w:r>
        <w:t>. By living location, urbanized areas had the largest reduction of 8,040 (6.8%) cases while rural areas had the least reduction by 514 (3.6%) cases attributable to NO</w:t>
      </w:r>
      <w:r w:rsidRPr="007D65A9">
        <w:rPr>
          <w:vertAlign w:val="subscript"/>
        </w:rPr>
        <w:t>2</w:t>
      </w:r>
      <w:r>
        <w:t xml:space="preserve"> exposure. By income group, the highest income group also had the largest decrease in attributable cases by 2.994 (8.5%) and the lowest income group had the least decrease by 58 (1%) cases.</w:t>
      </w:r>
    </w:p>
    <w:p w14:paraId="7A076FD3" w14:textId="0ABE2461" w:rsidR="007D65A9" w:rsidRDefault="007D65A9" w:rsidP="007D65A9">
      <w:pPr>
        <w:ind w:left="720"/>
        <w:rPr>
          <w:i/>
          <w:iCs/>
        </w:rPr>
      </w:pPr>
      <w:r>
        <w:rPr>
          <w:i/>
          <w:iCs/>
        </w:rPr>
        <w:t>Comparing attributable fractions</w:t>
      </w:r>
    </w:p>
    <w:p w14:paraId="0D07AE7C" w14:textId="2477A7D8" w:rsidR="007D65A9" w:rsidRDefault="007D65A9" w:rsidP="00D34400">
      <w:pPr>
        <w:pPrChange w:id="1648" w:author="Alotaibi, Raed" w:date="2019-05-21T11:50:00Z">
          <w:pPr/>
        </w:pPrChange>
      </w:pPr>
      <w:r>
        <w:lastRenderedPageBreak/>
        <w:t xml:space="preserve">The overall attributable fraction reduced </w:t>
      </w:r>
      <w:r w:rsidR="006F322F">
        <w:t>1.4% with urbanized areas having the largest reduction by 1.7% in terms of living location. In terms of income group</w:t>
      </w:r>
      <w:r w:rsidR="00A76807">
        <w:t>,</w:t>
      </w:r>
      <w:r w:rsidR="006F322F">
        <w:t xml:space="preserve"> the largest reduction was 1.8% for </w:t>
      </w:r>
      <w:r w:rsidR="009250E9">
        <w:t>both $</w:t>
      </w:r>
      <w:r w:rsidR="006F322F">
        <w:t xml:space="preserve">50,000 to &lt;$75,000 and ≥$75,000 </w:t>
      </w:r>
      <w:r w:rsidR="006F322F" w:rsidRPr="00D34400">
        <w:rPr>
          <w:highlight w:val="cyan"/>
          <w:rPrChange w:id="1649" w:author="Alotaibi, Raed" w:date="2019-05-21T11:50:00Z">
            <w:rPr>
              <w:highlight w:val="cyan"/>
            </w:rPr>
          </w:rPrChange>
        </w:rPr>
        <w:t>(</w:t>
      </w:r>
      <w:ins w:id="1650" w:author="Alotaibi, Raed" w:date="2019-05-21T11:50:00Z">
        <w:r w:rsidR="00D34400" w:rsidRPr="00D34400">
          <w:rPr>
            <w:highlight w:val="cyan"/>
            <w:rPrChange w:id="1651" w:author="Alotaibi, Raed" w:date="2019-05-21T11:50:00Z">
              <w:rPr>
                <w:highlight w:val="cyan"/>
              </w:rPr>
            </w:rPrChange>
          </w:rPr>
          <w:fldChar w:fldCharType="begin"/>
        </w:r>
        <w:r w:rsidR="00D34400" w:rsidRPr="00D34400">
          <w:rPr>
            <w:highlight w:val="cyan"/>
            <w:rPrChange w:id="1652" w:author="Alotaibi, Raed" w:date="2019-05-21T11:50:00Z">
              <w:rPr>
                <w:highlight w:val="cyan"/>
              </w:rPr>
            </w:rPrChange>
          </w:rPr>
          <w:instrText xml:space="preserve"> REF _Ref9331838 \h </w:instrText>
        </w:r>
        <w:r w:rsidR="00D34400" w:rsidRPr="00D34400">
          <w:rPr>
            <w:highlight w:val="cyan"/>
            <w:rPrChange w:id="1653" w:author="Alotaibi, Raed" w:date="2019-05-21T11:50:00Z">
              <w:rPr>
                <w:highlight w:val="cyan"/>
              </w:rPr>
            </w:rPrChange>
          </w:rPr>
        </w:r>
      </w:ins>
      <w:r w:rsidR="00D34400">
        <w:rPr>
          <w:highlight w:val="cyan"/>
        </w:rPr>
        <w:instrText xml:space="preserve"> \* MERGEFORMAT </w:instrText>
      </w:r>
      <w:r w:rsidR="00D34400" w:rsidRPr="00D34400">
        <w:rPr>
          <w:highlight w:val="cyan"/>
          <w:rPrChange w:id="1654" w:author="Alotaibi, Raed" w:date="2019-05-21T11:50:00Z">
            <w:rPr>
              <w:highlight w:val="cyan"/>
            </w:rPr>
          </w:rPrChange>
        </w:rPr>
        <w:fldChar w:fldCharType="separate"/>
      </w:r>
      <w:ins w:id="1655" w:author="Alotaibi, Raed" w:date="2019-05-21T11:50:00Z">
        <w:r w:rsidR="00D34400" w:rsidRPr="00D34400">
          <w:rPr>
            <w:highlight w:val="cyan"/>
            <w:rPrChange w:id="1656" w:author="Alotaibi, Raed" w:date="2019-05-21T11:50:00Z">
              <w:rPr/>
            </w:rPrChange>
          </w:rPr>
          <w:t xml:space="preserve">Table </w:t>
        </w:r>
        <w:r w:rsidR="00D34400" w:rsidRPr="00D34400">
          <w:rPr>
            <w:noProof/>
            <w:highlight w:val="cyan"/>
            <w:rPrChange w:id="1657" w:author="Alotaibi, Raed" w:date="2019-05-21T11:50:00Z">
              <w:rPr>
                <w:noProof/>
              </w:rPr>
            </w:rPrChange>
          </w:rPr>
          <w:t>7</w:t>
        </w:r>
        <w:r w:rsidR="00D34400" w:rsidRPr="00D34400">
          <w:rPr>
            <w:highlight w:val="cyan"/>
            <w:rPrChange w:id="1658" w:author="Alotaibi, Raed" w:date="2019-05-21T11:50:00Z">
              <w:rPr>
                <w:highlight w:val="cyan"/>
              </w:rPr>
            </w:rPrChange>
          </w:rPr>
          <w:fldChar w:fldCharType="end"/>
        </w:r>
      </w:ins>
      <w:del w:id="1659" w:author="Alotaibi, Raed" w:date="2019-05-21T11:50:00Z">
        <w:r w:rsidR="006F322F" w:rsidRPr="006F322F" w:rsidDel="00D34400">
          <w:rPr>
            <w:highlight w:val="cyan"/>
          </w:rPr>
          <w:delText xml:space="preserve">Table </w:delText>
        </w:r>
        <w:r w:rsidR="00F05518" w:rsidDel="00D34400">
          <w:rPr>
            <w:highlight w:val="cyan"/>
          </w:rPr>
          <w:delText>8</w:delText>
        </w:r>
      </w:del>
      <w:r w:rsidR="006F322F" w:rsidRPr="006F322F">
        <w:rPr>
          <w:highlight w:val="cyan"/>
        </w:rPr>
        <w:t>)</w:t>
      </w:r>
      <w:r w:rsidR="006F322F">
        <w:t>.</w:t>
      </w:r>
    </w:p>
    <w:p w14:paraId="05D7224C" w14:textId="063C9A05" w:rsidR="006F322F" w:rsidRDefault="00863D01" w:rsidP="006F322F">
      <w:pPr>
        <w:ind w:left="720"/>
        <w:rPr>
          <w:i/>
          <w:iCs/>
        </w:rPr>
      </w:pPr>
      <w:r>
        <w:rPr>
          <w:i/>
          <w:iCs/>
        </w:rPr>
        <w:t>Comparing s</w:t>
      </w:r>
      <w:r w:rsidR="006326C4">
        <w:rPr>
          <w:i/>
          <w:iCs/>
        </w:rPr>
        <w:t xml:space="preserve">tate </w:t>
      </w:r>
      <w:r w:rsidR="006326C4" w:rsidRPr="006326C4">
        <w:rPr>
          <w:i/>
          <w:iCs/>
        </w:rPr>
        <w:t>estimates</w:t>
      </w:r>
    </w:p>
    <w:p w14:paraId="3F2A845B" w14:textId="4F495E8E" w:rsidR="00B567E6" w:rsidRDefault="00D34400" w:rsidP="005635A8">
      <w:ins w:id="1660" w:author="Alotaibi, Raed" w:date="2019-05-21T11:50:00Z">
        <w:r w:rsidRPr="00D34400">
          <w:rPr>
            <w:highlight w:val="cyan"/>
            <w:rPrChange w:id="1661" w:author="Alotaibi, Raed" w:date="2019-05-21T11:50:00Z">
              <w:rPr>
                <w:highlight w:val="cyan"/>
              </w:rPr>
            </w:rPrChange>
          </w:rPr>
          <w:fldChar w:fldCharType="begin"/>
        </w:r>
        <w:r w:rsidRPr="00D34400">
          <w:rPr>
            <w:highlight w:val="cyan"/>
            <w:rPrChange w:id="1662" w:author="Alotaibi, Raed" w:date="2019-05-21T11:50:00Z">
              <w:rPr>
                <w:highlight w:val="cyan"/>
              </w:rPr>
            </w:rPrChange>
          </w:rPr>
          <w:instrText xml:space="preserve"> REF _Ref9331847 \h </w:instrText>
        </w:r>
        <w:r w:rsidRPr="00D34400">
          <w:rPr>
            <w:highlight w:val="cyan"/>
            <w:rPrChange w:id="1663" w:author="Alotaibi, Raed" w:date="2019-05-21T11:50:00Z">
              <w:rPr>
                <w:highlight w:val="cyan"/>
              </w:rPr>
            </w:rPrChange>
          </w:rPr>
        </w:r>
      </w:ins>
      <w:r>
        <w:rPr>
          <w:highlight w:val="cyan"/>
        </w:rPr>
        <w:instrText xml:space="preserve"> \* MERGEFORMAT </w:instrText>
      </w:r>
      <w:r w:rsidRPr="00D34400">
        <w:rPr>
          <w:highlight w:val="cyan"/>
          <w:rPrChange w:id="1664" w:author="Alotaibi, Raed" w:date="2019-05-21T11:50:00Z">
            <w:rPr>
              <w:highlight w:val="cyan"/>
            </w:rPr>
          </w:rPrChange>
        </w:rPr>
        <w:fldChar w:fldCharType="separate"/>
      </w:r>
      <w:ins w:id="1665" w:author="Alotaibi, Raed" w:date="2019-05-21T11:50:00Z">
        <w:r w:rsidRPr="00D34400">
          <w:rPr>
            <w:highlight w:val="cyan"/>
            <w:rPrChange w:id="1666" w:author="Alotaibi, Raed" w:date="2019-05-21T11:50:00Z">
              <w:rPr/>
            </w:rPrChange>
          </w:rPr>
          <w:t xml:space="preserve">Table </w:t>
        </w:r>
        <w:r w:rsidRPr="00D34400">
          <w:rPr>
            <w:noProof/>
            <w:highlight w:val="cyan"/>
            <w:rPrChange w:id="1667" w:author="Alotaibi, Raed" w:date="2019-05-21T11:50:00Z">
              <w:rPr>
                <w:noProof/>
              </w:rPr>
            </w:rPrChange>
          </w:rPr>
          <w:t>8</w:t>
        </w:r>
        <w:r w:rsidRPr="00D34400">
          <w:rPr>
            <w:highlight w:val="cyan"/>
            <w:rPrChange w:id="1668" w:author="Alotaibi, Raed" w:date="2019-05-21T11:50:00Z">
              <w:rPr>
                <w:highlight w:val="cyan"/>
              </w:rPr>
            </w:rPrChange>
          </w:rPr>
          <w:fldChar w:fldCharType="end"/>
        </w:r>
        <w:r>
          <w:rPr>
            <w:highlight w:val="cyan"/>
          </w:rPr>
          <w:t xml:space="preserve"> </w:t>
        </w:r>
      </w:ins>
      <w:del w:id="1669" w:author="Alotaibi, Raed" w:date="2019-05-21T11:50:00Z">
        <w:r w:rsidR="009250E9" w:rsidRPr="006C4AEB" w:rsidDel="00D34400">
          <w:rPr>
            <w:highlight w:val="cyan"/>
          </w:rPr>
          <w:delText xml:space="preserve">Table </w:delText>
        </w:r>
        <w:r w:rsidR="00F05518" w:rsidRPr="006C4AEB" w:rsidDel="00D34400">
          <w:rPr>
            <w:highlight w:val="cyan"/>
          </w:rPr>
          <w:delText>9</w:delText>
        </w:r>
        <w:r w:rsidR="009250E9" w:rsidDel="00D34400">
          <w:delText xml:space="preserve"> </w:delText>
        </w:r>
      </w:del>
      <w:r w:rsidR="009250E9">
        <w:t xml:space="preserve">summarizes the changes in total asthma incident cases and </w:t>
      </w:r>
      <w:r w:rsidR="006C4AEB">
        <w:t>AC</w:t>
      </w:r>
      <w:r w:rsidR="009250E9">
        <w:t xml:space="preserve"> by state after applying state specific asthma incidence rates. In brief, the state of Montana had the largest percent reduction in total childhood asthma incident cases </w:t>
      </w:r>
      <w:r w:rsidR="006C4AEB">
        <w:t xml:space="preserve">and AC </w:t>
      </w:r>
      <w:r w:rsidR="009250E9">
        <w:t xml:space="preserve">of 64.1% while the state of Texas had the largest percent increase of 33.8%. The state of California had the largest decrease in numbers of total childhood </w:t>
      </w:r>
      <w:commentRangeStart w:id="1670"/>
      <w:commentRangeStart w:id="1671"/>
      <w:r w:rsidR="009250E9">
        <w:t xml:space="preserve">asthma </w:t>
      </w:r>
      <w:commentRangeEnd w:id="1670"/>
      <w:r w:rsidR="00A76807">
        <w:rPr>
          <w:rStyle w:val="CommentReference"/>
        </w:rPr>
        <w:commentReference w:id="1670"/>
      </w:r>
      <w:commentRangeEnd w:id="1671"/>
      <w:r w:rsidR="00283533">
        <w:rPr>
          <w:rStyle w:val="CommentReference"/>
        </w:rPr>
        <w:commentReference w:id="1671"/>
      </w:r>
      <w:r w:rsidR="009250E9">
        <w:t>incident cases of 24,442 cases while the state of Texas had the largest increase in numbers by 25,019 cases.</w:t>
      </w:r>
      <w:r w:rsidR="006C4AEB">
        <w:t xml:space="preserve"> The state of California had the largest decrease in AC by 6,190 cases while the state of Texas had the largest increase by 3,615 cases.</w:t>
      </w:r>
    </w:p>
    <w:p w14:paraId="15FA4256" w14:textId="77777777" w:rsidR="005635A8" w:rsidRPr="006326C4" w:rsidRDefault="005635A8" w:rsidP="005635A8"/>
    <w:p w14:paraId="02D997F5" w14:textId="557E5C48" w:rsidR="00590FD7" w:rsidRPr="00D16991" w:rsidRDefault="00590FD7" w:rsidP="00590FD7">
      <w:pPr>
        <w:rPr>
          <w:b/>
          <w:bCs/>
        </w:rPr>
      </w:pPr>
      <w:r>
        <w:rPr>
          <w:b/>
          <w:bCs/>
        </w:rPr>
        <w:t>Discussion (bullet points)</w:t>
      </w:r>
    </w:p>
    <w:p w14:paraId="578ACCA4" w14:textId="7CC423B9" w:rsidR="00590FD7" w:rsidRDefault="00EC7CC3" w:rsidP="00EC7CC3">
      <w:pPr>
        <w:pStyle w:val="ListParagraph"/>
        <w:numPr>
          <w:ilvl w:val="0"/>
          <w:numId w:val="1"/>
        </w:numPr>
      </w:pPr>
      <w:r>
        <w:t>Using state specific asthma incidence rates did not change the results much (within the range of the sensitivity analysis from the main paper)</w:t>
      </w:r>
    </w:p>
    <w:p w14:paraId="0B9B640D" w14:textId="036DAC04" w:rsidR="00873FC2" w:rsidRDefault="00873FC2" w:rsidP="00D34400">
      <w:pPr>
        <w:pStyle w:val="ListParagraph"/>
        <w:numPr>
          <w:ilvl w:val="0"/>
          <w:numId w:val="1"/>
        </w:numPr>
        <w:pPrChange w:id="1672" w:author="Alotaibi, Raed" w:date="2019-05-21T11:50:00Z">
          <w:pPr>
            <w:pStyle w:val="ListParagraph"/>
            <w:numPr>
              <w:numId w:val="1"/>
            </w:numPr>
            <w:ind w:hanging="360"/>
          </w:pPr>
        </w:pPrChange>
      </w:pPr>
      <w:r>
        <w:t xml:space="preserve">The state specific total number of asthma cases and attributable cases changed when applying state specific </w:t>
      </w:r>
      <w:r w:rsidR="006326C4">
        <w:t>incidence</w:t>
      </w:r>
      <w:r>
        <w:t xml:space="preserve"> rates </w:t>
      </w:r>
      <w:r w:rsidRPr="001351CC">
        <w:rPr>
          <w:highlight w:val="cyan"/>
        </w:rPr>
        <w:t>(</w:t>
      </w:r>
      <w:ins w:id="1673" w:author="Alotaibi, Raed" w:date="2019-05-21T11:50:00Z">
        <w:r w:rsidR="00D34400" w:rsidRPr="00D34400">
          <w:rPr>
            <w:highlight w:val="cyan"/>
            <w:rPrChange w:id="1674" w:author="Alotaibi, Raed" w:date="2019-05-21T11:50:00Z">
              <w:rPr>
                <w:highlight w:val="cyan"/>
              </w:rPr>
            </w:rPrChange>
          </w:rPr>
          <w:fldChar w:fldCharType="begin"/>
        </w:r>
        <w:r w:rsidR="00D34400" w:rsidRPr="00D34400">
          <w:rPr>
            <w:highlight w:val="cyan"/>
            <w:rPrChange w:id="1675" w:author="Alotaibi, Raed" w:date="2019-05-21T11:50:00Z">
              <w:rPr>
                <w:highlight w:val="cyan"/>
              </w:rPr>
            </w:rPrChange>
          </w:rPr>
          <w:instrText xml:space="preserve"> REF _Ref9331847 \h </w:instrText>
        </w:r>
        <w:r w:rsidR="00D34400" w:rsidRPr="00D34400">
          <w:rPr>
            <w:highlight w:val="cyan"/>
            <w:rPrChange w:id="1676" w:author="Alotaibi, Raed" w:date="2019-05-21T11:50:00Z">
              <w:rPr>
                <w:highlight w:val="cyan"/>
              </w:rPr>
            </w:rPrChange>
          </w:rPr>
        </w:r>
      </w:ins>
      <w:r w:rsidR="00D34400">
        <w:rPr>
          <w:highlight w:val="cyan"/>
        </w:rPr>
        <w:instrText xml:space="preserve"> \* MERGEFORMAT </w:instrText>
      </w:r>
      <w:r w:rsidR="00D34400" w:rsidRPr="00D34400">
        <w:rPr>
          <w:highlight w:val="cyan"/>
          <w:rPrChange w:id="1677" w:author="Alotaibi, Raed" w:date="2019-05-21T11:50:00Z">
            <w:rPr>
              <w:highlight w:val="cyan"/>
            </w:rPr>
          </w:rPrChange>
        </w:rPr>
        <w:fldChar w:fldCharType="separate"/>
      </w:r>
      <w:ins w:id="1678" w:author="Alotaibi, Raed" w:date="2019-05-21T11:50:00Z">
        <w:r w:rsidR="00D34400" w:rsidRPr="00D34400">
          <w:rPr>
            <w:highlight w:val="cyan"/>
            <w:rPrChange w:id="1679" w:author="Alotaibi, Raed" w:date="2019-05-21T11:50:00Z">
              <w:rPr/>
            </w:rPrChange>
          </w:rPr>
          <w:t xml:space="preserve">Table </w:t>
        </w:r>
        <w:r w:rsidR="00D34400" w:rsidRPr="00D34400">
          <w:rPr>
            <w:noProof/>
            <w:highlight w:val="cyan"/>
            <w:rPrChange w:id="1680" w:author="Alotaibi, Raed" w:date="2019-05-21T11:50:00Z">
              <w:rPr>
                <w:noProof/>
              </w:rPr>
            </w:rPrChange>
          </w:rPr>
          <w:t>8</w:t>
        </w:r>
        <w:r w:rsidR="00D34400" w:rsidRPr="00D34400">
          <w:rPr>
            <w:highlight w:val="cyan"/>
            <w:rPrChange w:id="1681" w:author="Alotaibi, Raed" w:date="2019-05-21T11:50:00Z">
              <w:rPr>
                <w:highlight w:val="cyan"/>
              </w:rPr>
            </w:rPrChange>
          </w:rPr>
          <w:fldChar w:fldCharType="end"/>
        </w:r>
      </w:ins>
      <w:del w:id="1682" w:author="Alotaibi, Raed" w:date="2019-05-21T11:50:00Z">
        <w:r w:rsidRPr="00D34400" w:rsidDel="00D34400">
          <w:rPr>
            <w:highlight w:val="cyan"/>
            <w:rPrChange w:id="1683" w:author="Alotaibi, Raed" w:date="2019-05-21T11:50:00Z">
              <w:rPr>
                <w:highlight w:val="cyan"/>
              </w:rPr>
            </w:rPrChange>
          </w:rPr>
          <w:delText>T</w:delText>
        </w:r>
        <w:r w:rsidR="001351CC" w:rsidRPr="00D34400" w:rsidDel="00D34400">
          <w:rPr>
            <w:highlight w:val="cyan"/>
            <w:rPrChange w:id="1684" w:author="Alotaibi, Raed" w:date="2019-05-21T11:50:00Z">
              <w:rPr>
                <w:highlight w:val="cyan"/>
              </w:rPr>
            </w:rPrChange>
          </w:rPr>
          <w:delText xml:space="preserve">able </w:delText>
        </w:r>
        <w:r w:rsidR="005635A8" w:rsidRPr="00D34400" w:rsidDel="00D34400">
          <w:rPr>
            <w:highlight w:val="cyan"/>
            <w:rPrChange w:id="1685" w:author="Alotaibi, Raed" w:date="2019-05-21T11:50:00Z">
              <w:rPr>
                <w:highlight w:val="cyan"/>
              </w:rPr>
            </w:rPrChange>
          </w:rPr>
          <w:delText>9</w:delText>
        </w:r>
      </w:del>
      <w:r w:rsidRPr="00D34400">
        <w:rPr>
          <w:highlight w:val="cyan"/>
          <w:rPrChange w:id="1686" w:author="Alotaibi, Raed" w:date="2019-05-21T11:50:00Z">
            <w:rPr>
              <w:highlight w:val="cyan"/>
            </w:rPr>
          </w:rPrChange>
        </w:rPr>
        <w:t>)</w:t>
      </w:r>
    </w:p>
    <w:p w14:paraId="7D051B36" w14:textId="502420DE" w:rsidR="00EC7CC3" w:rsidRDefault="00EC7CC3" w:rsidP="00873FC2">
      <w:pPr>
        <w:pStyle w:val="ListParagraph"/>
        <w:numPr>
          <w:ilvl w:val="0"/>
          <w:numId w:val="1"/>
        </w:numPr>
      </w:pPr>
      <w:r>
        <w:t xml:space="preserve">The state-specific attributable fractions did not change. The reason is that the incident rate is applied </w:t>
      </w:r>
      <w:r w:rsidR="00873FC2">
        <w:t>uniformly across the state (spatially), thus the total asthma cases and total attributable cases will change with equal proportion when applying the new asthma incidence rate</w:t>
      </w:r>
      <w:r w:rsidR="00A63299">
        <w:t xml:space="preserve"> but not the AF</w:t>
      </w:r>
      <w:r w:rsidR="00873FC2">
        <w:t xml:space="preserve">. </w:t>
      </w:r>
      <w:r w:rsidR="00A63299">
        <w:t xml:space="preserve">The AF is a function of CRF and exposure estimate regardless of the IR. </w:t>
      </w:r>
      <w:r w:rsidR="00873FC2">
        <w:t>Had we applied an incidence rate based on other factors like age, gender, race, income group, then the attributable fraction across the state would differ since the change won’t in incidence rate won’t be uniform within the state.</w:t>
      </w:r>
    </w:p>
    <w:p w14:paraId="1788F8F9" w14:textId="71A8D6B1" w:rsidR="00873FC2" w:rsidRDefault="001351CC" w:rsidP="00873FC2">
      <w:pPr>
        <w:pStyle w:val="ListParagraph"/>
        <w:numPr>
          <w:ilvl w:val="0"/>
          <w:numId w:val="1"/>
        </w:numPr>
      </w:pPr>
      <w:r>
        <w:t>The percentage of all asthma cases has a J shaped distribution</w:t>
      </w:r>
      <w:r w:rsidR="00A63299">
        <w:t xml:space="preserve"> when examining income groups</w:t>
      </w:r>
      <w:r>
        <w:t>. The lowest income group had the highest % then drops and rises again with the highest income group.</w:t>
      </w:r>
    </w:p>
    <w:p w14:paraId="1BB34BCB" w14:textId="3378B000" w:rsidR="00A63299" w:rsidRDefault="00A63299" w:rsidP="00265584">
      <w:pPr>
        <w:pStyle w:val="ListParagraph"/>
        <w:numPr>
          <w:ilvl w:val="0"/>
          <w:numId w:val="1"/>
        </w:numPr>
      </w:pPr>
      <w:r>
        <w:t xml:space="preserve">Explore why the </w:t>
      </w:r>
      <w:r w:rsidR="005635A8">
        <w:t>U</w:t>
      </w:r>
      <w:r w:rsidR="00265584">
        <w:t xml:space="preserve"> shaped distribution is shown among AF for income groups.</w:t>
      </w:r>
    </w:p>
    <w:p w14:paraId="514DE43B" w14:textId="77777777" w:rsidR="00265584" w:rsidRDefault="00265584" w:rsidP="00265584"/>
    <w:p w14:paraId="4290E99B" w14:textId="77777777" w:rsidR="00265584" w:rsidRDefault="00265584" w:rsidP="00265584">
      <w:pPr>
        <w:rPr>
          <w:b/>
          <w:bCs/>
          <w:i/>
          <w:iCs/>
          <w:u w:val="single"/>
        </w:rPr>
      </w:pPr>
      <w:r>
        <w:rPr>
          <w:b/>
          <w:bCs/>
          <w:i/>
          <w:iCs/>
          <w:u w:val="single"/>
        </w:rPr>
        <w:t>Tables</w:t>
      </w:r>
    </w:p>
    <w:p w14:paraId="304DFA44" w14:textId="5986ED67" w:rsidR="00265584" w:rsidDel="00133FD4" w:rsidRDefault="00747FB0" w:rsidP="00077D15">
      <w:pPr>
        <w:pStyle w:val="ListParagraph"/>
        <w:numPr>
          <w:ilvl w:val="0"/>
          <w:numId w:val="15"/>
        </w:numPr>
        <w:spacing w:line="256" w:lineRule="auto"/>
        <w:rPr>
          <w:del w:id="1687" w:author="Alotaibi, Raed" w:date="2019-05-21T11:38:00Z"/>
          <w:b/>
          <w:bCs/>
        </w:rPr>
      </w:pPr>
      <w:del w:id="1688" w:author="Alotaibi, Raed" w:date="2019-05-21T11:38:00Z">
        <w:r w:rsidDel="00133FD4">
          <w:rPr>
            <w:b/>
            <w:bCs/>
          </w:rPr>
          <w:delText xml:space="preserve">Table 4: </w:delText>
        </w:r>
        <w:commentRangeStart w:id="1689"/>
        <w:r w:rsidR="00265584" w:rsidDel="00133FD4">
          <w:rPr>
            <w:b/>
            <w:bCs/>
          </w:rPr>
          <w:delText>Total childhood asthma incident cases, attributable number of cases, and percentage of cases due to NO</w:delText>
        </w:r>
        <w:r w:rsidR="00265584" w:rsidDel="00133FD4">
          <w:rPr>
            <w:b/>
            <w:bCs/>
            <w:vertAlign w:val="subscript"/>
          </w:rPr>
          <w:delText>2</w:delText>
        </w:r>
        <w:commentRangeEnd w:id="1689"/>
        <w:r w:rsidR="00037D90" w:rsidDel="00133FD4">
          <w:rPr>
            <w:rStyle w:val="CommentReference"/>
          </w:rPr>
          <w:commentReference w:id="1689"/>
        </w:r>
      </w:del>
    </w:p>
    <w:p w14:paraId="7267959D" w14:textId="1EA18AD9" w:rsidR="00133FD4" w:rsidRDefault="00133FD4" w:rsidP="00133FD4">
      <w:pPr>
        <w:pStyle w:val="Caption"/>
        <w:keepNext/>
        <w:rPr>
          <w:ins w:id="1690" w:author="Alotaibi, Raed" w:date="2019-05-21T11:38:00Z"/>
        </w:rPr>
        <w:pPrChange w:id="1691" w:author="Alotaibi, Raed" w:date="2019-05-21T11:38:00Z">
          <w:pPr/>
        </w:pPrChange>
      </w:pPr>
      <w:bookmarkStart w:id="1692" w:name="_Ref9331692"/>
      <w:ins w:id="1693" w:author="Alotaibi, Raed" w:date="2019-05-21T11:38:00Z">
        <w:r>
          <w:t xml:space="preserve">Table </w:t>
        </w:r>
        <w:r>
          <w:fldChar w:fldCharType="begin"/>
        </w:r>
        <w:r>
          <w:instrText xml:space="preserve"> SEQ Table \* ARABIC </w:instrText>
        </w:r>
      </w:ins>
      <w:r>
        <w:fldChar w:fldCharType="separate"/>
      </w:r>
      <w:ins w:id="1694" w:author="Alotaibi, Raed" w:date="2019-05-21T11:41:00Z">
        <w:r w:rsidR="00D34400">
          <w:rPr>
            <w:noProof/>
          </w:rPr>
          <w:t>4</w:t>
        </w:r>
      </w:ins>
      <w:ins w:id="1695" w:author="Alotaibi, Raed" w:date="2019-05-21T11:38:00Z">
        <w:r>
          <w:fldChar w:fldCharType="end"/>
        </w:r>
        <w:bookmarkEnd w:id="1692"/>
        <w:r>
          <w:t>: Total childhood asthma incident cases, attributable number of cases, and percentage of cases due to NO</w:t>
        </w:r>
        <w:r w:rsidRPr="0013246F">
          <w:rPr>
            <w:vertAlign w:val="subscript"/>
            <w:rPrChange w:id="1696" w:author="Alotaibi, Raed" w:date="2019-05-21T11:38:00Z">
              <w:rPr/>
            </w:rPrChange>
          </w:rPr>
          <w:t>2</w:t>
        </w:r>
      </w:ins>
    </w:p>
    <w:tbl>
      <w:tblPr>
        <w:tblStyle w:val="TableGrid"/>
        <w:tblW w:w="5000" w:type="pct"/>
        <w:tblLook w:val="04A0" w:firstRow="1" w:lastRow="0" w:firstColumn="1" w:lastColumn="0" w:noHBand="0" w:noVBand="1"/>
      </w:tblPr>
      <w:tblGrid>
        <w:gridCol w:w="1883"/>
        <w:gridCol w:w="2251"/>
        <w:gridCol w:w="1801"/>
        <w:gridCol w:w="1801"/>
        <w:gridCol w:w="1614"/>
      </w:tblGrid>
      <w:tr w:rsidR="00265584" w14:paraId="3D6A3C51" w14:textId="77777777" w:rsidTr="00015C82">
        <w:trPr>
          <w:trHeight w:val="215"/>
        </w:trPr>
        <w:tc>
          <w:tcPr>
            <w:tcW w:w="1007" w:type="pct"/>
            <w:tcBorders>
              <w:top w:val="single" w:sz="4" w:space="0" w:color="auto"/>
              <w:left w:val="single" w:sz="4" w:space="0" w:color="auto"/>
              <w:bottom w:val="single" w:sz="4" w:space="0" w:color="auto"/>
              <w:right w:val="single" w:sz="4" w:space="0" w:color="auto"/>
            </w:tcBorders>
            <w:vAlign w:val="center"/>
          </w:tcPr>
          <w:p w14:paraId="3A86C59D" w14:textId="77777777" w:rsidR="00265584" w:rsidRDefault="00265584"/>
        </w:tc>
        <w:tc>
          <w:tcPr>
            <w:tcW w:w="1204" w:type="pct"/>
            <w:tcBorders>
              <w:top w:val="single" w:sz="4" w:space="0" w:color="auto"/>
              <w:left w:val="single" w:sz="4" w:space="0" w:color="auto"/>
              <w:bottom w:val="single" w:sz="4" w:space="0" w:color="auto"/>
              <w:right w:val="single" w:sz="4" w:space="0" w:color="auto"/>
            </w:tcBorders>
            <w:vAlign w:val="center"/>
          </w:tcPr>
          <w:p w14:paraId="5F57F9BD" w14:textId="77777777" w:rsidR="00265584" w:rsidRDefault="00265584"/>
        </w:tc>
        <w:tc>
          <w:tcPr>
            <w:tcW w:w="963" w:type="pct"/>
            <w:tcBorders>
              <w:top w:val="single" w:sz="4" w:space="0" w:color="auto"/>
              <w:left w:val="single" w:sz="4" w:space="0" w:color="auto"/>
              <w:bottom w:val="single" w:sz="4" w:space="0" w:color="auto"/>
              <w:right w:val="single" w:sz="4" w:space="0" w:color="auto"/>
            </w:tcBorders>
            <w:vAlign w:val="center"/>
            <w:hideMark/>
          </w:tcPr>
          <w:p w14:paraId="4D14C278" w14:textId="77777777" w:rsidR="00265584" w:rsidRDefault="00265584">
            <w:pPr>
              <w:jc w:val="center"/>
              <w:rPr>
                <w:rFonts w:ascii="Calibri" w:hAnsi="Calibri" w:cs="Calibri"/>
                <w:b/>
                <w:bCs/>
                <w:color w:val="000000"/>
              </w:rPr>
            </w:pPr>
            <w:r>
              <w:rPr>
                <w:rFonts w:ascii="Calibri" w:hAnsi="Calibri" w:cs="Calibri"/>
                <w:b/>
                <w:bCs/>
                <w:color w:val="000000"/>
              </w:rPr>
              <w:t>Asthma incident cases</w:t>
            </w:r>
          </w:p>
        </w:tc>
        <w:tc>
          <w:tcPr>
            <w:tcW w:w="963" w:type="pct"/>
            <w:tcBorders>
              <w:top w:val="single" w:sz="4" w:space="0" w:color="auto"/>
              <w:left w:val="single" w:sz="4" w:space="0" w:color="auto"/>
              <w:bottom w:val="single" w:sz="4" w:space="0" w:color="auto"/>
              <w:right w:val="single" w:sz="4" w:space="0" w:color="auto"/>
            </w:tcBorders>
            <w:vAlign w:val="center"/>
            <w:hideMark/>
          </w:tcPr>
          <w:p w14:paraId="30754445" w14:textId="77777777" w:rsidR="00265584" w:rsidRDefault="00265584">
            <w:pPr>
              <w:jc w:val="center"/>
              <w:rPr>
                <w:rFonts w:ascii="Calibri" w:hAnsi="Calibri" w:cs="Calibri"/>
                <w:b/>
                <w:bCs/>
                <w:color w:val="000000"/>
              </w:rPr>
            </w:pPr>
            <w:r>
              <w:rPr>
                <w:b/>
                <w:bCs/>
              </w:rPr>
              <w:t>AC</w:t>
            </w:r>
          </w:p>
        </w:tc>
        <w:tc>
          <w:tcPr>
            <w:tcW w:w="863" w:type="pct"/>
            <w:tcBorders>
              <w:top w:val="single" w:sz="4" w:space="0" w:color="auto"/>
              <w:left w:val="single" w:sz="4" w:space="0" w:color="auto"/>
              <w:bottom w:val="single" w:sz="4" w:space="0" w:color="auto"/>
              <w:right w:val="single" w:sz="4" w:space="0" w:color="auto"/>
            </w:tcBorders>
            <w:vAlign w:val="center"/>
            <w:hideMark/>
          </w:tcPr>
          <w:p w14:paraId="1DC8DA45" w14:textId="77777777" w:rsidR="00265584" w:rsidRDefault="00265584">
            <w:pPr>
              <w:jc w:val="center"/>
              <w:rPr>
                <w:rFonts w:ascii="Calibri" w:hAnsi="Calibri" w:cs="Calibri"/>
                <w:b/>
                <w:bCs/>
                <w:color w:val="000000"/>
              </w:rPr>
            </w:pPr>
            <w:r>
              <w:rPr>
                <w:b/>
                <w:bCs/>
              </w:rPr>
              <w:t>% of all asthma cases</w:t>
            </w:r>
          </w:p>
        </w:tc>
      </w:tr>
      <w:tr w:rsidR="00265584" w14:paraId="435CA15B" w14:textId="77777777" w:rsidTr="00015C82">
        <w:trPr>
          <w:trHeight w:val="104"/>
        </w:trPr>
        <w:tc>
          <w:tcPr>
            <w:tcW w:w="1007" w:type="pct"/>
            <w:tcBorders>
              <w:top w:val="single" w:sz="4" w:space="0" w:color="auto"/>
              <w:left w:val="single" w:sz="4" w:space="0" w:color="auto"/>
              <w:bottom w:val="single" w:sz="4" w:space="0" w:color="auto"/>
              <w:right w:val="single" w:sz="4" w:space="0" w:color="auto"/>
            </w:tcBorders>
          </w:tcPr>
          <w:p w14:paraId="2F98D28F" w14:textId="77777777" w:rsidR="00265584" w:rsidRDefault="00265584"/>
        </w:tc>
        <w:tc>
          <w:tcPr>
            <w:tcW w:w="1204" w:type="pct"/>
            <w:tcBorders>
              <w:top w:val="single" w:sz="4" w:space="0" w:color="auto"/>
              <w:left w:val="single" w:sz="4" w:space="0" w:color="auto"/>
              <w:bottom w:val="single" w:sz="4" w:space="0" w:color="auto"/>
              <w:right w:val="single" w:sz="4" w:space="0" w:color="auto"/>
            </w:tcBorders>
            <w:hideMark/>
          </w:tcPr>
          <w:p w14:paraId="14D27757" w14:textId="77777777" w:rsidR="00265584" w:rsidRDefault="00265584">
            <w:pPr>
              <w:rPr>
                <w:b/>
                <w:bCs/>
              </w:rPr>
            </w:pPr>
            <w:r>
              <w:rPr>
                <w:b/>
                <w:bCs/>
              </w:rPr>
              <w:t>Total</w:t>
            </w:r>
          </w:p>
        </w:tc>
        <w:tc>
          <w:tcPr>
            <w:tcW w:w="963" w:type="pct"/>
            <w:tcBorders>
              <w:top w:val="single" w:sz="4" w:space="0" w:color="auto"/>
              <w:left w:val="single" w:sz="4" w:space="0" w:color="auto"/>
              <w:bottom w:val="single" w:sz="4" w:space="0" w:color="auto"/>
              <w:right w:val="single" w:sz="4" w:space="0" w:color="auto"/>
            </w:tcBorders>
            <w:vAlign w:val="bottom"/>
            <w:hideMark/>
          </w:tcPr>
          <w:p w14:paraId="693911B4" w14:textId="77777777" w:rsidR="00265584" w:rsidRDefault="00265584">
            <w:pPr>
              <w:jc w:val="right"/>
              <w:rPr>
                <w:rFonts w:ascii="Calibri" w:hAnsi="Calibri" w:cs="Calibri"/>
                <w:color w:val="000000"/>
              </w:rPr>
            </w:pPr>
            <w:r>
              <w:rPr>
                <w:rFonts w:ascii="Calibri" w:hAnsi="Calibri" w:cs="Calibri"/>
                <w:color w:val="000000"/>
              </w:rPr>
              <w:t>754,893</w:t>
            </w:r>
          </w:p>
        </w:tc>
        <w:tc>
          <w:tcPr>
            <w:tcW w:w="963" w:type="pct"/>
            <w:tcBorders>
              <w:top w:val="single" w:sz="4" w:space="0" w:color="auto"/>
              <w:left w:val="single" w:sz="4" w:space="0" w:color="auto"/>
              <w:bottom w:val="single" w:sz="4" w:space="0" w:color="auto"/>
              <w:right w:val="single" w:sz="4" w:space="0" w:color="auto"/>
            </w:tcBorders>
            <w:vAlign w:val="bottom"/>
            <w:hideMark/>
          </w:tcPr>
          <w:p w14:paraId="4D692312" w14:textId="77777777" w:rsidR="00265584" w:rsidRDefault="00265584">
            <w:pPr>
              <w:jc w:val="right"/>
              <w:rPr>
                <w:rFonts w:ascii="Calibri" w:hAnsi="Calibri" w:cs="Calibri"/>
                <w:color w:val="000000"/>
              </w:rPr>
            </w:pPr>
            <w:r>
              <w:rPr>
                <w:rFonts w:ascii="Calibri" w:hAnsi="Calibri" w:cs="Calibri"/>
                <w:color w:val="000000"/>
              </w:rPr>
              <w:t>132,829</w:t>
            </w:r>
          </w:p>
        </w:tc>
        <w:tc>
          <w:tcPr>
            <w:tcW w:w="863" w:type="pct"/>
            <w:tcBorders>
              <w:top w:val="single" w:sz="4" w:space="0" w:color="auto"/>
              <w:left w:val="single" w:sz="4" w:space="0" w:color="auto"/>
              <w:bottom w:val="single" w:sz="4" w:space="0" w:color="auto"/>
              <w:right w:val="single" w:sz="4" w:space="0" w:color="auto"/>
            </w:tcBorders>
            <w:vAlign w:val="bottom"/>
            <w:hideMark/>
          </w:tcPr>
          <w:p w14:paraId="55734CF8" w14:textId="77777777" w:rsidR="00265584" w:rsidRDefault="00265584">
            <w:pPr>
              <w:jc w:val="right"/>
              <w:rPr>
                <w:rFonts w:ascii="Calibri" w:hAnsi="Calibri" w:cs="Calibri"/>
                <w:color w:val="000000"/>
              </w:rPr>
            </w:pPr>
            <w:r>
              <w:rPr>
                <w:rFonts w:ascii="Calibri" w:hAnsi="Calibri" w:cs="Calibri"/>
                <w:color w:val="000000"/>
              </w:rPr>
              <w:t>17.6</w:t>
            </w:r>
          </w:p>
        </w:tc>
      </w:tr>
      <w:tr w:rsidR="00265584" w14:paraId="2F861985" w14:textId="77777777" w:rsidTr="00015C82">
        <w:trPr>
          <w:trHeight w:val="104"/>
        </w:trPr>
        <w:tc>
          <w:tcPr>
            <w:tcW w:w="1007" w:type="pct"/>
            <w:vMerge w:val="restart"/>
            <w:tcBorders>
              <w:top w:val="single" w:sz="4" w:space="0" w:color="auto"/>
              <w:left w:val="single" w:sz="4" w:space="0" w:color="auto"/>
              <w:bottom w:val="single" w:sz="4" w:space="0" w:color="auto"/>
              <w:right w:val="single" w:sz="4" w:space="0" w:color="auto"/>
            </w:tcBorders>
            <w:vAlign w:val="center"/>
            <w:hideMark/>
          </w:tcPr>
          <w:p w14:paraId="53A7030A" w14:textId="77777777" w:rsidR="00265584" w:rsidRDefault="00265584">
            <w:pPr>
              <w:rPr>
                <w:b/>
                <w:bCs/>
              </w:rPr>
            </w:pPr>
            <w:r>
              <w:rPr>
                <w:b/>
                <w:bCs/>
              </w:rPr>
              <w:t>By living location (% of Total)</w:t>
            </w:r>
          </w:p>
        </w:tc>
        <w:tc>
          <w:tcPr>
            <w:tcW w:w="1204" w:type="pct"/>
            <w:tcBorders>
              <w:top w:val="single" w:sz="4" w:space="0" w:color="auto"/>
              <w:left w:val="single" w:sz="4" w:space="0" w:color="auto"/>
              <w:bottom w:val="single" w:sz="4" w:space="0" w:color="auto"/>
              <w:right w:val="single" w:sz="4" w:space="0" w:color="auto"/>
            </w:tcBorders>
            <w:vAlign w:val="bottom"/>
            <w:hideMark/>
          </w:tcPr>
          <w:p w14:paraId="492C6E73" w14:textId="77777777" w:rsidR="00265584" w:rsidRDefault="00265584">
            <w:pPr>
              <w:rPr>
                <w:b/>
                <w:bCs/>
              </w:rPr>
            </w:pPr>
            <w:r>
              <w:rPr>
                <w:rFonts w:ascii="Calibri" w:hAnsi="Calibri" w:cs="Calibri"/>
                <w:b/>
                <w:bCs/>
                <w:color w:val="000000"/>
              </w:rPr>
              <w:t>Rural</w:t>
            </w:r>
          </w:p>
        </w:tc>
        <w:tc>
          <w:tcPr>
            <w:tcW w:w="963" w:type="pct"/>
            <w:tcBorders>
              <w:top w:val="single" w:sz="4" w:space="0" w:color="auto"/>
              <w:left w:val="single" w:sz="4" w:space="0" w:color="auto"/>
              <w:bottom w:val="single" w:sz="4" w:space="0" w:color="auto"/>
              <w:right w:val="single" w:sz="4" w:space="0" w:color="auto"/>
            </w:tcBorders>
            <w:vAlign w:val="bottom"/>
            <w:hideMark/>
          </w:tcPr>
          <w:p w14:paraId="4896071F" w14:textId="77777777" w:rsidR="00265584" w:rsidRDefault="00265584">
            <w:pPr>
              <w:jc w:val="right"/>
            </w:pPr>
            <w:r>
              <w:rPr>
                <w:rFonts w:ascii="Calibri" w:hAnsi="Calibri" w:cs="Calibri"/>
                <w:color w:val="000000"/>
              </w:rPr>
              <w:t>142,559 (19%)</w:t>
            </w:r>
          </w:p>
        </w:tc>
        <w:tc>
          <w:tcPr>
            <w:tcW w:w="963" w:type="pct"/>
            <w:tcBorders>
              <w:top w:val="single" w:sz="4" w:space="0" w:color="auto"/>
              <w:left w:val="single" w:sz="4" w:space="0" w:color="auto"/>
              <w:bottom w:val="single" w:sz="4" w:space="0" w:color="auto"/>
              <w:right w:val="single" w:sz="4" w:space="0" w:color="auto"/>
            </w:tcBorders>
            <w:vAlign w:val="bottom"/>
            <w:hideMark/>
          </w:tcPr>
          <w:p w14:paraId="3E9C05D5" w14:textId="77777777" w:rsidR="00265584" w:rsidRDefault="00265584">
            <w:pPr>
              <w:jc w:val="right"/>
              <w:rPr>
                <w:rFonts w:ascii="Calibri" w:hAnsi="Calibri" w:cs="Calibri"/>
                <w:color w:val="000000"/>
              </w:rPr>
            </w:pPr>
            <w:r>
              <w:rPr>
                <w:rFonts w:ascii="Calibri" w:hAnsi="Calibri" w:cs="Calibri"/>
                <w:color w:val="000000"/>
              </w:rPr>
              <w:t>13,951 (11%)</w:t>
            </w:r>
          </w:p>
        </w:tc>
        <w:tc>
          <w:tcPr>
            <w:tcW w:w="863" w:type="pct"/>
            <w:tcBorders>
              <w:top w:val="single" w:sz="4" w:space="0" w:color="auto"/>
              <w:left w:val="single" w:sz="4" w:space="0" w:color="auto"/>
              <w:bottom w:val="single" w:sz="4" w:space="0" w:color="auto"/>
              <w:right w:val="single" w:sz="4" w:space="0" w:color="auto"/>
            </w:tcBorders>
            <w:vAlign w:val="bottom"/>
            <w:hideMark/>
          </w:tcPr>
          <w:p w14:paraId="0298807E" w14:textId="77777777" w:rsidR="00265584" w:rsidRDefault="00265584">
            <w:pPr>
              <w:jc w:val="right"/>
              <w:rPr>
                <w:rFonts w:ascii="Calibri" w:hAnsi="Calibri" w:cs="Calibri"/>
                <w:color w:val="000000"/>
              </w:rPr>
            </w:pPr>
            <w:r>
              <w:rPr>
                <w:rFonts w:ascii="Calibri" w:hAnsi="Calibri" w:cs="Calibri"/>
                <w:color w:val="000000"/>
              </w:rPr>
              <w:t>9.8</w:t>
            </w:r>
          </w:p>
        </w:tc>
      </w:tr>
      <w:tr w:rsidR="00265584" w14:paraId="25F02A95" w14:textId="77777777" w:rsidTr="00015C82">
        <w:trPr>
          <w:trHeight w:val="21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8DE28D" w14:textId="77777777" w:rsidR="00265584" w:rsidRDefault="00265584">
            <w:pPr>
              <w:rPr>
                <w:b/>
                <w:bCs/>
              </w:rPr>
            </w:pPr>
          </w:p>
        </w:tc>
        <w:tc>
          <w:tcPr>
            <w:tcW w:w="1204" w:type="pct"/>
            <w:tcBorders>
              <w:top w:val="single" w:sz="4" w:space="0" w:color="auto"/>
              <w:left w:val="single" w:sz="4" w:space="0" w:color="auto"/>
              <w:bottom w:val="single" w:sz="4" w:space="0" w:color="auto"/>
              <w:right w:val="single" w:sz="4" w:space="0" w:color="auto"/>
            </w:tcBorders>
            <w:vAlign w:val="bottom"/>
            <w:hideMark/>
          </w:tcPr>
          <w:p w14:paraId="4C3926E5" w14:textId="77777777" w:rsidR="00265584" w:rsidRDefault="00265584">
            <w:pPr>
              <w:rPr>
                <w:b/>
                <w:bCs/>
              </w:rPr>
            </w:pPr>
            <w:r>
              <w:rPr>
                <w:rFonts w:ascii="Calibri" w:hAnsi="Calibri" w:cs="Calibri"/>
                <w:b/>
                <w:bCs/>
                <w:color w:val="000000"/>
              </w:rPr>
              <w:t>Urban cluster</w:t>
            </w:r>
          </w:p>
        </w:tc>
        <w:tc>
          <w:tcPr>
            <w:tcW w:w="963" w:type="pct"/>
            <w:tcBorders>
              <w:top w:val="single" w:sz="4" w:space="0" w:color="auto"/>
              <w:left w:val="single" w:sz="4" w:space="0" w:color="auto"/>
              <w:bottom w:val="single" w:sz="4" w:space="0" w:color="auto"/>
              <w:right w:val="single" w:sz="4" w:space="0" w:color="auto"/>
            </w:tcBorders>
            <w:vAlign w:val="bottom"/>
            <w:hideMark/>
          </w:tcPr>
          <w:p w14:paraId="4795F9B4" w14:textId="77777777" w:rsidR="00265584" w:rsidRDefault="00265584">
            <w:pPr>
              <w:jc w:val="right"/>
            </w:pPr>
            <w:r>
              <w:rPr>
                <w:rFonts w:ascii="Calibri" w:hAnsi="Calibri" w:cs="Calibri"/>
                <w:color w:val="000000"/>
              </w:rPr>
              <w:t>71,249 (9%)</w:t>
            </w:r>
          </w:p>
        </w:tc>
        <w:tc>
          <w:tcPr>
            <w:tcW w:w="963" w:type="pct"/>
            <w:tcBorders>
              <w:top w:val="single" w:sz="4" w:space="0" w:color="auto"/>
              <w:left w:val="single" w:sz="4" w:space="0" w:color="auto"/>
              <w:bottom w:val="single" w:sz="4" w:space="0" w:color="auto"/>
              <w:right w:val="single" w:sz="4" w:space="0" w:color="auto"/>
            </w:tcBorders>
            <w:vAlign w:val="bottom"/>
            <w:hideMark/>
          </w:tcPr>
          <w:p w14:paraId="5F99586A" w14:textId="77777777" w:rsidR="00265584" w:rsidRDefault="00265584">
            <w:pPr>
              <w:jc w:val="right"/>
              <w:rPr>
                <w:rFonts w:ascii="Calibri" w:hAnsi="Calibri" w:cs="Calibri"/>
                <w:color w:val="000000"/>
              </w:rPr>
            </w:pPr>
            <w:r>
              <w:rPr>
                <w:rFonts w:ascii="Calibri" w:hAnsi="Calibri" w:cs="Calibri"/>
                <w:color w:val="000000"/>
              </w:rPr>
              <w:t>9,296 (7%)</w:t>
            </w:r>
          </w:p>
        </w:tc>
        <w:tc>
          <w:tcPr>
            <w:tcW w:w="863" w:type="pct"/>
            <w:tcBorders>
              <w:top w:val="single" w:sz="4" w:space="0" w:color="auto"/>
              <w:left w:val="single" w:sz="4" w:space="0" w:color="auto"/>
              <w:bottom w:val="single" w:sz="4" w:space="0" w:color="auto"/>
              <w:right w:val="single" w:sz="4" w:space="0" w:color="auto"/>
            </w:tcBorders>
            <w:vAlign w:val="bottom"/>
            <w:hideMark/>
          </w:tcPr>
          <w:p w14:paraId="18E1B52C" w14:textId="77777777" w:rsidR="00265584" w:rsidRDefault="00265584">
            <w:pPr>
              <w:jc w:val="right"/>
              <w:rPr>
                <w:rFonts w:ascii="Calibri" w:hAnsi="Calibri" w:cs="Calibri"/>
                <w:color w:val="000000"/>
              </w:rPr>
            </w:pPr>
            <w:r>
              <w:rPr>
                <w:rFonts w:ascii="Calibri" w:hAnsi="Calibri" w:cs="Calibri"/>
                <w:color w:val="000000"/>
              </w:rPr>
              <w:t>13.0</w:t>
            </w:r>
          </w:p>
        </w:tc>
      </w:tr>
      <w:tr w:rsidR="00265584" w14:paraId="3247DDDD" w14:textId="77777777" w:rsidTr="00015C82">
        <w:trPr>
          <w:trHeight w:val="2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9E688E" w14:textId="77777777" w:rsidR="00265584" w:rsidRDefault="00265584">
            <w:pPr>
              <w:rPr>
                <w:b/>
                <w:bCs/>
              </w:rPr>
            </w:pPr>
          </w:p>
        </w:tc>
        <w:tc>
          <w:tcPr>
            <w:tcW w:w="1204" w:type="pct"/>
            <w:tcBorders>
              <w:top w:val="single" w:sz="4" w:space="0" w:color="auto"/>
              <w:left w:val="single" w:sz="4" w:space="0" w:color="auto"/>
              <w:bottom w:val="single" w:sz="4" w:space="0" w:color="auto"/>
              <w:right w:val="single" w:sz="4" w:space="0" w:color="auto"/>
            </w:tcBorders>
            <w:vAlign w:val="bottom"/>
            <w:hideMark/>
          </w:tcPr>
          <w:p w14:paraId="1D1DBB92" w14:textId="77777777" w:rsidR="00265584" w:rsidRDefault="00265584">
            <w:pPr>
              <w:rPr>
                <w:b/>
                <w:bCs/>
              </w:rPr>
            </w:pPr>
            <w:r>
              <w:rPr>
                <w:rFonts w:ascii="Calibri" w:hAnsi="Calibri" w:cs="Calibri"/>
                <w:b/>
                <w:bCs/>
                <w:color w:val="000000"/>
              </w:rPr>
              <w:t>Urbanized area</w:t>
            </w:r>
          </w:p>
        </w:tc>
        <w:tc>
          <w:tcPr>
            <w:tcW w:w="963" w:type="pct"/>
            <w:tcBorders>
              <w:top w:val="single" w:sz="4" w:space="0" w:color="auto"/>
              <w:left w:val="single" w:sz="4" w:space="0" w:color="auto"/>
              <w:bottom w:val="single" w:sz="4" w:space="0" w:color="auto"/>
              <w:right w:val="single" w:sz="4" w:space="0" w:color="auto"/>
            </w:tcBorders>
            <w:vAlign w:val="bottom"/>
            <w:hideMark/>
          </w:tcPr>
          <w:p w14:paraId="18B19B6B" w14:textId="77777777" w:rsidR="00265584" w:rsidRDefault="00265584">
            <w:pPr>
              <w:jc w:val="right"/>
            </w:pPr>
            <w:r>
              <w:rPr>
                <w:rFonts w:ascii="Calibri" w:hAnsi="Calibri" w:cs="Calibri"/>
                <w:color w:val="000000"/>
              </w:rPr>
              <w:t>541,085 (72%)</w:t>
            </w:r>
          </w:p>
        </w:tc>
        <w:tc>
          <w:tcPr>
            <w:tcW w:w="963" w:type="pct"/>
            <w:tcBorders>
              <w:top w:val="single" w:sz="4" w:space="0" w:color="auto"/>
              <w:left w:val="single" w:sz="4" w:space="0" w:color="auto"/>
              <w:bottom w:val="single" w:sz="4" w:space="0" w:color="auto"/>
              <w:right w:val="single" w:sz="4" w:space="0" w:color="auto"/>
            </w:tcBorders>
            <w:vAlign w:val="bottom"/>
            <w:hideMark/>
          </w:tcPr>
          <w:p w14:paraId="70A4275E" w14:textId="77777777" w:rsidR="00265584" w:rsidRDefault="00265584">
            <w:pPr>
              <w:jc w:val="right"/>
              <w:rPr>
                <w:rFonts w:ascii="Calibri" w:hAnsi="Calibri" w:cs="Calibri"/>
                <w:color w:val="000000"/>
              </w:rPr>
            </w:pPr>
            <w:r>
              <w:rPr>
                <w:rFonts w:ascii="Calibri" w:hAnsi="Calibri" w:cs="Calibri"/>
                <w:color w:val="000000"/>
              </w:rPr>
              <w:t>109,581 (82%)</w:t>
            </w:r>
          </w:p>
        </w:tc>
        <w:tc>
          <w:tcPr>
            <w:tcW w:w="863" w:type="pct"/>
            <w:tcBorders>
              <w:top w:val="single" w:sz="4" w:space="0" w:color="auto"/>
              <w:left w:val="single" w:sz="4" w:space="0" w:color="auto"/>
              <w:bottom w:val="single" w:sz="4" w:space="0" w:color="auto"/>
              <w:right w:val="single" w:sz="4" w:space="0" w:color="auto"/>
            </w:tcBorders>
            <w:vAlign w:val="bottom"/>
            <w:hideMark/>
          </w:tcPr>
          <w:p w14:paraId="648736A2" w14:textId="77777777" w:rsidR="00265584" w:rsidRDefault="00265584">
            <w:pPr>
              <w:jc w:val="right"/>
              <w:rPr>
                <w:rFonts w:ascii="Calibri" w:hAnsi="Calibri" w:cs="Calibri"/>
                <w:color w:val="000000"/>
              </w:rPr>
            </w:pPr>
            <w:r>
              <w:rPr>
                <w:rFonts w:ascii="Calibri" w:hAnsi="Calibri" w:cs="Calibri"/>
                <w:color w:val="000000"/>
              </w:rPr>
              <w:t>20.3</w:t>
            </w:r>
          </w:p>
        </w:tc>
      </w:tr>
      <w:tr w:rsidR="00015C82" w14:paraId="7F71B7C8" w14:textId="77777777" w:rsidTr="00015C82">
        <w:trPr>
          <w:trHeight w:val="104"/>
        </w:trPr>
        <w:tc>
          <w:tcPr>
            <w:tcW w:w="1007" w:type="pct"/>
            <w:vMerge w:val="restart"/>
            <w:tcBorders>
              <w:top w:val="single" w:sz="4" w:space="0" w:color="auto"/>
              <w:left w:val="single" w:sz="4" w:space="0" w:color="auto"/>
              <w:bottom w:val="single" w:sz="4" w:space="0" w:color="auto"/>
              <w:right w:val="single" w:sz="4" w:space="0" w:color="auto"/>
            </w:tcBorders>
            <w:vAlign w:val="center"/>
            <w:hideMark/>
          </w:tcPr>
          <w:p w14:paraId="0A17282D" w14:textId="77777777" w:rsidR="00015C82" w:rsidRDefault="00015C82" w:rsidP="00015C82">
            <w:pPr>
              <w:rPr>
                <w:b/>
                <w:bCs/>
              </w:rPr>
            </w:pPr>
            <w:r>
              <w:rPr>
                <w:b/>
                <w:bCs/>
              </w:rPr>
              <w:t xml:space="preserve">By median household </w:t>
            </w:r>
            <w:r>
              <w:rPr>
                <w:b/>
                <w:bCs/>
              </w:rPr>
              <w:lastRenderedPageBreak/>
              <w:t>income (% of Total)</w:t>
            </w:r>
          </w:p>
        </w:tc>
        <w:tc>
          <w:tcPr>
            <w:tcW w:w="1204" w:type="pct"/>
            <w:tcBorders>
              <w:top w:val="single" w:sz="4" w:space="0" w:color="auto"/>
              <w:left w:val="single" w:sz="4" w:space="0" w:color="auto"/>
              <w:bottom w:val="single" w:sz="4" w:space="0" w:color="auto"/>
              <w:right w:val="single" w:sz="4" w:space="0" w:color="auto"/>
            </w:tcBorders>
            <w:hideMark/>
          </w:tcPr>
          <w:p w14:paraId="356D055D" w14:textId="55787DFC" w:rsidR="00015C82" w:rsidRDefault="00015C82" w:rsidP="00015C82">
            <w:pPr>
              <w:rPr>
                <w:b/>
                <w:bCs/>
              </w:rPr>
            </w:pPr>
            <w:r>
              <w:rPr>
                <w:b/>
                <w:bCs/>
              </w:rPr>
              <w:lastRenderedPageBreak/>
              <w:t>&lt;$20,000</w:t>
            </w:r>
          </w:p>
        </w:tc>
        <w:tc>
          <w:tcPr>
            <w:tcW w:w="963" w:type="pct"/>
            <w:tcBorders>
              <w:top w:val="single" w:sz="4" w:space="0" w:color="auto"/>
              <w:left w:val="single" w:sz="4" w:space="0" w:color="auto"/>
              <w:bottom w:val="single" w:sz="4" w:space="0" w:color="auto"/>
              <w:right w:val="single" w:sz="4" w:space="0" w:color="auto"/>
            </w:tcBorders>
            <w:vAlign w:val="bottom"/>
            <w:hideMark/>
          </w:tcPr>
          <w:p w14:paraId="32739169" w14:textId="77777777" w:rsidR="00015C82" w:rsidRDefault="00015C82" w:rsidP="00015C82">
            <w:pPr>
              <w:jc w:val="right"/>
            </w:pPr>
            <w:r>
              <w:rPr>
                <w:rFonts w:ascii="Calibri" w:hAnsi="Calibri" w:cs="Calibri"/>
                <w:color w:val="000000"/>
              </w:rPr>
              <w:t>28,039 (4%)</w:t>
            </w:r>
          </w:p>
        </w:tc>
        <w:tc>
          <w:tcPr>
            <w:tcW w:w="963" w:type="pct"/>
            <w:tcBorders>
              <w:top w:val="single" w:sz="4" w:space="0" w:color="auto"/>
              <w:left w:val="single" w:sz="4" w:space="0" w:color="auto"/>
              <w:bottom w:val="single" w:sz="4" w:space="0" w:color="auto"/>
              <w:right w:val="single" w:sz="4" w:space="0" w:color="auto"/>
            </w:tcBorders>
            <w:vAlign w:val="bottom"/>
            <w:hideMark/>
          </w:tcPr>
          <w:p w14:paraId="169E2DB5" w14:textId="77777777" w:rsidR="00015C82" w:rsidRDefault="00015C82" w:rsidP="00015C82">
            <w:pPr>
              <w:jc w:val="right"/>
              <w:rPr>
                <w:rFonts w:ascii="Calibri" w:hAnsi="Calibri" w:cs="Calibri"/>
                <w:color w:val="000000"/>
              </w:rPr>
            </w:pPr>
            <w:r>
              <w:rPr>
                <w:rFonts w:ascii="Calibri" w:hAnsi="Calibri" w:cs="Calibri"/>
                <w:color w:val="000000"/>
              </w:rPr>
              <w:t>5,834 (4%)</w:t>
            </w:r>
          </w:p>
        </w:tc>
        <w:tc>
          <w:tcPr>
            <w:tcW w:w="863" w:type="pct"/>
            <w:tcBorders>
              <w:top w:val="single" w:sz="4" w:space="0" w:color="auto"/>
              <w:left w:val="single" w:sz="4" w:space="0" w:color="auto"/>
              <w:bottom w:val="single" w:sz="4" w:space="0" w:color="auto"/>
              <w:right w:val="single" w:sz="4" w:space="0" w:color="auto"/>
            </w:tcBorders>
            <w:vAlign w:val="bottom"/>
            <w:hideMark/>
          </w:tcPr>
          <w:p w14:paraId="4D4C33F2" w14:textId="77777777" w:rsidR="00015C82" w:rsidRDefault="00015C82" w:rsidP="00015C82">
            <w:pPr>
              <w:jc w:val="right"/>
              <w:rPr>
                <w:rFonts w:ascii="Calibri" w:hAnsi="Calibri" w:cs="Calibri"/>
                <w:color w:val="000000"/>
              </w:rPr>
            </w:pPr>
            <w:r>
              <w:rPr>
                <w:rFonts w:ascii="Calibri" w:hAnsi="Calibri" w:cs="Calibri"/>
                <w:color w:val="000000"/>
              </w:rPr>
              <w:t>20.8</w:t>
            </w:r>
          </w:p>
        </w:tc>
      </w:tr>
      <w:tr w:rsidR="00015C82" w14:paraId="76A49653" w14:textId="77777777" w:rsidTr="00015C82">
        <w:trPr>
          <w:trHeight w:val="21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A470F0" w14:textId="77777777" w:rsidR="00015C82" w:rsidRDefault="00015C82" w:rsidP="00015C82">
            <w:pPr>
              <w:rPr>
                <w:b/>
                <w:bCs/>
              </w:rPr>
            </w:pPr>
          </w:p>
        </w:tc>
        <w:tc>
          <w:tcPr>
            <w:tcW w:w="1204" w:type="pct"/>
            <w:tcBorders>
              <w:top w:val="single" w:sz="4" w:space="0" w:color="auto"/>
              <w:left w:val="single" w:sz="4" w:space="0" w:color="auto"/>
              <w:bottom w:val="single" w:sz="4" w:space="0" w:color="auto"/>
              <w:right w:val="single" w:sz="4" w:space="0" w:color="auto"/>
            </w:tcBorders>
            <w:hideMark/>
          </w:tcPr>
          <w:p w14:paraId="678D75A3" w14:textId="305A824E" w:rsidR="00015C82" w:rsidRDefault="00015C82" w:rsidP="00015C82">
            <w:pPr>
              <w:rPr>
                <w:b/>
                <w:bCs/>
              </w:rPr>
            </w:pPr>
            <w:r>
              <w:rPr>
                <w:b/>
                <w:bCs/>
              </w:rPr>
              <w:t>$20,000 to &lt;$35,000</w:t>
            </w:r>
          </w:p>
        </w:tc>
        <w:tc>
          <w:tcPr>
            <w:tcW w:w="963" w:type="pct"/>
            <w:tcBorders>
              <w:top w:val="single" w:sz="4" w:space="0" w:color="auto"/>
              <w:left w:val="single" w:sz="4" w:space="0" w:color="auto"/>
              <w:bottom w:val="single" w:sz="4" w:space="0" w:color="auto"/>
              <w:right w:val="single" w:sz="4" w:space="0" w:color="auto"/>
            </w:tcBorders>
            <w:vAlign w:val="bottom"/>
            <w:hideMark/>
          </w:tcPr>
          <w:p w14:paraId="38E6CEE0" w14:textId="77777777" w:rsidR="00015C82" w:rsidRDefault="00015C82" w:rsidP="00015C82">
            <w:pPr>
              <w:jc w:val="right"/>
            </w:pPr>
            <w:r>
              <w:rPr>
                <w:rFonts w:ascii="Calibri" w:hAnsi="Calibri" w:cs="Calibri"/>
                <w:color w:val="000000"/>
              </w:rPr>
              <w:t>134,208 (18%)</w:t>
            </w:r>
          </w:p>
        </w:tc>
        <w:tc>
          <w:tcPr>
            <w:tcW w:w="963" w:type="pct"/>
            <w:tcBorders>
              <w:top w:val="single" w:sz="4" w:space="0" w:color="auto"/>
              <w:left w:val="single" w:sz="4" w:space="0" w:color="auto"/>
              <w:bottom w:val="single" w:sz="4" w:space="0" w:color="auto"/>
              <w:right w:val="single" w:sz="4" w:space="0" w:color="auto"/>
            </w:tcBorders>
            <w:vAlign w:val="bottom"/>
            <w:hideMark/>
          </w:tcPr>
          <w:p w14:paraId="099B26FE" w14:textId="77777777" w:rsidR="00015C82" w:rsidRDefault="00015C82" w:rsidP="00015C82">
            <w:pPr>
              <w:jc w:val="right"/>
              <w:rPr>
                <w:rFonts w:ascii="Calibri" w:hAnsi="Calibri" w:cs="Calibri"/>
                <w:color w:val="000000"/>
              </w:rPr>
            </w:pPr>
            <w:r>
              <w:rPr>
                <w:rFonts w:ascii="Calibri" w:hAnsi="Calibri" w:cs="Calibri"/>
                <w:color w:val="000000"/>
              </w:rPr>
              <w:t>24,906 (19%)</w:t>
            </w:r>
          </w:p>
        </w:tc>
        <w:tc>
          <w:tcPr>
            <w:tcW w:w="863" w:type="pct"/>
            <w:tcBorders>
              <w:top w:val="single" w:sz="4" w:space="0" w:color="auto"/>
              <w:left w:val="single" w:sz="4" w:space="0" w:color="auto"/>
              <w:bottom w:val="single" w:sz="4" w:space="0" w:color="auto"/>
              <w:right w:val="single" w:sz="4" w:space="0" w:color="auto"/>
            </w:tcBorders>
            <w:vAlign w:val="bottom"/>
            <w:hideMark/>
          </w:tcPr>
          <w:p w14:paraId="203399EB" w14:textId="77777777" w:rsidR="00015C82" w:rsidRDefault="00015C82" w:rsidP="00015C82">
            <w:pPr>
              <w:jc w:val="right"/>
              <w:rPr>
                <w:rFonts w:ascii="Calibri" w:hAnsi="Calibri" w:cs="Calibri"/>
                <w:color w:val="000000"/>
              </w:rPr>
            </w:pPr>
            <w:r>
              <w:rPr>
                <w:rFonts w:ascii="Calibri" w:hAnsi="Calibri" w:cs="Calibri"/>
                <w:color w:val="000000"/>
              </w:rPr>
              <w:t>18.6</w:t>
            </w:r>
          </w:p>
        </w:tc>
      </w:tr>
      <w:tr w:rsidR="00015C82" w14:paraId="0B13B184" w14:textId="77777777" w:rsidTr="00015C82">
        <w:trPr>
          <w:trHeight w:val="21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27D2B5" w14:textId="77777777" w:rsidR="00015C82" w:rsidRDefault="00015C82" w:rsidP="00015C82">
            <w:pPr>
              <w:rPr>
                <w:b/>
                <w:bCs/>
              </w:rPr>
            </w:pPr>
          </w:p>
        </w:tc>
        <w:tc>
          <w:tcPr>
            <w:tcW w:w="1204" w:type="pct"/>
            <w:tcBorders>
              <w:top w:val="single" w:sz="4" w:space="0" w:color="auto"/>
              <w:left w:val="single" w:sz="4" w:space="0" w:color="auto"/>
              <w:bottom w:val="single" w:sz="4" w:space="0" w:color="auto"/>
              <w:right w:val="single" w:sz="4" w:space="0" w:color="auto"/>
            </w:tcBorders>
            <w:hideMark/>
          </w:tcPr>
          <w:p w14:paraId="49CB3A9A" w14:textId="4D789D95" w:rsidR="00015C82" w:rsidRDefault="00015C82" w:rsidP="00015C82">
            <w:pPr>
              <w:rPr>
                <w:b/>
                <w:bCs/>
              </w:rPr>
            </w:pPr>
            <w:r>
              <w:rPr>
                <w:b/>
                <w:bCs/>
              </w:rPr>
              <w:t>$35,000 to &lt;$50,000</w:t>
            </w:r>
          </w:p>
        </w:tc>
        <w:tc>
          <w:tcPr>
            <w:tcW w:w="963" w:type="pct"/>
            <w:tcBorders>
              <w:top w:val="single" w:sz="4" w:space="0" w:color="auto"/>
              <w:left w:val="single" w:sz="4" w:space="0" w:color="auto"/>
              <w:bottom w:val="single" w:sz="4" w:space="0" w:color="auto"/>
              <w:right w:val="single" w:sz="4" w:space="0" w:color="auto"/>
            </w:tcBorders>
            <w:vAlign w:val="bottom"/>
            <w:hideMark/>
          </w:tcPr>
          <w:p w14:paraId="1493FF6A" w14:textId="77777777" w:rsidR="00015C82" w:rsidRDefault="00015C82" w:rsidP="00015C82">
            <w:pPr>
              <w:jc w:val="right"/>
            </w:pPr>
            <w:r>
              <w:rPr>
                <w:rFonts w:ascii="Calibri" w:hAnsi="Calibri" w:cs="Calibri"/>
                <w:color w:val="000000"/>
              </w:rPr>
              <w:t>190,481 (25%)</w:t>
            </w:r>
          </w:p>
        </w:tc>
        <w:tc>
          <w:tcPr>
            <w:tcW w:w="963" w:type="pct"/>
            <w:tcBorders>
              <w:top w:val="single" w:sz="4" w:space="0" w:color="auto"/>
              <w:left w:val="single" w:sz="4" w:space="0" w:color="auto"/>
              <w:bottom w:val="single" w:sz="4" w:space="0" w:color="auto"/>
              <w:right w:val="single" w:sz="4" w:space="0" w:color="auto"/>
            </w:tcBorders>
            <w:vAlign w:val="bottom"/>
            <w:hideMark/>
          </w:tcPr>
          <w:p w14:paraId="0CBA3457" w14:textId="77777777" w:rsidR="00015C82" w:rsidRDefault="00015C82" w:rsidP="00015C82">
            <w:pPr>
              <w:jc w:val="right"/>
              <w:rPr>
                <w:rFonts w:ascii="Calibri" w:hAnsi="Calibri" w:cs="Calibri"/>
                <w:color w:val="000000"/>
              </w:rPr>
            </w:pPr>
            <w:r>
              <w:rPr>
                <w:rFonts w:ascii="Calibri" w:hAnsi="Calibri" w:cs="Calibri"/>
                <w:color w:val="000000"/>
              </w:rPr>
              <w:t>32,369 (24%)</w:t>
            </w:r>
          </w:p>
        </w:tc>
        <w:tc>
          <w:tcPr>
            <w:tcW w:w="863" w:type="pct"/>
            <w:tcBorders>
              <w:top w:val="single" w:sz="4" w:space="0" w:color="auto"/>
              <w:left w:val="single" w:sz="4" w:space="0" w:color="auto"/>
              <w:bottom w:val="single" w:sz="4" w:space="0" w:color="auto"/>
              <w:right w:val="single" w:sz="4" w:space="0" w:color="auto"/>
            </w:tcBorders>
            <w:vAlign w:val="bottom"/>
            <w:hideMark/>
          </w:tcPr>
          <w:p w14:paraId="5E76B53C" w14:textId="77777777" w:rsidR="00015C82" w:rsidRDefault="00015C82" w:rsidP="00015C82">
            <w:pPr>
              <w:jc w:val="right"/>
              <w:rPr>
                <w:rFonts w:ascii="Calibri" w:hAnsi="Calibri" w:cs="Calibri"/>
                <w:color w:val="000000"/>
              </w:rPr>
            </w:pPr>
            <w:r>
              <w:rPr>
                <w:rFonts w:ascii="Calibri" w:hAnsi="Calibri" w:cs="Calibri"/>
                <w:color w:val="000000"/>
              </w:rPr>
              <w:t>17.0</w:t>
            </w:r>
          </w:p>
        </w:tc>
      </w:tr>
      <w:tr w:rsidR="00015C82" w14:paraId="7C599371" w14:textId="77777777" w:rsidTr="00015C82">
        <w:trPr>
          <w:trHeight w:val="2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8DCBF4" w14:textId="77777777" w:rsidR="00015C82" w:rsidRDefault="00015C82" w:rsidP="00015C82">
            <w:pPr>
              <w:rPr>
                <w:b/>
                <w:bCs/>
              </w:rPr>
            </w:pPr>
          </w:p>
        </w:tc>
        <w:tc>
          <w:tcPr>
            <w:tcW w:w="1204" w:type="pct"/>
            <w:tcBorders>
              <w:top w:val="single" w:sz="4" w:space="0" w:color="auto"/>
              <w:left w:val="single" w:sz="4" w:space="0" w:color="auto"/>
              <w:bottom w:val="single" w:sz="4" w:space="0" w:color="auto"/>
              <w:right w:val="single" w:sz="4" w:space="0" w:color="auto"/>
            </w:tcBorders>
            <w:hideMark/>
          </w:tcPr>
          <w:p w14:paraId="13D60F8F" w14:textId="33D047EB" w:rsidR="00015C82" w:rsidRDefault="00015C82" w:rsidP="00015C82">
            <w:pPr>
              <w:rPr>
                <w:b/>
                <w:bCs/>
              </w:rPr>
            </w:pPr>
            <w:r>
              <w:rPr>
                <w:b/>
                <w:bCs/>
              </w:rPr>
              <w:t>$50,000 to &lt;$75,000</w:t>
            </w:r>
          </w:p>
        </w:tc>
        <w:tc>
          <w:tcPr>
            <w:tcW w:w="963" w:type="pct"/>
            <w:tcBorders>
              <w:top w:val="single" w:sz="4" w:space="0" w:color="auto"/>
              <w:left w:val="single" w:sz="4" w:space="0" w:color="auto"/>
              <w:bottom w:val="single" w:sz="4" w:space="0" w:color="auto"/>
              <w:right w:val="single" w:sz="4" w:space="0" w:color="auto"/>
            </w:tcBorders>
            <w:vAlign w:val="bottom"/>
            <w:hideMark/>
          </w:tcPr>
          <w:p w14:paraId="161F921B" w14:textId="77777777" w:rsidR="00015C82" w:rsidRDefault="00015C82" w:rsidP="00015C82">
            <w:pPr>
              <w:jc w:val="right"/>
            </w:pPr>
            <w:r>
              <w:rPr>
                <w:rFonts w:ascii="Calibri" w:hAnsi="Calibri" w:cs="Calibri"/>
                <w:color w:val="000000"/>
              </w:rPr>
              <w:t>223,522 (30%)</w:t>
            </w:r>
          </w:p>
        </w:tc>
        <w:tc>
          <w:tcPr>
            <w:tcW w:w="963" w:type="pct"/>
            <w:tcBorders>
              <w:top w:val="single" w:sz="4" w:space="0" w:color="auto"/>
              <w:left w:val="single" w:sz="4" w:space="0" w:color="auto"/>
              <w:bottom w:val="single" w:sz="4" w:space="0" w:color="auto"/>
              <w:right w:val="single" w:sz="4" w:space="0" w:color="auto"/>
            </w:tcBorders>
            <w:vAlign w:val="bottom"/>
            <w:hideMark/>
          </w:tcPr>
          <w:p w14:paraId="5434CF47" w14:textId="77777777" w:rsidR="00015C82" w:rsidRDefault="00015C82" w:rsidP="00015C82">
            <w:pPr>
              <w:jc w:val="right"/>
              <w:rPr>
                <w:rFonts w:ascii="Calibri" w:hAnsi="Calibri" w:cs="Calibri"/>
                <w:color w:val="000000"/>
              </w:rPr>
            </w:pPr>
            <w:r>
              <w:rPr>
                <w:rFonts w:ascii="Calibri" w:hAnsi="Calibri" w:cs="Calibri"/>
                <w:color w:val="000000"/>
              </w:rPr>
              <w:t>37,559 (28%)</w:t>
            </w:r>
          </w:p>
        </w:tc>
        <w:tc>
          <w:tcPr>
            <w:tcW w:w="863" w:type="pct"/>
            <w:tcBorders>
              <w:top w:val="single" w:sz="4" w:space="0" w:color="auto"/>
              <w:left w:val="single" w:sz="4" w:space="0" w:color="auto"/>
              <w:bottom w:val="single" w:sz="4" w:space="0" w:color="auto"/>
              <w:right w:val="single" w:sz="4" w:space="0" w:color="auto"/>
            </w:tcBorders>
            <w:vAlign w:val="bottom"/>
            <w:hideMark/>
          </w:tcPr>
          <w:p w14:paraId="0900BCD9" w14:textId="77777777" w:rsidR="00015C82" w:rsidRDefault="00015C82" w:rsidP="00015C82">
            <w:pPr>
              <w:jc w:val="right"/>
              <w:rPr>
                <w:rFonts w:ascii="Calibri" w:hAnsi="Calibri" w:cs="Calibri"/>
                <w:color w:val="000000"/>
              </w:rPr>
            </w:pPr>
            <w:r>
              <w:rPr>
                <w:rFonts w:ascii="Calibri" w:hAnsi="Calibri" w:cs="Calibri"/>
                <w:color w:val="000000"/>
              </w:rPr>
              <w:t>16.8</w:t>
            </w:r>
          </w:p>
        </w:tc>
      </w:tr>
      <w:tr w:rsidR="00015C82" w14:paraId="5B7BC329" w14:textId="77777777" w:rsidTr="00015C82">
        <w:trPr>
          <w:trHeight w:val="10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7A4240" w14:textId="77777777" w:rsidR="00015C82" w:rsidRDefault="00015C82" w:rsidP="00015C82">
            <w:pPr>
              <w:rPr>
                <w:b/>
                <w:bCs/>
              </w:rPr>
            </w:pPr>
          </w:p>
        </w:tc>
        <w:tc>
          <w:tcPr>
            <w:tcW w:w="1204" w:type="pct"/>
            <w:tcBorders>
              <w:top w:val="single" w:sz="4" w:space="0" w:color="auto"/>
              <w:left w:val="single" w:sz="4" w:space="0" w:color="auto"/>
              <w:bottom w:val="single" w:sz="4" w:space="0" w:color="auto"/>
              <w:right w:val="single" w:sz="4" w:space="0" w:color="auto"/>
            </w:tcBorders>
            <w:hideMark/>
          </w:tcPr>
          <w:p w14:paraId="544C4FD0" w14:textId="0AF54A6E" w:rsidR="00015C82" w:rsidRDefault="00015C82" w:rsidP="00015C82">
            <w:pPr>
              <w:rPr>
                <w:b/>
                <w:bCs/>
              </w:rPr>
            </w:pPr>
            <w:r>
              <w:rPr>
                <w:rFonts w:cstheme="minorHAnsi"/>
                <w:b/>
                <w:bCs/>
              </w:rPr>
              <w:t>≥$75,000</w:t>
            </w:r>
          </w:p>
        </w:tc>
        <w:tc>
          <w:tcPr>
            <w:tcW w:w="963" w:type="pct"/>
            <w:tcBorders>
              <w:top w:val="single" w:sz="4" w:space="0" w:color="auto"/>
              <w:left w:val="single" w:sz="4" w:space="0" w:color="auto"/>
              <w:bottom w:val="single" w:sz="4" w:space="0" w:color="auto"/>
              <w:right w:val="single" w:sz="4" w:space="0" w:color="auto"/>
            </w:tcBorders>
            <w:vAlign w:val="bottom"/>
            <w:hideMark/>
          </w:tcPr>
          <w:p w14:paraId="0E9ED21B" w14:textId="77777777" w:rsidR="00015C82" w:rsidRDefault="00015C82" w:rsidP="00015C82">
            <w:pPr>
              <w:jc w:val="right"/>
            </w:pPr>
            <w:r>
              <w:rPr>
                <w:rFonts w:ascii="Calibri" w:hAnsi="Calibri" w:cs="Calibri"/>
                <w:color w:val="000000"/>
              </w:rPr>
              <w:t>178,497 (24%)</w:t>
            </w:r>
          </w:p>
        </w:tc>
        <w:tc>
          <w:tcPr>
            <w:tcW w:w="963" w:type="pct"/>
            <w:tcBorders>
              <w:top w:val="single" w:sz="4" w:space="0" w:color="auto"/>
              <w:left w:val="single" w:sz="4" w:space="0" w:color="auto"/>
              <w:bottom w:val="single" w:sz="4" w:space="0" w:color="auto"/>
              <w:right w:val="single" w:sz="4" w:space="0" w:color="auto"/>
            </w:tcBorders>
            <w:vAlign w:val="bottom"/>
            <w:hideMark/>
          </w:tcPr>
          <w:p w14:paraId="7DEF0CBA" w14:textId="77777777" w:rsidR="00015C82" w:rsidRDefault="00015C82" w:rsidP="00015C82">
            <w:pPr>
              <w:jc w:val="right"/>
              <w:rPr>
                <w:rFonts w:ascii="Calibri" w:hAnsi="Calibri" w:cs="Calibri"/>
                <w:color w:val="000000"/>
              </w:rPr>
            </w:pPr>
            <w:r>
              <w:rPr>
                <w:rFonts w:ascii="Calibri" w:hAnsi="Calibri" w:cs="Calibri"/>
                <w:color w:val="000000"/>
              </w:rPr>
              <w:t>32,133 (24%)</w:t>
            </w:r>
          </w:p>
        </w:tc>
        <w:tc>
          <w:tcPr>
            <w:tcW w:w="863" w:type="pct"/>
            <w:tcBorders>
              <w:top w:val="single" w:sz="4" w:space="0" w:color="auto"/>
              <w:left w:val="single" w:sz="4" w:space="0" w:color="auto"/>
              <w:bottom w:val="single" w:sz="4" w:space="0" w:color="auto"/>
              <w:right w:val="single" w:sz="4" w:space="0" w:color="auto"/>
            </w:tcBorders>
            <w:vAlign w:val="bottom"/>
            <w:hideMark/>
          </w:tcPr>
          <w:p w14:paraId="56C8413E" w14:textId="77777777" w:rsidR="00015C82" w:rsidRDefault="00015C82" w:rsidP="00015C82">
            <w:pPr>
              <w:jc w:val="right"/>
              <w:rPr>
                <w:rFonts w:ascii="Calibri" w:hAnsi="Calibri" w:cs="Calibri"/>
                <w:color w:val="000000"/>
              </w:rPr>
            </w:pPr>
            <w:r>
              <w:rPr>
                <w:rFonts w:ascii="Calibri" w:hAnsi="Calibri" w:cs="Calibri"/>
                <w:color w:val="000000"/>
              </w:rPr>
              <w:t>18.0</w:t>
            </w:r>
          </w:p>
        </w:tc>
      </w:tr>
    </w:tbl>
    <w:p w14:paraId="35FADB5B" w14:textId="77777777" w:rsidR="00265584" w:rsidRDefault="00265584" w:rsidP="00265584">
      <w:pPr>
        <w:rPr>
          <w:b/>
          <w:bCs/>
        </w:rPr>
      </w:pPr>
    </w:p>
    <w:p w14:paraId="73BDF544" w14:textId="785CE5F3" w:rsidR="00265584" w:rsidDel="00133FD4" w:rsidRDefault="00747FB0" w:rsidP="00077D15">
      <w:pPr>
        <w:pStyle w:val="ListParagraph"/>
        <w:numPr>
          <w:ilvl w:val="0"/>
          <w:numId w:val="15"/>
        </w:numPr>
        <w:spacing w:line="256" w:lineRule="auto"/>
        <w:rPr>
          <w:del w:id="1697" w:author="Alotaibi, Raed" w:date="2019-05-21T11:38:00Z"/>
          <w:b/>
          <w:bCs/>
        </w:rPr>
      </w:pPr>
      <w:del w:id="1698" w:author="Alotaibi, Raed" w:date="2019-05-21T11:38:00Z">
        <w:r w:rsidDel="00133FD4">
          <w:rPr>
            <w:b/>
            <w:bCs/>
          </w:rPr>
          <w:delText xml:space="preserve">Table 5: </w:delText>
        </w:r>
        <w:r w:rsidR="00265584" w:rsidDel="00133FD4">
          <w:rPr>
            <w:b/>
            <w:bCs/>
          </w:rPr>
          <w:delText xml:space="preserve">State results </w:delText>
        </w:r>
      </w:del>
    </w:p>
    <w:p w14:paraId="0AF40652" w14:textId="0556555D" w:rsidR="00133FD4" w:rsidRDefault="00133FD4" w:rsidP="00133FD4">
      <w:pPr>
        <w:pStyle w:val="Caption"/>
        <w:keepNext/>
        <w:rPr>
          <w:ins w:id="1699" w:author="Alotaibi, Raed" w:date="2019-05-21T11:38:00Z"/>
        </w:rPr>
        <w:pPrChange w:id="1700" w:author="Alotaibi, Raed" w:date="2019-05-21T11:38:00Z">
          <w:pPr/>
        </w:pPrChange>
      </w:pPr>
      <w:bookmarkStart w:id="1701" w:name="_Ref9331714"/>
      <w:ins w:id="1702" w:author="Alotaibi, Raed" w:date="2019-05-21T11:38:00Z">
        <w:r>
          <w:t xml:space="preserve">Table </w:t>
        </w:r>
        <w:r>
          <w:fldChar w:fldCharType="begin"/>
        </w:r>
        <w:r>
          <w:instrText xml:space="preserve"> SEQ Table \* ARABIC </w:instrText>
        </w:r>
      </w:ins>
      <w:r>
        <w:fldChar w:fldCharType="separate"/>
      </w:r>
      <w:ins w:id="1703" w:author="Alotaibi, Raed" w:date="2019-05-21T11:41:00Z">
        <w:r w:rsidR="00D34400">
          <w:rPr>
            <w:noProof/>
          </w:rPr>
          <w:t>5</w:t>
        </w:r>
      </w:ins>
      <w:ins w:id="1704" w:author="Alotaibi, Raed" w:date="2019-05-21T11:38:00Z">
        <w:r>
          <w:fldChar w:fldCharType="end"/>
        </w:r>
        <w:bookmarkEnd w:id="1701"/>
        <w:r>
          <w:t>: State results</w:t>
        </w:r>
      </w:ins>
    </w:p>
    <w:tbl>
      <w:tblPr>
        <w:tblStyle w:val="TableGrid"/>
        <w:tblW w:w="5000" w:type="pct"/>
        <w:tblLook w:val="04A0" w:firstRow="1" w:lastRow="0" w:firstColumn="1" w:lastColumn="0" w:noHBand="0" w:noVBand="1"/>
      </w:tblPr>
      <w:tblGrid>
        <w:gridCol w:w="2626"/>
        <w:gridCol w:w="1906"/>
        <w:gridCol w:w="1606"/>
        <w:gridCol w:w="1606"/>
        <w:gridCol w:w="1606"/>
      </w:tblGrid>
      <w:tr w:rsidR="00265584" w14:paraId="27106310"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9772F48" w14:textId="77777777" w:rsidR="00265584" w:rsidRDefault="00265584">
            <w:pPr>
              <w:rPr>
                <w:b/>
                <w:bCs/>
              </w:rPr>
            </w:pPr>
            <w:r>
              <w:rPr>
                <w:b/>
                <w:bCs/>
              </w:rPr>
              <w:t>STATE</w:t>
            </w:r>
          </w:p>
        </w:tc>
        <w:tc>
          <w:tcPr>
            <w:tcW w:w="1019" w:type="pct"/>
            <w:tcBorders>
              <w:top w:val="single" w:sz="4" w:space="0" w:color="auto"/>
              <w:left w:val="single" w:sz="4" w:space="0" w:color="auto"/>
              <w:bottom w:val="single" w:sz="4" w:space="0" w:color="auto"/>
              <w:right w:val="single" w:sz="4" w:space="0" w:color="auto"/>
            </w:tcBorders>
            <w:noWrap/>
            <w:hideMark/>
          </w:tcPr>
          <w:p w14:paraId="4C5DC77B" w14:textId="77777777" w:rsidR="00265584" w:rsidRDefault="00265584">
            <w:pPr>
              <w:rPr>
                <w:b/>
                <w:bCs/>
              </w:rPr>
            </w:pPr>
            <w:r>
              <w:rPr>
                <w:b/>
                <w:bCs/>
              </w:rPr>
              <w:t>CHILDREN</w:t>
            </w:r>
          </w:p>
        </w:tc>
        <w:tc>
          <w:tcPr>
            <w:tcW w:w="859" w:type="pct"/>
            <w:tcBorders>
              <w:top w:val="single" w:sz="4" w:space="0" w:color="auto"/>
              <w:left w:val="single" w:sz="4" w:space="0" w:color="auto"/>
              <w:bottom w:val="single" w:sz="4" w:space="0" w:color="auto"/>
              <w:right w:val="single" w:sz="4" w:space="0" w:color="auto"/>
            </w:tcBorders>
            <w:noWrap/>
            <w:hideMark/>
          </w:tcPr>
          <w:p w14:paraId="44BA89DB" w14:textId="77777777" w:rsidR="00265584" w:rsidRDefault="00265584">
            <w:pPr>
              <w:rPr>
                <w:b/>
                <w:bCs/>
              </w:rPr>
            </w:pPr>
            <w:r>
              <w:rPr>
                <w:b/>
                <w:bCs/>
              </w:rPr>
              <w:t>CASES</w:t>
            </w:r>
          </w:p>
        </w:tc>
        <w:tc>
          <w:tcPr>
            <w:tcW w:w="859" w:type="pct"/>
            <w:tcBorders>
              <w:top w:val="single" w:sz="4" w:space="0" w:color="auto"/>
              <w:left w:val="single" w:sz="4" w:space="0" w:color="auto"/>
              <w:bottom w:val="single" w:sz="4" w:space="0" w:color="auto"/>
              <w:right w:val="single" w:sz="4" w:space="0" w:color="auto"/>
            </w:tcBorders>
            <w:noWrap/>
            <w:hideMark/>
          </w:tcPr>
          <w:p w14:paraId="43477E09" w14:textId="77777777" w:rsidR="00265584" w:rsidRDefault="00265584">
            <w:pPr>
              <w:rPr>
                <w:b/>
                <w:bCs/>
              </w:rPr>
            </w:pPr>
            <w:r>
              <w:rPr>
                <w:b/>
                <w:bCs/>
              </w:rPr>
              <w:t>AC</w:t>
            </w:r>
          </w:p>
        </w:tc>
        <w:tc>
          <w:tcPr>
            <w:tcW w:w="859" w:type="pct"/>
            <w:tcBorders>
              <w:top w:val="single" w:sz="4" w:space="0" w:color="auto"/>
              <w:left w:val="single" w:sz="4" w:space="0" w:color="auto"/>
              <w:bottom w:val="single" w:sz="4" w:space="0" w:color="auto"/>
              <w:right w:val="single" w:sz="4" w:space="0" w:color="auto"/>
            </w:tcBorders>
            <w:noWrap/>
            <w:hideMark/>
          </w:tcPr>
          <w:p w14:paraId="28BAF331" w14:textId="77777777" w:rsidR="00265584" w:rsidRDefault="00265584">
            <w:pPr>
              <w:rPr>
                <w:b/>
                <w:bCs/>
              </w:rPr>
            </w:pPr>
            <w:r>
              <w:rPr>
                <w:b/>
                <w:bCs/>
              </w:rPr>
              <w:t>AF</w:t>
            </w:r>
          </w:p>
        </w:tc>
      </w:tr>
      <w:tr w:rsidR="00265584" w14:paraId="444FE3ED"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3AB5227F" w14:textId="77777777" w:rsidR="00265584" w:rsidRDefault="00265584">
            <w:pPr>
              <w:rPr>
                <w:b/>
                <w:bCs/>
              </w:rPr>
            </w:pPr>
            <w:r>
              <w:rPr>
                <w:b/>
                <w:bCs/>
              </w:rPr>
              <w:t>Alabama</w:t>
            </w:r>
          </w:p>
        </w:tc>
        <w:tc>
          <w:tcPr>
            <w:tcW w:w="1019" w:type="pct"/>
            <w:tcBorders>
              <w:top w:val="single" w:sz="4" w:space="0" w:color="auto"/>
              <w:left w:val="single" w:sz="4" w:space="0" w:color="auto"/>
              <w:bottom w:val="single" w:sz="4" w:space="0" w:color="auto"/>
              <w:right w:val="single" w:sz="4" w:space="0" w:color="auto"/>
            </w:tcBorders>
            <w:noWrap/>
            <w:hideMark/>
          </w:tcPr>
          <w:p w14:paraId="51F93921" w14:textId="77777777" w:rsidR="00265584" w:rsidRDefault="00265584">
            <w:r>
              <w:t>1,132,459</w:t>
            </w:r>
          </w:p>
        </w:tc>
        <w:tc>
          <w:tcPr>
            <w:tcW w:w="859" w:type="pct"/>
            <w:tcBorders>
              <w:top w:val="single" w:sz="4" w:space="0" w:color="auto"/>
              <w:left w:val="single" w:sz="4" w:space="0" w:color="auto"/>
              <w:bottom w:val="single" w:sz="4" w:space="0" w:color="auto"/>
              <w:right w:val="single" w:sz="4" w:space="0" w:color="auto"/>
            </w:tcBorders>
            <w:noWrap/>
            <w:hideMark/>
          </w:tcPr>
          <w:p w14:paraId="61117C68" w14:textId="77777777" w:rsidR="00265584" w:rsidRDefault="00265584">
            <w:r>
              <w:t>11,700</w:t>
            </w:r>
          </w:p>
        </w:tc>
        <w:tc>
          <w:tcPr>
            <w:tcW w:w="859" w:type="pct"/>
            <w:tcBorders>
              <w:top w:val="single" w:sz="4" w:space="0" w:color="auto"/>
              <w:left w:val="single" w:sz="4" w:space="0" w:color="auto"/>
              <w:bottom w:val="single" w:sz="4" w:space="0" w:color="auto"/>
              <w:right w:val="single" w:sz="4" w:space="0" w:color="auto"/>
            </w:tcBorders>
            <w:noWrap/>
            <w:hideMark/>
          </w:tcPr>
          <w:p w14:paraId="76DE7E51" w14:textId="77777777" w:rsidR="00265584" w:rsidRDefault="00265584">
            <w:r>
              <w:t>1,380</w:t>
            </w:r>
          </w:p>
        </w:tc>
        <w:tc>
          <w:tcPr>
            <w:tcW w:w="859" w:type="pct"/>
            <w:tcBorders>
              <w:top w:val="single" w:sz="4" w:space="0" w:color="auto"/>
              <w:left w:val="single" w:sz="4" w:space="0" w:color="auto"/>
              <w:bottom w:val="single" w:sz="4" w:space="0" w:color="auto"/>
              <w:right w:val="single" w:sz="4" w:space="0" w:color="auto"/>
            </w:tcBorders>
            <w:noWrap/>
            <w:hideMark/>
          </w:tcPr>
          <w:p w14:paraId="50A0CFC7" w14:textId="77777777" w:rsidR="00265584" w:rsidRDefault="00265584">
            <w:r>
              <w:t>11.8</w:t>
            </w:r>
          </w:p>
        </w:tc>
      </w:tr>
      <w:tr w:rsidR="00265584" w14:paraId="06C57C74"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7E7E4BF" w14:textId="77777777" w:rsidR="00265584" w:rsidRDefault="00265584">
            <w:pPr>
              <w:rPr>
                <w:b/>
                <w:bCs/>
              </w:rPr>
            </w:pPr>
            <w:r>
              <w:rPr>
                <w:b/>
                <w:bCs/>
              </w:rPr>
              <w:t>Arizona</w:t>
            </w:r>
          </w:p>
        </w:tc>
        <w:tc>
          <w:tcPr>
            <w:tcW w:w="1019" w:type="pct"/>
            <w:tcBorders>
              <w:top w:val="single" w:sz="4" w:space="0" w:color="auto"/>
              <w:left w:val="single" w:sz="4" w:space="0" w:color="auto"/>
              <w:bottom w:val="single" w:sz="4" w:space="0" w:color="auto"/>
              <w:right w:val="single" w:sz="4" w:space="0" w:color="auto"/>
            </w:tcBorders>
            <w:noWrap/>
            <w:hideMark/>
          </w:tcPr>
          <w:p w14:paraId="263F5193" w14:textId="77777777" w:rsidR="00265584" w:rsidRDefault="00265584">
            <w:r>
              <w:t>1,629,014</w:t>
            </w:r>
          </w:p>
        </w:tc>
        <w:tc>
          <w:tcPr>
            <w:tcW w:w="859" w:type="pct"/>
            <w:tcBorders>
              <w:top w:val="single" w:sz="4" w:space="0" w:color="auto"/>
              <w:left w:val="single" w:sz="4" w:space="0" w:color="auto"/>
              <w:bottom w:val="single" w:sz="4" w:space="0" w:color="auto"/>
              <w:right w:val="single" w:sz="4" w:space="0" w:color="auto"/>
            </w:tcBorders>
            <w:noWrap/>
            <w:hideMark/>
          </w:tcPr>
          <w:p w14:paraId="6629343D" w14:textId="77777777" w:rsidR="00265584" w:rsidRDefault="00265584">
            <w:r>
              <w:t>21,500</w:t>
            </w:r>
          </w:p>
        </w:tc>
        <w:tc>
          <w:tcPr>
            <w:tcW w:w="859" w:type="pct"/>
            <w:tcBorders>
              <w:top w:val="single" w:sz="4" w:space="0" w:color="auto"/>
              <w:left w:val="single" w:sz="4" w:space="0" w:color="auto"/>
              <w:bottom w:val="single" w:sz="4" w:space="0" w:color="auto"/>
              <w:right w:val="single" w:sz="4" w:space="0" w:color="auto"/>
            </w:tcBorders>
            <w:noWrap/>
            <w:hideMark/>
          </w:tcPr>
          <w:p w14:paraId="55C5FF12" w14:textId="77777777" w:rsidR="00265584" w:rsidRDefault="00265584">
            <w:r>
              <w:t>4,620</w:t>
            </w:r>
          </w:p>
        </w:tc>
        <w:tc>
          <w:tcPr>
            <w:tcW w:w="859" w:type="pct"/>
            <w:tcBorders>
              <w:top w:val="single" w:sz="4" w:space="0" w:color="auto"/>
              <w:left w:val="single" w:sz="4" w:space="0" w:color="auto"/>
              <w:bottom w:val="single" w:sz="4" w:space="0" w:color="auto"/>
              <w:right w:val="single" w:sz="4" w:space="0" w:color="auto"/>
            </w:tcBorders>
            <w:noWrap/>
            <w:hideMark/>
          </w:tcPr>
          <w:p w14:paraId="27D7397F" w14:textId="77777777" w:rsidR="00265584" w:rsidRDefault="00265584">
            <w:r>
              <w:t>21.5</w:t>
            </w:r>
          </w:p>
        </w:tc>
      </w:tr>
      <w:tr w:rsidR="00265584" w14:paraId="54FD0FDA"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1443446" w14:textId="77777777" w:rsidR="00265584" w:rsidRDefault="00265584">
            <w:pPr>
              <w:rPr>
                <w:b/>
                <w:bCs/>
              </w:rPr>
            </w:pPr>
            <w:r>
              <w:rPr>
                <w:b/>
                <w:bCs/>
              </w:rPr>
              <w:t>Arkansas</w:t>
            </w:r>
          </w:p>
        </w:tc>
        <w:tc>
          <w:tcPr>
            <w:tcW w:w="1019" w:type="pct"/>
            <w:tcBorders>
              <w:top w:val="single" w:sz="4" w:space="0" w:color="auto"/>
              <w:left w:val="single" w:sz="4" w:space="0" w:color="auto"/>
              <w:bottom w:val="single" w:sz="4" w:space="0" w:color="auto"/>
              <w:right w:val="single" w:sz="4" w:space="0" w:color="auto"/>
            </w:tcBorders>
            <w:noWrap/>
            <w:hideMark/>
          </w:tcPr>
          <w:p w14:paraId="10963BDF" w14:textId="77777777" w:rsidR="00265584" w:rsidRDefault="00265584">
            <w:r>
              <w:t>711,475</w:t>
            </w:r>
          </w:p>
        </w:tc>
        <w:tc>
          <w:tcPr>
            <w:tcW w:w="859" w:type="pct"/>
            <w:tcBorders>
              <w:top w:val="single" w:sz="4" w:space="0" w:color="auto"/>
              <w:left w:val="single" w:sz="4" w:space="0" w:color="auto"/>
              <w:bottom w:val="single" w:sz="4" w:space="0" w:color="auto"/>
              <w:right w:val="single" w:sz="4" w:space="0" w:color="auto"/>
            </w:tcBorders>
            <w:noWrap/>
            <w:hideMark/>
          </w:tcPr>
          <w:p w14:paraId="6E8396B3" w14:textId="77777777" w:rsidR="00265584" w:rsidRDefault="00265584">
            <w:r>
              <w:t>7,500</w:t>
            </w:r>
          </w:p>
        </w:tc>
        <w:tc>
          <w:tcPr>
            <w:tcW w:w="859" w:type="pct"/>
            <w:tcBorders>
              <w:top w:val="single" w:sz="4" w:space="0" w:color="auto"/>
              <w:left w:val="single" w:sz="4" w:space="0" w:color="auto"/>
              <w:bottom w:val="single" w:sz="4" w:space="0" w:color="auto"/>
              <w:right w:val="single" w:sz="4" w:space="0" w:color="auto"/>
            </w:tcBorders>
            <w:noWrap/>
            <w:hideMark/>
          </w:tcPr>
          <w:p w14:paraId="4939562D" w14:textId="77777777" w:rsidR="00265584" w:rsidRDefault="00265584">
            <w:r>
              <w:t>860</w:t>
            </w:r>
          </w:p>
        </w:tc>
        <w:tc>
          <w:tcPr>
            <w:tcW w:w="859" w:type="pct"/>
            <w:tcBorders>
              <w:top w:val="single" w:sz="4" w:space="0" w:color="auto"/>
              <w:left w:val="single" w:sz="4" w:space="0" w:color="auto"/>
              <w:bottom w:val="single" w:sz="4" w:space="0" w:color="auto"/>
              <w:right w:val="single" w:sz="4" w:space="0" w:color="auto"/>
            </w:tcBorders>
            <w:noWrap/>
            <w:hideMark/>
          </w:tcPr>
          <w:p w14:paraId="37ABCDA5" w14:textId="77777777" w:rsidR="00265584" w:rsidRDefault="00265584">
            <w:r>
              <w:t>11.6</w:t>
            </w:r>
          </w:p>
        </w:tc>
      </w:tr>
      <w:tr w:rsidR="00265584" w14:paraId="3B6CF800"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0B560107" w14:textId="77777777" w:rsidR="00265584" w:rsidRDefault="00265584">
            <w:pPr>
              <w:rPr>
                <w:b/>
                <w:bCs/>
              </w:rPr>
            </w:pPr>
            <w:r>
              <w:rPr>
                <w:b/>
                <w:bCs/>
              </w:rPr>
              <w:t>California</w:t>
            </w:r>
          </w:p>
        </w:tc>
        <w:tc>
          <w:tcPr>
            <w:tcW w:w="1019" w:type="pct"/>
            <w:tcBorders>
              <w:top w:val="single" w:sz="4" w:space="0" w:color="auto"/>
              <w:left w:val="single" w:sz="4" w:space="0" w:color="auto"/>
              <w:bottom w:val="single" w:sz="4" w:space="0" w:color="auto"/>
              <w:right w:val="single" w:sz="4" w:space="0" w:color="auto"/>
            </w:tcBorders>
            <w:noWrap/>
            <w:hideMark/>
          </w:tcPr>
          <w:p w14:paraId="7D72336B" w14:textId="77777777" w:rsidR="00265584" w:rsidRDefault="00265584">
            <w:r>
              <w:t>9,295,040</w:t>
            </w:r>
          </w:p>
        </w:tc>
        <w:tc>
          <w:tcPr>
            <w:tcW w:w="859" w:type="pct"/>
            <w:tcBorders>
              <w:top w:val="single" w:sz="4" w:space="0" w:color="auto"/>
              <w:left w:val="single" w:sz="4" w:space="0" w:color="auto"/>
              <w:bottom w:val="single" w:sz="4" w:space="0" w:color="auto"/>
              <w:right w:val="single" w:sz="4" w:space="0" w:color="auto"/>
            </w:tcBorders>
            <w:noWrap/>
            <w:hideMark/>
          </w:tcPr>
          <w:p w14:paraId="212B93D2" w14:textId="77777777" w:rsidR="00265584" w:rsidRDefault="00265584">
            <w:r>
              <w:t>75,800</w:t>
            </w:r>
          </w:p>
        </w:tc>
        <w:tc>
          <w:tcPr>
            <w:tcW w:w="859" w:type="pct"/>
            <w:tcBorders>
              <w:top w:val="single" w:sz="4" w:space="0" w:color="auto"/>
              <w:left w:val="single" w:sz="4" w:space="0" w:color="auto"/>
              <w:bottom w:val="single" w:sz="4" w:space="0" w:color="auto"/>
              <w:right w:val="single" w:sz="4" w:space="0" w:color="auto"/>
            </w:tcBorders>
            <w:noWrap/>
            <w:hideMark/>
          </w:tcPr>
          <w:p w14:paraId="1FD2B42F" w14:textId="77777777" w:rsidR="00265584" w:rsidRDefault="00265584">
            <w:r>
              <w:t>19,200</w:t>
            </w:r>
          </w:p>
        </w:tc>
        <w:tc>
          <w:tcPr>
            <w:tcW w:w="859" w:type="pct"/>
            <w:tcBorders>
              <w:top w:val="single" w:sz="4" w:space="0" w:color="auto"/>
              <w:left w:val="single" w:sz="4" w:space="0" w:color="auto"/>
              <w:bottom w:val="single" w:sz="4" w:space="0" w:color="auto"/>
              <w:right w:val="single" w:sz="4" w:space="0" w:color="auto"/>
            </w:tcBorders>
            <w:noWrap/>
            <w:hideMark/>
          </w:tcPr>
          <w:p w14:paraId="71574131" w14:textId="77777777" w:rsidR="00265584" w:rsidRDefault="00265584">
            <w:r>
              <w:t>25.3</w:t>
            </w:r>
          </w:p>
        </w:tc>
      </w:tr>
      <w:tr w:rsidR="00265584" w14:paraId="07F77853"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E72F3EF" w14:textId="77777777" w:rsidR="00265584" w:rsidRDefault="00265584">
            <w:pPr>
              <w:rPr>
                <w:b/>
                <w:bCs/>
              </w:rPr>
            </w:pPr>
            <w:r>
              <w:rPr>
                <w:b/>
                <w:bCs/>
              </w:rPr>
              <w:t>Colorado</w:t>
            </w:r>
          </w:p>
        </w:tc>
        <w:tc>
          <w:tcPr>
            <w:tcW w:w="1019" w:type="pct"/>
            <w:tcBorders>
              <w:top w:val="single" w:sz="4" w:space="0" w:color="auto"/>
              <w:left w:val="single" w:sz="4" w:space="0" w:color="auto"/>
              <w:bottom w:val="single" w:sz="4" w:space="0" w:color="auto"/>
              <w:right w:val="single" w:sz="4" w:space="0" w:color="auto"/>
            </w:tcBorders>
            <w:noWrap/>
            <w:hideMark/>
          </w:tcPr>
          <w:p w14:paraId="7B051327" w14:textId="77777777" w:rsidR="00265584" w:rsidRDefault="00265584">
            <w:r>
              <w:t>1,225,609</w:t>
            </w:r>
          </w:p>
        </w:tc>
        <w:tc>
          <w:tcPr>
            <w:tcW w:w="859" w:type="pct"/>
            <w:tcBorders>
              <w:top w:val="single" w:sz="4" w:space="0" w:color="auto"/>
              <w:left w:val="single" w:sz="4" w:space="0" w:color="auto"/>
              <w:bottom w:val="single" w:sz="4" w:space="0" w:color="auto"/>
              <w:right w:val="single" w:sz="4" w:space="0" w:color="auto"/>
            </w:tcBorders>
            <w:noWrap/>
            <w:hideMark/>
          </w:tcPr>
          <w:p w14:paraId="0CBCBEA0" w14:textId="77777777" w:rsidR="00265584" w:rsidRDefault="00265584">
            <w:r>
              <w:t>12,900</w:t>
            </w:r>
          </w:p>
        </w:tc>
        <w:tc>
          <w:tcPr>
            <w:tcW w:w="859" w:type="pct"/>
            <w:tcBorders>
              <w:top w:val="single" w:sz="4" w:space="0" w:color="auto"/>
              <w:left w:val="single" w:sz="4" w:space="0" w:color="auto"/>
              <w:bottom w:val="single" w:sz="4" w:space="0" w:color="auto"/>
              <w:right w:val="single" w:sz="4" w:space="0" w:color="auto"/>
            </w:tcBorders>
            <w:noWrap/>
            <w:hideMark/>
          </w:tcPr>
          <w:p w14:paraId="3FE9B28D" w14:textId="77777777" w:rsidR="00265584" w:rsidRDefault="00265584">
            <w:r>
              <w:t>3,010</w:t>
            </w:r>
          </w:p>
        </w:tc>
        <w:tc>
          <w:tcPr>
            <w:tcW w:w="859" w:type="pct"/>
            <w:tcBorders>
              <w:top w:val="single" w:sz="4" w:space="0" w:color="auto"/>
              <w:left w:val="single" w:sz="4" w:space="0" w:color="auto"/>
              <w:bottom w:val="single" w:sz="4" w:space="0" w:color="auto"/>
              <w:right w:val="single" w:sz="4" w:space="0" w:color="auto"/>
            </w:tcBorders>
            <w:noWrap/>
            <w:hideMark/>
          </w:tcPr>
          <w:p w14:paraId="0373AE6F" w14:textId="77777777" w:rsidR="00265584" w:rsidRDefault="00265584">
            <w:r>
              <w:t>23.4</w:t>
            </w:r>
          </w:p>
        </w:tc>
      </w:tr>
      <w:tr w:rsidR="00265584" w14:paraId="1104171C"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3BCFAAC5" w14:textId="77777777" w:rsidR="00265584" w:rsidRDefault="00265584">
            <w:pPr>
              <w:rPr>
                <w:b/>
                <w:bCs/>
              </w:rPr>
            </w:pPr>
            <w:r>
              <w:rPr>
                <w:b/>
                <w:bCs/>
              </w:rPr>
              <w:t>Connecticut</w:t>
            </w:r>
          </w:p>
        </w:tc>
        <w:tc>
          <w:tcPr>
            <w:tcW w:w="1019" w:type="pct"/>
            <w:tcBorders>
              <w:top w:val="single" w:sz="4" w:space="0" w:color="auto"/>
              <w:left w:val="single" w:sz="4" w:space="0" w:color="auto"/>
              <w:bottom w:val="single" w:sz="4" w:space="0" w:color="auto"/>
              <w:right w:val="single" w:sz="4" w:space="0" w:color="auto"/>
            </w:tcBorders>
            <w:noWrap/>
            <w:hideMark/>
          </w:tcPr>
          <w:p w14:paraId="28D71E43" w14:textId="77777777" w:rsidR="00265584" w:rsidRDefault="00265584">
            <w:r>
              <w:t>817,015</w:t>
            </w:r>
          </w:p>
        </w:tc>
        <w:tc>
          <w:tcPr>
            <w:tcW w:w="859" w:type="pct"/>
            <w:tcBorders>
              <w:top w:val="single" w:sz="4" w:space="0" w:color="auto"/>
              <w:left w:val="single" w:sz="4" w:space="0" w:color="auto"/>
              <w:bottom w:val="single" w:sz="4" w:space="0" w:color="auto"/>
              <w:right w:val="single" w:sz="4" w:space="0" w:color="auto"/>
            </w:tcBorders>
            <w:noWrap/>
            <w:hideMark/>
          </w:tcPr>
          <w:p w14:paraId="5FB0A9E2" w14:textId="77777777" w:rsidR="00265584" w:rsidRDefault="00265584">
            <w:r>
              <w:t>8,300</w:t>
            </w:r>
          </w:p>
        </w:tc>
        <w:tc>
          <w:tcPr>
            <w:tcW w:w="859" w:type="pct"/>
            <w:tcBorders>
              <w:top w:val="single" w:sz="4" w:space="0" w:color="auto"/>
              <w:left w:val="single" w:sz="4" w:space="0" w:color="auto"/>
              <w:bottom w:val="single" w:sz="4" w:space="0" w:color="auto"/>
              <w:right w:val="single" w:sz="4" w:space="0" w:color="auto"/>
            </w:tcBorders>
            <w:noWrap/>
            <w:hideMark/>
          </w:tcPr>
          <w:p w14:paraId="17723020" w14:textId="77777777" w:rsidR="00265584" w:rsidRDefault="00265584">
            <w:r>
              <w:t>1,500</w:t>
            </w:r>
          </w:p>
        </w:tc>
        <w:tc>
          <w:tcPr>
            <w:tcW w:w="859" w:type="pct"/>
            <w:tcBorders>
              <w:top w:val="single" w:sz="4" w:space="0" w:color="auto"/>
              <w:left w:val="single" w:sz="4" w:space="0" w:color="auto"/>
              <w:bottom w:val="single" w:sz="4" w:space="0" w:color="auto"/>
              <w:right w:val="single" w:sz="4" w:space="0" w:color="auto"/>
            </w:tcBorders>
            <w:noWrap/>
            <w:hideMark/>
          </w:tcPr>
          <w:p w14:paraId="12ACFA1E" w14:textId="77777777" w:rsidR="00265584" w:rsidRDefault="00265584">
            <w:r>
              <w:t>18.2</w:t>
            </w:r>
          </w:p>
        </w:tc>
      </w:tr>
      <w:tr w:rsidR="00265584" w14:paraId="6D75F004"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4F74837" w14:textId="77777777" w:rsidR="00265584" w:rsidRDefault="00265584">
            <w:pPr>
              <w:rPr>
                <w:b/>
                <w:bCs/>
              </w:rPr>
            </w:pPr>
            <w:r>
              <w:rPr>
                <w:b/>
                <w:bCs/>
              </w:rPr>
              <w:t>Delaware</w:t>
            </w:r>
          </w:p>
        </w:tc>
        <w:tc>
          <w:tcPr>
            <w:tcW w:w="1019" w:type="pct"/>
            <w:tcBorders>
              <w:top w:val="single" w:sz="4" w:space="0" w:color="auto"/>
              <w:left w:val="single" w:sz="4" w:space="0" w:color="auto"/>
              <w:bottom w:val="single" w:sz="4" w:space="0" w:color="auto"/>
              <w:right w:val="single" w:sz="4" w:space="0" w:color="auto"/>
            </w:tcBorders>
            <w:noWrap/>
            <w:hideMark/>
          </w:tcPr>
          <w:p w14:paraId="7D9A44E9" w14:textId="77777777" w:rsidR="00265584" w:rsidRDefault="00265584">
            <w:r>
              <w:t>205,765</w:t>
            </w:r>
          </w:p>
        </w:tc>
        <w:tc>
          <w:tcPr>
            <w:tcW w:w="859" w:type="pct"/>
            <w:tcBorders>
              <w:top w:val="single" w:sz="4" w:space="0" w:color="auto"/>
              <w:left w:val="single" w:sz="4" w:space="0" w:color="auto"/>
              <w:bottom w:val="single" w:sz="4" w:space="0" w:color="auto"/>
              <w:right w:val="single" w:sz="4" w:space="0" w:color="auto"/>
            </w:tcBorders>
            <w:noWrap/>
            <w:hideMark/>
          </w:tcPr>
          <w:p w14:paraId="2252A42B" w14:textId="77777777" w:rsidR="00265584" w:rsidRDefault="00265584">
            <w:r>
              <w:t>2,000</w:t>
            </w:r>
          </w:p>
        </w:tc>
        <w:tc>
          <w:tcPr>
            <w:tcW w:w="859" w:type="pct"/>
            <w:tcBorders>
              <w:top w:val="single" w:sz="4" w:space="0" w:color="auto"/>
              <w:left w:val="single" w:sz="4" w:space="0" w:color="auto"/>
              <w:bottom w:val="single" w:sz="4" w:space="0" w:color="auto"/>
              <w:right w:val="single" w:sz="4" w:space="0" w:color="auto"/>
            </w:tcBorders>
            <w:noWrap/>
            <w:hideMark/>
          </w:tcPr>
          <w:p w14:paraId="5770D378" w14:textId="77777777" w:rsidR="00265584" w:rsidRDefault="00265584">
            <w:r>
              <w:t>330</w:t>
            </w:r>
          </w:p>
        </w:tc>
        <w:tc>
          <w:tcPr>
            <w:tcW w:w="859" w:type="pct"/>
            <w:tcBorders>
              <w:top w:val="single" w:sz="4" w:space="0" w:color="auto"/>
              <w:left w:val="single" w:sz="4" w:space="0" w:color="auto"/>
              <w:bottom w:val="single" w:sz="4" w:space="0" w:color="auto"/>
              <w:right w:val="single" w:sz="4" w:space="0" w:color="auto"/>
            </w:tcBorders>
            <w:noWrap/>
            <w:hideMark/>
          </w:tcPr>
          <w:p w14:paraId="1E6D983C" w14:textId="77777777" w:rsidR="00265584" w:rsidRDefault="00265584">
            <w:r>
              <w:t>16</w:t>
            </w:r>
          </w:p>
        </w:tc>
      </w:tr>
      <w:tr w:rsidR="00265584" w14:paraId="6BFBB647"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085A876" w14:textId="77777777" w:rsidR="00265584" w:rsidRDefault="00265584">
            <w:pPr>
              <w:rPr>
                <w:b/>
                <w:bCs/>
              </w:rPr>
            </w:pPr>
            <w:r>
              <w:rPr>
                <w:b/>
                <w:bCs/>
              </w:rPr>
              <w:t>District Of Columbia</w:t>
            </w:r>
          </w:p>
        </w:tc>
        <w:tc>
          <w:tcPr>
            <w:tcW w:w="1019" w:type="pct"/>
            <w:tcBorders>
              <w:top w:val="single" w:sz="4" w:space="0" w:color="auto"/>
              <w:left w:val="single" w:sz="4" w:space="0" w:color="auto"/>
              <w:bottom w:val="single" w:sz="4" w:space="0" w:color="auto"/>
              <w:right w:val="single" w:sz="4" w:space="0" w:color="auto"/>
            </w:tcBorders>
            <w:noWrap/>
            <w:hideMark/>
          </w:tcPr>
          <w:p w14:paraId="029C9D00" w14:textId="77777777" w:rsidR="00265584" w:rsidRDefault="00265584">
            <w:r>
              <w:t>100,815</w:t>
            </w:r>
          </w:p>
        </w:tc>
        <w:tc>
          <w:tcPr>
            <w:tcW w:w="859" w:type="pct"/>
            <w:tcBorders>
              <w:top w:val="single" w:sz="4" w:space="0" w:color="auto"/>
              <w:left w:val="single" w:sz="4" w:space="0" w:color="auto"/>
              <w:bottom w:val="single" w:sz="4" w:space="0" w:color="auto"/>
              <w:right w:val="single" w:sz="4" w:space="0" w:color="auto"/>
            </w:tcBorders>
            <w:noWrap/>
            <w:hideMark/>
          </w:tcPr>
          <w:p w14:paraId="4D3FAC37" w14:textId="77777777" w:rsidR="00265584" w:rsidRDefault="00265584">
            <w:r>
              <w:t>1,400</w:t>
            </w:r>
          </w:p>
        </w:tc>
        <w:tc>
          <w:tcPr>
            <w:tcW w:w="859" w:type="pct"/>
            <w:tcBorders>
              <w:top w:val="single" w:sz="4" w:space="0" w:color="auto"/>
              <w:left w:val="single" w:sz="4" w:space="0" w:color="auto"/>
              <w:bottom w:val="single" w:sz="4" w:space="0" w:color="auto"/>
              <w:right w:val="single" w:sz="4" w:space="0" w:color="auto"/>
            </w:tcBorders>
            <w:noWrap/>
            <w:hideMark/>
          </w:tcPr>
          <w:p w14:paraId="1EBEA210" w14:textId="77777777" w:rsidR="00265584" w:rsidRDefault="00265584">
            <w:r>
              <w:t>390</w:t>
            </w:r>
          </w:p>
        </w:tc>
        <w:tc>
          <w:tcPr>
            <w:tcW w:w="859" w:type="pct"/>
            <w:tcBorders>
              <w:top w:val="single" w:sz="4" w:space="0" w:color="auto"/>
              <w:left w:val="single" w:sz="4" w:space="0" w:color="auto"/>
              <w:bottom w:val="single" w:sz="4" w:space="0" w:color="auto"/>
              <w:right w:val="single" w:sz="4" w:space="0" w:color="auto"/>
            </w:tcBorders>
            <w:noWrap/>
            <w:hideMark/>
          </w:tcPr>
          <w:p w14:paraId="125BEF65" w14:textId="77777777" w:rsidR="00265584" w:rsidRDefault="00265584">
            <w:r>
              <w:t>26.9</w:t>
            </w:r>
          </w:p>
        </w:tc>
      </w:tr>
      <w:tr w:rsidR="00265584" w14:paraId="0200AFD9"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328CB1A9" w14:textId="77777777" w:rsidR="00265584" w:rsidRDefault="00265584">
            <w:pPr>
              <w:rPr>
                <w:b/>
                <w:bCs/>
              </w:rPr>
            </w:pPr>
            <w:r>
              <w:rPr>
                <w:b/>
                <w:bCs/>
              </w:rPr>
              <w:t>Florida</w:t>
            </w:r>
          </w:p>
        </w:tc>
        <w:tc>
          <w:tcPr>
            <w:tcW w:w="1019" w:type="pct"/>
            <w:tcBorders>
              <w:top w:val="single" w:sz="4" w:space="0" w:color="auto"/>
              <w:left w:val="single" w:sz="4" w:space="0" w:color="auto"/>
              <w:bottom w:val="single" w:sz="4" w:space="0" w:color="auto"/>
              <w:right w:val="single" w:sz="4" w:space="0" w:color="auto"/>
            </w:tcBorders>
            <w:noWrap/>
            <w:hideMark/>
          </w:tcPr>
          <w:p w14:paraId="5A888193" w14:textId="77777777" w:rsidR="00265584" w:rsidRDefault="00265584">
            <w:r>
              <w:t>4,002,091</w:t>
            </w:r>
          </w:p>
        </w:tc>
        <w:tc>
          <w:tcPr>
            <w:tcW w:w="859" w:type="pct"/>
            <w:tcBorders>
              <w:top w:val="single" w:sz="4" w:space="0" w:color="auto"/>
              <w:left w:val="single" w:sz="4" w:space="0" w:color="auto"/>
              <w:bottom w:val="single" w:sz="4" w:space="0" w:color="auto"/>
              <w:right w:val="single" w:sz="4" w:space="0" w:color="auto"/>
            </w:tcBorders>
            <w:noWrap/>
            <w:hideMark/>
          </w:tcPr>
          <w:p w14:paraId="41DFD4CC" w14:textId="77777777" w:rsidR="00265584" w:rsidRDefault="00265584">
            <w:r>
              <w:t>42,100</w:t>
            </w:r>
          </w:p>
        </w:tc>
        <w:tc>
          <w:tcPr>
            <w:tcW w:w="859" w:type="pct"/>
            <w:tcBorders>
              <w:top w:val="single" w:sz="4" w:space="0" w:color="auto"/>
              <w:left w:val="single" w:sz="4" w:space="0" w:color="auto"/>
              <w:bottom w:val="single" w:sz="4" w:space="0" w:color="auto"/>
              <w:right w:val="single" w:sz="4" w:space="0" w:color="auto"/>
            </w:tcBorders>
            <w:noWrap/>
            <w:hideMark/>
          </w:tcPr>
          <w:p w14:paraId="42F35B45" w14:textId="77777777" w:rsidR="00265584" w:rsidRDefault="00265584">
            <w:r>
              <w:t>5,360</w:t>
            </w:r>
          </w:p>
        </w:tc>
        <w:tc>
          <w:tcPr>
            <w:tcW w:w="859" w:type="pct"/>
            <w:tcBorders>
              <w:top w:val="single" w:sz="4" w:space="0" w:color="auto"/>
              <w:left w:val="single" w:sz="4" w:space="0" w:color="auto"/>
              <w:bottom w:val="single" w:sz="4" w:space="0" w:color="auto"/>
              <w:right w:val="single" w:sz="4" w:space="0" w:color="auto"/>
            </w:tcBorders>
            <w:noWrap/>
            <w:hideMark/>
          </w:tcPr>
          <w:p w14:paraId="0D0132A6" w14:textId="77777777" w:rsidR="00265584" w:rsidRDefault="00265584">
            <w:r>
              <w:t>12.7</w:t>
            </w:r>
          </w:p>
        </w:tc>
      </w:tr>
      <w:tr w:rsidR="00265584" w14:paraId="7870A24B"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F66CB61" w14:textId="77777777" w:rsidR="00265584" w:rsidRDefault="00265584">
            <w:pPr>
              <w:rPr>
                <w:b/>
                <w:bCs/>
              </w:rPr>
            </w:pPr>
            <w:r>
              <w:rPr>
                <w:b/>
                <w:bCs/>
              </w:rPr>
              <w:t>Georgia</w:t>
            </w:r>
          </w:p>
        </w:tc>
        <w:tc>
          <w:tcPr>
            <w:tcW w:w="1019" w:type="pct"/>
            <w:tcBorders>
              <w:top w:val="single" w:sz="4" w:space="0" w:color="auto"/>
              <w:left w:val="single" w:sz="4" w:space="0" w:color="auto"/>
              <w:bottom w:val="single" w:sz="4" w:space="0" w:color="auto"/>
              <w:right w:val="single" w:sz="4" w:space="0" w:color="auto"/>
            </w:tcBorders>
            <w:noWrap/>
            <w:hideMark/>
          </w:tcPr>
          <w:p w14:paraId="5595473E" w14:textId="77777777" w:rsidR="00265584" w:rsidRDefault="00265584">
            <w:r>
              <w:t>2,491,552</w:t>
            </w:r>
          </w:p>
        </w:tc>
        <w:tc>
          <w:tcPr>
            <w:tcW w:w="859" w:type="pct"/>
            <w:tcBorders>
              <w:top w:val="single" w:sz="4" w:space="0" w:color="auto"/>
              <w:left w:val="single" w:sz="4" w:space="0" w:color="auto"/>
              <w:bottom w:val="single" w:sz="4" w:space="0" w:color="auto"/>
              <w:right w:val="single" w:sz="4" w:space="0" w:color="auto"/>
            </w:tcBorders>
            <w:noWrap/>
            <w:hideMark/>
          </w:tcPr>
          <w:p w14:paraId="5ADB01CB" w14:textId="77777777" w:rsidR="00265584" w:rsidRDefault="00265584">
            <w:r>
              <w:t>19,200</w:t>
            </w:r>
          </w:p>
        </w:tc>
        <w:tc>
          <w:tcPr>
            <w:tcW w:w="859" w:type="pct"/>
            <w:tcBorders>
              <w:top w:val="single" w:sz="4" w:space="0" w:color="auto"/>
              <w:left w:val="single" w:sz="4" w:space="0" w:color="auto"/>
              <w:bottom w:val="single" w:sz="4" w:space="0" w:color="auto"/>
              <w:right w:val="single" w:sz="4" w:space="0" w:color="auto"/>
            </w:tcBorders>
            <w:noWrap/>
            <w:hideMark/>
          </w:tcPr>
          <w:p w14:paraId="1EE0B4A5" w14:textId="77777777" w:rsidR="00265584" w:rsidRDefault="00265584">
            <w:r>
              <w:t>2,770</w:t>
            </w:r>
          </w:p>
        </w:tc>
        <w:tc>
          <w:tcPr>
            <w:tcW w:w="859" w:type="pct"/>
            <w:tcBorders>
              <w:top w:val="single" w:sz="4" w:space="0" w:color="auto"/>
              <w:left w:val="single" w:sz="4" w:space="0" w:color="auto"/>
              <w:bottom w:val="single" w:sz="4" w:space="0" w:color="auto"/>
              <w:right w:val="single" w:sz="4" w:space="0" w:color="auto"/>
            </w:tcBorders>
            <w:noWrap/>
            <w:hideMark/>
          </w:tcPr>
          <w:p w14:paraId="2D7EE6FF" w14:textId="77777777" w:rsidR="00265584" w:rsidRDefault="00265584">
            <w:r>
              <w:t>14.5</w:t>
            </w:r>
          </w:p>
        </w:tc>
      </w:tr>
      <w:tr w:rsidR="00265584" w14:paraId="08BAC169"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140F1966" w14:textId="77777777" w:rsidR="00265584" w:rsidRDefault="00265584">
            <w:pPr>
              <w:rPr>
                <w:b/>
                <w:bCs/>
              </w:rPr>
            </w:pPr>
            <w:r>
              <w:rPr>
                <w:b/>
                <w:bCs/>
              </w:rPr>
              <w:t>Idaho</w:t>
            </w:r>
          </w:p>
        </w:tc>
        <w:tc>
          <w:tcPr>
            <w:tcW w:w="1019" w:type="pct"/>
            <w:tcBorders>
              <w:top w:val="single" w:sz="4" w:space="0" w:color="auto"/>
              <w:left w:val="single" w:sz="4" w:space="0" w:color="auto"/>
              <w:bottom w:val="single" w:sz="4" w:space="0" w:color="auto"/>
              <w:right w:val="single" w:sz="4" w:space="0" w:color="auto"/>
            </w:tcBorders>
            <w:noWrap/>
            <w:hideMark/>
          </w:tcPr>
          <w:p w14:paraId="224E252A" w14:textId="77777777" w:rsidR="00265584" w:rsidRDefault="00265584">
            <w:r>
              <w:t>429,072</w:t>
            </w:r>
          </w:p>
        </w:tc>
        <w:tc>
          <w:tcPr>
            <w:tcW w:w="859" w:type="pct"/>
            <w:tcBorders>
              <w:top w:val="single" w:sz="4" w:space="0" w:color="auto"/>
              <w:left w:val="single" w:sz="4" w:space="0" w:color="auto"/>
              <w:bottom w:val="single" w:sz="4" w:space="0" w:color="auto"/>
              <w:right w:val="single" w:sz="4" w:space="0" w:color="auto"/>
            </w:tcBorders>
            <w:noWrap/>
            <w:hideMark/>
          </w:tcPr>
          <w:p w14:paraId="2AF47E32" w14:textId="77777777" w:rsidR="00265584" w:rsidRDefault="00265584">
            <w:r>
              <w:t>4,700</w:t>
            </w:r>
          </w:p>
        </w:tc>
        <w:tc>
          <w:tcPr>
            <w:tcW w:w="859" w:type="pct"/>
            <w:tcBorders>
              <w:top w:val="single" w:sz="4" w:space="0" w:color="auto"/>
              <w:left w:val="single" w:sz="4" w:space="0" w:color="auto"/>
              <w:bottom w:val="single" w:sz="4" w:space="0" w:color="auto"/>
              <w:right w:val="single" w:sz="4" w:space="0" w:color="auto"/>
            </w:tcBorders>
            <w:noWrap/>
            <w:hideMark/>
          </w:tcPr>
          <w:p w14:paraId="009A1803" w14:textId="77777777" w:rsidR="00265584" w:rsidRDefault="00265584">
            <w:r>
              <w:t>590</w:t>
            </w:r>
          </w:p>
        </w:tc>
        <w:tc>
          <w:tcPr>
            <w:tcW w:w="859" w:type="pct"/>
            <w:tcBorders>
              <w:top w:val="single" w:sz="4" w:space="0" w:color="auto"/>
              <w:left w:val="single" w:sz="4" w:space="0" w:color="auto"/>
              <w:bottom w:val="single" w:sz="4" w:space="0" w:color="auto"/>
              <w:right w:val="single" w:sz="4" w:space="0" w:color="auto"/>
            </w:tcBorders>
            <w:noWrap/>
            <w:hideMark/>
          </w:tcPr>
          <w:p w14:paraId="3297E862" w14:textId="77777777" w:rsidR="00265584" w:rsidRDefault="00265584">
            <w:r>
              <w:t>12.6</w:t>
            </w:r>
          </w:p>
        </w:tc>
      </w:tr>
      <w:tr w:rsidR="00265584" w14:paraId="76DD41AB"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7F9A94E5" w14:textId="77777777" w:rsidR="00265584" w:rsidRDefault="00265584">
            <w:pPr>
              <w:rPr>
                <w:b/>
                <w:bCs/>
              </w:rPr>
            </w:pPr>
            <w:r>
              <w:rPr>
                <w:b/>
                <w:bCs/>
              </w:rPr>
              <w:t>Illinois</w:t>
            </w:r>
          </w:p>
        </w:tc>
        <w:tc>
          <w:tcPr>
            <w:tcW w:w="1019" w:type="pct"/>
            <w:tcBorders>
              <w:top w:val="single" w:sz="4" w:space="0" w:color="auto"/>
              <w:left w:val="single" w:sz="4" w:space="0" w:color="auto"/>
              <w:bottom w:val="single" w:sz="4" w:space="0" w:color="auto"/>
              <w:right w:val="single" w:sz="4" w:space="0" w:color="auto"/>
            </w:tcBorders>
            <w:noWrap/>
            <w:hideMark/>
          </w:tcPr>
          <w:p w14:paraId="684F2324" w14:textId="77777777" w:rsidR="00265584" w:rsidRDefault="00265584">
            <w:r>
              <w:t>3,129,179</w:t>
            </w:r>
          </w:p>
        </w:tc>
        <w:tc>
          <w:tcPr>
            <w:tcW w:w="859" w:type="pct"/>
            <w:tcBorders>
              <w:top w:val="single" w:sz="4" w:space="0" w:color="auto"/>
              <w:left w:val="single" w:sz="4" w:space="0" w:color="auto"/>
              <w:bottom w:val="single" w:sz="4" w:space="0" w:color="auto"/>
              <w:right w:val="single" w:sz="4" w:space="0" w:color="auto"/>
            </w:tcBorders>
            <w:noWrap/>
            <w:hideMark/>
          </w:tcPr>
          <w:p w14:paraId="3F040DBF" w14:textId="77777777" w:rsidR="00265584" w:rsidRDefault="00265584">
            <w:r>
              <w:t>18,300</w:t>
            </w:r>
          </w:p>
        </w:tc>
        <w:tc>
          <w:tcPr>
            <w:tcW w:w="859" w:type="pct"/>
            <w:tcBorders>
              <w:top w:val="single" w:sz="4" w:space="0" w:color="auto"/>
              <w:left w:val="single" w:sz="4" w:space="0" w:color="auto"/>
              <w:bottom w:val="single" w:sz="4" w:space="0" w:color="auto"/>
              <w:right w:val="single" w:sz="4" w:space="0" w:color="auto"/>
            </w:tcBorders>
            <w:noWrap/>
            <w:hideMark/>
          </w:tcPr>
          <w:p w14:paraId="199020EC" w14:textId="77777777" w:rsidR="00265584" w:rsidRDefault="00265584">
            <w:r>
              <w:t>4,510</w:t>
            </w:r>
          </w:p>
        </w:tc>
        <w:tc>
          <w:tcPr>
            <w:tcW w:w="859" w:type="pct"/>
            <w:tcBorders>
              <w:top w:val="single" w:sz="4" w:space="0" w:color="auto"/>
              <w:left w:val="single" w:sz="4" w:space="0" w:color="auto"/>
              <w:bottom w:val="single" w:sz="4" w:space="0" w:color="auto"/>
              <w:right w:val="single" w:sz="4" w:space="0" w:color="auto"/>
            </w:tcBorders>
            <w:noWrap/>
            <w:hideMark/>
          </w:tcPr>
          <w:p w14:paraId="494BAA9E" w14:textId="77777777" w:rsidR="00265584" w:rsidRDefault="00265584">
            <w:r>
              <w:t>24.7</w:t>
            </w:r>
          </w:p>
        </w:tc>
      </w:tr>
      <w:tr w:rsidR="00265584" w14:paraId="3315A6D8"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212D27E5" w14:textId="77777777" w:rsidR="00265584" w:rsidRDefault="00265584">
            <w:pPr>
              <w:rPr>
                <w:b/>
                <w:bCs/>
              </w:rPr>
            </w:pPr>
            <w:r>
              <w:rPr>
                <w:b/>
                <w:bCs/>
              </w:rPr>
              <w:t>Indiana</w:t>
            </w:r>
          </w:p>
        </w:tc>
        <w:tc>
          <w:tcPr>
            <w:tcW w:w="1019" w:type="pct"/>
            <w:tcBorders>
              <w:top w:val="single" w:sz="4" w:space="0" w:color="auto"/>
              <w:left w:val="single" w:sz="4" w:space="0" w:color="auto"/>
              <w:bottom w:val="single" w:sz="4" w:space="0" w:color="auto"/>
              <w:right w:val="single" w:sz="4" w:space="0" w:color="auto"/>
            </w:tcBorders>
            <w:noWrap/>
            <w:hideMark/>
          </w:tcPr>
          <w:p w14:paraId="5C604FE3" w14:textId="77777777" w:rsidR="00265584" w:rsidRDefault="00265584">
            <w:r>
              <w:t>1,608,298</w:t>
            </w:r>
          </w:p>
        </w:tc>
        <w:tc>
          <w:tcPr>
            <w:tcW w:w="859" w:type="pct"/>
            <w:tcBorders>
              <w:top w:val="single" w:sz="4" w:space="0" w:color="auto"/>
              <w:left w:val="single" w:sz="4" w:space="0" w:color="auto"/>
              <w:bottom w:val="single" w:sz="4" w:space="0" w:color="auto"/>
              <w:right w:val="single" w:sz="4" w:space="0" w:color="auto"/>
            </w:tcBorders>
            <w:noWrap/>
            <w:hideMark/>
          </w:tcPr>
          <w:p w14:paraId="75E58D2E" w14:textId="77777777" w:rsidR="00265584" w:rsidRDefault="00265584">
            <w:r>
              <w:t>21,300</w:t>
            </w:r>
          </w:p>
        </w:tc>
        <w:tc>
          <w:tcPr>
            <w:tcW w:w="859" w:type="pct"/>
            <w:tcBorders>
              <w:top w:val="single" w:sz="4" w:space="0" w:color="auto"/>
              <w:left w:val="single" w:sz="4" w:space="0" w:color="auto"/>
              <w:bottom w:val="single" w:sz="4" w:space="0" w:color="auto"/>
              <w:right w:val="single" w:sz="4" w:space="0" w:color="auto"/>
            </w:tcBorders>
            <w:noWrap/>
            <w:hideMark/>
          </w:tcPr>
          <w:p w14:paraId="02661620" w14:textId="77777777" w:rsidR="00265584" w:rsidRDefault="00265584">
            <w:r>
              <w:t>3,850</w:t>
            </w:r>
          </w:p>
        </w:tc>
        <w:tc>
          <w:tcPr>
            <w:tcW w:w="859" w:type="pct"/>
            <w:tcBorders>
              <w:top w:val="single" w:sz="4" w:space="0" w:color="auto"/>
              <w:left w:val="single" w:sz="4" w:space="0" w:color="auto"/>
              <w:bottom w:val="single" w:sz="4" w:space="0" w:color="auto"/>
              <w:right w:val="single" w:sz="4" w:space="0" w:color="auto"/>
            </w:tcBorders>
            <w:noWrap/>
            <w:hideMark/>
          </w:tcPr>
          <w:p w14:paraId="216B7935" w14:textId="77777777" w:rsidR="00265584" w:rsidRDefault="00265584">
            <w:r>
              <w:t>18.1</w:t>
            </w:r>
          </w:p>
        </w:tc>
      </w:tr>
      <w:tr w:rsidR="00265584" w14:paraId="0DCF92D1"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0AE8CFA" w14:textId="77777777" w:rsidR="00265584" w:rsidRDefault="00265584">
            <w:pPr>
              <w:rPr>
                <w:b/>
                <w:bCs/>
              </w:rPr>
            </w:pPr>
            <w:r>
              <w:rPr>
                <w:b/>
                <w:bCs/>
              </w:rPr>
              <w:t>Iowa</w:t>
            </w:r>
          </w:p>
        </w:tc>
        <w:tc>
          <w:tcPr>
            <w:tcW w:w="1019" w:type="pct"/>
            <w:tcBorders>
              <w:top w:val="single" w:sz="4" w:space="0" w:color="auto"/>
              <w:left w:val="single" w:sz="4" w:space="0" w:color="auto"/>
              <w:bottom w:val="single" w:sz="4" w:space="0" w:color="auto"/>
              <w:right w:val="single" w:sz="4" w:space="0" w:color="auto"/>
            </w:tcBorders>
            <w:noWrap/>
            <w:hideMark/>
          </w:tcPr>
          <w:p w14:paraId="23632ADD" w14:textId="77777777" w:rsidR="00265584" w:rsidRDefault="00265584">
            <w:r>
              <w:t>727,993</w:t>
            </w:r>
          </w:p>
        </w:tc>
        <w:tc>
          <w:tcPr>
            <w:tcW w:w="859" w:type="pct"/>
            <w:tcBorders>
              <w:top w:val="single" w:sz="4" w:space="0" w:color="auto"/>
              <w:left w:val="single" w:sz="4" w:space="0" w:color="auto"/>
              <w:bottom w:val="single" w:sz="4" w:space="0" w:color="auto"/>
              <w:right w:val="single" w:sz="4" w:space="0" w:color="auto"/>
            </w:tcBorders>
            <w:noWrap/>
            <w:hideMark/>
          </w:tcPr>
          <w:p w14:paraId="2E70242C" w14:textId="77777777" w:rsidR="00265584" w:rsidRDefault="00265584">
            <w:r>
              <w:t>4,200</w:t>
            </w:r>
          </w:p>
        </w:tc>
        <w:tc>
          <w:tcPr>
            <w:tcW w:w="859" w:type="pct"/>
            <w:tcBorders>
              <w:top w:val="single" w:sz="4" w:space="0" w:color="auto"/>
              <w:left w:val="single" w:sz="4" w:space="0" w:color="auto"/>
              <w:bottom w:val="single" w:sz="4" w:space="0" w:color="auto"/>
              <w:right w:val="single" w:sz="4" w:space="0" w:color="auto"/>
            </w:tcBorders>
            <w:noWrap/>
            <w:hideMark/>
          </w:tcPr>
          <w:p w14:paraId="1F287531" w14:textId="77777777" w:rsidR="00265584" w:rsidRDefault="00265584">
            <w:r>
              <w:t>520</w:t>
            </w:r>
          </w:p>
        </w:tc>
        <w:tc>
          <w:tcPr>
            <w:tcW w:w="859" w:type="pct"/>
            <w:tcBorders>
              <w:top w:val="single" w:sz="4" w:space="0" w:color="auto"/>
              <w:left w:val="single" w:sz="4" w:space="0" w:color="auto"/>
              <w:bottom w:val="single" w:sz="4" w:space="0" w:color="auto"/>
              <w:right w:val="single" w:sz="4" w:space="0" w:color="auto"/>
            </w:tcBorders>
            <w:noWrap/>
            <w:hideMark/>
          </w:tcPr>
          <w:p w14:paraId="6E249E08" w14:textId="77777777" w:rsidR="00265584" w:rsidRDefault="00265584">
            <w:r>
              <w:t>12.4</w:t>
            </w:r>
          </w:p>
        </w:tc>
      </w:tr>
      <w:tr w:rsidR="00265584" w14:paraId="793B9250"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F4023C8" w14:textId="77777777" w:rsidR="00265584" w:rsidRDefault="00265584">
            <w:pPr>
              <w:rPr>
                <w:b/>
                <w:bCs/>
              </w:rPr>
            </w:pPr>
            <w:r>
              <w:rPr>
                <w:b/>
                <w:bCs/>
              </w:rPr>
              <w:t>Kansas</w:t>
            </w:r>
          </w:p>
        </w:tc>
        <w:tc>
          <w:tcPr>
            <w:tcW w:w="1019" w:type="pct"/>
            <w:tcBorders>
              <w:top w:val="single" w:sz="4" w:space="0" w:color="auto"/>
              <w:left w:val="single" w:sz="4" w:space="0" w:color="auto"/>
              <w:bottom w:val="single" w:sz="4" w:space="0" w:color="auto"/>
              <w:right w:val="single" w:sz="4" w:space="0" w:color="auto"/>
            </w:tcBorders>
            <w:noWrap/>
            <w:hideMark/>
          </w:tcPr>
          <w:p w14:paraId="0AA990EB" w14:textId="77777777" w:rsidR="00265584" w:rsidRDefault="00265584">
            <w:r>
              <w:t>726,939</w:t>
            </w:r>
          </w:p>
        </w:tc>
        <w:tc>
          <w:tcPr>
            <w:tcW w:w="859" w:type="pct"/>
            <w:tcBorders>
              <w:top w:val="single" w:sz="4" w:space="0" w:color="auto"/>
              <w:left w:val="single" w:sz="4" w:space="0" w:color="auto"/>
              <w:bottom w:val="single" w:sz="4" w:space="0" w:color="auto"/>
              <w:right w:val="single" w:sz="4" w:space="0" w:color="auto"/>
            </w:tcBorders>
            <w:noWrap/>
            <w:hideMark/>
          </w:tcPr>
          <w:p w14:paraId="26293228" w14:textId="77777777" w:rsidR="00265584" w:rsidRDefault="00265584">
            <w:r>
              <w:t>5,800</w:t>
            </w:r>
          </w:p>
        </w:tc>
        <w:tc>
          <w:tcPr>
            <w:tcW w:w="859" w:type="pct"/>
            <w:tcBorders>
              <w:top w:val="single" w:sz="4" w:space="0" w:color="auto"/>
              <w:left w:val="single" w:sz="4" w:space="0" w:color="auto"/>
              <w:bottom w:val="single" w:sz="4" w:space="0" w:color="auto"/>
              <w:right w:val="single" w:sz="4" w:space="0" w:color="auto"/>
            </w:tcBorders>
            <w:noWrap/>
            <w:hideMark/>
          </w:tcPr>
          <w:p w14:paraId="1575F782" w14:textId="77777777" w:rsidR="00265584" w:rsidRDefault="00265584">
            <w:r>
              <w:t>790</w:t>
            </w:r>
          </w:p>
        </w:tc>
        <w:tc>
          <w:tcPr>
            <w:tcW w:w="859" w:type="pct"/>
            <w:tcBorders>
              <w:top w:val="single" w:sz="4" w:space="0" w:color="auto"/>
              <w:left w:val="single" w:sz="4" w:space="0" w:color="auto"/>
              <w:bottom w:val="single" w:sz="4" w:space="0" w:color="auto"/>
              <w:right w:val="single" w:sz="4" w:space="0" w:color="auto"/>
            </w:tcBorders>
            <w:noWrap/>
            <w:hideMark/>
          </w:tcPr>
          <w:p w14:paraId="69A4FAEF" w14:textId="77777777" w:rsidR="00265584" w:rsidRDefault="00265584">
            <w:r>
              <w:t>13.6</w:t>
            </w:r>
          </w:p>
        </w:tc>
      </w:tr>
      <w:tr w:rsidR="00265584" w14:paraId="1098690F"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7D69120D" w14:textId="77777777" w:rsidR="00265584" w:rsidRDefault="00265584">
            <w:pPr>
              <w:rPr>
                <w:b/>
                <w:bCs/>
              </w:rPr>
            </w:pPr>
            <w:r>
              <w:rPr>
                <w:b/>
                <w:bCs/>
              </w:rPr>
              <w:t>Kentucky</w:t>
            </w:r>
          </w:p>
        </w:tc>
        <w:tc>
          <w:tcPr>
            <w:tcW w:w="1019" w:type="pct"/>
            <w:tcBorders>
              <w:top w:val="single" w:sz="4" w:space="0" w:color="auto"/>
              <w:left w:val="single" w:sz="4" w:space="0" w:color="auto"/>
              <w:bottom w:val="single" w:sz="4" w:space="0" w:color="auto"/>
              <w:right w:val="single" w:sz="4" w:space="0" w:color="auto"/>
            </w:tcBorders>
            <w:noWrap/>
            <w:hideMark/>
          </w:tcPr>
          <w:p w14:paraId="42E67AD4" w14:textId="77777777" w:rsidR="00265584" w:rsidRDefault="00265584">
            <w:r>
              <w:t>1,023,371</w:t>
            </w:r>
          </w:p>
        </w:tc>
        <w:tc>
          <w:tcPr>
            <w:tcW w:w="859" w:type="pct"/>
            <w:tcBorders>
              <w:top w:val="single" w:sz="4" w:space="0" w:color="auto"/>
              <w:left w:val="single" w:sz="4" w:space="0" w:color="auto"/>
              <w:bottom w:val="single" w:sz="4" w:space="0" w:color="auto"/>
              <w:right w:val="single" w:sz="4" w:space="0" w:color="auto"/>
            </w:tcBorders>
            <w:noWrap/>
            <w:hideMark/>
          </w:tcPr>
          <w:p w14:paraId="1F02E578" w14:textId="77777777" w:rsidR="00265584" w:rsidRDefault="00265584">
            <w:r>
              <w:t>10,700</w:t>
            </w:r>
          </w:p>
        </w:tc>
        <w:tc>
          <w:tcPr>
            <w:tcW w:w="859" w:type="pct"/>
            <w:tcBorders>
              <w:top w:val="single" w:sz="4" w:space="0" w:color="auto"/>
              <w:left w:val="single" w:sz="4" w:space="0" w:color="auto"/>
              <w:bottom w:val="single" w:sz="4" w:space="0" w:color="auto"/>
              <w:right w:val="single" w:sz="4" w:space="0" w:color="auto"/>
            </w:tcBorders>
            <w:noWrap/>
            <w:hideMark/>
          </w:tcPr>
          <w:p w14:paraId="4D29E6E3" w14:textId="77777777" w:rsidR="00265584" w:rsidRDefault="00265584">
            <w:r>
              <w:t>1,590</w:t>
            </w:r>
          </w:p>
        </w:tc>
        <w:tc>
          <w:tcPr>
            <w:tcW w:w="859" w:type="pct"/>
            <w:tcBorders>
              <w:top w:val="single" w:sz="4" w:space="0" w:color="auto"/>
              <w:left w:val="single" w:sz="4" w:space="0" w:color="auto"/>
              <w:bottom w:val="single" w:sz="4" w:space="0" w:color="auto"/>
              <w:right w:val="single" w:sz="4" w:space="0" w:color="auto"/>
            </w:tcBorders>
            <w:noWrap/>
            <w:hideMark/>
          </w:tcPr>
          <w:p w14:paraId="5B8B7871" w14:textId="77777777" w:rsidR="00265584" w:rsidRDefault="00265584">
            <w:r>
              <w:t>14.9</w:t>
            </w:r>
          </w:p>
        </w:tc>
      </w:tr>
      <w:tr w:rsidR="00265584" w14:paraId="07B78F5A"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2032E67" w14:textId="77777777" w:rsidR="00265584" w:rsidRDefault="00265584">
            <w:pPr>
              <w:rPr>
                <w:b/>
                <w:bCs/>
              </w:rPr>
            </w:pPr>
            <w:r>
              <w:rPr>
                <w:b/>
                <w:bCs/>
              </w:rPr>
              <w:t>Louisiana</w:t>
            </w:r>
          </w:p>
        </w:tc>
        <w:tc>
          <w:tcPr>
            <w:tcW w:w="1019" w:type="pct"/>
            <w:tcBorders>
              <w:top w:val="single" w:sz="4" w:space="0" w:color="auto"/>
              <w:left w:val="single" w:sz="4" w:space="0" w:color="auto"/>
              <w:bottom w:val="single" w:sz="4" w:space="0" w:color="auto"/>
              <w:right w:val="single" w:sz="4" w:space="0" w:color="auto"/>
            </w:tcBorders>
            <w:noWrap/>
            <w:hideMark/>
          </w:tcPr>
          <w:p w14:paraId="0F1809FA" w14:textId="77777777" w:rsidR="00265584" w:rsidRDefault="00265584">
            <w:r>
              <w:t>1,118,015</w:t>
            </w:r>
          </w:p>
        </w:tc>
        <w:tc>
          <w:tcPr>
            <w:tcW w:w="859" w:type="pct"/>
            <w:tcBorders>
              <w:top w:val="single" w:sz="4" w:space="0" w:color="auto"/>
              <w:left w:val="single" w:sz="4" w:space="0" w:color="auto"/>
              <w:bottom w:val="single" w:sz="4" w:space="0" w:color="auto"/>
              <w:right w:val="single" w:sz="4" w:space="0" w:color="auto"/>
            </w:tcBorders>
            <w:noWrap/>
            <w:hideMark/>
          </w:tcPr>
          <w:p w14:paraId="28436628" w14:textId="77777777" w:rsidR="00265584" w:rsidRDefault="00265584">
            <w:r>
              <w:t>5,600</w:t>
            </w:r>
          </w:p>
        </w:tc>
        <w:tc>
          <w:tcPr>
            <w:tcW w:w="859" w:type="pct"/>
            <w:tcBorders>
              <w:top w:val="single" w:sz="4" w:space="0" w:color="auto"/>
              <w:left w:val="single" w:sz="4" w:space="0" w:color="auto"/>
              <w:bottom w:val="single" w:sz="4" w:space="0" w:color="auto"/>
              <w:right w:val="single" w:sz="4" w:space="0" w:color="auto"/>
            </w:tcBorders>
            <w:noWrap/>
            <w:hideMark/>
          </w:tcPr>
          <w:p w14:paraId="3CB2D80F" w14:textId="77777777" w:rsidR="00265584" w:rsidRDefault="00265584">
            <w:r>
              <w:t>650</w:t>
            </w:r>
          </w:p>
        </w:tc>
        <w:tc>
          <w:tcPr>
            <w:tcW w:w="859" w:type="pct"/>
            <w:tcBorders>
              <w:top w:val="single" w:sz="4" w:space="0" w:color="auto"/>
              <w:left w:val="single" w:sz="4" w:space="0" w:color="auto"/>
              <w:bottom w:val="single" w:sz="4" w:space="0" w:color="auto"/>
              <w:right w:val="single" w:sz="4" w:space="0" w:color="auto"/>
            </w:tcBorders>
            <w:noWrap/>
            <w:hideMark/>
          </w:tcPr>
          <w:p w14:paraId="341794E3" w14:textId="77777777" w:rsidR="00265584" w:rsidRDefault="00265584">
            <w:r>
              <w:t>11.6</w:t>
            </w:r>
          </w:p>
        </w:tc>
      </w:tr>
      <w:tr w:rsidR="00265584" w14:paraId="77A55AC8"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28031CBB" w14:textId="77777777" w:rsidR="00265584" w:rsidRDefault="00265584">
            <w:pPr>
              <w:rPr>
                <w:b/>
                <w:bCs/>
              </w:rPr>
            </w:pPr>
            <w:r>
              <w:rPr>
                <w:b/>
                <w:bCs/>
              </w:rPr>
              <w:t>Maine</w:t>
            </w:r>
          </w:p>
        </w:tc>
        <w:tc>
          <w:tcPr>
            <w:tcW w:w="1019" w:type="pct"/>
            <w:tcBorders>
              <w:top w:val="single" w:sz="4" w:space="0" w:color="auto"/>
              <w:left w:val="single" w:sz="4" w:space="0" w:color="auto"/>
              <w:bottom w:val="single" w:sz="4" w:space="0" w:color="auto"/>
              <w:right w:val="single" w:sz="4" w:space="0" w:color="auto"/>
            </w:tcBorders>
            <w:noWrap/>
            <w:hideMark/>
          </w:tcPr>
          <w:p w14:paraId="1A71EBC8" w14:textId="77777777" w:rsidR="00265584" w:rsidRDefault="00265584">
            <w:r>
              <w:t>274,533</w:t>
            </w:r>
          </w:p>
        </w:tc>
        <w:tc>
          <w:tcPr>
            <w:tcW w:w="859" w:type="pct"/>
            <w:tcBorders>
              <w:top w:val="single" w:sz="4" w:space="0" w:color="auto"/>
              <w:left w:val="single" w:sz="4" w:space="0" w:color="auto"/>
              <w:bottom w:val="single" w:sz="4" w:space="0" w:color="auto"/>
              <w:right w:val="single" w:sz="4" w:space="0" w:color="auto"/>
            </w:tcBorders>
            <w:noWrap/>
            <w:hideMark/>
          </w:tcPr>
          <w:p w14:paraId="1F6F13D3" w14:textId="77777777" w:rsidR="00265584" w:rsidRDefault="00265584">
            <w:r>
              <w:t>2,200</w:t>
            </w:r>
          </w:p>
        </w:tc>
        <w:tc>
          <w:tcPr>
            <w:tcW w:w="859" w:type="pct"/>
            <w:tcBorders>
              <w:top w:val="single" w:sz="4" w:space="0" w:color="auto"/>
              <w:left w:val="single" w:sz="4" w:space="0" w:color="auto"/>
              <w:bottom w:val="single" w:sz="4" w:space="0" w:color="auto"/>
              <w:right w:val="single" w:sz="4" w:space="0" w:color="auto"/>
            </w:tcBorders>
            <w:noWrap/>
            <w:hideMark/>
          </w:tcPr>
          <w:p w14:paraId="03585A07" w14:textId="77777777" w:rsidR="00265584" w:rsidRDefault="00265584">
            <w:r>
              <w:t>170</w:t>
            </w:r>
          </w:p>
        </w:tc>
        <w:tc>
          <w:tcPr>
            <w:tcW w:w="859" w:type="pct"/>
            <w:tcBorders>
              <w:top w:val="single" w:sz="4" w:space="0" w:color="auto"/>
              <w:left w:val="single" w:sz="4" w:space="0" w:color="auto"/>
              <w:bottom w:val="single" w:sz="4" w:space="0" w:color="auto"/>
              <w:right w:val="single" w:sz="4" w:space="0" w:color="auto"/>
            </w:tcBorders>
            <w:noWrap/>
            <w:hideMark/>
          </w:tcPr>
          <w:p w14:paraId="6F825FE2" w14:textId="77777777" w:rsidR="00265584" w:rsidRDefault="00265584">
            <w:r>
              <w:t>7.9</w:t>
            </w:r>
          </w:p>
        </w:tc>
      </w:tr>
      <w:tr w:rsidR="00265584" w14:paraId="222272CC"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1D98AA43" w14:textId="77777777" w:rsidR="00265584" w:rsidRDefault="00265584">
            <w:pPr>
              <w:rPr>
                <w:b/>
                <w:bCs/>
              </w:rPr>
            </w:pPr>
            <w:r>
              <w:rPr>
                <w:b/>
                <w:bCs/>
              </w:rPr>
              <w:t>Maryland</w:t>
            </w:r>
          </w:p>
        </w:tc>
        <w:tc>
          <w:tcPr>
            <w:tcW w:w="1019" w:type="pct"/>
            <w:tcBorders>
              <w:top w:val="single" w:sz="4" w:space="0" w:color="auto"/>
              <w:left w:val="single" w:sz="4" w:space="0" w:color="auto"/>
              <w:bottom w:val="single" w:sz="4" w:space="0" w:color="auto"/>
              <w:right w:val="single" w:sz="4" w:space="0" w:color="auto"/>
            </w:tcBorders>
            <w:noWrap/>
            <w:hideMark/>
          </w:tcPr>
          <w:p w14:paraId="04C88CB5" w14:textId="77777777" w:rsidR="00265584" w:rsidRDefault="00265584">
            <w:r>
              <w:t>1,352,964</w:t>
            </w:r>
          </w:p>
        </w:tc>
        <w:tc>
          <w:tcPr>
            <w:tcW w:w="859" w:type="pct"/>
            <w:tcBorders>
              <w:top w:val="single" w:sz="4" w:space="0" w:color="auto"/>
              <w:left w:val="single" w:sz="4" w:space="0" w:color="auto"/>
              <w:bottom w:val="single" w:sz="4" w:space="0" w:color="auto"/>
              <w:right w:val="single" w:sz="4" w:space="0" w:color="auto"/>
            </w:tcBorders>
            <w:noWrap/>
            <w:hideMark/>
          </w:tcPr>
          <w:p w14:paraId="1CCAB05B" w14:textId="77777777" w:rsidR="00265584" w:rsidRDefault="00265584">
            <w:r>
              <w:t>12,800</w:t>
            </w:r>
          </w:p>
        </w:tc>
        <w:tc>
          <w:tcPr>
            <w:tcW w:w="859" w:type="pct"/>
            <w:tcBorders>
              <w:top w:val="single" w:sz="4" w:space="0" w:color="auto"/>
              <w:left w:val="single" w:sz="4" w:space="0" w:color="auto"/>
              <w:bottom w:val="single" w:sz="4" w:space="0" w:color="auto"/>
              <w:right w:val="single" w:sz="4" w:space="0" w:color="auto"/>
            </w:tcBorders>
            <w:noWrap/>
            <w:hideMark/>
          </w:tcPr>
          <w:p w14:paraId="26DC5A2B" w14:textId="77777777" w:rsidR="00265584" w:rsidRDefault="00265584">
            <w:r>
              <w:t>2,450</w:t>
            </w:r>
          </w:p>
        </w:tc>
        <w:tc>
          <w:tcPr>
            <w:tcW w:w="859" w:type="pct"/>
            <w:tcBorders>
              <w:top w:val="single" w:sz="4" w:space="0" w:color="auto"/>
              <w:left w:val="single" w:sz="4" w:space="0" w:color="auto"/>
              <w:bottom w:val="single" w:sz="4" w:space="0" w:color="auto"/>
              <w:right w:val="single" w:sz="4" w:space="0" w:color="auto"/>
            </w:tcBorders>
            <w:noWrap/>
            <w:hideMark/>
          </w:tcPr>
          <w:p w14:paraId="6E7BE58E" w14:textId="77777777" w:rsidR="00265584" w:rsidRDefault="00265584">
            <w:r>
              <w:t>19.1</w:t>
            </w:r>
          </w:p>
        </w:tc>
      </w:tr>
      <w:tr w:rsidR="00265584" w14:paraId="0E312A86"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1E9AB97A" w14:textId="77777777" w:rsidR="00265584" w:rsidRDefault="00265584">
            <w:pPr>
              <w:rPr>
                <w:b/>
                <w:bCs/>
              </w:rPr>
            </w:pPr>
            <w:r>
              <w:rPr>
                <w:b/>
                <w:bCs/>
              </w:rPr>
              <w:t>Massachusetts</w:t>
            </w:r>
          </w:p>
        </w:tc>
        <w:tc>
          <w:tcPr>
            <w:tcW w:w="1019" w:type="pct"/>
            <w:tcBorders>
              <w:top w:val="single" w:sz="4" w:space="0" w:color="auto"/>
              <w:left w:val="single" w:sz="4" w:space="0" w:color="auto"/>
              <w:bottom w:val="single" w:sz="4" w:space="0" w:color="auto"/>
              <w:right w:val="single" w:sz="4" w:space="0" w:color="auto"/>
            </w:tcBorders>
            <w:noWrap/>
            <w:hideMark/>
          </w:tcPr>
          <w:p w14:paraId="30CA4E18" w14:textId="77777777" w:rsidR="00265584" w:rsidRDefault="00265584">
            <w:r>
              <w:t>1,418,923</w:t>
            </w:r>
          </w:p>
        </w:tc>
        <w:tc>
          <w:tcPr>
            <w:tcW w:w="859" w:type="pct"/>
            <w:tcBorders>
              <w:top w:val="single" w:sz="4" w:space="0" w:color="auto"/>
              <w:left w:val="single" w:sz="4" w:space="0" w:color="auto"/>
              <w:bottom w:val="single" w:sz="4" w:space="0" w:color="auto"/>
              <w:right w:val="single" w:sz="4" w:space="0" w:color="auto"/>
            </w:tcBorders>
            <w:noWrap/>
            <w:hideMark/>
          </w:tcPr>
          <w:p w14:paraId="5C22C137" w14:textId="77777777" w:rsidR="00265584" w:rsidRDefault="00265584">
            <w:r>
              <w:t>14,900</w:t>
            </w:r>
          </w:p>
        </w:tc>
        <w:tc>
          <w:tcPr>
            <w:tcW w:w="859" w:type="pct"/>
            <w:tcBorders>
              <w:top w:val="single" w:sz="4" w:space="0" w:color="auto"/>
              <w:left w:val="single" w:sz="4" w:space="0" w:color="auto"/>
              <w:bottom w:val="single" w:sz="4" w:space="0" w:color="auto"/>
              <w:right w:val="single" w:sz="4" w:space="0" w:color="auto"/>
            </w:tcBorders>
            <w:noWrap/>
            <w:hideMark/>
          </w:tcPr>
          <w:p w14:paraId="3C5B344C" w14:textId="77777777" w:rsidR="00265584" w:rsidRDefault="00265584">
            <w:r>
              <w:t>2,470</w:t>
            </w:r>
          </w:p>
        </w:tc>
        <w:tc>
          <w:tcPr>
            <w:tcW w:w="859" w:type="pct"/>
            <w:tcBorders>
              <w:top w:val="single" w:sz="4" w:space="0" w:color="auto"/>
              <w:left w:val="single" w:sz="4" w:space="0" w:color="auto"/>
              <w:bottom w:val="single" w:sz="4" w:space="0" w:color="auto"/>
              <w:right w:val="single" w:sz="4" w:space="0" w:color="auto"/>
            </w:tcBorders>
            <w:noWrap/>
            <w:hideMark/>
          </w:tcPr>
          <w:p w14:paraId="11F20EDF" w14:textId="77777777" w:rsidR="00265584" w:rsidRDefault="00265584">
            <w:r>
              <w:t>16.6</w:t>
            </w:r>
          </w:p>
        </w:tc>
      </w:tr>
      <w:tr w:rsidR="00265584" w14:paraId="7875A3A6"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0F392249" w14:textId="77777777" w:rsidR="00265584" w:rsidRDefault="00265584">
            <w:pPr>
              <w:rPr>
                <w:b/>
                <w:bCs/>
              </w:rPr>
            </w:pPr>
            <w:r>
              <w:rPr>
                <w:b/>
                <w:bCs/>
              </w:rPr>
              <w:t>Michigan</w:t>
            </w:r>
          </w:p>
        </w:tc>
        <w:tc>
          <w:tcPr>
            <w:tcW w:w="1019" w:type="pct"/>
            <w:tcBorders>
              <w:top w:val="single" w:sz="4" w:space="0" w:color="auto"/>
              <w:left w:val="single" w:sz="4" w:space="0" w:color="auto"/>
              <w:bottom w:val="single" w:sz="4" w:space="0" w:color="auto"/>
              <w:right w:val="single" w:sz="4" w:space="0" w:color="auto"/>
            </w:tcBorders>
            <w:noWrap/>
            <w:hideMark/>
          </w:tcPr>
          <w:p w14:paraId="1DE50890" w14:textId="77777777" w:rsidR="00265584" w:rsidRDefault="00265584">
            <w:r>
              <w:t>2,344,068</w:t>
            </w:r>
          </w:p>
        </w:tc>
        <w:tc>
          <w:tcPr>
            <w:tcW w:w="859" w:type="pct"/>
            <w:tcBorders>
              <w:top w:val="single" w:sz="4" w:space="0" w:color="auto"/>
              <w:left w:val="single" w:sz="4" w:space="0" w:color="auto"/>
              <w:bottom w:val="single" w:sz="4" w:space="0" w:color="auto"/>
              <w:right w:val="single" w:sz="4" w:space="0" w:color="auto"/>
            </w:tcBorders>
            <w:noWrap/>
            <w:hideMark/>
          </w:tcPr>
          <w:p w14:paraId="76863F12" w14:textId="77777777" w:rsidR="00265584" w:rsidRDefault="00265584">
            <w:r>
              <w:t>24,400</w:t>
            </w:r>
          </w:p>
        </w:tc>
        <w:tc>
          <w:tcPr>
            <w:tcW w:w="859" w:type="pct"/>
            <w:tcBorders>
              <w:top w:val="single" w:sz="4" w:space="0" w:color="auto"/>
              <w:left w:val="single" w:sz="4" w:space="0" w:color="auto"/>
              <w:bottom w:val="single" w:sz="4" w:space="0" w:color="auto"/>
              <w:right w:val="single" w:sz="4" w:space="0" w:color="auto"/>
            </w:tcBorders>
            <w:noWrap/>
            <w:hideMark/>
          </w:tcPr>
          <w:p w14:paraId="172E8FAD" w14:textId="77777777" w:rsidR="00265584" w:rsidRDefault="00265584">
            <w:r>
              <w:t>4,060</w:t>
            </w:r>
          </w:p>
        </w:tc>
        <w:tc>
          <w:tcPr>
            <w:tcW w:w="859" w:type="pct"/>
            <w:tcBorders>
              <w:top w:val="single" w:sz="4" w:space="0" w:color="auto"/>
              <w:left w:val="single" w:sz="4" w:space="0" w:color="auto"/>
              <w:bottom w:val="single" w:sz="4" w:space="0" w:color="auto"/>
              <w:right w:val="single" w:sz="4" w:space="0" w:color="auto"/>
            </w:tcBorders>
            <w:noWrap/>
            <w:hideMark/>
          </w:tcPr>
          <w:p w14:paraId="704A9651" w14:textId="77777777" w:rsidR="00265584" w:rsidRDefault="00265584">
            <w:r>
              <w:t>16.7</w:t>
            </w:r>
          </w:p>
        </w:tc>
      </w:tr>
      <w:tr w:rsidR="00265584" w14:paraId="59E54252"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4140BD1" w14:textId="77777777" w:rsidR="00265584" w:rsidRDefault="00265584">
            <w:pPr>
              <w:rPr>
                <w:b/>
                <w:bCs/>
              </w:rPr>
            </w:pPr>
            <w:r>
              <w:rPr>
                <w:b/>
                <w:bCs/>
              </w:rPr>
              <w:t>Minnesota</w:t>
            </w:r>
          </w:p>
        </w:tc>
        <w:tc>
          <w:tcPr>
            <w:tcW w:w="1019" w:type="pct"/>
            <w:tcBorders>
              <w:top w:val="single" w:sz="4" w:space="0" w:color="auto"/>
              <w:left w:val="single" w:sz="4" w:space="0" w:color="auto"/>
              <w:bottom w:val="single" w:sz="4" w:space="0" w:color="auto"/>
              <w:right w:val="single" w:sz="4" w:space="0" w:color="auto"/>
            </w:tcBorders>
            <w:noWrap/>
            <w:hideMark/>
          </w:tcPr>
          <w:p w14:paraId="20163C27" w14:textId="77777777" w:rsidR="00265584" w:rsidRDefault="00265584">
            <w:r>
              <w:t>1,284,063</w:t>
            </w:r>
          </w:p>
        </w:tc>
        <w:tc>
          <w:tcPr>
            <w:tcW w:w="859" w:type="pct"/>
            <w:tcBorders>
              <w:top w:val="single" w:sz="4" w:space="0" w:color="auto"/>
              <w:left w:val="single" w:sz="4" w:space="0" w:color="auto"/>
              <w:bottom w:val="single" w:sz="4" w:space="0" w:color="auto"/>
              <w:right w:val="single" w:sz="4" w:space="0" w:color="auto"/>
            </w:tcBorders>
            <w:noWrap/>
            <w:hideMark/>
          </w:tcPr>
          <w:p w14:paraId="100E54E0" w14:textId="77777777" w:rsidR="00265584" w:rsidRDefault="00265584">
            <w:r>
              <w:t>14,100</w:t>
            </w:r>
          </w:p>
        </w:tc>
        <w:tc>
          <w:tcPr>
            <w:tcW w:w="859" w:type="pct"/>
            <w:tcBorders>
              <w:top w:val="single" w:sz="4" w:space="0" w:color="auto"/>
              <w:left w:val="single" w:sz="4" w:space="0" w:color="auto"/>
              <w:bottom w:val="single" w:sz="4" w:space="0" w:color="auto"/>
              <w:right w:val="single" w:sz="4" w:space="0" w:color="auto"/>
            </w:tcBorders>
            <w:noWrap/>
            <w:hideMark/>
          </w:tcPr>
          <w:p w14:paraId="10DACB67" w14:textId="77777777" w:rsidR="00265584" w:rsidRDefault="00265584">
            <w:r>
              <w:t>2,120</w:t>
            </w:r>
          </w:p>
        </w:tc>
        <w:tc>
          <w:tcPr>
            <w:tcW w:w="859" w:type="pct"/>
            <w:tcBorders>
              <w:top w:val="single" w:sz="4" w:space="0" w:color="auto"/>
              <w:left w:val="single" w:sz="4" w:space="0" w:color="auto"/>
              <w:bottom w:val="single" w:sz="4" w:space="0" w:color="auto"/>
              <w:right w:val="single" w:sz="4" w:space="0" w:color="auto"/>
            </w:tcBorders>
            <w:noWrap/>
            <w:hideMark/>
          </w:tcPr>
          <w:p w14:paraId="34B9E079" w14:textId="77777777" w:rsidR="00265584" w:rsidRDefault="00265584">
            <w:r>
              <w:t>15.1</w:t>
            </w:r>
          </w:p>
        </w:tc>
      </w:tr>
      <w:tr w:rsidR="00265584" w14:paraId="173B8ACE"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B2E1EC0" w14:textId="77777777" w:rsidR="00265584" w:rsidRDefault="00265584">
            <w:pPr>
              <w:rPr>
                <w:b/>
                <w:bCs/>
              </w:rPr>
            </w:pPr>
            <w:r>
              <w:rPr>
                <w:b/>
                <w:bCs/>
              </w:rPr>
              <w:t>Mississippi</w:t>
            </w:r>
          </w:p>
        </w:tc>
        <w:tc>
          <w:tcPr>
            <w:tcW w:w="1019" w:type="pct"/>
            <w:tcBorders>
              <w:top w:val="single" w:sz="4" w:space="0" w:color="auto"/>
              <w:left w:val="single" w:sz="4" w:space="0" w:color="auto"/>
              <w:bottom w:val="single" w:sz="4" w:space="0" w:color="auto"/>
              <w:right w:val="single" w:sz="4" w:space="0" w:color="auto"/>
            </w:tcBorders>
            <w:noWrap/>
            <w:hideMark/>
          </w:tcPr>
          <w:p w14:paraId="435E9938" w14:textId="77777777" w:rsidR="00265584" w:rsidRDefault="00265584">
            <w:r>
              <w:t>755,555</w:t>
            </w:r>
          </w:p>
        </w:tc>
        <w:tc>
          <w:tcPr>
            <w:tcW w:w="859" w:type="pct"/>
            <w:tcBorders>
              <w:top w:val="single" w:sz="4" w:space="0" w:color="auto"/>
              <w:left w:val="single" w:sz="4" w:space="0" w:color="auto"/>
              <w:bottom w:val="single" w:sz="4" w:space="0" w:color="auto"/>
              <w:right w:val="single" w:sz="4" w:space="0" w:color="auto"/>
            </w:tcBorders>
            <w:noWrap/>
            <w:hideMark/>
          </w:tcPr>
          <w:p w14:paraId="1F28E1A5" w14:textId="77777777" w:rsidR="00265584" w:rsidRDefault="00265584">
            <w:r>
              <w:t>9,100</w:t>
            </w:r>
          </w:p>
        </w:tc>
        <w:tc>
          <w:tcPr>
            <w:tcW w:w="859" w:type="pct"/>
            <w:tcBorders>
              <w:top w:val="single" w:sz="4" w:space="0" w:color="auto"/>
              <w:left w:val="single" w:sz="4" w:space="0" w:color="auto"/>
              <w:bottom w:val="single" w:sz="4" w:space="0" w:color="auto"/>
              <w:right w:val="single" w:sz="4" w:space="0" w:color="auto"/>
            </w:tcBorders>
            <w:noWrap/>
            <w:hideMark/>
          </w:tcPr>
          <w:p w14:paraId="7E654AC8" w14:textId="77777777" w:rsidR="00265584" w:rsidRDefault="00265584">
            <w:r>
              <w:t>930</w:t>
            </w:r>
          </w:p>
        </w:tc>
        <w:tc>
          <w:tcPr>
            <w:tcW w:w="859" w:type="pct"/>
            <w:tcBorders>
              <w:top w:val="single" w:sz="4" w:space="0" w:color="auto"/>
              <w:left w:val="single" w:sz="4" w:space="0" w:color="auto"/>
              <w:bottom w:val="single" w:sz="4" w:space="0" w:color="auto"/>
              <w:right w:val="single" w:sz="4" w:space="0" w:color="auto"/>
            </w:tcBorders>
            <w:noWrap/>
            <w:hideMark/>
          </w:tcPr>
          <w:p w14:paraId="0EF2E4AD" w14:textId="77777777" w:rsidR="00265584" w:rsidRDefault="00265584">
            <w:r>
              <w:t>10.2</w:t>
            </w:r>
          </w:p>
        </w:tc>
      </w:tr>
      <w:tr w:rsidR="00265584" w14:paraId="0E9502B1"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248BF06" w14:textId="77777777" w:rsidR="00265584" w:rsidRDefault="00265584">
            <w:pPr>
              <w:rPr>
                <w:b/>
                <w:bCs/>
              </w:rPr>
            </w:pPr>
            <w:r>
              <w:rPr>
                <w:b/>
                <w:bCs/>
              </w:rPr>
              <w:t>Missouri</w:t>
            </w:r>
          </w:p>
        </w:tc>
        <w:tc>
          <w:tcPr>
            <w:tcW w:w="1019" w:type="pct"/>
            <w:tcBorders>
              <w:top w:val="single" w:sz="4" w:space="0" w:color="auto"/>
              <w:left w:val="single" w:sz="4" w:space="0" w:color="auto"/>
              <w:bottom w:val="single" w:sz="4" w:space="0" w:color="auto"/>
              <w:right w:val="single" w:sz="4" w:space="0" w:color="auto"/>
            </w:tcBorders>
            <w:noWrap/>
            <w:hideMark/>
          </w:tcPr>
          <w:p w14:paraId="1BD5403E" w14:textId="77777777" w:rsidR="00265584" w:rsidRDefault="00265584">
            <w:r>
              <w:t>1,425,436</w:t>
            </w:r>
          </w:p>
        </w:tc>
        <w:tc>
          <w:tcPr>
            <w:tcW w:w="859" w:type="pct"/>
            <w:tcBorders>
              <w:top w:val="single" w:sz="4" w:space="0" w:color="auto"/>
              <w:left w:val="single" w:sz="4" w:space="0" w:color="auto"/>
              <w:bottom w:val="single" w:sz="4" w:space="0" w:color="auto"/>
              <w:right w:val="single" w:sz="4" w:space="0" w:color="auto"/>
            </w:tcBorders>
            <w:noWrap/>
            <w:hideMark/>
          </w:tcPr>
          <w:p w14:paraId="5F0E560D" w14:textId="77777777" w:rsidR="00265584" w:rsidRDefault="00265584">
            <w:r>
              <w:t>15,800</w:t>
            </w:r>
          </w:p>
        </w:tc>
        <w:tc>
          <w:tcPr>
            <w:tcW w:w="859" w:type="pct"/>
            <w:tcBorders>
              <w:top w:val="single" w:sz="4" w:space="0" w:color="auto"/>
              <w:left w:val="single" w:sz="4" w:space="0" w:color="auto"/>
              <w:bottom w:val="single" w:sz="4" w:space="0" w:color="auto"/>
              <w:right w:val="single" w:sz="4" w:space="0" w:color="auto"/>
            </w:tcBorders>
            <w:noWrap/>
            <w:hideMark/>
          </w:tcPr>
          <w:p w14:paraId="44080E29" w14:textId="77777777" w:rsidR="00265584" w:rsidRDefault="00265584">
            <w:r>
              <w:t>1,900</w:t>
            </w:r>
          </w:p>
        </w:tc>
        <w:tc>
          <w:tcPr>
            <w:tcW w:w="859" w:type="pct"/>
            <w:tcBorders>
              <w:top w:val="single" w:sz="4" w:space="0" w:color="auto"/>
              <w:left w:val="single" w:sz="4" w:space="0" w:color="auto"/>
              <w:bottom w:val="single" w:sz="4" w:space="0" w:color="auto"/>
              <w:right w:val="single" w:sz="4" w:space="0" w:color="auto"/>
            </w:tcBorders>
            <w:noWrap/>
            <w:hideMark/>
          </w:tcPr>
          <w:p w14:paraId="041401C8" w14:textId="77777777" w:rsidR="00265584" w:rsidRDefault="00265584">
            <w:r>
              <w:t>12</w:t>
            </w:r>
          </w:p>
        </w:tc>
      </w:tr>
      <w:tr w:rsidR="00265584" w14:paraId="2D7DFF49"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0594FA26" w14:textId="77777777" w:rsidR="00265584" w:rsidRDefault="00265584">
            <w:pPr>
              <w:rPr>
                <w:b/>
                <w:bCs/>
              </w:rPr>
            </w:pPr>
            <w:r>
              <w:rPr>
                <w:b/>
                <w:bCs/>
              </w:rPr>
              <w:t>Montana</w:t>
            </w:r>
          </w:p>
        </w:tc>
        <w:tc>
          <w:tcPr>
            <w:tcW w:w="1019" w:type="pct"/>
            <w:tcBorders>
              <w:top w:val="single" w:sz="4" w:space="0" w:color="auto"/>
              <w:left w:val="single" w:sz="4" w:space="0" w:color="auto"/>
              <w:bottom w:val="single" w:sz="4" w:space="0" w:color="auto"/>
              <w:right w:val="single" w:sz="4" w:space="0" w:color="auto"/>
            </w:tcBorders>
            <w:noWrap/>
            <w:hideMark/>
          </w:tcPr>
          <w:p w14:paraId="3F4D3FF9" w14:textId="77777777" w:rsidR="00265584" w:rsidRDefault="00265584">
            <w:r>
              <w:t>223,563</w:t>
            </w:r>
          </w:p>
        </w:tc>
        <w:tc>
          <w:tcPr>
            <w:tcW w:w="859" w:type="pct"/>
            <w:tcBorders>
              <w:top w:val="single" w:sz="4" w:space="0" w:color="auto"/>
              <w:left w:val="single" w:sz="4" w:space="0" w:color="auto"/>
              <w:bottom w:val="single" w:sz="4" w:space="0" w:color="auto"/>
              <w:right w:val="single" w:sz="4" w:space="0" w:color="auto"/>
            </w:tcBorders>
            <w:noWrap/>
            <w:hideMark/>
          </w:tcPr>
          <w:p w14:paraId="119C07D4" w14:textId="77777777" w:rsidR="00265584" w:rsidRDefault="00265584">
            <w:r>
              <w:t>900</w:t>
            </w:r>
          </w:p>
        </w:tc>
        <w:tc>
          <w:tcPr>
            <w:tcW w:w="859" w:type="pct"/>
            <w:tcBorders>
              <w:top w:val="single" w:sz="4" w:space="0" w:color="auto"/>
              <w:left w:val="single" w:sz="4" w:space="0" w:color="auto"/>
              <w:bottom w:val="single" w:sz="4" w:space="0" w:color="auto"/>
              <w:right w:val="single" w:sz="4" w:space="0" w:color="auto"/>
            </w:tcBorders>
            <w:noWrap/>
            <w:hideMark/>
          </w:tcPr>
          <w:p w14:paraId="29E517B9" w14:textId="77777777" w:rsidR="00265584" w:rsidRDefault="00265584">
            <w:r>
              <w:t>70</w:t>
            </w:r>
          </w:p>
        </w:tc>
        <w:tc>
          <w:tcPr>
            <w:tcW w:w="859" w:type="pct"/>
            <w:tcBorders>
              <w:top w:val="single" w:sz="4" w:space="0" w:color="auto"/>
              <w:left w:val="single" w:sz="4" w:space="0" w:color="auto"/>
              <w:bottom w:val="single" w:sz="4" w:space="0" w:color="auto"/>
              <w:right w:val="single" w:sz="4" w:space="0" w:color="auto"/>
            </w:tcBorders>
            <w:noWrap/>
            <w:hideMark/>
          </w:tcPr>
          <w:p w14:paraId="54CBE787" w14:textId="77777777" w:rsidR="00265584" w:rsidRDefault="00265584">
            <w:r>
              <w:t>8</w:t>
            </w:r>
          </w:p>
        </w:tc>
      </w:tr>
      <w:tr w:rsidR="00265584" w14:paraId="2CCCA415"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5B753CF" w14:textId="77777777" w:rsidR="00265584" w:rsidRDefault="00265584">
            <w:pPr>
              <w:rPr>
                <w:b/>
                <w:bCs/>
              </w:rPr>
            </w:pPr>
            <w:r>
              <w:rPr>
                <w:b/>
                <w:bCs/>
              </w:rPr>
              <w:t>Nebraska</w:t>
            </w:r>
          </w:p>
        </w:tc>
        <w:tc>
          <w:tcPr>
            <w:tcW w:w="1019" w:type="pct"/>
            <w:tcBorders>
              <w:top w:val="single" w:sz="4" w:space="0" w:color="auto"/>
              <w:left w:val="single" w:sz="4" w:space="0" w:color="auto"/>
              <w:bottom w:val="single" w:sz="4" w:space="0" w:color="auto"/>
              <w:right w:val="single" w:sz="4" w:space="0" w:color="auto"/>
            </w:tcBorders>
            <w:noWrap/>
            <w:hideMark/>
          </w:tcPr>
          <w:p w14:paraId="75170031" w14:textId="77777777" w:rsidR="00265584" w:rsidRDefault="00265584">
            <w:r>
              <w:t>459,221</w:t>
            </w:r>
          </w:p>
        </w:tc>
        <w:tc>
          <w:tcPr>
            <w:tcW w:w="859" w:type="pct"/>
            <w:tcBorders>
              <w:top w:val="single" w:sz="4" w:space="0" w:color="auto"/>
              <w:left w:val="single" w:sz="4" w:space="0" w:color="auto"/>
              <w:bottom w:val="single" w:sz="4" w:space="0" w:color="auto"/>
              <w:right w:val="single" w:sz="4" w:space="0" w:color="auto"/>
            </w:tcBorders>
            <w:noWrap/>
            <w:hideMark/>
          </w:tcPr>
          <w:p w14:paraId="0E6F4965" w14:textId="77777777" w:rsidR="00265584" w:rsidRDefault="00265584">
            <w:r>
              <w:t>3,800</w:t>
            </w:r>
          </w:p>
        </w:tc>
        <w:tc>
          <w:tcPr>
            <w:tcW w:w="859" w:type="pct"/>
            <w:tcBorders>
              <w:top w:val="single" w:sz="4" w:space="0" w:color="auto"/>
              <w:left w:val="single" w:sz="4" w:space="0" w:color="auto"/>
              <w:bottom w:val="single" w:sz="4" w:space="0" w:color="auto"/>
              <w:right w:val="single" w:sz="4" w:space="0" w:color="auto"/>
            </w:tcBorders>
            <w:noWrap/>
            <w:hideMark/>
          </w:tcPr>
          <w:p w14:paraId="5E5F6941" w14:textId="77777777" w:rsidR="00265584" w:rsidRDefault="00265584">
            <w:r>
              <w:t>490</w:t>
            </w:r>
          </w:p>
        </w:tc>
        <w:tc>
          <w:tcPr>
            <w:tcW w:w="859" w:type="pct"/>
            <w:tcBorders>
              <w:top w:val="single" w:sz="4" w:space="0" w:color="auto"/>
              <w:left w:val="single" w:sz="4" w:space="0" w:color="auto"/>
              <w:bottom w:val="single" w:sz="4" w:space="0" w:color="auto"/>
              <w:right w:val="single" w:sz="4" w:space="0" w:color="auto"/>
            </w:tcBorders>
            <w:noWrap/>
            <w:hideMark/>
          </w:tcPr>
          <w:p w14:paraId="0D55B9FC" w14:textId="77777777" w:rsidR="00265584" w:rsidRDefault="00265584">
            <w:r>
              <w:t>13.1</w:t>
            </w:r>
          </w:p>
        </w:tc>
      </w:tr>
      <w:tr w:rsidR="00265584" w14:paraId="64A7F83D"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1BF818F" w14:textId="77777777" w:rsidR="00265584" w:rsidRDefault="00265584">
            <w:pPr>
              <w:rPr>
                <w:b/>
                <w:bCs/>
              </w:rPr>
            </w:pPr>
            <w:r>
              <w:rPr>
                <w:b/>
                <w:bCs/>
              </w:rPr>
              <w:t>Nevada</w:t>
            </w:r>
          </w:p>
        </w:tc>
        <w:tc>
          <w:tcPr>
            <w:tcW w:w="1019" w:type="pct"/>
            <w:tcBorders>
              <w:top w:val="single" w:sz="4" w:space="0" w:color="auto"/>
              <w:left w:val="single" w:sz="4" w:space="0" w:color="auto"/>
              <w:bottom w:val="single" w:sz="4" w:space="0" w:color="auto"/>
              <w:right w:val="single" w:sz="4" w:space="0" w:color="auto"/>
            </w:tcBorders>
            <w:noWrap/>
            <w:hideMark/>
          </w:tcPr>
          <w:p w14:paraId="6ADA332C" w14:textId="77777777" w:rsidR="00265584" w:rsidRDefault="00265584">
            <w:r>
              <w:t>665,008</w:t>
            </w:r>
          </w:p>
        </w:tc>
        <w:tc>
          <w:tcPr>
            <w:tcW w:w="859" w:type="pct"/>
            <w:tcBorders>
              <w:top w:val="single" w:sz="4" w:space="0" w:color="auto"/>
              <w:left w:val="single" w:sz="4" w:space="0" w:color="auto"/>
              <w:bottom w:val="single" w:sz="4" w:space="0" w:color="auto"/>
              <w:right w:val="single" w:sz="4" w:space="0" w:color="auto"/>
            </w:tcBorders>
            <w:noWrap/>
            <w:hideMark/>
          </w:tcPr>
          <w:p w14:paraId="4FEA1239" w14:textId="77777777" w:rsidR="00265584" w:rsidRDefault="00265584">
            <w:r>
              <w:t>7,200</w:t>
            </w:r>
          </w:p>
        </w:tc>
        <w:tc>
          <w:tcPr>
            <w:tcW w:w="859" w:type="pct"/>
            <w:tcBorders>
              <w:top w:val="single" w:sz="4" w:space="0" w:color="auto"/>
              <w:left w:val="single" w:sz="4" w:space="0" w:color="auto"/>
              <w:bottom w:val="single" w:sz="4" w:space="0" w:color="auto"/>
              <w:right w:val="single" w:sz="4" w:space="0" w:color="auto"/>
            </w:tcBorders>
            <w:noWrap/>
            <w:hideMark/>
          </w:tcPr>
          <w:p w14:paraId="61C9FCA1" w14:textId="77777777" w:rsidR="00265584" w:rsidRDefault="00265584">
            <w:r>
              <w:t>1,430</w:t>
            </w:r>
          </w:p>
        </w:tc>
        <w:tc>
          <w:tcPr>
            <w:tcW w:w="859" w:type="pct"/>
            <w:tcBorders>
              <w:top w:val="single" w:sz="4" w:space="0" w:color="auto"/>
              <w:left w:val="single" w:sz="4" w:space="0" w:color="auto"/>
              <w:bottom w:val="single" w:sz="4" w:space="0" w:color="auto"/>
              <w:right w:val="single" w:sz="4" w:space="0" w:color="auto"/>
            </w:tcBorders>
            <w:noWrap/>
            <w:hideMark/>
          </w:tcPr>
          <w:p w14:paraId="1CEDAA38" w14:textId="77777777" w:rsidR="00265584" w:rsidRDefault="00265584">
            <w:r>
              <w:t>19.9</w:t>
            </w:r>
          </w:p>
        </w:tc>
      </w:tr>
      <w:tr w:rsidR="00265584" w14:paraId="1634AC77"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1AEB2A75" w14:textId="77777777" w:rsidR="00265584" w:rsidRDefault="00265584">
            <w:pPr>
              <w:rPr>
                <w:b/>
                <w:bCs/>
              </w:rPr>
            </w:pPr>
            <w:r>
              <w:rPr>
                <w:b/>
                <w:bCs/>
              </w:rPr>
              <w:t>New Hampshire</w:t>
            </w:r>
          </w:p>
        </w:tc>
        <w:tc>
          <w:tcPr>
            <w:tcW w:w="1019" w:type="pct"/>
            <w:tcBorders>
              <w:top w:val="single" w:sz="4" w:space="0" w:color="auto"/>
              <w:left w:val="single" w:sz="4" w:space="0" w:color="auto"/>
              <w:bottom w:val="single" w:sz="4" w:space="0" w:color="auto"/>
              <w:right w:val="single" w:sz="4" w:space="0" w:color="auto"/>
            </w:tcBorders>
            <w:noWrap/>
            <w:hideMark/>
          </w:tcPr>
          <w:p w14:paraId="4AC88C5E" w14:textId="77777777" w:rsidR="00265584" w:rsidRDefault="00265584">
            <w:r>
              <w:t>287,234</w:t>
            </w:r>
          </w:p>
        </w:tc>
        <w:tc>
          <w:tcPr>
            <w:tcW w:w="859" w:type="pct"/>
            <w:tcBorders>
              <w:top w:val="single" w:sz="4" w:space="0" w:color="auto"/>
              <w:left w:val="single" w:sz="4" w:space="0" w:color="auto"/>
              <w:bottom w:val="single" w:sz="4" w:space="0" w:color="auto"/>
              <w:right w:val="single" w:sz="4" w:space="0" w:color="auto"/>
            </w:tcBorders>
            <w:noWrap/>
            <w:hideMark/>
          </w:tcPr>
          <w:p w14:paraId="0ABDBF07" w14:textId="77777777" w:rsidR="00265584" w:rsidRDefault="00265584">
            <w:r>
              <w:t>3,000</w:t>
            </w:r>
          </w:p>
        </w:tc>
        <w:tc>
          <w:tcPr>
            <w:tcW w:w="859" w:type="pct"/>
            <w:tcBorders>
              <w:top w:val="single" w:sz="4" w:space="0" w:color="auto"/>
              <w:left w:val="single" w:sz="4" w:space="0" w:color="auto"/>
              <w:bottom w:val="single" w:sz="4" w:space="0" w:color="auto"/>
              <w:right w:val="single" w:sz="4" w:space="0" w:color="auto"/>
            </w:tcBorders>
            <w:noWrap/>
            <w:hideMark/>
          </w:tcPr>
          <w:p w14:paraId="2C5630F5" w14:textId="77777777" w:rsidR="00265584" w:rsidRDefault="00265584">
            <w:r>
              <w:t>330</w:t>
            </w:r>
          </w:p>
        </w:tc>
        <w:tc>
          <w:tcPr>
            <w:tcW w:w="859" w:type="pct"/>
            <w:tcBorders>
              <w:top w:val="single" w:sz="4" w:space="0" w:color="auto"/>
              <w:left w:val="single" w:sz="4" w:space="0" w:color="auto"/>
              <w:bottom w:val="single" w:sz="4" w:space="0" w:color="auto"/>
              <w:right w:val="single" w:sz="4" w:space="0" w:color="auto"/>
            </w:tcBorders>
            <w:noWrap/>
            <w:hideMark/>
          </w:tcPr>
          <w:p w14:paraId="01A0F070" w14:textId="77777777" w:rsidR="00265584" w:rsidRDefault="00265584">
            <w:r>
              <w:t>10.9</w:t>
            </w:r>
          </w:p>
        </w:tc>
      </w:tr>
      <w:tr w:rsidR="00265584" w14:paraId="37629469"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7DC91869" w14:textId="77777777" w:rsidR="00265584" w:rsidRDefault="00265584">
            <w:pPr>
              <w:rPr>
                <w:b/>
                <w:bCs/>
              </w:rPr>
            </w:pPr>
            <w:r>
              <w:rPr>
                <w:b/>
                <w:bCs/>
              </w:rPr>
              <w:t>New Jersey</w:t>
            </w:r>
          </w:p>
        </w:tc>
        <w:tc>
          <w:tcPr>
            <w:tcW w:w="1019" w:type="pct"/>
            <w:tcBorders>
              <w:top w:val="single" w:sz="4" w:space="0" w:color="auto"/>
              <w:left w:val="single" w:sz="4" w:space="0" w:color="auto"/>
              <w:bottom w:val="single" w:sz="4" w:space="0" w:color="auto"/>
              <w:right w:val="single" w:sz="4" w:space="0" w:color="auto"/>
            </w:tcBorders>
            <w:noWrap/>
            <w:hideMark/>
          </w:tcPr>
          <w:p w14:paraId="26BA6EEB" w14:textId="77777777" w:rsidR="00265584" w:rsidRDefault="00265584">
            <w:r>
              <w:t>2,065,214</w:t>
            </w:r>
          </w:p>
        </w:tc>
        <w:tc>
          <w:tcPr>
            <w:tcW w:w="859" w:type="pct"/>
            <w:tcBorders>
              <w:top w:val="single" w:sz="4" w:space="0" w:color="auto"/>
              <w:left w:val="single" w:sz="4" w:space="0" w:color="auto"/>
              <w:bottom w:val="single" w:sz="4" w:space="0" w:color="auto"/>
              <w:right w:val="single" w:sz="4" w:space="0" w:color="auto"/>
            </w:tcBorders>
            <w:noWrap/>
            <w:hideMark/>
          </w:tcPr>
          <w:p w14:paraId="593DE57E" w14:textId="77777777" w:rsidR="00265584" w:rsidRDefault="00265584">
            <w:r>
              <w:t>17,300</w:t>
            </w:r>
          </w:p>
        </w:tc>
        <w:tc>
          <w:tcPr>
            <w:tcW w:w="859" w:type="pct"/>
            <w:tcBorders>
              <w:top w:val="single" w:sz="4" w:space="0" w:color="auto"/>
              <w:left w:val="single" w:sz="4" w:space="0" w:color="auto"/>
              <w:bottom w:val="single" w:sz="4" w:space="0" w:color="auto"/>
              <w:right w:val="single" w:sz="4" w:space="0" w:color="auto"/>
            </w:tcBorders>
            <w:noWrap/>
            <w:hideMark/>
          </w:tcPr>
          <w:p w14:paraId="3699EE7D" w14:textId="77777777" w:rsidR="00265584" w:rsidRDefault="00265584">
            <w:r>
              <w:t>4,160</w:t>
            </w:r>
          </w:p>
        </w:tc>
        <w:tc>
          <w:tcPr>
            <w:tcW w:w="859" w:type="pct"/>
            <w:tcBorders>
              <w:top w:val="single" w:sz="4" w:space="0" w:color="auto"/>
              <w:left w:val="single" w:sz="4" w:space="0" w:color="auto"/>
              <w:bottom w:val="single" w:sz="4" w:space="0" w:color="auto"/>
              <w:right w:val="single" w:sz="4" w:space="0" w:color="auto"/>
            </w:tcBorders>
            <w:noWrap/>
            <w:hideMark/>
          </w:tcPr>
          <w:p w14:paraId="4A5EF179" w14:textId="77777777" w:rsidR="00265584" w:rsidRDefault="00265584">
            <w:r>
              <w:t>24</w:t>
            </w:r>
          </w:p>
        </w:tc>
      </w:tr>
      <w:tr w:rsidR="00265584" w14:paraId="4B247C1C"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BE457BC" w14:textId="77777777" w:rsidR="00265584" w:rsidRDefault="00265584">
            <w:pPr>
              <w:rPr>
                <w:b/>
                <w:bCs/>
              </w:rPr>
            </w:pPr>
            <w:r>
              <w:rPr>
                <w:b/>
                <w:bCs/>
              </w:rPr>
              <w:t>New Mexico</w:t>
            </w:r>
          </w:p>
        </w:tc>
        <w:tc>
          <w:tcPr>
            <w:tcW w:w="1019" w:type="pct"/>
            <w:tcBorders>
              <w:top w:val="single" w:sz="4" w:space="0" w:color="auto"/>
              <w:left w:val="single" w:sz="4" w:space="0" w:color="auto"/>
              <w:bottom w:val="single" w:sz="4" w:space="0" w:color="auto"/>
              <w:right w:val="single" w:sz="4" w:space="0" w:color="auto"/>
            </w:tcBorders>
            <w:noWrap/>
            <w:hideMark/>
          </w:tcPr>
          <w:p w14:paraId="6206AE19" w14:textId="77777777" w:rsidR="00265584" w:rsidRDefault="00265584">
            <w:r>
              <w:t>518,672</w:t>
            </w:r>
          </w:p>
        </w:tc>
        <w:tc>
          <w:tcPr>
            <w:tcW w:w="859" w:type="pct"/>
            <w:tcBorders>
              <w:top w:val="single" w:sz="4" w:space="0" w:color="auto"/>
              <w:left w:val="single" w:sz="4" w:space="0" w:color="auto"/>
              <w:bottom w:val="single" w:sz="4" w:space="0" w:color="auto"/>
              <w:right w:val="single" w:sz="4" w:space="0" w:color="auto"/>
            </w:tcBorders>
            <w:noWrap/>
            <w:hideMark/>
          </w:tcPr>
          <w:p w14:paraId="3551D704" w14:textId="77777777" w:rsidR="00265584" w:rsidRDefault="00265584">
            <w:r>
              <w:t>3,000</w:t>
            </w:r>
          </w:p>
        </w:tc>
        <w:tc>
          <w:tcPr>
            <w:tcW w:w="859" w:type="pct"/>
            <w:tcBorders>
              <w:top w:val="single" w:sz="4" w:space="0" w:color="auto"/>
              <w:left w:val="single" w:sz="4" w:space="0" w:color="auto"/>
              <w:bottom w:val="single" w:sz="4" w:space="0" w:color="auto"/>
              <w:right w:val="single" w:sz="4" w:space="0" w:color="auto"/>
            </w:tcBorders>
            <w:noWrap/>
            <w:hideMark/>
          </w:tcPr>
          <w:p w14:paraId="1FB27771" w14:textId="77777777" w:rsidR="00265584" w:rsidRDefault="00265584">
            <w:r>
              <w:t>470</w:t>
            </w:r>
          </w:p>
        </w:tc>
        <w:tc>
          <w:tcPr>
            <w:tcW w:w="859" w:type="pct"/>
            <w:tcBorders>
              <w:top w:val="single" w:sz="4" w:space="0" w:color="auto"/>
              <w:left w:val="single" w:sz="4" w:space="0" w:color="auto"/>
              <w:bottom w:val="single" w:sz="4" w:space="0" w:color="auto"/>
              <w:right w:val="single" w:sz="4" w:space="0" w:color="auto"/>
            </w:tcBorders>
            <w:noWrap/>
            <w:hideMark/>
          </w:tcPr>
          <w:p w14:paraId="1C9CEC5D" w14:textId="77777777" w:rsidR="00265584" w:rsidRDefault="00265584">
            <w:r>
              <w:t>15.4</w:t>
            </w:r>
          </w:p>
        </w:tc>
      </w:tr>
      <w:tr w:rsidR="00265584" w14:paraId="0BCAC142"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1BA0D38" w14:textId="77777777" w:rsidR="00265584" w:rsidRDefault="00265584">
            <w:pPr>
              <w:rPr>
                <w:b/>
                <w:bCs/>
              </w:rPr>
            </w:pPr>
            <w:r>
              <w:rPr>
                <w:b/>
                <w:bCs/>
              </w:rPr>
              <w:t>New York</w:t>
            </w:r>
          </w:p>
        </w:tc>
        <w:tc>
          <w:tcPr>
            <w:tcW w:w="1019" w:type="pct"/>
            <w:tcBorders>
              <w:top w:val="single" w:sz="4" w:space="0" w:color="auto"/>
              <w:left w:val="single" w:sz="4" w:space="0" w:color="auto"/>
              <w:bottom w:val="single" w:sz="4" w:space="0" w:color="auto"/>
              <w:right w:val="single" w:sz="4" w:space="0" w:color="auto"/>
            </w:tcBorders>
            <w:noWrap/>
            <w:hideMark/>
          </w:tcPr>
          <w:p w14:paraId="699A0F62" w14:textId="77777777" w:rsidR="00265584" w:rsidRDefault="00265584">
            <w:r>
              <w:t>4,324,929</w:t>
            </w:r>
          </w:p>
        </w:tc>
        <w:tc>
          <w:tcPr>
            <w:tcW w:w="859" w:type="pct"/>
            <w:tcBorders>
              <w:top w:val="single" w:sz="4" w:space="0" w:color="auto"/>
              <w:left w:val="single" w:sz="4" w:space="0" w:color="auto"/>
              <w:bottom w:val="single" w:sz="4" w:space="0" w:color="auto"/>
              <w:right w:val="single" w:sz="4" w:space="0" w:color="auto"/>
            </w:tcBorders>
            <w:noWrap/>
            <w:hideMark/>
          </w:tcPr>
          <w:p w14:paraId="564D0DF9" w14:textId="77777777" w:rsidR="00265584" w:rsidRDefault="00265584">
            <w:r>
              <w:t>53,600</w:t>
            </w:r>
          </w:p>
        </w:tc>
        <w:tc>
          <w:tcPr>
            <w:tcW w:w="859" w:type="pct"/>
            <w:tcBorders>
              <w:top w:val="single" w:sz="4" w:space="0" w:color="auto"/>
              <w:left w:val="single" w:sz="4" w:space="0" w:color="auto"/>
              <w:bottom w:val="single" w:sz="4" w:space="0" w:color="auto"/>
              <w:right w:val="single" w:sz="4" w:space="0" w:color="auto"/>
            </w:tcBorders>
            <w:noWrap/>
            <w:hideMark/>
          </w:tcPr>
          <w:p w14:paraId="651DEE75" w14:textId="77777777" w:rsidR="00265584" w:rsidRDefault="00265584">
            <w:r>
              <w:t>13,500</w:t>
            </w:r>
          </w:p>
        </w:tc>
        <w:tc>
          <w:tcPr>
            <w:tcW w:w="859" w:type="pct"/>
            <w:tcBorders>
              <w:top w:val="single" w:sz="4" w:space="0" w:color="auto"/>
              <w:left w:val="single" w:sz="4" w:space="0" w:color="auto"/>
              <w:bottom w:val="single" w:sz="4" w:space="0" w:color="auto"/>
              <w:right w:val="single" w:sz="4" w:space="0" w:color="auto"/>
            </w:tcBorders>
            <w:noWrap/>
            <w:hideMark/>
          </w:tcPr>
          <w:p w14:paraId="4851F903" w14:textId="77777777" w:rsidR="00265584" w:rsidRDefault="00265584">
            <w:r>
              <w:t>25.2</w:t>
            </w:r>
          </w:p>
        </w:tc>
      </w:tr>
      <w:tr w:rsidR="00265584" w14:paraId="251C9719"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7C64BA4B" w14:textId="77777777" w:rsidR="00265584" w:rsidRDefault="00265584">
            <w:pPr>
              <w:rPr>
                <w:b/>
                <w:bCs/>
              </w:rPr>
            </w:pPr>
            <w:r>
              <w:rPr>
                <w:b/>
                <w:bCs/>
              </w:rPr>
              <w:t>North Carolina</w:t>
            </w:r>
          </w:p>
        </w:tc>
        <w:tc>
          <w:tcPr>
            <w:tcW w:w="1019" w:type="pct"/>
            <w:tcBorders>
              <w:top w:val="single" w:sz="4" w:space="0" w:color="auto"/>
              <w:left w:val="single" w:sz="4" w:space="0" w:color="auto"/>
              <w:bottom w:val="single" w:sz="4" w:space="0" w:color="auto"/>
              <w:right w:val="single" w:sz="4" w:space="0" w:color="auto"/>
            </w:tcBorders>
            <w:noWrap/>
            <w:hideMark/>
          </w:tcPr>
          <w:p w14:paraId="3F4BCDBA" w14:textId="77777777" w:rsidR="00265584" w:rsidRDefault="00265584">
            <w:r>
              <w:t>2,281,635</w:t>
            </w:r>
          </w:p>
        </w:tc>
        <w:tc>
          <w:tcPr>
            <w:tcW w:w="859" w:type="pct"/>
            <w:tcBorders>
              <w:top w:val="single" w:sz="4" w:space="0" w:color="auto"/>
              <w:left w:val="single" w:sz="4" w:space="0" w:color="auto"/>
              <w:bottom w:val="single" w:sz="4" w:space="0" w:color="auto"/>
              <w:right w:val="single" w:sz="4" w:space="0" w:color="auto"/>
            </w:tcBorders>
            <w:noWrap/>
            <w:hideMark/>
          </w:tcPr>
          <w:p w14:paraId="5A20236C" w14:textId="77777777" w:rsidR="00265584" w:rsidRDefault="00265584">
            <w:r>
              <w:t>24,000</w:t>
            </w:r>
          </w:p>
        </w:tc>
        <w:tc>
          <w:tcPr>
            <w:tcW w:w="859" w:type="pct"/>
            <w:tcBorders>
              <w:top w:val="single" w:sz="4" w:space="0" w:color="auto"/>
              <w:left w:val="single" w:sz="4" w:space="0" w:color="auto"/>
              <w:bottom w:val="single" w:sz="4" w:space="0" w:color="auto"/>
              <w:right w:val="single" w:sz="4" w:space="0" w:color="auto"/>
            </w:tcBorders>
            <w:noWrap/>
            <w:hideMark/>
          </w:tcPr>
          <w:p w14:paraId="1DFBD1AF" w14:textId="77777777" w:rsidR="00265584" w:rsidRDefault="00265584">
            <w:r>
              <w:t>3,100</w:t>
            </w:r>
          </w:p>
        </w:tc>
        <w:tc>
          <w:tcPr>
            <w:tcW w:w="859" w:type="pct"/>
            <w:tcBorders>
              <w:top w:val="single" w:sz="4" w:space="0" w:color="auto"/>
              <w:left w:val="single" w:sz="4" w:space="0" w:color="auto"/>
              <w:bottom w:val="single" w:sz="4" w:space="0" w:color="auto"/>
              <w:right w:val="single" w:sz="4" w:space="0" w:color="auto"/>
            </w:tcBorders>
            <w:noWrap/>
            <w:hideMark/>
          </w:tcPr>
          <w:p w14:paraId="60A7EC2E" w14:textId="77777777" w:rsidR="00265584" w:rsidRDefault="00265584">
            <w:r>
              <w:t>12.9</w:t>
            </w:r>
          </w:p>
        </w:tc>
      </w:tr>
      <w:tr w:rsidR="00265584" w14:paraId="24508ADE"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4DD739F" w14:textId="77777777" w:rsidR="00265584" w:rsidRDefault="00265584">
            <w:pPr>
              <w:rPr>
                <w:b/>
                <w:bCs/>
              </w:rPr>
            </w:pPr>
            <w:r>
              <w:rPr>
                <w:b/>
                <w:bCs/>
              </w:rPr>
              <w:t>North Dakota</w:t>
            </w:r>
          </w:p>
        </w:tc>
        <w:tc>
          <w:tcPr>
            <w:tcW w:w="1019" w:type="pct"/>
            <w:tcBorders>
              <w:top w:val="single" w:sz="4" w:space="0" w:color="auto"/>
              <w:left w:val="single" w:sz="4" w:space="0" w:color="auto"/>
              <w:bottom w:val="single" w:sz="4" w:space="0" w:color="auto"/>
              <w:right w:val="single" w:sz="4" w:space="0" w:color="auto"/>
            </w:tcBorders>
            <w:noWrap/>
            <w:hideMark/>
          </w:tcPr>
          <w:p w14:paraId="4EA976EC" w14:textId="77777777" w:rsidR="00265584" w:rsidRDefault="00265584">
            <w:r>
              <w:t>149,871</w:t>
            </w:r>
          </w:p>
        </w:tc>
        <w:tc>
          <w:tcPr>
            <w:tcW w:w="859" w:type="pct"/>
            <w:tcBorders>
              <w:top w:val="single" w:sz="4" w:space="0" w:color="auto"/>
              <w:left w:val="single" w:sz="4" w:space="0" w:color="auto"/>
              <w:bottom w:val="single" w:sz="4" w:space="0" w:color="auto"/>
              <w:right w:val="single" w:sz="4" w:space="0" w:color="auto"/>
            </w:tcBorders>
            <w:noWrap/>
            <w:hideMark/>
          </w:tcPr>
          <w:p w14:paraId="5644259B" w14:textId="77777777" w:rsidR="00265584" w:rsidRDefault="00265584">
            <w:r>
              <w:t>1,700</w:t>
            </w:r>
          </w:p>
        </w:tc>
        <w:tc>
          <w:tcPr>
            <w:tcW w:w="859" w:type="pct"/>
            <w:tcBorders>
              <w:top w:val="single" w:sz="4" w:space="0" w:color="auto"/>
              <w:left w:val="single" w:sz="4" w:space="0" w:color="auto"/>
              <w:bottom w:val="single" w:sz="4" w:space="0" w:color="auto"/>
              <w:right w:val="single" w:sz="4" w:space="0" w:color="auto"/>
            </w:tcBorders>
            <w:noWrap/>
            <w:hideMark/>
          </w:tcPr>
          <w:p w14:paraId="0F639E67" w14:textId="77777777" w:rsidR="00265584" w:rsidRDefault="00265584">
            <w:r>
              <w:t>140</w:t>
            </w:r>
          </w:p>
        </w:tc>
        <w:tc>
          <w:tcPr>
            <w:tcW w:w="859" w:type="pct"/>
            <w:tcBorders>
              <w:top w:val="single" w:sz="4" w:space="0" w:color="auto"/>
              <w:left w:val="single" w:sz="4" w:space="0" w:color="auto"/>
              <w:bottom w:val="single" w:sz="4" w:space="0" w:color="auto"/>
              <w:right w:val="single" w:sz="4" w:space="0" w:color="auto"/>
            </w:tcBorders>
            <w:noWrap/>
            <w:hideMark/>
          </w:tcPr>
          <w:p w14:paraId="7BC088E4" w14:textId="77777777" w:rsidR="00265584" w:rsidRDefault="00265584">
            <w:r>
              <w:t>8.6</w:t>
            </w:r>
          </w:p>
        </w:tc>
      </w:tr>
      <w:tr w:rsidR="00265584" w14:paraId="1B46B000"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0EC19D3" w14:textId="77777777" w:rsidR="00265584" w:rsidRDefault="00265584">
            <w:pPr>
              <w:rPr>
                <w:b/>
                <w:bCs/>
              </w:rPr>
            </w:pPr>
            <w:r>
              <w:rPr>
                <w:b/>
                <w:bCs/>
              </w:rPr>
              <w:t>Ohio</w:t>
            </w:r>
          </w:p>
        </w:tc>
        <w:tc>
          <w:tcPr>
            <w:tcW w:w="1019" w:type="pct"/>
            <w:tcBorders>
              <w:top w:val="single" w:sz="4" w:space="0" w:color="auto"/>
              <w:left w:val="single" w:sz="4" w:space="0" w:color="auto"/>
              <w:bottom w:val="single" w:sz="4" w:space="0" w:color="auto"/>
              <w:right w:val="single" w:sz="4" w:space="0" w:color="auto"/>
            </w:tcBorders>
            <w:noWrap/>
            <w:hideMark/>
          </w:tcPr>
          <w:p w14:paraId="3CA78FD1" w14:textId="77777777" w:rsidR="00265584" w:rsidRDefault="00265584">
            <w:r>
              <w:t>2,730,751</w:t>
            </w:r>
          </w:p>
        </w:tc>
        <w:tc>
          <w:tcPr>
            <w:tcW w:w="859" w:type="pct"/>
            <w:tcBorders>
              <w:top w:val="single" w:sz="4" w:space="0" w:color="auto"/>
              <w:left w:val="single" w:sz="4" w:space="0" w:color="auto"/>
              <w:bottom w:val="single" w:sz="4" w:space="0" w:color="auto"/>
              <w:right w:val="single" w:sz="4" w:space="0" w:color="auto"/>
            </w:tcBorders>
            <w:noWrap/>
            <w:hideMark/>
          </w:tcPr>
          <w:p w14:paraId="03450871" w14:textId="77777777" w:rsidR="00265584" w:rsidRDefault="00265584">
            <w:r>
              <w:t>36,100</w:t>
            </w:r>
          </w:p>
        </w:tc>
        <w:tc>
          <w:tcPr>
            <w:tcW w:w="859" w:type="pct"/>
            <w:tcBorders>
              <w:top w:val="single" w:sz="4" w:space="0" w:color="auto"/>
              <w:left w:val="single" w:sz="4" w:space="0" w:color="auto"/>
              <w:bottom w:val="single" w:sz="4" w:space="0" w:color="auto"/>
              <w:right w:val="single" w:sz="4" w:space="0" w:color="auto"/>
            </w:tcBorders>
            <w:noWrap/>
            <w:hideMark/>
          </w:tcPr>
          <w:p w14:paraId="0A617D6B" w14:textId="77777777" w:rsidR="00265584" w:rsidRDefault="00265584">
            <w:r>
              <w:t>6,160</w:t>
            </w:r>
          </w:p>
        </w:tc>
        <w:tc>
          <w:tcPr>
            <w:tcW w:w="859" w:type="pct"/>
            <w:tcBorders>
              <w:top w:val="single" w:sz="4" w:space="0" w:color="auto"/>
              <w:left w:val="single" w:sz="4" w:space="0" w:color="auto"/>
              <w:bottom w:val="single" w:sz="4" w:space="0" w:color="auto"/>
              <w:right w:val="single" w:sz="4" w:space="0" w:color="auto"/>
            </w:tcBorders>
            <w:noWrap/>
            <w:hideMark/>
          </w:tcPr>
          <w:p w14:paraId="59152559" w14:textId="77777777" w:rsidR="00265584" w:rsidRDefault="00265584">
            <w:r>
              <w:t>17.1</w:t>
            </w:r>
          </w:p>
        </w:tc>
      </w:tr>
      <w:tr w:rsidR="00265584" w14:paraId="2A7D2F87"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01DAB10B" w14:textId="77777777" w:rsidR="00265584" w:rsidRDefault="00265584">
            <w:pPr>
              <w:rPr>
                <w:b/>
                <w:bCs/>
              </w:rPr>
            </w:pPr>
            <w:r>
              <w:rPr>
                <w:b/>
                <w:bCs/>
              </w:rPr>
              <w:t>Oklahoma</w:t>
            </w:r>
          </w:p>
        </w:tc>
        <w:tc>
          <w:tcPr>
            <w:tcW w:w="1019" w:type="pct"/>
            <w:tcBorders>
              <w:top w:val="single" w:sz="4" w:space="0" w:color="auto"/>
              <w:left w:val="single" w:sz="4" w:space="0" w:color="auto"/>
              <w:bottom w:val="single" w:sz="4" w:space="0" w:color="auto"/>
              <w:right w:val="single" w:sz="4" w:space="0" w:color="auto"/>
            </w:tcBorders>
            <w:noWrap/>
            <w:hideMark/>
          </w:tcPr>
          <w:p w14:paraId="3DC69996" w14:textId="77777777" w:rsidR="00265584" w:rsidRDefault="00265584">
            <w:r>
              <w:t>929,666</w:t>
            </w:r>
          </w:p>
        </w:tc>
        <w:tc>
          <w:tcPr>
            <w:tcW w:w="859" w:type="pct"/>
            <w:tcBorders>
              <w:top w:val="single" w:sz="4" w:space="0" w:color="auto"/>
              <w:left w:val="single" w:sz="4" w:space="0" w:color="auto"/>
              <w:bottom w:val="single" w:sz="4" w:space="0" w:color="auto"/>
              <w:right w:val="single" w:sz="4" w:space="0" w:color="auto"/>
            </w:tcBorders>
            <w:noWrap/>
            <w:hideMark/>
          </w:tcPr>
          <w:p w14:paraId="06FED7E1" w14:textId="77777777" w:rsidR="00265584" w:rsidRDefault="00265584">
            <w:r>
              <w:t>8,600</w:t>
            </w:r>
          </w:p>
        </w:tc>
        <w:tc>
          <w:tcPr>
            <w:tcW w:w="859" w:type="pct"/>
            <w:tcBorders>
              <w:top w:val="single" w:sz="4" w:space="0" w:color="auto"/>
              <w:left w:val="single" w:sz="4" w:space="0" w:color="auto"/>
              <w:bottom w:val="single" w:sz="4" w:space="0" w:color="auto"/>
              <w:right w:val="single" w:sz="4" w:space="0" w:color="auto"/>
            </w:tcBorders>
            <w:noWrap/>
            <w:hideMark/>
          </w:tcPr>
          <w:p w14:paraId="79AC88AF" w14:textId="77777777" w:rsidR="00265584" w:rsidRDefault="00265584">
            <w:r>
              <w:t>1,150</w:t>
            </w:r>
          </w:p>
        </w:tc>
        <w:tc>
          <w:tcPr>
            <w:tcW w:w="859" w:type="pct"/>
            <w:tcBorders>
              <w:top w:val="single" w:sz="4" w:space="0" w:color="auto"/>
              <w:left w:val="single" w:sz="4" w:space="0" w:color="auto"/>
              <w:bottom w:val="single" w:sz="4" w:space="0" w:color="auto"/>
              <w:right w:val="single" w:sz="4" w:space="0" w:color="auto"/>
            </w:tcBorders>
            <w:noWrap/>
            <w:hideMark/>
          </w:tcPr>
          <w:p w14:paraId="6B049962" w14:textId="77777777" w:rsidR="00265584" w:rsidRDefault="00265584">
            <w:r>
              <w:t>13.4</w:t>
            </w:r>
          </w:p>
        </w:tc>
      </w:tr>
      <w:tr w:rsidR="00265584" w14:paraId="3E5D3767"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1F950950" w14:textId="77777777" w:rsidR="00265584" w:rsidRDefault="00265584">
            <w:pPr>
              <w:rPr>
                <w:b/>
                <w:bCs/>
              </w:rPr>
            </w:pPr>
            <w:r>
              <w:rPr>
                <w:b/>
                <w:bCs/>
              </w:rPr>
              <w:t>Oregon</w:t>
            </w:r>
          </w:p>
        </w:tc>
        <w:tc>
          <w:tcPr>
            <w:tcW w:w="1019" w:type="pct"/>
            <w:tcBorders>
              <w:top w:val="single" w:sz="4" w:space="0" w:color="auto"/>
              <w:left w:val="single" w:sz="4" w:space="0" w:color="auto"/>
              <w:bottom w:val="single" w:sz="4" w:space="0" w:color="auto"/>
              <w:right w:val="single" w:sz="4" w:space="0" w:color="auto"/>
            </w:tcBorders>
            <w:noWrap/>
            <w:hideMark/>
          </w:tcPr>
          <w:p w14:paraId="33930F8A" w14:textId="77777777" w:rsidR="00265584" w:rsidRDefault="00265584">
            <w:r>
              <w:t>866,453</w:t>
            </w:r>
          </w:p>
        </w:tc>
        <w:tc>
          <w:tcPr>
            <w:tcW w:w="859" w:type="pct"/>
            <w:tcBorders>
              <w:top w:val="single" w:sz="4" w:space="0" w:color="auto"/>
              <w:left w:val="single" w:sz="4" w:space="0" w:color="auto"/>
              <w:bottom w:val="single" w:sz="4" w:space="0" w:color="auto"/>
              <w:right w:val="single" w:sz="4" w:space="0" w:color="auto"/>
            </w:tcBorders>
            <w:noWrap/>
            <w:hideMark/>
          </w:tcPr>
          <w:p w14:paraId="2BC7F3EE" w14:textId="77777777" w:rsidR="00265584" w:rsidRDefault="00265584">
            <w:r>
              <w:t>8,500</w:t>
            </w:r>
          </w:p>
        </w:tc>
        <w:tc>
          <w:tcPr>
            <w:tcW w:w="859" w:type="pct"/>
            <w:tcBorders>
              <w:top w:val="single" w:sz="4" w:space="0" w:color="auto"/>
              <w:left w:val="single" w:sz="4" w:space="0" w:color="auto"/>
              <w:bottom w:val="single" w:sz="4" w:space="0" w:color="auto"/>
              <w:right w:val="single" w:sz="4" w:space="0" w:color="auto"/>
            </w:tcBorders>
            <w:noWrap/>
            <w:hideMark/>
          </w:tcPr>
          <w:p w14:paraId="30E5C049" w14:textId="77777777" w:rsidR="00265584" w:rsidRDefault="00265584">
            <w:r>
              <w:t>1,180</w:t>
            </w:r>
          </w:p>
        </w:tc>
        <w:tc>
          <w:tcPr>
            <w:tcW w:w="859" w:type="pct"/>
            <w:tcBorders>
              <w:top w:val="single" w:sz="4" w:space="0" w:color="auto"/>
              <w:left w:val="single" w:sz="4" w:space="0" w:color="auto"/>
              <w:bottom w:val="single" w:sz="4" w:space="0" w:color="auto"/>
              <w:right w:val="single" w:sz="4" w:space="0" w:color="auto"/>
            </w:tcBorders>
            <w:noWrap/>
            <w:hideMark/>
          </w:tcPr>
          <w:p w14:paraId="790E8DA7" w14:textId="77777777" w:rsidR="00265584" w:rsidRDefault="00265584">
            <w:r>
              <w:t>13.9</w:t>
            </w:r>
          </w:p>
        </w:tc>
      </w:tr>
      <w:tr w:rsidR="00265584" w14:paraId="14989347"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19234E73" w14:textId="77777777" w:rsidR="00265584" w:rsidRDefault="00265584">
            <w:pPr>
              <w:rPr>
                <w:b/>
                <w:bCs/>
              </w:rPr>
            </w:pPr>
            <w:r>
              <w:rPr>
                <w:b/>
                <w:bCs/>
              </w:rPr>
              <w:lastRenderedPageBreak/>
              <w:t>Pennsylvania</w:t>
            </w:r>
          </w:p>
        </w:tc>
        <w:tc>
          <w:tcPr>
            <w:tcW w:w="1019" w:type="pct"/>
            <w:tcBorders>
              <w:top w:val="single" w:sz="4" w:space="0" w:color="auto"/>
              <w:left w:val="single" w:sz="4" w:space="0" w:color="auto"/>
              <w:bottom w:val="single" w:sz="4" w:space="0" w:color="auto"/>
              <w:right w:val="single" w:sz="4" w:space="0" w:color="auto"/>
            </w:tcBorders>
            <w:noWrap/>
            <w:hideMark/>
          </w:tcPr>
          <w:p w14:paraId="7A85580F" w14:textId="77777777" w:rsidR="00265584" w:rsidRDefault="00265584">
            <w:r>
              <w:t>2,792,155</w:t>
            </w:r>
          </w:p>
        </w:tc>
        <w:tc>
          <w:tcPr>
            <w:tcW w:w="859" w:type="pct"/>
            <w:tcBorders>
              <w:top w:val="single" w:sz="4" w:space="0" w:color="auto"/>
              <w:left w:val="single" w:sz="4" w:space="0" w:color="auto"/>
              <w:bottom w:val="single" w:sz="4" w:space="0" w:color="auto"/>
              <w:right w:val="single" w:sz="4" w:space="0" w:color="auto"/>
            </w:tcBorders>
            <w:noWrap/>
            <w:hideMark/>
          </w:tcPr>
          <w:p w14:paraId="68901FD2" w14:textId="77777777" w:rsidR="00265584" w:rsidRDefault="00265584">
            <w:r>
              <w:t>31,600</w:t>
            </w:r>
          </w:p>
        </w:tc>
        <w:tc>
          <w:tcPr>
            <w:tcW w:w="859" w:type="pct"/>
            <w:tcBorders>
              <w:top w:val="single" w:sz="4" w:space="0" w:color="auto"/>
              <w:left w:val="single" w:sz="4" w:space="0" w:color="auto"/>
              <w:bottom w:val="single" w:sz="4" w:space="0" w:color="auto"/>
              <w:right w:val="single" w:sz="4" w:space="0" w:color="auto"/>
            </w:tcBorders>
            <w:noWrap/>
            <w:hideMark/>
          </w:tcPr>
          <w:p w14:paraId="7C21BC89" w14:textId="77777777" w:rsidR="00265584" w:rsidRDefault="00265584">
            <w:r>
              <w:t>6,310</w:t>
            </w:r>
          </w:p>
        </w:tc>
        <w:tc>
          <w:tcPr>
            <w:tcW w:w="859" w:type="pct"/>
            <w:tcBorders>
              <w:top w:val="single" w:sz="4" w:space="0" w:color="auto"/>
              <w:left w:val="single" w:sz="4" w:space="0" w:color="auto"/>
              <w:bottom w:val="single" w:sz="4" w:space="0" w:color="auto"/>
              <w:right w:val="single" w:sz="4" w:space="0" w:color="auto"/>
            </w:tcBorders>
            <w:noWrap/>
            <w:hideMark/>
          </w:tcPr>
          <w:p w14:paraId="354AE0A3" w14:textId="77777777" w:rsidR="00265584" w:rsidRDefault="00265584">
            <w:r>
              <w:t>20</w:t>
            </w:r>
          </w:p>
        </w:tc>
      </w:tr>
      <w:tr w:rsidR="00265584" w14:paraId="3B596FB5"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3C56B7E6" w14:textId="77777777" w:rsidR="00265584" w:rsidRDefault="00265584">
            <w:pPr>
              <w:rPr>
                <w:b/>
                <w:bCs/>
              </w:rPr>
            </w:pPr>
            <w:r>
              <w:rPr>
                <w:b/>
                <w:bCs/>
              </w:rPr>
              <w:t>Rhode Island</w:t>
            </w:r>
          </w:p>
        </w:tc>
        <w:tc>
          <w:tcPr>
            <w:tcW w:w="1019" w:type="pct"/>
            <w:tcBorders>
              <w:top w:val="single" w:sz="4" w:space="0" w:color="auto"/>
              <w:left w:val="single" w:sz="4" w:space="0" w:color="auto"/>
              <w:bottom w:val="single" w:sz="4" w:space="0" w:color="auto"/>
              <w:right w:val="single" w:sz="4" w:space="0" w:color="auto"/>
            </w:tcBorders>
            <w:noWrap/>
            <w:hideMark/>
          </w:tcPr>
          <w:p w14:paraId="65D9D9BB" w14:textId="77777777" w:rsidR="00265584" w:rsidRDefault="00265584">
            <w:r>
              <w:t>223,956</w:t>
            </w:r>
          </w:p>
        </w:tc>
        <w:tc>
          <w:tcPr>
            <w:tcW w:w="859" w:type="pct"/>
            <w:tcBorders>
              <w:top w:val="single" w:sz="4" w:space="0" w:color="auto"/>
              <w:left w:val="single" w:sz="4" w:space="0" w:color="auto"/>
              <w:bottom w:val="single" w:sz="4" w:space="0" w:color="auto"/>
              <w:right w:val="single" w:sz="4" w:space="0" w:color="auto"/>
            </w:tcBorders>
            <w:noWrap/>
            <w:hideMark/>
          </w:tcPr>
          <w:p w14:paraId="7182B957" w14:textId="77777777" w:rsidR="00265584" w:rsidRDefault="00265584">
            <w:r>
              <w:t>2,700</w:t>
            </w:r>
          </w:p>
        </w:tc>
        <w:tc>
          <w:tcPr>
            <w:tcW w:w="859" w:type="pct"/>
            <w:tcBorders>
              <w:top w:val="single" w:sz="4" w:space="0" w:color="auto"/>
              <w:left w:val="single" w:sz="4" w:space="0" w:color="auto"/>
              <w:bottom w:val="single" w:sz="4" w:space="0" w:color="auto"/>
              <w:right w:val="single" w:sz="4" w:space="0" w:color="auto"/>
            </w:tcBorders>
            <w:noWrap/>
            <w:hideMark/>
          </w:tcPr>
          <w:p w14:paraId="3F0D39B7" w14:textId="77777777" w:rsidR="00265584" w:rsidRDefault="00265584">
            <w:r>
              <w:t>420</w:t>
            </w:r>
          </w:p>
        </w:tc>
        <w:tc>
          <w:tcPr>
            <w:tcW w:w="859" w:type="pct"/>
            <w:tcBorders>
              <w:top w:val="single" w:sz="4" w:space="0" w:color="auto"/>
              <w:left w:val="single" w:sz="4" w:space="0" w:color="auto"/>
              <w:bottom w:val="single" w:sz="4" w:space="0" w:color="auto"/>
              <w:right w:val="single" w:sz="4" w:space="0" w:color="auto"/>
            </w:tcBorders>
            <w:noWrap/>
            <w:hideMark/>
          </w:tcPr>
          <w:p w14:paraId="796BE5BD" w14:textId="77777777" w:rsidR="00265584" w:rsidRDefault="00265584">
            <w:r>
              <w:t>15.7</w:t>
            </w:r>
          </w:p>
        </w:tc>
      </w:tr>
      <w:tr w:rsidR="00265584" w14:paraId="131CB580"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711F49E5" w14:textId="77777777" w:rsidR="00265584" w:rsidRDefault="00265584">
            <w:pPr>
              <w:rPr>
                <w:b/>
                <w:bCs/>
              </w:rPr>
            </w:pPr>
            <w:r>
              <w:rPr>
                <w:b/>
                <w:bCs/>
              </w:rPr>
              <w:t>South Carolina</w:t>
            </w:r>
          </w:p>
        </w:tc>
        <w:tc>
          <w:tcPr>
            <w:tcW w:w="1019" w:type="pct"/>
            <w:tcBorders>
              <w:top w:val="single" w:sz="4" w:space="0" w:color="auto"/>
              <w:left w:val="single" w:sz="4" w:space="0" w:color="auto"/>
              <w:bottom w:val="single" w:sz="4" w:space="0" w:color="auto"/>
              <w:right w:val="single" w:sz="4" w:space="0" w:color="auto"/>
            </w:tcBorders>
            <w:noWrap/>
            <w:hideMark/>
          </w:tcPr>
          <w:p w14:paraId="5862B98C" w14:textId="77777777" w:rsidR="00265584" w:rsidRDefault="00265584">
            <w:r>
              <w:t>1,080,474</w:t>
            </w:r>
          </w:p>
        </w:tc>
        <w:tc>
          <w:tcPr>
            <w:tcW w:w="859" w:type="pct"/>
            <w:tcBorders>
              <w:top w:val="single" w:sz="4" w:space="0" w:color="auto"/>
              <w:left w:val="single" w:sz="4" w:space="0" w:color="auto"/>
              <w:bottom w:val="single" w:sz="4" w:space="0" w:color="auto"/>
              <w:right w:val="single" w:sz="4" w:space="0" w:color="auto"/>
            </w:tcBorders>
            <w:noWrap/>
            <w:hideMark/>
          </w:tcPr>
          <w:p w14:paraId="5E75044D" w14:textId="77777777" w:rsidR="00265584" w:rsidRDefault="00265584">
            <w:r>
              <w:t>11,400</w:t>
            </w:r>
          </w:p>
        </w:tc>
        <w:tc>
          <w:tcPr>
            <w:tcW w:w="859" w:type="pct"/>
            <w:tcBorders>
              <w:top w:val="single" w:sz="4" w:space="0" w:color="auto"/>
              <w:left w:val="single" w:sz="4" w:space="0" w:color="auto"/>
              <w:bottom w:val="single" w:sz="4" w:space="0" w:color="auto"/>
              <w:right w:val="single" w:sz="4" w:space="0" w:color="auto"/>
            </w:tcBorders>
            <w:noWrap/>
            <w:hideMark/>
          </w:tcPr>
          <w:p w14:paraId="4A32F303" w14:textId="77777777" w:rsidR="00265584" w:rsidRDefault="00265584">
            <w:r>
              <w:t>1,250</w:t>
            </w:r>
          </w:p>
        </w:tc>
        <w:tc>
          <w:tcPr>
            <w:tcW w:w="859" w:type="pct"/>
            <w:tcBorders>
              <w:top w:val="single" w:sz="4" w:space="0" w:color="auto"/>
              <w:left w:val="single" w:sz="4" w:space="0" w:color="auto"/>
              <w:bottom w:val="single" w:sz="4" w:space="0" w:color="auto"/>
              <w:right w:val="single" w:sz="4" w:space="0" w:color="auto"/>
            </w:tcBorders>
            <w:noWrap/>
            <w:hideMark/>
          </w:tcPr>
          <w:p w14:paraId="1FA1894B" w14:textId="77777777" w:rsidR="00265584" w:rsidRDefault="00265584">
            <w:r>
              <w:t>11</w:t>
            </w:r>
          </w:p>
        </w:tc>
      </w:tr>
      <w:tr w:rsidR="00265584" w14:paraId="2F6C40BE"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F6BAC44" w14:textId="77777777" w:rsidR="00265584" w:rsidRDefault="00265584">
            <w:pPr>
              <w:rPr>
                <w:b/>
                <w:bCs/>
              </w:rPr>
            </w:pPr>
            <w:r>
              <w:rPr>
                <w:b/>
                <w:bCs/>
              </w:rPr>
              <w:t>South Dakota</w:t>
            </w:r>
          </w:p>
        </w:tc>
        <w:tc>
          <w:tcPr>
            <w:tcW w:w="1019" w:type="pct"/>
            <w:tcBorders>
              <w:top w:val="single" w:sz="4" w:space="0" w:color="auto"/>
              <w:left w:val="single" w:sz="4" w:space="0" w:color="auto"/>
              <w:bottom w:val="single" w:sz="4" w:space="0" w:color="auto"/>
              <w:right w:val="single" w:sz="4" w:space="0" w:color="auto"/>
            </w:tcBorders>
            <w:noWrap/>
            <w:hideMark/>
          </w:tcPr>
          <w:p w14:paraId="70BC9274" w14:textId="77777777" w:rsidR="00265584" w:rsidRDefault="00265584">
            <w:r>
              <w:t>202,797</w:t>
            </w:r>
          </w:p>
        </w:tc>
        <w:tc>
          <w:tcPr>
            <w:tcW w:w="859" w:type="pct"/>
            <w:tcBorders>
              <w:top w:val="single" w:sz="4" w:space="0" w:color="auto"/>
              <w:left w:val="single" w:sz="4" w:space="0" w:color="auto"/>
              <w:bottom w:val="single" w:sz="4" w:space="0" w:color="auto"/>
              <w:right w:val="single" w:sz="4" w:space="0" w:color="auto"/>
            </w:tcBorders>
            <w:noWrap/>
            <w:hideMark/>
          </w:tcPr>
          <w:p w14:paraId="0D4B5F9C" w14:textId="77777777" w:rsidR="00265584" w:rsidRDefault="00265584">
            <w:r>
              <w:t>2,100</w:t>
            </w:r>
          </w:p>
        </w:tc>
        <w:tc>
          <w:tcPr>
            <w:tcW w:w="859" w:type="pct"/>
            <w:tcBorders>
              <w:top w:val="single" w:sz="4" w:space="0" w:color="auto"/>
              <w:left w:val="single" w:sz="4" w:space="0" w:color="auto"/>
              <w:bottom w:val="single" w:sz="4" w:space="0" w:color="auto"/>
              <w:right w:val="single" w:sz="4" w:space="0" w:color="auto"/>
            </w:tcBorders>
            <w:noWrap/>
            <w:hideMark/>
          </w:tcPr>
          <w:p w14:paraId="1F9F93B4" w14:textId="77777777" w:rsidR="00265584" w:rsidRDefault="00265584">
            <w:r>
              <w:t>160</w:t>
            </w:r>
          </w:p>
        </w:tc>
        <w:tc>
          <w:tcPr>
            <w:tcW w:w="859" w:type="pct"/>
            <w:tcBorders>
              <w:top w:val="single" w:sz="4" w:space="0" w:color="auto"/>
              <w:left w:val="single" w:sz="4" w:space="0" w:color="auto"/>
              <w:bottom w:val="single" w:sz="4" w:space="0" w:color="auto"/>
              <w:right w:val="single" w:sz="4" w:space="0" w:color="auto"/>
            </w:tcBorders>
            <w:noWrap/>
            <w:hideMark/>
          </w:tcPr>
          <w:p w14:paraId="47F2246D" w14:textId="77777777" w:rsidR="00265584" w:rsidRDefault="00265584">
            <w:r>
              <w:t>7.6</w:t>
            </w:r>
          </w:p>
        </w:tc>
      </w:tr>
      <w:tr w:rsidR="00265584" w14:paraId="3E75989F"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66FC7603" w14:textId="77777777" w:rsidR="00265584" w:rsidRDefault="00265584">
            <w:pPr>
              <w:rPr>
                <w:b/>
                <w:bCs/>
              </w:rPr>
            </w:pPr>
            <w:r>
              <w:rPr>
                <w:b/>
                <w:bCs/>
              </w:rPr>
              <w:t>Tennessee</w:t>
            </w:r>
          </w:p>
        </w:tc>
        <w:tc>
          <w:tcPr>
            <w:tcW w:w="1019" w:type="pct"/>
            <w:tcBorders>
              <w:top w:val="single" w:sz="4" w:space="0" w:color="auto"/>
              <w:left w:val="single" w:sz="4" w:space="0" w:color="auto"/>
              <w:bottom w:val="single" w:sz="4" w:space="0" w:color="auto"/>
              <w:right w:val="single" w:sz="4" w:space="0" w:color="auto"/>
            </w:tcBorders>
            <w:noWrap/>
            <w:hideMark/>
          </w:tcPr>
          <w:p w14:paraId="7E484BBE" w14:textId="77777777" w:rsidR="00265584" w:rsidRDefault="00265584">
            <w:r>
              <w:t>1,496,001</w:t>
            </w:r>
          </w:p>
        </w:tc>
        <w:tc>
          <w:tcPr>
            <w:tcW w:w="859" w:type="pct"/>
            <w:tcBorders>
              <w:top w:val="single" w:sz="4" w:space="0" w:color="auto"/>
              <w:left w:val="single" w:sz="4" w:space="0" w:color="auto"/>
              <w:bottom w:val="single" w:sz="4" w:space="0" w:color="auto"/>
              <w:right w:val="single" w:sz="4" w:space="0" w:color="auto"/>
            </w:tcBorders>
            <w:noWrap/>
            <w:hideMark/>
          </w:tcPr>
          <w:p w14:paraId="368EC57D" w14:textId="77777777" w:rsidR="00265584" w:rsidRDefault="00265584">
            <w:r>
              <w:t>15,700</w:t>
            </w:r>
          </w:p>
        </w:tc>
        <w:tc>
          <w:tcPr>
            <w:tcW w:w="859" w:type="pct"/>
            <w:tcBorders>
              <w:top w:val="single" w:sz="4" w:space="0" w:color="auto"/>
              <w:left w:val="single" w:sz="4" w:space="0" w:color="auto"/>
              <w:bottom w:val="single" w:sz="4" w:space="0" w:color="auto"/>
              <w:right w:val="single" w:sz="4" w:space="0" w:color="auto"/>
            </w:tcBorders>
            <w:noWrap/>
            <w:hideMark/>
          </w:tcPr>
          <w:p w14:paraId="1E3B23DB" w14:textId="77777777" w:rsidR="00265584" w:rsidRDefault="00265584">
            <w:r>
              <w:t>2,440</w:t>
            </w:r>
          </w:p>
        </w:tc>
        <w:tc>
          <w:tcPr>
            <w:tcW w:w="859" w:type="pct"/>
            <w:tcBorders>
              <w:top w:val="single" w:sz="4" w:space="0" w:color="auto"/>
              <w:left w:val="single" w:sz="4" w:space="0" w:color="auto"/>
              <w:bottom w:val="single" w:sz="4" w:space="0" w:color="auto"/>
              <w:right w:val="single" w:sz="4" w:space="0" w:color="auto"/>
            </w:tcBorders>
            <w:noWrap/>
            <w:hideMark/>
          </w:tcPr>
          <w:p w14:paraId="5DDB3B0F" w14:textId="77777777" w:rsidR="00265584" w:rsidRDefault="00265584">
            <w:r>
              <w:t>15.5</w:t>
            </w:r>
          </w:p>
        </w:tc>
      </w:tr>
      <w:tr w:rsidR="00265584" w14:paraId="5A29F903"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06CF45D" w14:textId="77777777" w:rsidR="00265584" w:rsidRDefault="00265584">
            <w:pPr>
              <w:rPr>
                <w:b/>
                <w:bCs/>
              </w:rPr>
            </w:pPr>
            <w:r>
              <w:rPr>
                <w:b/>
                <w:bCs/>
              </w:rPr>
              <w:t>Texas</w:t>
            </w:r>
          </w:p>
        </w:tc>
        <w:tc>
          <w:tcPr>
            <w:tcW w:w="1019" w:type="pct"/>
            <w:tcBorders>
              <w:top w:val="single" w:sz="4" w:space="0" w:color="auto"/>
              <w:left w:val="single" w:sz="4" w:space="0" w:color="auto"/>
              <w:bottom w:val="single" w:sz="4" w:space="0" w:color="auto"/>
              <w:right w:val="single" w:sz="4" w:space="0" w:color="auto"/>
            </w:tcBorders>
            <w:noWrap/>
            <w:hideMark/>
          </w:tcPr>
          <w:p w14:paraId="2EE75D24" w14:textId="77777777" w:rsidR="00265584" w:rsidRDefault="00265584">
            <w:r>
              <w:t>6,865,824</w:t>
            </w:r>
          </w:p>
        </w:tc>
        <w:tc>
          <w:tcPr>
            <w:tcW w:w="859" w:type="pct"/>
            <w:tcBorders>
              <w:top w:val="single" w:sz="4" w:space="0" w:color="auto"/>
              <w:left w:val="single" w:sz="4" w:space="0" w:color="auto"/>
              <w:bottom w:val="single" w:sz="4" w:space="0" w:color="auto"/>
              <w:right w:val="single" w:sz="4" w:space="0" w:color="auto"/>
            </w:tcBorders>
            <w:noWrap/>
            <w:hideMark/>
          </w:tcPr>
          <w:p w14:paraId="7CED013F" w14:textId="77777777" w:rsidR="00265584" w:rsidRDefault="00265584">
            <w:r>
              <w:t>99,100</w:t>
            </w:r>
          </w:p>
        </w:tc>
        <w:tc>
          <w:tcPr>
            <w:tcW w:w="859" w:type="pct"/>
            <w:tcBorders>
              <w:top w:val="single" w:sz="4" w:space="0" w:color="auto"/>
              <w:left w:val="single" w:sz="4" w:space="0" w:color="auto"/>
              <w:bottom w:val="single" w:sz="4" w:space="0" w:color="auto"/>
              <w:right w:val="single" w:sz="4" w:space="0" w:color="auto"/>
            </w:tcBorders>
            <w:noWrap/>
            <w:hideMark/>
          </w:tcPr>
          <w:p w14:paraId="2B55BF8E" w14:textId="77777777" w:rsidR="00265584" w:rsidRDefault="00265584">
            <w:r>
              <w:t>14,320</w:t>
            </w:r>
          </w:p>
        </w:tc>
        <w:tc>
          <w:tcPr>
            <w:tcW w:w="859" w:type="pct"/>
            <w:tcBorders>
              <w:top w:val="single" w:sz="4" w:space="0" w:color="auto"/>
              <w:left w:val="single" w:sz="4" w:space="0" w:color="auto"/>
              <w:bottom w:val="single" w:sz="4" w:space="0" w:color="auto"/>
              <w:right w:val="single" w:sz="4" w:space="0" w:color="auto"/>
            </w:tcBorders>
            <w:noWrap/>
            <w:hideMark/>
          </w:tcPr>
          <w:p w14:paraId="13A27332" w14:textId="77777777" w:rsidR="00265584" w:rsidRDefault="00265584">
            <w:r>
              <w:t>14.4</w:t>
            </w:r>
          </w:p>
        </w:tc>
      </w:tr>
      <w:tr w:rsidR="00265584" w14:paraId="46D3BAED"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1742DC9B" w14:textId="77777777" w:rsidR="00265584" w:rsidRDefault="00265584">
            <w:pPr>
              <w:rPr>
                <w:b/>
                <w:bCs/>
              </w:rPr>
            </w:pPr>
            <w:r>
              <w:rPr>
                <w:b/>
                <w:bCs/>
              </w:rPr>
              <w:t>Utah</w:t>
            </w:r>
          </w:p>
        </w:tc>
        <w:tc>
          <w:tcPr>
            <w:tcW w:w="1019" w:type="pct"/>
            <w:tcBorders>
              <w:top w:val="single" w:sz="4" w:space="0" w:color="auto"/>
              <w:left w:val="single" w:sz="4" w:space="0" w:color="auto"/>
              <w:bottom w:val="single" w:sz="4" w:space="0" w:color="auto"/>
              <w:right w:val="single" w:sz="4" w:space="0" w:color="auto"/>
            </w:tcBorders>
            <w:noWrap/>
            <w:hideMark/>
          </w:tcPr>
          <w:p w14:paraId="7B15EB17" w14:textId="77777777" w:rsidR="00265584" w:rsidRDefault="00265584">
            <w:r>
              <w:t>871,027</w:t>
            </w:r>
          </w:p>
        </w:tc>
        <w:tc>
          <w:tcPr>
            <w:tcW w:w="859" w:type="pct"/>
            <w:tcBorders>
              <w:top w:val="single" w:sz="4" w:space="0" w:color="auto"/>
              <w:left w:val="single" w:sz="4" w:space="0" w:color="auto"/>
              <w:bottom w:val="single" w:sz="4" w:space="0" w:color="auto"/>
              <w:right w:val="single" w:sz="4" w:space="0" w:color="auto"/>
            </w:tcBorders>
            <w:noWrap/>
            <w:hideMark/>
          </w:tcPr>
          <w:p w14:paraId="12E8C7D2" w14:textId="77777777" w:rsidR="00265584" w:rsidRDefault="00265584">
            <w:r>
              <w:t>8,100</w:t>
            </w:r>
          </w:p>
        </w:tc>
        <w:tc>
          <w:tcPr>
            <w:tcW w:w="859" w:type="pct"/>
            <w:tcBorders>
              <w:top w:val="single" w:sz="4" w:space="0" w:color="auto"/>
              <w:left w:val="single" w:sz="4" w:space="0" w:color="auto"/>
              <w:bottom w:val="single" w:sz="4" w:space="0" w:color="auto"/>
              <w:right w:val="single" w:sz="4" w:space="0" w:color="auto"/>
            </w:tcBorders>
            <w:noWrap/>
            <w:hideMark/>
          </w:tcPr>
          <w:p w14:paraId="07467D83" w14:textId="77777777" w:rsidR="00265584" w:rsidRDefault="00265584">
            <w:r>
              <w:t>1,670</w:t>
            </w:r>
          </w:p>
        </w:tc>
        <w:tc>
          <w:tcPr>
            <w:tcW w:w="859" w:type="pct"/>
            <w:tcBorders>
              <w:top w:val="single" w:sz="4" w:space="0" w:color="auto"/>
              <w:left w:val="single" w:sz="4" w:space="0" w:color="auto"/>
              <w:bottom w:val="single" w:sz="4" w:space="0" w:color="auto"/>
              <w:right w:val="single" w:sz="4" w:space="0" w:color="auto"/>
            </w:tcBorders>
            <w:noWrap/>
            <w:hideMark/>
          </w:tcPr>
          <w:p w14:paraId="3649C33D" w14:textId="77777777" w:rsidR="00265584" w:rsidRDefault="00265584">
            <w:r>
              <w:t>20.5</w:t>
            </w:r>
          </w:p>
        </w:tc>
      </w:tr>
      <w:tr w:rsidR="00265584" w14:paraId="0C5D9F7F"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43B6DFAD" w14:textId="77777777" w:rsidR="00265584" w:rsidRDefault="00265584">
            <w:pPr>
              <w:rPr>
                <w:b/>
                <w:bCs/>
              </w:rPr>
            </w:pPr>
            <w:r>
              <w:rPr>
                <w:b/>
                <w:bCs/>
              </w:rPr>
              <w:t>Vermont</w:t>
            </w:r>
          </w:p>
        </w:tc>
        <w:tc>
          <w:tcPr>
            <w:tcW w:w="1019" w:type="pct"/>
            <w:tcBorders>
              <w:top w:val="single" w:sz="4" w:space="0" w:color="auto"/>
              <w:left w:val="single" w:sz="4" w:space="0" w:color="auto"/>
              <w:bottom w:val="single" w:sz="4" w:space="0" w:color="auto"/>
              <w:right w:val="single" w:sz="4" w:space="0" w:color="auto"/>
            </w:tcBorders>
            <w:noWrap/>
            <w:hideMark/>
          </w:tcPr>
          <w:p w14:paraId="59AFD7EC" w14:textId="77777777" w:rsidR="00265584" w:rsidRDefault="00265584">
            <w:r>
              <w:t>129,233</w:t>
            </w:r>
          </w:p>
        </w:tc>
        <w:tc>
          <w:tcPr>
            <w:tcW w:w="859" w:type="pct"/>
            <w:tcBorders>
              <w:top w:val="single" w:sz="4" w:space="0" w:color="auto"/>
              <w:left w:val="single" w:sz="4" w:space="0" w:color="auto"/>
              <w:bottom w:val="single" w:sz="4" w:space="0" w:color="auto"/>
              <w:right w:val="single" w:sz="4" w:space="0" w:color="auto"/>
            </w:tcBorders>
            <w:noWrap/>
            <w:hideMark/>
          </w:tcPr>
          <w:p w14:paraId="49FB5E0A" w14:textId="77777777" w:rsidR="00265584" w:rsidRDefault="00265584">
            <w:r>
              <w:t>1,300</w:t>
            </w:r>
          </w:p>
        </w:tc>
        <w:tc>
          <w:tcPr>
            <w:tcW w:w="859" w:type="pct"/>
            <w:tcBorders>
              <w:top w:val="single" w:sz="4" w:space="0" w:color="auto"/>
              <w:left w:val="single" w:sz="4" w:space="0" w:color="auto"/>
              <w:bottom w:val="single" w:sz="4" w:space="0" w:color="auto"/>
              <w:right w:val="single" w:sz="4" w:space="0" w:color="auto"/>
            </w:tcBorders>
            <w:noWrap/>
            <w:hideMark/>
          </w:tcPr>
          <w:p w14:paraId="4B536F49" w14:textId="77777777" w:rsidR="00265584" w:rsidRDefault="00265584">
            <w:r>
              <w:t>130</w:t>
            </w:r>
          </w:p>
        </w:tc>
        <w:tc>
          <w:tcPr>
            <w:tcW w:w="859" w:type="pct"/>
            <w:tcBorders>
              <w:top w:val="single" w:sz="4" w:space="0" w:color="auto"/>
              <w:left w:val="single" w:sz="4" w:space="0" w:color="auto"/>
              <w:bottom w:val="single" w:sz="4" w:space="0" w:color="auto"/>
              <w:right w:val="single" w:sz="4" w:space="0" w:color="auto"/>
            </w:tcBorders>
            <w:noWrap/>
            <w:hideMark/>
          </w:tcPr>
          <w:p w14:paraId="5AE13290" w14:textId="77777777" w:rsidR="00265584" w:rsidRDefault="00265584">
            <w:r>
              <w:t>9.8</w:t>
            </w:r>
          </w:p>
        </w:tc>
      </w:tr>
      <w:tr w:rsidR="00265584" w14:paraId="2E177365"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7EBC952A" w14:textId="77777777" w:rsidR="00265584" w:rsidRDefault="00265584">
            <w:pPr>
              <w:rPr>
                <w:b/>
                <w:bCs/>
              </w:rPr>
            </w:pPr>
            <w:r>
              <w:rPr>
                <w:b/>
                <w:bCs/>
              </w:rPr>
              <w:t>Virginia</w:t>
            </w:r>
          </w:p>
        </w:tc>
        <w:tc>
          <w:tcPr>
            <w:tcW w:w="1019" w:type="pct"/>
            <w:tcBorders>
              <w:top w:val="single" w:sz="4" w:space="0" w:color="auto"/>
              <w:left w:val="single" w:sz="4" w:space="0" w:color="auto"/>
              <w:bottom w:val="single" w:sz="4" w:space="0" w:color="auto"/>
              <w:right w:val="single" w:sz="4" w:space="0" w:color="auto"/>
            </w:tcBorders>
            <w:noWrap/>
            <w:hideMark/>
          </w:tcPr>
          <w:p w14:paraId="23B357C8" w14:textId="77777777" w:rsidR="00265584" w:rsidRDefault="00265584">
            <w:r>
              <w:t>1,853,677</w:t>
            </w:r>
          </w:p>
        </w:tc>
        <w:tc>
          <w:tcPr>
            <w:tcW w:w="859" w:type="pct"/>
            <w:tcBorders>
              <w:top w:val="single" w:sz="4" w:space="0" w:color="auto"/>
              <w:left w:val="single" w:sz="4" w:space="0" w:color="auto"/>
              <w:bottom w:val="single" w:sz="4" w:space="0" w:color="auto"/>
              <w:right w:val="single" w:sz="4" w:space="0" w:color="auto"/>
            </w:tcBorders>
            <w:noWrap/>
            <w:hideMark/>
          </w:tcPr>
          <w:p w14:paraId="323B604F" w14:textId="77777777" w:rsidR="00265584" w:rsidRDefault="00265584">
            <w:r>
              <w:t>19,400</w:t>
            </w:r>
          </w:p>
        </w:tc>
        <w:tc>
          <w:tcPr>
            <w:tcW w:w="859" w:type="pct"/>
            <w:tcBorders>
              <w:top w:val="single" w:sz="4" w:space="0" w:color="auto"/>
              <w:left w:val="single" w:sz="4" w:space="0" w:color="auto"/>
              <w:bottom w:val="single" w:sz="4" w:space="0" w:color="auto"/>
              <w:right w:val="single" w:sz="4" w:space="0" w:color="auto"/>
            </w:tcBorders>
            <w:noWrap/>
            <w:hideMark/>
          </w:tcPr>
          <w:p w14:paraId="2AEA8992" w14:textId="77777777" w:rsidR="00265584" w:rsidRDefault="00265584">
            <w:r>
              <w:t>3,320</w:t>
            </w:r>
          </w:p>
        </w:tc>
        <w:tc>
          <w:tcPr>
            <w:tcW w:w="859" w:type="pct"/>
            <w:tcBorders>
              <w:top w:val="single" w:sz="4" w:space="0" w:color="auto"/>
              <w:left w:val="single" w:sz="4" w:space="0" w:color="auto"/>
              <w:bottom w:val="single" w:sz="4" w:space="0" w:color="auto"/>
              <w:right w:val="single" w:sz="4" w:space="0" w:color="auto"/>
            </w:tcBorders>
            <w:noWrap/>
            <w:hideMark/>
          </w:tcPr>
          <w:p w14:paraId="02AC7BD6" w14:textId="77777777" w:rsidR="00265584" w:rsidRDefault="00265584">
            <w:r>
              <w:t>17.2</w:t>
            </w:r>
          </w:p>
        </w:tc>
      </w:tr>
      <w:tr w:rsidR="00265584" w14:paraId="64A0E64C"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4B2BB71" w14:textId="77777777" w:rsidR="00265584" w:rsidRDefault="00265584">
            <w:pPr>
              <w:rPr>
                <w:b/>
                <w:bCs/>
              </w:rPr>
            </w:pPr>
            <w:r>
              <w:rPr>
                <w:b/>
                <w:bCs/>
              </w:rPr>
              <w:t>Washington</w:t>
            </w:r>
          </w:p>
        </w:tc>
        <w:tc>
          <w:tcPr>
            <w:tcW w:w="1019" w:type="pct"/>
            <w:tcBorders>
              <w:top w:val="single" w:sz="4" w:space="0" w:color="auto"/>
              <w:left w:val="single" w:sz="4" w:space="0" w:color="auto"/>
              <w:bottom w:val="single" w:sz="4" w:space="0" w:color="auto"/>
              <w:right w:val="single" w:sz="4" w:space="0" w:color="auto"/>
            </w:tcBorders>
            <w:noWrap/>
            <w:hideMark/>
          </w:tcPr>
          <w:p w14:paraId="67CDAF0C" w14:textId="77777777" w:rsidR="00265584" w:rsidRDefault="00265584">
            <w:r>
              <w:t>1,581,354</w:t>
            </w:r>
          </w:p>
        </w:tc>
        <w:tc>
          <w:tcPr>
            <w:tcW w:w="859" w:type="pct"/>
            <w:tcBorders>
              <w:top w:val="single" w:sz="4" w:space="0" w:color="auto"/>
              <w:left w:val="single" w:sz="4" w:space="0" w:color="auto"/>
              <w:bottom w:val="single" w:sz="4" w:space="0" w:color="auto"/>
              <w:right w:val="single" w:sz="4" w:space="0" w:color="auto"/>
            </w:tcBorders>
            <w:noWrap/>
            <w:hideMark/>
          </w:tcPr>
          <w:p w14:paraId="58C146C2" w14:textId="77777777" w:rsidR="00265584" w:rsidRDefault="00265584">
            <w:r>
              <w:t>9,600</w:t>
            </w:r>
          </w:p>
        </w:tc>
        <w:tc>
          <w:tcPr>
            <w:tcW w:w="859" w:type="pct"/>
            <w:tcBorders>
              <w:top w:val="single" w:sz="4" w:space="0" w:color="auto"/>
              <w:left w:val="single" w:sz="4" w:space="0" w:color="auto"/>
              <w:bottom w:val="single" w:sz="4" w:space="0" w:color="auto"/>
              <w:right w:val="single" w:sz="4" w:space="0" w:color="auto"/>
            </w:tcBorders>
            <w:noWrap/>
            <w:hideMark/>
          </w:tcPr>
          <w:p w14:paraId="09C473CB" w14:textId="77777777" w:rsidR="00265584" w:rsidRDefault="00265584">
            <w:r>
              <w:t>1,700</w:t>
            </w:r>
          </w:p>
        </w:tc>
        <w:tc>
          <w:tcPr>
            <w:tcW w:w="859" w:type="pct"/>
            <w:tcBorders>
              <w:top w:val="single" w:sz="4" w:space="0" w:color="auto"/>
              <w:left w:val="single" w:sz="4" w:space="0" w:color="auto"/>
              <w:bottom w:val="single" w:sz="4" w:space="0" w:color="auto"/>
              <w:right w:val="single" w:sz="4" w:space="0" w:color="auto"/>
            </w:tcBorders>
            <w:noWrap/>
            <w:hideMark/>
          </w:tcPr>
          <w:p w14:paraId="509AFB20" w14:textId="77777777" w:rsidR="00265584" w:rsidRDefault="00265584">
            <w:r>
              <w:t>17.8</w:t>
            </w:r>
          </w:p>
        </w:tc>
      </w:tr>
      <w:tr w:rsidR="00265584" w14:paraId="2BD2F069"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0BAFCC20" w14:textId="77777777" w:rsidR="00265584" w:rsidRDefault="00265584">
            <w:pPr>
              <w:rPr>
                <w:b/>
                <w:bCs/>
              </w:rPr>
            </w:pPr>
            <w:r>
              <w:rPr>
                <w:b/>
                <w:bCs/>
              </w:rPr>
              <w:t>West Virginia</w:t>
            </w:r>
          </w:p>
        </w:tc>
        <w:tc>
          <w:tcPr>
            <w:tcW w:w="1019" w:type="pct"/>
            <w:tcBorders>
              <w:top w:val="single" w:sz="4" w:space="0" w:color="auto"/>
              <w:left w:val="single" w:sz="4" w:space="0" w:color="auto"/>
              <w:bottom w:val="single" w:sz="4" w:space="0" w:color="auto"/>
              <w:right w:val="single" w:sz="4" w:space="0" w:color="auto"/>
            </w:tcBorders>
            <w:noWrap/>
            <w:hideMark/>
          </w:tcPr>
          <w:p w14:paraId="7236AB48" w14:textId="77777777" w:rsidR="00265584" w:rsidRDefault="00265584">
            <w:r>
              <w:t>387,418</w:t>
            </w:r>
          </w:p>
        </w:tc>
        <w:tc>
          <w:tcPr>
            <w:tcW w:w="859" w:type="pct"/>
            <w:tcBorders>
              <w:top w:val="single" w:sz="4" w:space="0" w:color="auto"/>
              <w:left w:val="single" w:sz="4" w:space="0" w:color="auto"/>
              <w:bottom w:val="single" w:sz="4" w:space="0" w:color="auto"/>
              <w:right w:val="single" w:sz="4" w:space="0" w:color="auto"/>
            </w:tcBorders>
            <w:noWrap/>
            <w:hideMark/>
          </w:tcPr>
          <w:p w14:paraId="3655EA2F" w14:textId="77777777" w:rsidR="00265584" w:rsidRDefault="00265584">
            <w:r>
              <w:t>4,000</w:t>
            </w:r>
          </w:p>
        </w:tc>
        <w:tc>
          <w:tcPr>
            <w:tcW w:w="859" w:type="pct"/>
            <w:tcBorders>
              <w:top w:val="single" w:sz="4" w:space="0" w:color="auto"/>
              <w:left w:val="single" w:sz="4" w:space="0" w:color="auto"/>
              <w:bottom w:val="single" w:sz="4" w:space="0" w:color="auto"/>
              <w:right w:val="single" w:sz="4" w:space="0" w:color="auto"/>
            </w:tcBorders>
            <w:noWrap/>
            <w:hideMark/>
          </w:tcPr>
          <w:p w14:paraId="1905DED3" w14:textId="77777777" w:rsidR="00265584" w:rsidRDefault="00265584">
            <w:r>
              <w:t>580</w:t>
            </w:r>
          </w:p>
        </w:tc>
        <w:tc>
          <w:tcPr>
            <w:tcW w:w="859" w:type="pct"/>
            <w:tcBorders>
              <w:top w:val="single" w:sz="4" w:space="0" w:color="auto"/>
              <w:left w:val="single" w:sz="4" w:space="0" w:color="auto"/>
              <w:bottom w:val="single" w:sz="4" w:space="0" w:color="auto"/>
              <w:right w:val="single" w:sz="4" w:space="0" w:color="auto"/>
            </w:tcBorders>
            <w:noWrap/>
            <w:hideMark/>
          </w:tcPr>
          <w:p w14:paraId="1141FEA6" w14:textId="77777777" w:rsidR="00265584" w:rsidRDefault="00265584">
            <w:r>
              <w:t>14.4</w:t>
            </w:r>
          </w:p>
        </w:tc>
      </w:tr>
      <w:tr w:rsidR="00265584" w14:paraId="7BBF7B6B"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565DB845" w14:textId="77777777" w:rsidR="00265584" w:rsidRDefault="00265584">
            <w:pPr>
              <w:rPr>
                <w:b/>
                <w:bCs/>
              </w:rPr>
            </w:pPr>
            <w:r>
              <w:rPr>
                <w:b/>
                <w:bCs/>
              </w:rPr>
              <w:t>Wisconsin</w:t>
            </w:r>
          </w:p>
        </w:tc>
        <w:tc>
          <w:tcPr>
            <w:tcW w:w="1019" w:type="pct"/>
            <w:tcBorders>
              <w:top w:val="single" w:sz="4" w:space="0" w:color="auto"/>
              <w:left w:val="single" w:sz="4" w:space="0" w:color="auto"/>
              <w:bottom w:val="single" w:sz="4" w:space="0" w:color="auto"/>
              <w:right w:val="single" w:sz="4" w:space="0" w:color="auto"/>
            </w:tcBorders>
            <w:noWrap/>
            <w:hideMark/>
          </w:tcPr>
          <w:p w14:paraId="64731DE2" w14:textId="77777777" w:rsidR="00265584" w:rsidRDefault="00265584">
            <w:r>
              <w:t>1,339,492</w:t>
            </w:r>
          </w:p>
        </w:tc>
        <w:tc>
          <w:tcPr>
            <w:tcW w:w="859" w:type="pct"/>
            <w:tcBorders>
              <w:top w:val="single" w:sz="4" w:space="0" w:color="auto"/>
              <w:left w:val="single" w:sz="4" w:space="0" w:color="auto"/>
              <w:bottom w:val="single" w:sz="4" w:space="0" w:color="auto"/>
              <w:right w:val="single" w:sz="4" w:space="0" w:color="auto"/>
            </w:tcBorders>
            <w:noWrap/>
            <w:hideMark/>
          </w:tcPr>
          <w:p w14:paraId="2F4E59BE" w14:textId="77777777" w:rsidR="00265584" w:rsidRDefault="00265584">
            <w:r>
              <w:t>14,700</w:t>
            </w:r>
          </w:p>
        </w:tc>
        <w:tc>
          <w:tcPr>
            <w:tcW w:w="859" w:type="pct"/>
            <w:tcBorders>
              <w:top w:val="single" w:sz="4" w:space="0" w:color="auto"/>
              <w:left w:val="single" w:sz="4" w:space="0" w:color="auto"/>
              <w:bottom w:val="single" w:sz="4" w:space="0" w:color="auto"/>
              <w:right w:val="single" w:sz="4" w:space="0" w:color="auto"/>
            </w:tcBorders>
            <w:noWrap/>
            <w:hideMark/>
          </w:tcPr>
          <w:p w14:paraId="6BD5A46A" w14:textId="77777777" w:rsidR="00265584" w:rsidRDefault="00265584">
            <w:r>
              <w:t>2,150</w:t>
            </w:r>
          </w:p>
        </w:tc>
        <w:tc>
          <w:tcPr>
            <w:tcW w:w="859" w:type="pct"/>
            <w:tcBorders>
              <w:top w:val="single" w:sz="4" w:space="0" w:color="auto"/>
              <w:left w:val="single" w:sz="4" w:space="0" w:color="auto"/>
              <w:bottom w:val="single" w:sz="4" w:space="0" w:color="auto"/>
              <w:right w:val="single" w:sz="4" w:space="0" w:color="auto"/>
            </w:tcBorders>
            <w:noWrap/>
            <w:hideMark/>
          </w:tcPr>
          <w:p w14:paraId="7E1160E7" w14:textId="77777777" w:rsidR="00265584" w:rsidRDefault="00265584">
            <w:r>
              <w:t>14.7</w:t>
            </w:r>
          </w:p>
        </w:tc>
      </w:tr>
      <w:tr w:rsidR="00265584" w14:paraId="1582EE45" w14:textId="77777777" w:rsidTr="00265584">
        <w:trPr>
          <w:trHeight w:val="300"/>
        </w:trPr>
        <w:tc>
          <w:tcPr>
            <w:tcW w:w="1404" w:type="pct"/>
            <w:tcBorders>
              <w:top w:val="single" w:sz="4" w:space="0" w:color="auto"/>
              <w:left w:val="single" w:sz="4" w:space="0" w:color="auto"/>
              <w:bottom w:val="single" w:sz="4" w:space="0" w:color="auto"/>
              <w:right w:val="single" w:sz="4" w:space="0" w:color="auto"/>
            </w:tcBorders>
            <w:noWrap/>
            <w:hideMark/>
          </w:tcPr>
          <w:p w14:paraId="7BEEC1A9" w14:textId="77777777" w:rsidR="00265584" w:rsidRDefault="00265584">
            <w:pPr>
              <w:rPr>
                <w:b/>
                <w:bCs/>
              </w:rPr>
            </w:pPr>
            <w:r>
              <w:rPr>
                <w:b/>
                <w:bCs/>
              </w:rPr>
              <w:t>Wyoming</w:t>
            </w:r>
          </w:p>
        </w:tc>
        <w:tc>
          <w:tcPr>
            <w:tcW w:w="1019" w:type="pct"/>
            <w:tcBorders>
              <w:top w:val="single" w:sz="4" w:space="0" w:color="auto"/>
              <w:left w:val="single" w:sz="4" w:space="0" w:color="auto"/>
              <w:bottom w:val="single" w:sz="4" w:space="0" w:color="auto"/>
              <w:right w:val="single" w:sz="4" w:space="0" w:color="auto"/>
            </w:tcBorders>
            <w:noWrap/>
            <w:hideMark/>
          </w:tcPr>
          <w:p w14:paraId="11887219" w14:textId="77777777" w:rsidR="00265584" w:rsidRDefault="00265584">
            <w:r>
              <w:t>135,402</w:t>
            </w:r>
          </w:p>
        </w:tc>
        <w:tc>
          <w:tcPr>
            <w:tcW w:w="859" w:type="pct"/>
            <w:tcBorders>
              <w:top w:val="single" w:sz="4" w:space="0" w:color="auto"/>
              <w:left w:val="single" w:sz="4" w:space="0" w:color="auto"/>
              <w:bottom w:val="single" w:sz="4" w:space="0" w:color="auto"/>
              <w:right w:val="single" w:sz="4" w:space="0" w:color="auto"/>
            </w:tcBorders>
            <w:noWrap/>
            <w:hideMark/>
          </w:tcPr>
          <w:p w14:paraId="3A8DECBE" w14:textId="77777777" w:rsidR="00265584" w:rsidRDefault="00265584">
            <w:r>
              <w:t>1,500</w:t>
            </w:r>
          </w:p>
        </w:tc>
        <w:tc>
          <w:tcPr>
            <w:tcW w:w="859" w:type="pct"/>
            <w:tcBorders>
              <w:top w:val="single" w:sz="4" w:space="0" w:color="auto"/>
              <w:left w:val="single" w:sz="4" w:space="0" w:color="auto"/>
              <w:bottom w:val="single" w:sz="4" w:space="0" w:color="auto"/>
              <w:right w:val="single" w:sz="4" w:space="0" w:color="auto"/>
            </w:tcBorders>
            <w:noWrap/>
            <w:hideMark/>
          </w:tcPr>
          <w:p w14:paraId="71C00FAF" w14:textId="77777777" w:rsidR="00265584" w:rsidRDefault="00265584">
            <w:r>
              <w:t>140</w:t>
            </w:r>
          </w:p>
        </w:tc>
        <w:tc>
          <w:tcPr>
            <w:tcW w:w="859" w:type="pct"/>
            <w:tcBorders>
              <w:top w:val="single" w:sz="4" w:space="0" w:color="auto"/>
              <w:left w:val="single" w:sz="4" w:space="0" w:color="auto"/>
              <w:bottom w:val="single" w:sz="4" w:space="0" w:color="auto"/>
              <w:right w:val="single" w:sz="4" w:space="0" w:color="auto"/>
            </w:tcBorders>
            <w:noWrap/>
            <w:hideMark/>
          </w:tcPr>
          <w:p w14:paraId="7026A488" w14:textId="77777777" w:rsidR="00265584" w:rsidRDefault="00265584">
            <w:r>
              <w:t>9.7</w:t>
            </w:r>
          </w:p>
        </w:tc>
      </w:tr>
    </w:tbl>
    <w:p w14:paraId="5AFB8017" w14:textId="77777777" w:rsidR="00265584" w:rsidRDefault="00265584" w:rsidP="00265584">
      <w:pPr>
        <w:rPr>
          <w:b/>
          <w:bCs/>
        </w:rPr>
      </w:pPr>
    </w:p>
    <w:p w14:paraId="7D6DE6F1" w14:textId="433538E2" w:rsidR="00265584" w:rsidDel="00133FD4" w:rsidRDefault="00747FB0" w:rsidP="00077D15">
      <w:pPr>
        <w:pStyle w:val="ListParagraph"/>
        <w:numPr>
          <w:ilvl w:val="0"/>
          <w:numId w:val="15"/>
        </w:numPr>
        <w:spacing w:line="256" w:lineRule="auto"/>
        <w:rPr>
          <w:del w:id="1705" w:author="Alotaibi, Raed" w:date="2019-05-21T11:39:00Z"/>
          <w:b/>
          <w:bCs/>
        </w:rPr>
      </w:pPr>
      <w:del w:id="1706" w:author="Alotaibi, Raed" w:date="2019-05-21T11:39:00Z">
        <w:r w:rsidDel="00133FD4">
          <w:rPr>
            <w:b/>
            <w:bCs/>
          </w:rPr>
          <w:delText xml:space="preserve">Table 6: </w:delText>
        </w:r>
        <w:r w:rsidR="00265584" w:rsidDel="00133FD4">
          <w:rPr>
            <w:b/>
            <w:bCs/>
          </w:rPr>
          <w:delText>Comparing results of the burden of disease using state-specific estimates with original estimates (Cases and attributable cases)</w:delText>
        </w:r>
      </w:del>
    </w:p>
    <w:p w14:paraId="561B3584" w14:textId="54AF0539" w:rsidR="00133FD4" w:rsidRDefault="00133FD4" w:rsidP="00133FD4">
      <w:pPr>
        <w:pStyle w:val="Caption"/>
        <w:keepNext/>
        <w:rPr>
          <w:ins w:id="1707" w:author="Alotaibi, Raed" w:date="2019-05-21T11:39:00Z"/>
        </w:rPr>
        <w:pPrChange w:id="1708" w:author="Alotaibi, Raed" w:date="2019-05-21T11:39:00Z">
          <w:pPr/>
        </w:pPrChange>
      </w:pPr>
      <w:bookmarkStart w:id="1709" w:name="_Ref9331808"/>
      <w:ins w:id="1710" w:author="Alotaibi, Raed" w:date="2019-05-21T11:39:00Z">
        <w:r>
          <w:t xml:space="preserve">Table </w:t>
        </w:r>
        <w:r>
          <w:fldChar w:fldCharType="begin"/>
        </w:r>
        <w:r>
          <w:instrText xml:space="preserve"> SEQ Table \* ARABIC </w:instrText>
        </w:r>
      </w:ins>
      <w:r>
        <w:fldChar w:fldCharType="separate"/>
      </w:r>
      <w:ins w:id="1711" w:author="Alotaibi, Raed" w:date="2019-05-21T11:41:00Z">
        <w:r w:rsidR="00D34400">
          <w:rPr>
            <w:noProof/>
          </w:rPr>
          <w:t>6</w:t>
        </w:r>
      </w:ins>
      <w:ins w:id="1712" w:author="Alotaibi, Raed" w:date="2019-05-21T11:39:00Z">
        <w:r>
          <w:fldChar w:fldCharType="end"/>
        </w:r>
        <w:bookmarkEnd w:id="1709"/>
        <w:r>
          <w:t xml:space="preserve">: </w:t>
        </w:r>
        <w:r w:rsidRPr="0000287C">
          <w:t>Comparing results of the burden of disease using state-specific estimates with original estimates (Cases and attributable cases)</w:t>
        </w:r>
      </w:ins>
    </w:p>
    <w:tbl>
      <w:tblPr>
        <w:tblStyle w:val="TableGrid"/>
        <w:tblW w:w="0" w:type="auto"/>
        <w:tblLayout w:type="fixed"/>
        <w:tblLook w:val="04A0" w:firstRow="1" w:lastRow="0" w:firstColumn="1" w:lastColumn="0" w:noHBand="0" w:noVBand="1"/>
      </w:tblPr>
      <w:tblGrid>
        <w:gridCol w:w="2155"/>
        <w:gridCol w:w="1080"/>
        <w:gridCol w:w="975"/>
        <w:gridCol w:w="896"/>
        <w:gridCol w:w="744"/>
        <w:gridCol w:w="968"/>
        <w:gridCol w:w="1007"/>
        <w:gridCol w:w="798"/>
        <w:gridCol w:w="727"/>
      </w:tblGrid>
      <w:tr w:rsidR="00265584" w14:paraId="4ABCEFD8" w14:textId="77777777" w:rsidTr="00015C82">
        <w:trPr>
          <w:trHeight w:val="233"/>
        </w:trPr>
        <w:tc>
          <w:tcPr>
            <w:tcW w:w="2155" w:type="dxa"/>
            <w:tcBorders>
              <w:top w:val="single" w:sz="4" w:space="0" w:color="auto"/>
              <w:left w:val="single" w:sz="4" w:space="0" w:color="auto"/>
              <w:bottom w:val="single" w:sz="4" w:space="0" w:color="auto"/>
              <w:right w:val="single" w:sz="4" w:space="0" w:color="auto"/>
            </w:tcBorders>
            <w:noWrap/>
            <w:hideMark/>
          </w:tcPr>
          <w:p w14:paraId="7C419DAA" w14:textId="77777777" w:rsidR="00265584" w:rsidRDefault="00265584">
            <w:pPr>
              <w:rPr>
                <w:b/>
                <w:bCs/>
              </w:rPr>
            </w:pPr>
          </w:p>
        </w:tc>
        <w:tc>
          <w:tcPr>
            <w:tcW w:w="1080" w:type="dxa"/>
            <w:tcBorders>
              <w:top w:val="single" w:sz="4" w:space="0" w:color="auto"/>
              <w:left w:val="single" w:sz="4" w:space="0" w:color="auto"/>
              <w:bottom w:val="single" w:sz="4" w:space="0" w:color="auto"/>
              <w:right w:val="single" w:sz="4" w:space="0" w:color="auto"/>
            </w:tcBorders>
            <w:noWrap/>
            <w:vAlign w:val="center"/>
            <w:hideMark/>
          </w:tcPr>
          <w:p w14:paraId="7C4A752C" w14:textId="77777777" w:rsidR="00265584" w:rsidRDefault="00265584">
            <w:pPr>
              <w:jc w:val="center"/>
              <w:rPr>
                <w:b/>
                <w:bCs/>
              </w:rPr>
            </w:pPr>
            <w:r>
              <w:rPr>
                <w:b/>
                <w:bCs/>
              </w:rPr>
              <w:t>State cases</w:t>
            </w:r>
          </w:p>
        </w:tc>
        <w:tc>
          <w:tcPr>
            <w:tcW w:w="975" w:type="dxa"/>
            <w:tcBorders>
              <w:top w:val="single" w:sz="4" w:space="0" w:color="auto"/>
              <w:left w:val="single" w:sz="4" w:space="0" w:color="auto"/>
              <w:bottom w:val="single" w:sz="4" w:space="0" w:color="auto"/>
              <w:right w:val="single" w:sz="4" w:space="0" w:color="auto"/>
            </w:tcBorders>
            <w:noWrap/>
            <w:vAlign w:val="center"/>
            <w:hideMark/>
          </w:tcPr>
          <w:p w14:paraId="4F7E00E9" w14:textId="77777777" w:rsidR="00265584" w:rsidRDefault="00265584">
            <w:pPr>
              <w:jc w:val="center"/>
              <w:rPr>
                <w:b/>
                <w:bCs/>
              </w:rPr>
            </w:pPr>
            <w:r>
              <w:rPr>
                <w:b/>
                <w:bCs/>
              </w:rPr>
              <w:t>Origin cases</w:t>
            </w:r>
          </w:p>
        </w:tc>
        <w:tc>
          <w:tcPr>
            <w:tcW w:w="896" w:type="dxa"/>
            <w:tcBorders>
              <w:top w:val="single" w:sz="4" w:space="0" w:color="auto"/>
              <w:left w:val="single" w:sz="4" w:space="0" w:color="auto"/>
              <w:bottom w:val="single" w:sz="4" w:space="0" w:color="auto"/>
              <w:right w:val="single" w:sz="4" w:space="0" w:color="auto"/>
            </w:tcBorders>
            <w:noWrap/>
            <w:vAlign w:val="center"/>
            <w:hideMark/>
          </w:tcPr>
          <w:p w14:paraId="2FF5C216" w14:textId="77777777" w:rsidR="00265584" w:rsidRDefault="00265584">
            <w:pPr>
              <w:jc w:val="center"/>
              <w:rPr>
                <w:b/>
                <w:bCs/>
              </w:rPr>
            </w:pPr>
            <w:r>
              <w:rPr>
                <w:b/>
                <w:bCs/>
              </w:rPr>
              <w:t>Diff</w:t>
            </w:r>
          </w:p>
        </w:tc>
        <w:tc>
          <w:tcPr>
            <w:tcW w:w="744" w:type="dxa"/>
            <w:tcBorders>
              <w:top w:val="single" w:sz="4" w:space="0" w:color="auto"/>
              <w:left w:val="single" w:sz="4" w:space="0" w:color="auto"/>
              <w:bottom w:val="single" w:sz="4" w:space="0" w:color="auto"/>
              <w:right w:val="single" w:sz="4" w:space="0" w:color="auto"/>
            </w:tcBorders>
            <w:noWrap/>
            <w:vAlign w:val="center"/>
            <w:hideMark/>
          </w:tcPr>
          <w:p w14:paraId="02239EDC" w14:textId="77777777" w:rsidR="00265584" w:rsidRDefault="00265584">
            <w:pPr>
              <w:jc w:val="center"/>
              <w:rPr>
                <w:b/>
                <w:bCs/>
              </w:rPr>
            </w:pPr>
            <w:r>
              <w:rPr>
                <w:b/>
                <w:bCs/>
              </w:rPr>
              <w:t>% Diff</w:t>
            </w:r>
          </w:p>
        </w:tc>
        <w:tc>
          <w:tcPr>
            <w:tcW w:w="968" w:type="dxa"/>
            <w:tcBorders>
              <w:top w:val="single" w:sz="4" w:space="0" w:color="auto"/>
              <w:left w:val="single" w:sz="4" w:space="0" w:color="auto"/>
              <w:bottom w:val="single" w:sz="4" w:space="0" w:color="auto"/>
              <w:right w:val="single" w:sz="4" w:space="0" w:color="auto"/>
            </w:tcBorders>
            <w:vAlign w:val="center"/>
            <w:hideMark/>
          </w:tcPr>
          <w:p w14:paraId="2B9221BC" w14:textId="77777777" w:rsidR="00265584" w:rsidRDefault="00265584">
            <w:pPr>
              <w:jc w:val="center"/>
              <w:rPr>
                <w:b/>
                <w:bCs/>
              </w:rPr>
            </w:pPr>
            <w:r>
              <w:rPr>
                <w:b/>
                <w:bCs/>
              </w:rPr>
              <w:t>State AC</w:t>
            </w:r>
          </w:p>
        </w:tc>
        <w:tc>
          <w:tcPr>
            <w:tcW w:w="1007" w:type="dxa"/>
            <w:tcBorders>
              <w:top w:val="single" w:sz="4" w:space="0" w:color="auto"/>
              <w:left w:val="single" w:sz="4" w:space="0" w:color="auto"/>
              <w:bottom w:val="single" w:sz="4" w:space="0" w:color="auto"/>
              <w:right w:val="single" w:sz="4" w:space="0" w:color="auto"/>
            </w:tcBorders>
            <w:vAlign w:val="center"/>
            <w:hideMark/>
          </w:tcPr>
          <w:p w14:paraId="2024EB8A" w14:textId="77777777" w:rsidR="00265584" w:rsidRDefault="00265584">
            <w:pPr>
              <w:jc w:val="center"/>
              <w:rPr>
                <w:b/>
                <w:bCs/>
              </w:rPr>
            </w:pPr>
            <w:r>
              <w:rPr>
                <w:b/>
                <w:bCs/>
              </w:rPr>
              <w:t>Origin AC</w:t>
            </w:r>
          </w:p>
        </w:tc>
        <w:tc>
          <w:tcPr>
            <w:tcW w:w="798" w:type="dxa"/>
            <w:tcBorders>
              <w:top w:val="single" w:sz="4" w:space="0" w:color="auto"/>
              <w:left w:val="single" w:sz="4" w:space="0" w:color="auto"/>
              <w:bottom w:val="single" w:sz="4" w:space="0" w:color="auto"/>
              <w:right w:val="single" w:sz="4" w:space="0" w:color="auto"/>
            </w:tcBorders>
            <w:vAlign w:val="center"/>
            <w:hideMark/>
          </w:tcPr>
          <w:p w14:paraId="436CC721" w14:textId="77777777" w:rsidR="00265584" w:rsidRDefault="00265584">
            <w:pPr>
              <w:jc w:val="center"/>
              <w:rPr>
                <w:b/>
                <w:bCs/>
              </w:rPr>
            </w:pPr>
            <w:r>
              <w:rPr>
                <w:b/>
                <w:bCs/>
              </w:rPr>
              <w:t>Diff</w:t>
            </w:r>
          </w:p>
        </w:tc>
        <w:tc>
          <w:tcPr>
            <w:tcW w:w="727" w:type="dxa"/>
            <w:tcBorders>
              <w:top w:val="single" w:sz="4" w:space="0" w:color="auto"/>
              <w:left w:val="single" w:sz="4" w:space="0" w:color="auto"/>
              <w:bottom w:val="single" w:sz="4" w:space="0" w:color="auto"/>
              <w:right w:val="single" w:sz="4" w:space="0" w:color="auto"/>
            </w:tcBorders>
            <w:vAlign w:val="center"/>
            <w:hideMark/>
          </w:tcPr>
          <w:p w14:paraId="3F200718" w14:textId="77777777" w:rsidR="00265584" w:rsidRDefault="00265584">
            <w:pPr>
              <w:jc w:val="center"/>
              <w:rPr>
                <w:b/>
                <w:bCs/>
              </w:rPr>
            </w:pPr>
            <w:r>
              <w:rPr>
                <w:b/>
                <w:bCs/>
              </w:rPr>
              <w:t>% Diff</w:t>
            </w:r>
          </w:p>
        </w:tc>
      </w:tr>
      <w:tr w:rsidR="00265584" w14:paraId="29096771" w14:textId="77777777" w:rsidTr="00015C82">
        <w:trPr>
          <w:trHeight w:val="323"/>
        </w:trPr>
        <w:tc>
          <w:tcPr>
            <w:tcW w:w="2155" w:type="dxa"/>
            <w:tcBorders>
              <w:top w:val="single" w:sz="4" w:space="0" w:color="auto"/>
              <w:left w:val="single" w:sz="4" w:space="0" w:color="auto"/>
              <w:bottom w:val="single" w:sz="4" w:space="0" w:color="auto"/>
              <w:right w:val="single" w:sz="4" w:space="0" w:color="auto"/>
            </w:tcBorders>
            <w:hideMark/>
          </w:tcPr>
          <w:p w14:paraId="4D4A204A" w14:textId="77777777" w:rsidR="00265584" w:rsidRDefault="00265584">
            <w:pPr>
              <w:rPr>
                <w:b/>
                <w:bCs/>
              </w:rPr>
            </w:pPr>
            <w:r>
              <w:rPr>
                <w:b/>
                <w:bCs/>
              </w:rPr>
              <w:t>Total</w:t>
            </w:r>
          </w:p>
        </w:tc>
        <w:tc>
          <w:tcPr>
            <w:tcW w:w="1080" w:type="dxa"/>
            <w:tcBorders>
              <w:top w:val="single" w:sz="4" w:space="0" w:color="auto"/>
              <w:left w:val="single" w:sz="4" w:space="0" w:color="auto"/>
              <w:bottom w:val="single" w:sz="4" w:space="0" w:color="auto"/>
              <w:right w:val="single" w:sz="4" w:space="0" w:color="auto"/>
            </w:tcBorders>
            <w:noWrap/>
            <w:hideMark/>
          </w:tcPr>
          <w:p w14:paraId="2FC58329" w14:textId="77777777" w:rsidR="00265584" w:rsidRDefault="00265584">
            <w:pPr>
              <w:jc w:val="right"/>
            </w:pPr>
            <w:r>
              <w:t>754,893</w:t>
            </w:r>
          </w:p>
        </w:tc>
        <w:tc>
          <w:tcPr>
            <w:tcW w:w="975" w:type="dxa"/>
            <w:tcBorders>
              <w:top w:val="single" w:sz="4" w:space="0" w:color="auto"/>
              <w:left w:val="single" w:sz="4" w:space="0" w:color="auto"/>
              <w:bottom w:val="single" w:sz="4" w:space="0" w:color="auto"/>
              <w:right w:val="single" w:sz="4" w:space="0" w:color="auto"/>
            </w:tcBorders>
            <w:noWrap/>
            <w:hideMark/>
          </w:tcPr>
          <w:p w14:paraId="47459249" w14:textId="77777777" w:rsidR="00265584" w:rsidRDefault="00265584">
            <w:pPr>
              <w:jc w:val="right"/>
            </w:pPr>
            <w:r>
              <w:t>794,934</w:t>
            </w:r>
          </w:p>
        </w:tc>
        <w:tc>
          <w:tcPr>
            <w:tcW w:w="896" w:type="dxa"/>
            <w:tcBorders>
              <w:top w:val="single" w:sz="4" w:space="0" w:color="auto"/>
              <w:left w:val="single" w:sz="4" w:space="0" w:color="auto"/>
              <w:bottom w:val="single" w:sz="4" w:space="0" w:color="auto"/>
              <w:right w:val="single" w:sz="4" w:space="0" w:color="auto"/>
            </w:tcBorders>
            <w:noWrap/>
            <w:hideMark/>
          </w:tcPr>
          <w:p w14:paraId="5309E4EB" w14:textId="77777777" w:rsidR="00265584" w:rsidRDefault="00265584">
            <w:pPr>
              <w:jc w:val="right"/>
            </w:pPr>
            <w:r>
              <w:t>-40,041</w:t>
            </w:r>
          </w:p>
        </w:tc>
        <w:tc>
          <w:tcPr>
            <w:tcW w:w="744" w:type="dxa"/>
            <w:tcBorders>
              <w:top w:val="single" w:sz="4" w:space="0" w:color="auto"/>
              <w:left w:val="single" w:sz="4" w:space="0" w:color="auto"/>
              <w:bottom w:val="single" w:sz="4" w:space="0" w:color="auto"/>
              <w:right w:val="single" w:sz="4" w:space="0" w:color="auto"/>
            </w:tcBorders>
            <w:noWrap/>
            <w:hideMark/>
          </w:tcPr>
          <w:p w14:paraId="3D9FE283" w14:textId="77777777" w:rsidR="00265584" w:rsidRDefault="00265584">
            <w:pPr>
              <w:jc w:val="right"/>
            </w:pPr>
            <w:r>
              <w:t>-5.0%</w:t>
            </w:r>
          </w:p>
        </w:tc>
        <w:tc>
          <w:tcPr>
            <w:tcW w:w="968" w:type="dxa"/>
            <w:tcBorders>
              <w:top w:val="single" w:sz="4" w:space="0" w:color="auto"/>
              <w:left w:val="single" w:sz="4" w:space="0" w:color="auto"/>
              <w:bottom w:val="single" w:sz="4" w:space="0" w:color="auto"/>
              <w:right w:val="single" w:sz="4" w:space="0" w:color="auto"/>
            </w:tcBorders>
            <w:hideMark/>
          </w:tcPr>
          <w:p w14:paraId="39C19EF2" w14:textId="77777777" w:rsidR="00265584" w:rsidRDefault="00265584">
            <w:pPr>
              <w:jc w:val="right"/>
            </w:pPr>
            <w:r>
              <w:t>132,829</w:t>
            </w:r>
          </w:p>
        </w:tc>
        <w:tc>
          <w:tcPr>
            <w:tcW w:w="1007" w:type="dxa"/>
            <w:tcBorders>
              <w:top w:val="single" w:sz="4" w:space="0" w:color="auto"/>
              <w:left w:val="single" w:sz="4" w:space="0" w:color="auto"/>
              <w:bottom w:val="single" w:sz="4" w:space="0" w:color="auto"/>
              <w:right w:val="single" w:sz="4" w:space="0" w:color="auto"/>
            </w:tcBorders>
            <w:hideMark/>
          </w:tcPr>
          <w:p w14:paraId="53FB7E35" w14:textId="77777777" w:rsidR="00265584" w:rsidRDefault="00265584">
            <w:pPr>
              <w:jc w:val="right"/>
            </w:pPr>
            <w:r>
              <w:t>141,931</w:t>
            </w:r>
          </w:p>
        </w:tc>
        <w:tc>
          <w:tcPr>
            <w:tcW w:w="798" w:type="dxa"/>
            <w:tcBorders>
              <w:top w:val="single" w:sz="4" w:space="0" w:color="auto"/>
              <w:left w:val="single" w:sz="4" w:space="0" w:color="auto"/>
              <w:bottom w:val="single" w:sz="4" w:space="0" w:color="auto"/>
              <w:right w:val="single" w:sz="4" w:space="0" w:color="auto"/>
            </w:tcBorders>
            <w:hideMark/>
          </w:tcPr>
          <w:p w14:paraId="72259E5A" w14:textId="77777777" w:rsidR="00265584" w:rsidRDefault="00265584">
            <w:pPr>
              <w:jc w:val="right"/>
            </w:pPr>
            <w:r>
              <w:t>-9,103</w:t>
            </w:r>
          </w:p>
        </w:tc>
        <w:tc>
          <w:tcPr>
            <w:tcW w:w="727" w:type="dxa"/>
            <w:tcBorders>
              <w:top w:val="single" w:sz="4" w:space="0" w:color="auto"/>
              <w:left w:val="single" w:sz="4" w:space="0" w:color="auto"/>
              <w:bottom w:val="single" w:sz="4" w:space="0" w:color="auto"/>
              <w:right w:val="single" w:sz="4" w:space="0" w:color="auto"/>
            </w:tcBorders>
            <w:hideMark/>
          </w:tcPr>
          <w:p w14:paraId="2838E080" w14:textId="77777777" w:rsidR="00265584" w:rsidRDefault="00265584">
            <w:pPr>
              <w:jc w:val="right"/>
            </w:pPr>
            <w:r>
              <w:t>-6.4%</w:t>
            </w:r>
          </w:p>
        </w:tc>
      </w:tr>
      <w:tr w:rsidR="00265584" w14:paraId="7B0B2E2E" w14:textId="77777777" w:rsidTr="00015C82">
        <w:trPr>
          <w:trHeight w:val="323"/>
        </w:trPr>
        <w:tc>
          <w:tcPr>
            <w:tcW w:w="2155" w:type="dxa"/>
            <w:tcBorders>
              <w:top w:val="single" w:sz="4" w:space="0" w:color="auto"/>
              <w:left w:val="single" w:sz="4" w:space="0" w:color="auto"/>
              <w:bottom w:val="single" w:sz="4" w:space="0" w:color="auto"/>
              <w:right w:val="single" w:sz="4" w:space="0" w:color="auto"/>
            </w:tcBorders>
            <w:hideMark/>
          </w:tcPr>
          <w:p w14:paraId="68D224D4" w14:textId="77777777" w:rsidR="00265584" w:rsidRDefault="00265584">
            <w:pPr>
              <w:rPr>
                <w:b/>
                <w:bCs/>
              </w:rPr>
            </w:pPr>
            <w:r>
              <w:rPr>
                <w:b/>
                <w:bCs/>
              </w:rPr>
              <w:t>Rural</w:t>
            </w:r>
          </w:p>
        </w:tc>
        <w:tc>
          <w:tcPr>
            <w:tcW w:w="1080" w:type="dxa"/>
            <w:tcBorders>
              <w:top w:val="single" w:sz="4" w:space="0" w:color="auto"/>
              <w:left w:val="single" w:sz="4" w:space="0" w:color="auto"/>
              <w:bottom w:val="single" w:sz="4" w:space="0" w:color="auto"/>
              <w:right w:val="single" w:sz="4" w:space="0" w:color="auto"/>
            </w:tcBorders>
            <w:noWrap/>
            <w:hideMark/>
          </w:tcPr>
          <w:p w14:paraId="60DBBD7E" w14:textId="77777777" w:rsidR="00265584" w:rsidRDefault="00265584">
            <w:pPr>
              <w:jc w:val="right"/>
            </w:pPr>
            <w:r>
              <w:t>142,559</w:t>
            </w:r>
          </w:p>
        </w:tc>
        <w:tc>
          <w:tcPr>
            <w:tcW w:w="975" w:type="dxa"/>
            <w:tcBorders>
              <w:top w:val="single" w:sz="4" w:space="0" w:color="auto"/>
              <w:left w:val="single" w:sz="4" w:space="0" w:color="auto"/>
              <w:bottom w:val="single" w:sz="4" w:space="0" w:color="auto"/>
              <w:right w:val="single" w:sz="4" w:space="0" w:color="auto"/>
            </w:tcBorders>
            <w:noWrap/>
            <w:hideMark/>
          </w:tcPr>
          <w:p w14:paraId="69017ADD" w14:textId="77777777" w:rsidR="00265584" w:rsidRDefault="00265584">
            <w:pPr>
              <w:jc w:val="right"/>
            </w:pPr>
            <w:r>
              <w:t>148,470</w:t>
            </w:r>
          </w:p>
        </w:tc>
        <w:tc>
          <w:tcPr>
            <w:tcW w:w="896" w:type="dxa"/>
            <w:tcBorders>
              <w:top w:val="single" w:sz="4" w:space="0" w:color="auto"/>
              <w:left w:val="single" w:sz="4" w:space="0" w:color="auto"/>
              <w:bottom w:val="single" w:sz="4" w:space="0" w:color="auto"/>
              <w:right w:val="single" w:sz="4" w:space="0" w:color="auto"/>
            </w:tcBorders>
            <w:noWrap/>
            <w:hideMark/>
          </w:tcPr>
          <w:p w14:paraId="78D3664B" w14:textId="77777777" w:rsidR="00265584" w:rsidRDefault="00265584">
            <w:pPr>
              <w:jc w:val="right"/>
            </w:pPr>
            <w:r>
              <w:t>-5,911</w:t>
            </w:r>
          </w:p>
        </w:tc>
        <w:tc>
          <w:tcPr>
            <w:tcW w:w="744" w:type="dxa"/>
            <w:tcBorders>
              <w:top w:val="single" w:sz="4" w:space="0" w:color="auto"/>
              <w:left w:val="single" w:sz="4" w:space="0" w:color="auto"/>
              <w:bottom w:val="single" w:sz="4" w:space="0" w:color="auto"/>
              <w:right w:val="single" w:sz="4" w:space="0" w:color="auto"/>
            </w:tcBorders>
            <w:noWrap/>
            <w:hideMark/>
          </w:tcPr>
          <w:p w14:paraId="61084EAB" w14:textId="77777777" w:rsidR="00265584" w:rsidRDefault="00265584">
            <w:pPr>
              <w:jc w:val="right"/>
            </w:pPr>
            <w:r>
              <w:t>-4.0%</w:t>
            </w:r>
          </w:p>
        </w:tc>
        <w:tc>
          <w:tcPr>
            <w:tcW w:w="968" w:type="dxa"/>
            <w:tcBorders>
              <w:top w:val="single" w:sz="4" w:space="0" w:color="auto"/>
              <w:left w:val="single" w:sz="4" w:space="0" w:color="auto"/>
              <w:bottom w:val="single" w:sz="4" w:space="0" w:color="auto"/>
              <w:right w:val="single" w:sz="4" w:space="0" w:color="auto"/>
            </w:tcBorders>
            <w:hideMark/>
          </w:tcPr>
          <w:p w14:paraId="16BEE70A" w14:textId="77777777" w:rsidR="00265584" w:rsidRDefault="00265584">
            <w:pPr>
              <w:jc w:val="right"/>
            </w:pPr>
            <w:r>
              <w:t>13,951</w:t>
            </w:r>
          </w:p>
        </w:tc>
        <w:tc>
          <w:tcPr>
            <w:tcW w:w="1007" w:type="dxa"/>
            <w:tcBorders>
              <w:top w:val="single" w:sz="4" w:space="0" w:color="auto"/>
              <w:left w:val="single" w:sz="4" w:space="0" w:color="auto"/>
              <w:bottom w:val="single" w:sz="4" w:space="0" w:color="auto"/>
              <w:right w:val="single" w:sz="4" w:space="0" w:color="auto"/>
            </w:tcBorders>
            <w:hideMark/>
          </w:tcPr>
          <w:p w14:paraId="34B23A35" w14:textId="77777777" w:rsidR="00265584" w:rsidRDefault="00265584">
            <w:pPr>
              <w:jc w:val="right"/>
            </w:pPr>
            <w:r>
              <w:t>14,466</w:t>
            </w:r>
          </w:p>
        </w:tc>
        <w:tc>
          <w:tcPr>
            <w:tcW w:w="798" w:type="dxa"/>
            <w:tcBorders>
              <w:top w:val="single" w:sz="4" w:space="0" w:color="auto"/>
              <w:left w:val="single" w:sz="4" w:space="0" w:color="auto"/>
              <w:bottom w:val="single" w:sz="4" w:space="0" w:color="auto"/>
              <w:right w:val="single" w:sz="4" w:space="0" w:color="auto"/>
            </w:tcBorders>
            <w:hideMark/>
          </w:tcPr>
          <w:p w14:paraId="346FD959" w14:textId="77777777" w:rsidR="00265584" w:rsidRDefault="00265584">
            <w:pPr>
              <w:jc w:val="right"/>
            </w:pPr>
            <w:r>
              <w:t>-514</w:t>
            </w:r>
          </w:p>
        </w:tc>
        <w:tc>
          <w:tcPr>
            <w:tcW w:w="727" w:type="dxa"/>
            <w:tcBorders>
              <w:top w:val="single" w:sz="4" w:space="0" w:color="auto"/>
              <w:left w:val="single" w:sz="4" w:space="0" w:color="auto"/>
              <w:bottom w:val="single" w:sz="4" w:space="0" w:color="auto"/>
              <w:right w:val="single" w:sz="4" w:space="0" w:color="auto"/>
            </w:tcBorders>
            <w:hideMark/>
          </w:tcPr>
          <w:p w14:paraId="41F1F9DB" w14:textId="77777777" w:rsidR="00265584" w:rsidRDefault="00265584">
            <w:pPr>
              <w:jc w:val="right"/>
            </w:pPr>
            <w:r>
              <w:t>-3.6%</w:t>
            </w:r>
          </w:p>
        </w:tc>
      </w:tr>
      <w:tr w:rsidR="00265584" w14:paraId="39D98F90" w14:textId="77777777" w:rsidTr="00015C82">
        <w:trPr>
          <w:trHeight w:val="51"/>
        </w:trPr>
        <w:tc>
          <w:tcPr>
            <w:tcW w:w="2155" w:type="dxa"/>
            <w:tcBorders>
              <w:top w:val="single" w:sz="4" w:space="0" w:color="auto"/>
              <w:left w:val="single" w:sz="4" w:space="0" w:color="auto"/>
              <w:bottom w:val="single" w:sz="4" w:space="0" w:color="auto"/>
              <w:right w:val="single" w:sz="4" w:space="0" w:color="auto"/>
            </w:tcBorders>
            <w:hideMark/>
          </w:tcPr>
          <w:p w14:paraId="76F7A2ED" w14:textId="77777777" w:rsidR="00265584" w:rsidRDefault="00265584">
            <w:pPr>
              <w:rPr>
                <w:b/>
                <w:bCs/>
              </w:rPr>
            </w:pPr>
            <w:r>
              <w:rPr>
                <w:b/>
                <w:bCs/>
              </w:rPr>
              <w:t>Urban cluster</w:t>
            </w:r>
          </w:p>
        </w:tc>
        <w:tc>
          <w:tcPr>
            <w:tcW w:w="1080" w:type="dxa"/>
            <w:tcBorders>
              <w:top w:val="single" w:sz="4" w:space="0" w:color="auto"/>
              <w:left w:val="single" w:sz="4" w:space="0" w:color="auto"/>
              <w:bottom w:val="single" w:sz="4" w:space="0" w:color="auto"/>
              <w:right w:val="single" w:sz="4" w:space="0" w:color="auto"/>
            </w:tcBorders>
            <w:noWrap/>
            <w:hideMark/>
          </w:tcPr>
          <w:p w14:paraId="153266FF" w14:textId="77777777" w:rsidR="00265584" w:rsidRDefault="00265584">
            <w:pPr>
              <w:jc w:val="right"/>
            </w:pPr>
            <w:r>
              <w:t>71,249</w:t>
            </w:r>
          </w:p>
        </w:tc>
        <w:tc>
          <w:tcPr>
            <w:tcW w:w="975" w:type="dxa"/>
            <w:tcBorders>
              <w:top w:val="single" w:sz="4" w:space="0" w:color="auto"/>
              <w:left w:val="single" w:sz="4" w:space="0" w:color="auto"/>
              <w:bottom w:val="single" w:sz="4" w:space="0" w:color="auto"/>
              <w:right w:val="single" w:sz="4" w:space="0" w:color="auto"/>
            </w:tcBorders>
            <w:noWrap/>
            <w:hideMark/>
          </w:tcPr>
          <w:p w14:paraId="49A5F2B8" w14:textId="77777777" w:rsidR="00265584" w:rsidRDefault="00265584">
            <w:pPr>
              <w:jc w:val="right"/>
            </w:pPr>
            <w:r>
              <w:t>75,453</w:t>
            </w:r>
          </w:p>
        </w:tc>
        <w:tc>
          <w:tcPr>
            <w:tcW w:w="896" w:type="dxa"/>
            <w:tcBorders>
              <w:top w:val="single" w:sz="4" w:space="0" w:color="auto"/>
              <w:left w:val="single" w:sz="4" w:space="0" w:color="auto"/>
              <w:bottom w:val="single" w:sz="4" w:space="0" w:color="auto"/>
              <w:right w:val="single" w:sz="4" w:space="0" w:color="auto"/>
            </w:tcBorders>
            <w:noWrap/>
            <w:hideMark/>
          </w:tcPr>
          <w:p w14:paraId="7E5D4B84" w14:textId="77777777" w:rsidR="00265584" w:rsidRDefault="00265584">
            <w:pPr>
              <w:jc w:val="right"/>
            </w:pPr>
            <w:r>
              <w:t>-4,204</w:t>
            </w:r>
          </w:p>
        </w:tc>
        <w:tc>
          <w:tcPr>
            <w:tcW w:w="744" w:type="dxa"/>
            <w:tcBorders>
              <w:top w:val="single" w:sz="4" w:space="0" w:color="auto"/>
              <w:left w:val="single" w:sz="4" w:space="0" w:color="auto"/>
              <w:bottom w:val="single" w:sz="4" w:space="0" w:color="auto"/>
              <w:right w:val="single" w:sz="4" w:space="0" w:color="auto"/>
            </w:tcBorders>
            <w:noWrap/>
            <w:hideMark/>
          </w:tcPr>
          <w:p w14:paraId="5C26FC84" w14:textId="77777777" w:rsidR="00265584" w:rsidRDefault="00265584">
            <w:pPr>
              <w:jc w:val="right"/>
            </w:pPr>
            <w:r>
              <w:t>-5.6%</w:t>
            </w:r>
          </w:p>
        </w:tc>
        <w:tc>
          <w:tcPr>
            <w:tcW w:w="968" w:type="dxa"/>
            <w:tcBorders>
              <w:top w:val="single" w:sz="4" w:space="0" w:color="auto"/>
              <w:left w:val="single" w:sz="4" w:space="0" w:color="auto"/>
              <w:bottom w:val="single" w:sz="4" w:space="0" w:color="auto"/>
              <w:right w:val="single" w:sz="4" w:space="0" w:color="auto"/>
            </w:tcBorders>
            <w:hideMark/>
          </w:tcPr>
          <w:p w14:paraId="5EB22DA4" w14:textId="77777777" w:rsidR="00265584" w:rsidRDefault="00265584">
            <w:pPr>
              <w:jc w:val="right"/>
            </w:pPr>
            <w:r>
              <w:t>9,296</w:t>
            </w:r>
          </w:p>
        </w:tc>
        <w:tc>
          <w:tcPr>
            <w:tcW w:w="1007" w:type="dxa"/>
            <w:tcBorders>
              <w:top w:val="single" w:sz="4" w:space="0" w:color="auto"/>
              <w:left w:val="single" w:sz="4" w:space="0" w:color="auto"/>
              <w:bottom w:val="single" w:sz="4" w:space="0" w:color="auto"/>
              <w:right w:val="single" w:sz="4" w:space="0" w:color="auto"/>
            </w:tcBorders>
            <w:hideMark/>
          </w:tcPr>
          <w:p w14:paraId="748DD6AC" w14:textId="77777777" w:rsidR="00265584" w:rsidRDefault="00265584">
            <w:pPr>
              <w:jc w:val="right"/>
            </w:pPr>
            <w:r>
              <w:t>9,844</w:t>
            </w:r>
          </w:p>
        </w:tc>
        <w:tc>
          <w:tcPr>
            <w:tcW w:w="798" w:type="dxa"/>
            <w:tcBorders>
              <w:top w:val="single" w:sz="4" w:space="0" w:color="auto"/>
              <w:left w:val="single" w:sz="4" w:space="0" w:color="auto"/>
              <w:bottom w:val="single" w:sz="4" w:space="0" w:color="auto"/>
              <w:right w:val="single" w:sz="4" w:space="0" w:color="auto"/>
            </w:tcBorders>
            <w:hideMark/>
          </w:tcPr>
          <w:p w14:paraId="00718C7C" w14:textId="77777777" w:rsidR="00265584" w:rsidRDefault="00265584">
            <w:pPr>
              <w:jc w:val="right"/>
            </w:pPr>
            <w:r>
              <w:t>-549</w:t>
            </w:r>
          </w:p>
        </w:tc>
        <w:tc>
          <w:tcPr>
            <w:tcW w:w="727" w:type="dxa"/>
            <w:tcBorders>
              <w:top w:val="single" w:sz="4" w:space="0" w:color="auto"/>
              <w:left w:val="single" w:sz="4" w:space="0" w:color="auto"/>
              <w:bottom w:val="single" w:sz="4" w:space="0" w:color="auto"/>
              <w:right w:val="single" w:sz="4" w:space="0" w:color="auto"/>
            </w:tcBorders>
            <w:hideMark/>
          </w:tcPr>
          <w:p w14:paraId="1F27183D" w14:textId="77777777" w:rsidR="00265584" w:rsidRDefault="00265584">
            <w:pPr>
              <w:jc w:val="right"/>
            </w:pPr>
            <w:r>
              <w:t>-5.6%</w:t>
            </w:r>
          </w:p>
        </w:tc>
      </w:tr>
      <w:tr w:rsidR="00265584" w14:paraId="0D4522A3" w14:textId="77777777" w:rsidTr="00015C82">
        <w:trPr>
          <w:trHeight w:val="51"/>
        </w:trPr>
        <w:tc>
          <w:tcPr>
            <w:tcW w:w="2155" w:type="dxa"/>
            <w:tcBorders>
              <w:top w:val="single" w:sz="4" w:space="0" w:color="auto"/>
              <w:left w:val="single" w:sz="4" w:space="0" w:color="auto"/>
              <w:bottom w:val="single" w:sz="4" w:space="0" w:color="auto"/>
              <w:right w:val="single" w:sz="4" w:space="0" w:color="auto"/>
            </w:tcBorders>
            <w:hideMark/>
          </w:tcPr>
          <w:p w14:paraId="6A655D84" w14:textId="77777777" w:rsidR="00265584" w:rsidRDefault="00265584">
            <w:pPr>
              <w:rPr>
                <w:b/>
                <w:bCs/>
              </w:rPr>
            </w:pPr>
            <w:r>
              <w:rPr>
                <w:b/>
                <w:bCs/>
              </w:rPr>
              <w:t>Urbanized area</w:t>
            </w:r>
          </w:p>
        </w:tc>
        <w:tc>
          <w:tcPr>
            <w:tcW w:w="1080" w:type="dxa"/>
            <w:tcBorders>
              <w:top w:val="single" w:sz="4" w:space="0" w:color="auto"/>
              <w:left w:val="single" w:sz="4" w:space="0" w:color="auto"/>
              <w:bottom w:val="single" w:sz="4" w:space="0" w:color="auto"/>
              <w:right w:val="single" w:sz="4" w:space="0" w:color="auto"/>
            </w:tcBorders>
            <w:noWrap/>
            <w:hideMark/>
          </w:tcPr>
          <w:p w14:paraId="4DC17D26" w14:textId="77777777" w:rsidR="00265584" w:rsidRDefault="00265584">
            <w:pPr>
              <w:jc w:val="right"/>
            </w:pPr>
            <w:r>
              <w:t>541,085</w:t>
            </w:r>
          </w:p>
        </w:tc>
        <w:tc>
          <w:tcPr>
            <w:tcW w:w="975" w:type="dxa"/>
            <w:tcBorders>
              <w:top w:val="single" w:sz="4" w:space="0" w:color="auto"/>
              <w:left w:val="single" w:sz="4" w:space="0" w:color="auto"/>
              <w:bottom w:val="single" w:sz="4" w:space="0" w:color="auto"/>
              <w:right w:val="single" w:sz="4" w:space="0" w:color="auto"/>
            </w:tcBorders>
            <w:noWrap/>
            <w:hideMark/>
          </w:tcPr>
          <w:p w14:paraId="12EAFFBC" w14:textId="77777777" w:rsidR="00265584" w:rsidRDefault="00265584">
            <w:pPr>
              <w:jc w:val="right"/>
            </w:pPr>
            <w:r>
              <w:t>571,011</w:t>
            </w:r>
          </w:p>
        </w:tc>
        <w:tc>
          <w:tcPr>
            <w:tcW w:w="896" w:type="dxa"/>
            <w:tcBorders>
              <w:top w:val="single" w:sz="4" w:space="0" w:color="auto"/>
              <w:left w:val="single" w:sz="4" w:space="0" w:color="auto"/>
              <w:bottom w:val="single" w:sz="4" w:space="0" w:color="auto"/>
              <w:right w:val="single" w:sz="4" w:space="0" w:color="auto"/>
            </w:tcBorders>
            <w:noWrap/>
            <w:hideMark/>
          </w:tcPr>
          <w:p w14:paraId="5C619C79" w14:textId="77777777" w:rsidR="00265584" w:rsidRDefault="00265584">
            <w:pPr>
              <w:jc w:val="right"/>
            </w:pPr>
            <w:r>
              <w:t>-29,926</w:t>
            </w:r>
          </w:p>
        </w:tc>
        <w:tc>
          <w:tcPr>
            <w:tcW w:w="744" w:type="dxa"/>
            <w:tcBorders>
              <w:top w:val="single" w:sz="4" w:space="0" w:color="auto"/>
              <w:left w:val="single" w:sz="4" w:space="0" w:color="auto"/>
              <w:bottom w:val="single" w:sz="4" w:space="0" w:color="auto"/>
              <w:right w:val="single" w:sz="4" w:space="0" w:color="auto"/>
            </w:tcBorders>
            <w:noWrap/>
            <w:hideMark/>
          </w:tcPr>
          <w:p w14:paraId="27BCAB3F" w14:textId="77777777" w:rsidR="00265584" w:rsidRDefault="00265584">
            <w:pPr>
              <w:jc w:val="right"/>
            </w:pPr>
            <w:r>
              <w:t>-5.2%</w:t>
            </w:r>
          </w:p>
        </w:tc>
        <w:tc>
          <w:tcPr>
            <w:tcW w:w="968" w:type="dxa"/>
            <w:tcBorders>
              <w:top w:val="single" w:sz="4" w:space="0" w:color="auto"/>
              <w:left w:val="single" w:sz="4" w:space="0" w:color="auto"/>
              <w:bottom w:val="single" w:sz="4" w:space="0" w:color="auto"/>
              <w:right w:val="single" w:sz="4" w:space="0" w:color="auto"/>
            </w:tcBorders>
            <w:hideMark/>
          </w:tcPr>
          <w:p w14:paraId="0C0248D6" w14:textId="77777777" w:rsidR="00265584" w:rsidRDefault="00265584">
            <w:pPr>
              <w:jc w:val="right"/>
            </w:pPr>
            <w:r>
              <w:t>109,581</w:t>
            </w:r>
          </w:p>
        </w:tc>
        <w:tc>
          <w:tcPr>
            <w:tcW w:w="1007" w:type="dxa"/>
            <w:tcBorders>
              <w:top w:val="single" w:sz="4" w:space="0" w:color="auto"/>
              <w:left w:val="single" w:sz="4" w:space="0" w:color="auto"/>
              <w:bottom w:val="single" w:sz="4" w:space="0" w:color="auto"/>
              <w:right w:val="single" w:sz="4" w:space="0" w:color="auto"/>
            </w:tcBorders>
            <w:hideMark/>
          </w:tcPr>
          <w:p w14:paraId="4EB0EF04" w14:textId="77777777" w:rsidR="00265584" w:rsidRDefault="00265584">
            <w:pPr>
              <w:jc w:val="right"/>
            </w:pPr>
            <w:r>
              <w:t>117,621</w:t>
            </w:r>
          </w:p>
        </w:tc>
        <w:tc>
          <w:tcPr>
            <w:tcW w:w="798" w:type="dxa"/>
            <w:tcBorders>
              <w:top w:val="single" w:sz="4" w:space="0" w:color="auto"/>
              <w:left w:val="single" w:sz="4" w:space="0" w:color="auto"/>
              <w:bottom w:val="single" w:sz="4" w:space="0" w:color="auto"/>
              <w:right w:val="single" w:sz="4" w:space="0" w:color="auto"/>
            </w:tcBorders>
            <w:hideMark/>
          </w:tcPr>
          <w:p w14:paraId="74CE4BE9" w14:textId="77777777" w:rsidR="00265584" w:rsidRDefault="00265584">
            <w:pPr>
              <w:jc w:val="right"/>
            </w:pPr>
            <w:r>
              <w:t>-8,040</w:t>
            </w:r>
          </w:p>
        </w:tc>
        <w:tc>
          <w:tcPr>
            <w:tcW w:w="727" w:type="dxa"/>
            <w:tcBorders>
              <w:top w:val="single" w:sz="4" w:space="0" w:color="auto"/>
              <w:left w:val="single" w:sz="4" w:space="0" w:color="auto"/>
              <w:bottom w:val="single" w:sz="4" w:space="0" w:color="auto"/>
              <w:right w:val="single" w:sz="4" w:space="0" w:color="auto"/>
            </w:tcBorders>
            <w:hideMark/>
          </w:tcPr>
          <w:p w14:paraId="29431338" w14:textId="77777777" w:rsidR="00265584" w:rsidRDefault="00265584">
            <w:pPr>
              <w:jc w:val="right"/>
            </w:pPr>
            <w:r>
              <w:t>-6.8%</w:t>
            </w:r>
          </w:p>
        </w:tc>
      </w:tr>
      <w:tr w:rsidR="00015C82" w14:paraId="686435D9" w14:textId="77777777" w:rsidTr="00015C82">
        <w:trPr>
          <w:trHeight w:val="51"/>
        </w:trPr>
        <w:tc>
          <w:tcPr>
            <w:tcW w:w="2155" w:type="dxa"/>
            <w:tcBorders>
              <w:top w:val="single" w:sz="4" w:space="0" w:color="auto"/>
              <w:left w:val="single" w:sz="4" w:space="0" w:color="auto"/>
              <w:bottom w:val="single" w:sz="4" w:space="0" w:color="auto"/>
              <w:right w:val="single" w:sz="4" w:space="0" w:color="auto"/>
            </w:tcBorders>
            <w:hideMark/>
          </w:tcPr>
          <w:p w14:paraId="304E9225" w14:textId="0DBC762B" w:rsidR="00015C82" w:rsidRDefault="00015C82" w:rsidP="00015C82">
            <w:pPr>
              <w:rPr>
                <w:b/>
                <w:bCs/>
              </w:rPr>
            </w:pPr>
            <w:r>
              <w:rPr>
                <w:b/>
                <w:bCs/>
              </w:rPr>
              <w:t>&lt;$20,000</w:t>
            </w:r>
          </w:p>
        </w:tc>
        <w:tc>
          <w:tcPr>
            <w:tcW w:w="1080" w:type="dxa"/>
            <w:tcBorders>
              <w:top w:val="single" w:sz="4" w:space="0" w:color="auto"/>
              <w:left w:val="single" w:sz="4" w:space="0" w:color="auto"/>
              <w:bottom w:val="single" w:sz="4" w:space="0" w:color="auto"/>
              <w:right w:val="single" w:sz="4" w:space="0" w:color="auto"/>
            </w:tcBorders>
            <w:noWrap/>
            <w:hideMark/>
          </w:tcPr>
          <w:p w14:paraId="5149617E" w14:textId="77777777" w:rsidR="00015C82" w:rsidRDefault="00015C82" w:rsidP="00015C82">
            <w:pPr>
              <w:jc w:val="right"/>
            </w:pPr>
            <w:r>
              <w:t>28,039</w:t>
            </w:r>
          </w:p>
        </w:tc>
        <w:tc>
          <w:tcPr>
            <w:tcW w:w="975" w:type="dxa"/>
            <w:tcBorders>
              <w:top w:val="single" w:sz="4" w:space="0" w:color="auto"/>
              <w:left w:val="single" w:sz="4" w:space="0" w:color="auto"/>
              <w:bottom w:val="single" w:sz="4" w:space="0" w:color="auto"/>
              <w:right w:val="single" w:sz="4" w:space="0" w:color="auto"/>
            </w:tcBorders>
            <w:noWrap/>
            <w:hideMark/>
          </w:tcPr>
          <w:p w14:paraId="072E06A1" w14:textId="77777777" w:rsidR="00015C82" w:rsidRDefault="00015C82" w:rsidP="00015C82">
            <w:pPr>
              <w:jc w:val="right"/>
            </w:pPr>
            <w:r>
              <w:t>28,207</w:t>
            </w:r>
          </w:p>
        </w:tc>
        <w:tc>
          <w:tcPr>
            <w:tcW w:w="896" w:type="dxa"/>
            <w:tcBorders>
              <w:top w:val="single" w:sz="4" w:space="0" w:color="auto"/>
              <w:left w:val="single" w:sz="4" w:space="0" w:color="auto"/>
              <w:bottom w:val="single" w:sz="4" w:space="0" w:color="auto"/>
              <w:right w:val="single" w:sz="4" w:space="0" w:color="auto"/>
            </w:tcBorders>
            <w:noWrap/>
            <w:hideMark/>
          </w:tcPr>
          <w:p w14:paraId="0BC0F887" w14:textId="77777777" w:rsidR="00015C82" w:rsidRDefault="00015C82" w:rsidP="00015C82">
            <w:pPr>
              <w:jc w:val="right"/>
            </w:pPr>
            <w:r>
              <w:t>-168</w:t>
            </w:r>
          </w:p>
        </w:tc>
        <w:tc>
          <w:tcPr>
            <w:tcW w:w="744" w:type="dxa"/>
            <w:tcBorders>
              <w:top w:val="single" w:sz="4" w:space="0" w:color="auto"/>
              <w:left w:val="single" w:sz="4" w:space="0" w:color="auto"/>
              <w:bottom w:val="single" w:sz="4" w:space="0" w:color="auto"/>
              <w:right w:val="single" w:sz="4" w:space="0" w:color="auto"/>
            </w:tcBorders>
            <w:noWrap/>
            <w:hideMark/>
          </w:tcPr>
          <w:p w14:paraId="050B02B4" w14:textId="77777777" w:rsidR="00015C82" w:rsidRDefault="00015C82" w:rsidP="00015C82">
            <w:pPr>
              <w:jc w:val="right"/>
            </w:pPr>
            <w:r>
              <w:t>-0.6%</w:t>
            </w:r>
          </w:p>
        </w:tc>
        <w:tc>
          <w:tcPr>
            <w:tcW w:w="968" w:type="dxa"/>
            <w:tcBorders>
              <w:top w:val="single" w:sz="4" w:space="0" w:color="auto"/>
              <w:left w:val="single" w:sz="4" w:space="0" w:color="auto"/>
              <w:bottom w:val="single" w:sz="4" w:space="0" w:color="auto"/>
              <w:right w:val="single" w:sz="4" w:space="0" w:color="auto"/>
            </w:tcBorders>
            <w:hideMark/>
          </w:tcPr>
          <w:p w14:paraId="12735496" w14:textId="77777777" w:rsidR="00015C82" w:rsidRDefault="00015C82" w:rsidP="00015C82">
            <w:pPr>
              <w:jc w:val="right"/>
            </w:pPr>
            <w:r>
              <w:t>5,834</w:t>
            </w:r>
          </w:p>
        </w:tc>
        <w:tc>
          <w:tcPr>
            <w:tcW w:w="1007" w:type="dxa"/>
            <w:tcBorders>
              <w:top w:val="single" w:sz="4" w:space="0" w:color="auto"/>
              <w:left w:val="single" w:sz="4" w:space="0" w:color="auto"/>
              <w:bottom w:val="single" w:sz="4" w:space="0" w:color="auto"/>
              <w:right w:val="single" w:sz="4" w:space="0" w:color="auto"/>
            </w:tcBorders>
            <w:hideMark/>
          </w:tcPr>
          <w:p w14:paraId="6D80C3E0" w14:textId="77777777" w:rsidR="00015C82" w:rsidRDefault="00015C82" w:rsidP="00015C82">
            <w:pPr>
              <w:jc w:val="right"/>
            </w:pPr>
            <w:r>
              <w:t>5,892</w:t>
            </w:r>
          </w:p>
        </w:tc>
        <w:tc>
          <w:tcPr>
            <w:tcW w:w="798" w:type="dxa"/>
            <w:tcBorders>
              <w:top w:val="single" w:sz="4" w:space="0" w:color="auto"/>
              <w:left w:val="single" w:sz="4" w:space="0" w:color="auto"/>
              <w:bottom w:val="single" w:sz="4" w:space="0" w:color="auto"/>
              <w:right w:val="single" w:sz="4" w:space="0" w:color="auto"/>
            </w:tcBorders>
            <w:hideMark/>
          </w:tcPr>
          <w:p w14:paraId="7FE749DA" w14:textId="77777777" w:rsidR="00015C82" w:rsidRDefault="00015C82" w:rsidP="00015C82">
            <w:pPr>
              <w:jc w:val="right"/>
            </w:pPr>
            <w:r>
              <w:t>-58</w:t>
            </w:r>
          </w:p>
        </w:tc>
        <w:tc>
          <w:tcPr>
            <w:tcW w:w="727" w:type="dxa"/>
            <w:tcBorders>
              <w:top w:val="single" w:sz="4" w:space="0" w:color="auto"/>
              <w:left w:val="single" w:sz="4" w:space="0" w:color="auto"/>
              <w:bottom w:val="single" w:sz="4" w:space="0" w:color="auto"/>
              <w:right w:val="single" w:sz="4" w:space="0" w:color="auto"/>
            </w:tcBorders>
            <w:hideMark/>
          </w:tcPr>
          <w:p w14:paraId="67093C89" w14:textId="77777777" w:rsidR="00015C82" w:rsidRDefault="00015C82" w:rsidP="00015C82">
            <w:pPr>
              <w:jc w:val="right"/>
            </w:pPr>
            <w:r>
              <w:t>-1.0%</w:t>
            </w:r>
          </w:p>
        </w:tc>
      </w:tr>
      <w:tr w:rsidR="00015C82" w14:paraId="7E1B9566" w14:textId="77777777" w:rsidTr="00015C82">
        <w:trPr>
          <w:trHeight w:val="51"/>
        </w:trPr>
        <w:tc>
          <w:tcPr>
            <w:tcW w:w="2155" w:type="dxa"/>
            <w:tcBorders>
              <w:top w:val="single" w:sz="4" w:space="0" w:color="auto"/>
              <w:left w:val="single" w:sz="4" w:space="0" w:color="auto"/>
              <w:bottom w:val="single" w:sz="4" w:space="0" w:color="auto"/>
              <w:right w:val="single" w:sz="4" w:space="0" w:color="auto"/>
            </w:tcBorders>
            <w:hideMark/>
          </w:tcPr>
          <w:p w14:paraId="6772BD1E" w14:textId="0452444A" w:rsidR="00015C82" w:rsidRDefault="00015C82" w:rsidP="00015C82">
            <w:pPr>
              <w:rPr>
                <w:b/>
                <w:bCs/>
              </w:rPr>
            </w:pPr>
            <w:r>
              <w:rPr>
                <w:b/>
                <w:bCs/>
              </w:rPr>
              <w:t>$20,000 to &lt;$35,000</w:t>
            </w:r>
          </w:p>
        </w:tc>
        <w:tc>
          <w:tcPr>
            <w:tcW w:w="1080" w:type="dxa"/>
            <w:tcBorders>
              <w:top w:val="single" w:sz="4" w:space="0" w:color="auto"/>
              <w:left w:val="single" w:sz="4" w:space="0" w:color="auto"/>
              <w:bottom w:val="single" w:sz="4" w:space="0" w:color="auto"/>
              <w:right w:val="single" w:sz="4" w:space="0" w:color="auto"/>
            </w:tcBorders>
            <w:noWrap/>
            <w:hideMark/>
          </w:tcPr>
          <w:p w14:paraId="37CE0855" w14:textId="77777777" w:rsidR="00015C82" w:rsidRDefault="00015C82" w:rsidP="00015C82">
            <w:pPr>
              <w:jc w:val="right"/>
            </w:pPr>
            <w:r>
              <w:t>134,208</w:t>
            </w:r>
          </w:p>
        </w:tc>
        <w:tc>
          <w:tcPr>
            <w:tcW w:w="975" w:type="dxa"/>
            <w:tcBorders>
              <w:top w:val="single" w:sz="4" w:space="0" w:color="auto"/>
              <w:left w:val="single" w:sz="4" w:space="0" w:color="auto"/>
              <w:bottom w:val="single" w:sz="4" w:space="0" w:color="auto"/>
              <w:right w:val="single" w:sz="4" w:space="0" w:color="auto"/>
            </w:tcBorders>
            <w:noWrap/>
            <w:hideMark/>
          </w:tcPr>
          <w:p w14:paraId="762275F3" w14:textId="77777777" w:rsidR="00015C82" w:rsidRDefault="00015C82" w:rsidP="00015C82">
            <w:pPr>
              <w:jc w:val="right"/>
            </w:pPr>
            <w:r>
              <w:t>137,765</w:t>
            </w:r>
          </w:p>
        </w:tc>
        <w:tc>
          <w:tcPr>
            <w:tcW w:w="896" w:type="dxa"/>
            <w:tcBorders>
              <w:top w:val="single" w:sz="4" w:space="0" w:color="auto"/>
              <w:left w:val="single" w:sz="4" w:space="0" w:color="auto"/>
              <w:bottom w:val="single" w:sz="4" w:space="0" w:color="auto"/>
              <w:right w:val="single" w:sz="4" w:space="0" w:color="auto"/>
            </w:tcBorders>
            <w:noWrap/>
            <w:hideMark/>
          </w:tcPr>
          <w:p w14:paraId="2313D9A6" w14:textId="77777777" w:rsidR="00015C82" w:rsidRDefault="00015C82" w:rsidP="00015C82">
            <w:pPr>
              <w:jc w:val="right"/>
            </w:pPr>
            <w:r>
              <w:t>-3,558</w:t>
            </w:r>
          </w:p>
        </w:tc>
        <w:tc>
          <w:tcPr>
            <w:tcW w:w="744" w:type="dxa"/>
            <w:tcBorders>
              <w:top w:val="single" w:sz="4" w:space="0" w:color="auto"/>
              <w:left w:val="single" w:sz="4" w:space="0" w:color="auto"/>
              <w:bottom w:val="single" w:sz="4" w:space="0" w:color="auto"/>
              <w:right w:val="single" w:sz="4" w:space="0" w:color="auto"/>
            </w:tcBorders>
            <w:noWrap/>
            <w:hideMark/>
          </w:tcPr>
          <w:p w14:paraId="4B917E36" w14:textId="77777777" w:rsidR="00015C82" w:rsidRDefault="00015C82" w:rsidP="00015C82">
            <w:pPr>
              <w:jc w:val="right"/>
            </w:pPr>
            <w:r>
              <w:t>-2.6%</w:t>
            </w:r>
          </w:p>
        </w:tc>
        <w:tc>
          <w:tcPr>
            <w:tcW w:w="968" w:type="dxa"/>
            <w:tcBorders>
              <w:top w:val="single" w:sz="4" w:space="0" w:color="auto"/>
              <w:left w:val="single" w:sz="4" w:space="0" w:color="auto"/>
              <w:bottom w:val="single" w:sz="4" w:space="0" w:color="auto"/>
              <w:right w:val="single" w:sz="4" w:space="0" w:color="auto"/>
            </w:tcBorders>
            <w:hideMark/>
          </w:tcPr>
          <w:p w14:paraId="27A3AD58" w14:textId="77777777" w:rsidR="00015C82" w:rsidRDefault="00015C82" w:rsidP="00015C82">
            <w:pPr>
              <w:jc w:val="right"/>
            </w:pPr>
            <w:r>
              <w:t>24,906</w:t>
            </w:r>
          </w:p>
        </w:tc>
        <w:tc>
          <w:tcPr>
            <w:tcW w:w="1007" w:type="dxa"/>
            <w:tcBorders>
              <w:top w:val="single" w:sz="4" w:space="0" w:color="auto"/>
              <w:left w:val="single" w:sz="4" w:space="0" w:color="auto"/>
              <w:bottom w:val="single" w:sz="4" w:space="0" w:color="auto"/>
              <w:right w:val="single" w:sz="4" w:space="0" w:color="auto"/>
            </w:tcBorders>
            <w:hideMark/>
          </w:tcPr>
          <w:p w14:paraId="4D3DC6A2" w14:textId="77777777" w:rsidR="00015C82" w:rsidRDefault="00015C82" w:rsidP="00015C82">
            <w:pPr>
              <w:jc w:val="right"/>
            </w:pPr>
            <w:r>
              <w:t>25,794</w:t>
            </w:r>
          </w:p>
        </w:tc>
        <w:tc>
          <w:tcPr>
            <w:tcW w:w="798" w:type="dxa"/>
            <w:tcBorders>
              <w:top w:val="single" w:sz="4" w:space="0" w:color="auto"/>
              <w:left w:val="single" w:sz="4" w:space="0" w:color="auto"/>
              <w:bottom w:val="single" w:sz="4" w:space="0" w:color="auto"/>
              <w:right w:val="single" w:sz="4" w:space="0" w:color="auto"/>
            </w:tcBorders>
            <w:hideMark/>
          </w:tcPr>
          <w:p w14:paraId="55FA217F" w14:textId="77777777" w:rsidR="00015C82" w:rsidRDefault="00015C82" w:rsidP="00015C82">
            <w:pPr>
              <w:jc w:val="right"/>
            </w:pPr>
            <w:r>
              <w:t>-889</w:t>
            </w:r>
          </w:p>
        </w:tc>
        <w:tc>
          <w:tcPr>
            <w:tcW w:w="727" w:type="dxa"/>
            <w:tcBorders>
              <w:top w:val="single" w:sz="4" w:space="0" w:color="auto"/>
              <w:left w:val="single" w:sz="4" w:space="0" w:color="auto"/>
              <w:bottom w:val="single" w:sz="4" w:space="0" w:color="auto"/>
              <w:right w:val="single" w:sz="4" w:space="0" w:color="auto"/>
            </w:tcBorders>
            <w:hideMark/>
          </w:tcPr>
          <w:p w14:paraId="77E3ED82" w14:textId="77777777" w:rsidR="00015C82" w:rsidRDefault="00015C82" w:rsidP="00015C82">
            <w:pPr>
              <w:jc w:val="right"/>
            </w:pPr>
            <w:r>
              <w:t>-3.4%</w:t>
            </w:r>
          </w:p>
        </w:tc>
      </w:tr>
      <w:tr w:rsidR="00015C82" w14:paraId="57D3FD88" w14:textId="77777777" w:rsidTr="00015C82">
        <w:trPr>
          <w:trHeight w:val="51"/>
        </w:trPr>
        <w:tc>
          <w:tcPr>
            <w:tcW w:w="2155" w:type="dxa"/>
            <w:tcBorders>
              <w:top w:val="single" w:sz="4" w:space="0" w:color="auto"/>
              <w:left w:val="single" w:sz="4" w:space="0" w:color="auto"/>
              <w:bottom w:val="single" w:sz="4" w:space="0" w:color="auto"/>
              <w:right w:val="single" w:sz="4" w:space="0" w:color="auto"/>
            </w:tcBorders>
            <w:hideMark/>
          </w:tcPr>
          <w:p w14:paraId="033F6FF5" w14:textId="6365B4F6" w:rsidR="00015C82" w:rsidRDefault="00015C82" w:rsidP="00015C82">
            <w:pPr>
              <w:rPr>
                <w:b/>
                <w:bCs/>
              </w:rPr>
            </w:pPr>
            <w:r>
              <w:rPr>
                <w:b/>
                <w:bCs/>
              </w:rPr>
              <w:t>$35,000 to &lt;$50,000</w:t>
            </w:r>
          </w:p>
        </w:tc>
        <w:tc>
          <w:tcPr>
            <w:tcW w:w="1080" w:type="dxa"/>
            <w:tcBorders>
              <w:top w:val="single" w:sz="4" w:space="0" w:color="auto"/>
              <w:left w:val="single" w:sz="4" w:space="0" w:color="auto"/>
              <w:bottom w:val="single" w:sz="4" w:space="0" w:color="auto"/>
              <w:right w:val="single" w:sz="4" w:space="0" w:color="auto"/>
            </w:tcBorders>
            <w:noWrap/>
            <w:hideMark/>
          </w:tcPr>
          <w:p w14:paraId="33B6ADE5" w14:textId="77777777" w:rsidR="00015C82" w:rsidRDefault="00015C82" w:rsidP="00015C82">
            <w:pPr>
              <w:jc w:val="right"/>
            </w:pPr>
            <w:r>
              <w:t>190,481</w:t>
            </w:r>
          </w:p>
        </w:tc>
        <w:tc>
          <w:tcPr>
            <w:tcW w:w="975" w:type="dxa"/>
            <w:tcBorders>
              <w:top w:val="single" w:sz="4" w:space="0" w:color="auto"/>
              <w:left w:val="single" w:sz="4" w:space="0" w:color="auto"/>
              <w:bottom w:val="single" w:sz="4" w:space="0" w:color="auto"/>
              <w:right w:val="single" w:sz="4" w:space="0" w:color="auto"/>
            </w:tcBorders>
            <w:noWrap/>
            <w:hideMark/>
          </w:tcPr>
          <w:p w14:paraId="023A0443" w14:textId="77777777" w:rsidR="00015C82" w:rsidRDefault="00015C82" w:rsidP="00015C82">
            <w:pPr>
              <w:jc w:val="right"/>
            </w:pPr>
            <w:r>
              <w:t>200,367</w:t>
            </w:r>
          </w:p>
        </w:tc>
        <w:tc>
          <w:tcPr>
            <w:tcW w:w="896" w:type="dxa"/>
            <w:tcBorders>
              <w:top w:val="single" w:sz="4" w:space="0" w:color="auto"/>
              <w:left w:val="single" w:sz="4" w:space="0" w:color="auto"/>
              <w:bottom w:val="single" w:sz="4" w:space="0" w:color="auto"/>
              <w:right w:val="single" w:sz="4" w:space="0" w:color="auto"/>
            </w:tcBorders>
            <w:noWrap/>
            <w:hideMark/>
          </w:tcPr>
          <w:p w14:paraId="06C22F32" w14:textId="77777777" w:rsidR="00015C82" w:rsidRDefault="00015C82" w:rsidP="00015C82">
            <w:pPr>
              <w:jc w:val="right"/>
            </w:pPr>
            <w:r>
              <w:t>-9,885</w:t>
            </w:r>
          </w:p>
        </w:tc>
        <w:tc>
          <w:tcPr>
            <w:tcW w:w="744" w:type="dxa"/>
            <w:tcBorders>
              <w:top w:val="single" w:sz="4" w:space="0" w:color="auto"/>
              <w:left w:val="single" w:sz="4" w:space="0" w:color="auto"/>
              <w:bottom w:val="single" w:sz="4" w:space="0" w:color="auto"/>
              <w:right w:val="single" w:sz="4" w:space="0" w:color="auto"/>
            </w:tcBorders>
            <w:noWrap/>
            <w:hideMark/>
          </w:tcPr>
          <w:p w14:paraId="62995520" w14:textId="77777777" w:rsidR="00015C82" w:rsidRDefault="00015C82" w:rsidP="00015C82">
            <w:pPr>
              <w:jc w:val="right"/>
            </w:pPr>
            <w:r>
              <w:t>-4.9%</w:t>
            </w:r>
          </w:p>
        </w:tc>
        <w:tc>
          <w:tcPr>
            <w:tcW w:w="968" w:type="dxa"/>
            <w:tcBorders>
              <w:top w:val="single" w:sz="4" w:space="0" w:color="auto"/>
              <w:left w:val="single" w:sz="4" w:space="0" w:color="auto"/>
              <w:bottom w:val="single" w:sz="4" w:space="0" w:color="auto"/>
              <w:right w:val="single" w:sz="4" w:space="0" w:color="auto"/>
            </w:tcBorders>
            <w:hideMark/>
          </w:tcPr>
          <w:p w14:paraId="2F6393CB" w14:textId="77777777" w:rsidR="00015C82" w:rsidRDefault="00015C82" w:rsidP="00015C82">
            <w:pPr>
              <w:jc w:val="right"/>
            </w:pPr>
            <w:r>
              <w:t>32,369</w:t>
            </w:r>
          </w:p>
        </w:tc>
        <w:tc>
          <w:tcPr>
            <w:tcW w:w="1007" w:type="dxa"/>
            <w:tcBorders>
              <w:top w:val="single" w:sz="4" w:space="0" w:color="auto"/>
              <w:left w:val="single" w:sz="4" w:space="0" w:color="auto"/>
              <w:bottom w:val="single" w:sz="4" w:space="0" w:color="auto"/>
              <w:right w:val="single" w:sz="4" w:space="0" w:color="auto"/>
            </w:tcBorders>
            <w:hideMark/>
          </w:tcPr>
          <w:p w14:paraId="1A29A1DF" w14:textId="77777777" w:rsidR="00015C82" w:rsidRDefault="00015C82" w:rsidP="00015C82">
            <w:pPr>
              <w:jc w:val="right"/>
            </w:pPr>
            <w:r>
              <w:t>34,549</w:t>
            </w:r>
          </w:p>
        </w:tc>
        <w:tc>
          <w:tcPr>
            <w:tcW w:w="798" w:type="dxa"/>
            <w:tcBorders>
              <w:top w:val="single" w:sz="4" w:space="0" w:color="auto"/>
              <w:left w:val="single" w:sz="4" w:space="0" w:color="auto"/>
              <w:bottom w:val="single" w:sz="4" w:space="0" w:color="auto"/>
              <w:right w:val="single" w:sz="4" w:space="0" w:color="auto"/>
            </w:tcBorders>
            <w:hideMark/>
          </w:tcPr>
          <w:p w14:paraId="4A33BAA8" w14:textId="77777777" w:rsidR="00015C82" w:rsidRDefault="00015C82" w:rsidP="00015C82">
            <w:pPr>
              <w:jc w:val="right"/>
            </w:pPr>
            <w:r>
              <w:t>-2,180</w:t>
            </w:r>
          </w:p>
        </w:tc>
        <w:tc>
          <w:tcPr>
            <w:tcW w:w="727" w:type="dxa"/>
            <w:tcBorders>
              <w:top w:val="single" w:sz="4" w:space="0" w:color="auto"/>
              <w:left w:val="single" w:sz="4" w:space="0" w:color="auto"/>
              <w:bottom w:val="single" w:sz="4" w:space="0" w:color="auto"/>
              <w:right w:val="single" w:sz="4" w:space="0" w:color="auto"/>
            </w:tcBorders>
            <w:hideMark/>
          </w:tcPr>
          <w:p w14:paraId="3D8CA648" w14:textId="77777777" w:rsidR="00015C82" w:rsidRDefault="00015C82" w:rsidP="00015C82">
            <w:pPr>
              <w:jc w:val="right"/>
            </w:pPr>
            <w:r>
              <w:t>-6.3%</w:t>
            </w:r>
          </w:p>
        </w:tc>
      </w:tr>
      <w:tr w:rsidR="00015C82" w14:paraId="57EB1B21" w14:textId="77777777" w:rsidTr="00015C82">
        <w:trPr>
          <w:trHeight w:val="51"/>
        </w:trPr>
        <w:tc>
          <w:tcPr>
            <w:tcW w:w="2155" w:type="dxa"/>
            <w:tcBorders>
              <w:top w:val="single" w:sz="4" w:space="0" w:color="auto"/>
              <w:left w:val="single" w:sz="4" w:space="0" w:color="auto"/>
              <w:bottom w:val="single" w:sz="4" w:space="0" w:color="auto"/>
              <w:right w:val="single" w:sz="4" w:space="0" w:color="auto"/>
            </w:tcBorders>
            <w:hideMark/>
          </w:tcPr>
          <w:p w14:paraId="7AB24164" w14:textId="4BAA7F4D" w:rsidR="00015C82" w:rsidRDefault="00015C82" w:rsidP="00015C82">
            <w:pPr>
              <w:rPr>
                <w:b/>
                <w:bCs/>
              </w:rPr>
            </w:pPr>
            <w:r>
              <w:rPr>
                <w:b/>
                <w:bCs/>
              </w:rPr>
              <w:t>$50,000 to &lt;$75,000</w:t>
            </w:r>
          </w:p>
        </w:tc>
        <w:tc>
          <w:tcPr>
            <w:tcW w:w="1080" w:type="dxa"/>
            <w:tcBorders>
              <w:top w:val="single" w:sz="4" w:space="0" w:color="auto"/>
              <w:left w:val="single" w:sz="4" w:space="0" w:color="auto"/>
              <w:bottom w:val="single" w:sz="4" w:space="0" w:color="auto"/>
              <w:right w:val="single" w:sz="4" w:space="0" w:color="auto"/>
            </w:tcBorders>
            <w:noWrap/>
            <w:hideMark/>
          </w:tcPr>
          <w:p w14:paraId="23838441" w14:textId="77777777" w:rsidR="00015C82" w:rsidRDefault="00015C82" w:rsidP="00015C82">
            <w:pPr>
              <w:jc w:val="right"/>
            </w:pPr>
            <w:r>
              <w:t>223,522</w:t>
            </w:r>
          </w:p>
        </w:tc>
        <w:tc>
          <w:tcPr>
            <w:tcW w:w="975" w:type="dxa"/>
            <w:tcBorders>
              <w:top w:val="single" w:sz="4" w:space="0" w:color="auto"/>
              <w:left w:val="single" w:sz="4" w:space="0" w:color="auto"/>
              <w:bottom w:val="single" w:sz="4" w:space="0" w:color="auto"/>
              <w:right w:val="single" w:sz="4" w:space="0" w:color="auto"/>
            </w:tcBorders>
            <w:noWrap/>
            <w:hideMark/>
          </w:tcPr>
          <w:p w14:paraId="07756CE3" w14:textId="77777777" w:rsidR="00015C82" w:rsidRDefault="00015C82" w:rsidP="00015C82">
            <w:pPr>
              <w:jc w:val="right"/>
            </w:pPr>
            <w:r>
              <w:t>236,827</w:t>
            </w:r>
          </w:p>
        </w:tc>
        <w:tc>
          <w:tcPr>
            <w:tcW w:w="896" w:type="dxa"/>
            <w:tcBorders>
              <w:top w:val="single" w:sz="4" w:space="0" w:color="auto"/>
              <w:left w:val="single" w:sz="4" w:space="0" w:color="auto"/>
              <w:bottom w:val="single" w:sz="4" w:space="0" w:color="auto"/>
              <w:right w:val="single" w:sz="4" w:space="0" w:color="auto"/>
            </w:tcBorders>
            <w:noWrap/>
            <w:hideMark/>
          </w:tcPr>
          <w:p w14:paraId="3EDEE794" w14:textId="77777777" w:rsidR="00015C82" w:rsidRDefault="00015C82" w:rsidP="00015C82">
            <w:pPr>
              <w:jc w:val="right"/>
            </w:pPr>
            <w:r>
              <w:t>-13,305</w:t>
            </w:r>
          </w:p>
        </w:tc>
        <w:tc>
          <w:tcPr>
            <w:tcW w:w="744" w:type="dxa"/>
            <w:tcBorders>
              <w:top w:val="single" w:sz="4" w:space="0" w:color="auto"/>
              <w:left w:val="single" w:sz="4" w:space="0" w:color="auto"/>
              <w:bottom w:val="single" w:sz="4" w:space="0" w:color="auto"/>
              <w:right w:val="single" w:sz="4" w:space="0" w:color="auto"/>
            </w:tcBorders>
            <w:noWrap/>
            <w:hideMark/>
          </w:tcPr>
          <w:p w14:paraId="0866EB91" w14:textId="77777777" w:rsidR="00015C82" w:rsidRDefault="00015C82" w:rsidP="00015C82">
            <w:pPr>
              <w:jc w:val="right"/>
            </w:pPr>
            <w:r>
              <w:t>-5.6%</w:t>
            </w:r>
          </w:p>
        </w:tc>
        <w:tc>
          <w:tcPr>
            <w:tcW w:w="968" w:type="dxa"/>
            <w:tcBorders>
              <w:top w:val="single" w:sz="4" w:space="0" w:color="auto"/>
              <w:left w:val="single" w:sz="4" w:space="0" w:color="auto"/>
              <w:bottom w:val="single" w:sz="4" w:space="0" w:color="auto"/>
              <w:right w:val="single" w:sz="4" w:space="0" w:color="auto"/>
            </w:tcBorders>
            <w:hideMark/>
          </w:tcPr>
          <w:p w14:paraId="6F67C222" w14:textId="77777777" w:rsidR="00015C82" w:rsidRDefault="00015C82" w:rsidP="00015C82">
            <w:pPr>
              <w:jc w:val="right"/>
            </w:pPr>
            <w:r>
              <w:t>37,559</w:t>
            </w:r>
          </w:p>
        </w:tc>
        <w:tc>
          <w:tcPr>
            <w:tcW w:w="1007" w:type="dxa"/>
            <w:tcBorders>
              <w:top w:val="single" w:sz="4" w:space="0" w:color="auto"/>
              <w:left w:val="single" w:sz="4" w:space="0" w:color="auto"/>
              <w:bottom w:val="single" w:sz="4" w:space="0" w:color="auto"/>
              <w:right w:val="single" w:sz="4" w:space="0" w:color="auto"/>
            </w:tcBorders>
            <w:hideMark/>
          </w:tcPr>
          <w:p w14:paraId="7A8F95D9" w14:textId="77777777" w:rsidR="00015C82" w:rsidRDefault="00015C82" w:rsidP="00015C82">
            <w:pPr>
              <w:jc w:val="right"/>
            </w:pPr>
            <w:r>
              <w:t>40,540</w:t>
            </w:r>
          </w:p>
        </w:tc>
        <w:tc>
          <w:tcPr>
            <w:tcW w:w="798" w:type="dxa"/>
            <w:tcBorders>
              <w:top w:val="single" w:sz="4" w:space="0" w:color="auto"/>
              <w:left w:val="single" w:sz="4" w:space="0" w:color="auto"/>
              <w:bottom w:val="single" w:sz="4" w:space="0" w:color="auto"/>
              <w:right w:val="single" w:sz="4" w:space="0" w:color="auto"/>
            </w:tcBorders>
            <w:hideMark/>
          </w:tcPr>
          <w:p w14:paraId="71749DA4" w14:textId="77777777" w:rsidR="00015C82" w:rsidRDefault="00015C82" w:rsidP="00015C82">
            <w:pPr>
              <w:jc w:val="right"/>
            </w:pPr>
            <w:r>
              <w:t>-2,981</w:t>
            </w:r>
          </w:p>
        </w:tc>
        <w:tc>
          <w:tcPr>
            <w:tcW w:w="727" w:type="dxa"/>
            <w:tcBorders>
              <w:top w:val="single" w:sz="4" w:space="0" w:color="auto"/>
              <w:left w:val="single" w:sz="4" w:space="0" w:color="auto"/>
              <w:bottom w:val="single" w:sz="4" w:space="0" w:color="auto"/>
              <w:right w:val="single" w:sz="4" w:space="0" w:color="auto"/>
            </w:tcBorders>
            <w:hideMark/>
          </w:tcPr>
          <w:p w14:paraId="21D08781" w14:textId="77777777" w:rsidR="00015C82" w:rsidRDefault="00015C82" w:rsidP="00015C82">
            <w:pPr>
              <w:jc w:val="right"/>
            </w:pPr>
            <w:r>
              <w:t>-7.4%</w:t>
            </w:r>
          </w:p>
        </w:tc>
      </w:tr>
      <w:tr w:rsidR="00015C82" w14:paraId="7DEACBBA" w14:textId="77777777" w:rsidTr="00015C82">
        <w:trPr>
          <w:trHeight w:val="323"/>
        </w:trPr>
        <w:tc>
          <w:tcPr>
            <w:tcW w:w="2155" w:type="dxa"/>
            <w:tcBorders>
              <w:top w:val="single" w:sz="4" w:space="0" w:color="auto"/>
              <w:left w:val="single" w:sz="4" w:space="0" w:color="auto"/>
              <w:bottom w:val="single" w:sz="4" w:space="0" w:color="auto"/>
              <w:right w:val="single" w:sz="4" w:space="0" w:color="auto"/>
            </w:tcBorders>
            <w:hideMark/>
          </w:tcPr>
          <w:p w14:paraId="717CB4D3" w14:textId="1E5748D6" w:rsidR="00015C82" w:rsidRDefault="00015C82" w:rsidP="00015C82">
            <w:pPr>
              <w:rPr>
                <w:b/>
                <w:bCs/>
              </w:rPr>
            </w:pPr>
            <w:r>
              <w:rPr>
                <w:rFonts w:cstheme="minorHAnsi"/>
                <w:b/>
                <w:bCs/>
              </w:rPr>
              <w:t>≥$75,000</w:t>
            </w:r>
          </w:p>
        </w:tc>
        <w:tc>
          <w:tcPr>
            <w:tcW w:w="1080" w:type="dxa"/>
            <w:tcBorders>
              <w:top w:val="single" w:sz="4" w:space="0" w:color="auto"/>
              <w:left w:val="single" w:sz="4" w:space="0" w:color="auto"/>
              <w:bottom w:val="single" w:sz="4" w:space="0" w:color="auto"/>
              <w:right w:val="single" w:sz="4" w:space="0" w:color="auto"/>
            </w:tcBorders>
            <w:noWrap/>
            <w:hideMark/>
          </w:tcPr>
          <w:p w14:paraId="5831FBCF" w14:textId="77777777" w:rsidR="00015C82" w:rsidRDefault="00015C82" w:rsidP="00015C82">
            <w:pPr>
              <w:jc w:val="right"/>
            </w:pPr>
            <w:r>
              <w:t>178,497</w:t>
            </w:r>
          </w:p>
        </w:tc>
        <w:tc>
          <w:tcPr>
            <w:tcW w:w="975" w:type="dxa"/>
            <w:tcBorders>
              <w:top w:val="single" w:sz="4" w:space="0" w:color="auto"/>
              <w:left w:val="single" w:sz="4" w:space="0" w:color="auto"/>
              <w:bottom w:val="single" w:sz="4" w:space="0" w:color="auto"/>
              <w:right w:val="single" w:sz="4" w:space="0" w:color="auto"/>
            </w:tcBorders>
            <w:noWrap/>
            <w:hideMark/>
          </w:tcPr>
          <w:p w14:paraId="10962977" w14:textId="77777777" w:rsidR="00015C82" w:rsidRDefault="00015C82" w:rsidP="00015C82">
            <w:pPr>
              <w:jc w:val="right"/>
            </w:pPr>
            <w:r>
              <w:t>191,621</w:t>
            </w:r>
          </w:p>
        </w:tc>
        <w:tc>
          <w:tcPr>
            <w:tcW w:w="896" w:type="dxa"/>
            <w:tcBorders>
              <w:top w:val="single" w:sz="4" w:space="0" w:color="auto"/>
              <w:left w:val="single" w:sz="4" w:space="0" w:color="auto"/>
              <w:bottom w:val="single" w:sz="4" w:space="0" w:color="auto"/>
              <w:right w:val="single" w:sz="4" w:space="0" w:color="auto"/>
            </w:tcBorders>
            <w:noWrap/>
            <w:hideMark/>
          </w:tcPr>
          <w:p w14:paraId="6BC177F8" w14:textId="77777777" w:rsidR="00015C82" w:rsidRDefault="00015C82" w:rsidP="00015C82">
            <w:pPr>
              <w:jc w:val="right"/>
            </w:pPr>
            <w:r>
              <w:t>-13,123</w:t>
            </w:r>
          </w:p>
        </w:tc>
        <w:tc>
          <w:tcPr>
            <w:tcW w:w="744" w:type="dxa"/>
            <w:tcBorders>
              <w:top w:val="single" w:sz="4" w:space="0" w:color="auto"/>
              <w:left w:val="single" w:sz="4" w:space="0" w:color="auto"/>
              <w:bottom w:val="single" w:sz="4" w:space="0" w:color="auto"/>
              <w:right w:val="single" w:sz="4" w:space="0" w:color="auto"/>
            </w:tcBorders>
            <w:noWrap/>
            <w:hideMark/>
          </w:tcPr>
          <w:p w14:paraId="782458B4" w14:textId="77777777" w:rsidR="00015C82" w:rsidRDefault="00015C82" w:rsidP="00015C82">
            <w:pPr>
              <w:jc w:val="right"/>
            </w:pPr>
            <w:r>
              <w:t>-6.8%</w:t>
            </w:r>
          </w:p>
        </w:tc>
        <w:tc>
          <w:tcPr>
            <w:tcW w:w="968" w:type="dxa"/>
            <w:tcBorders>
              <w:top w:val="single" w:sz="4" w:space="0" w:color="auto"/>
              <w:left w:val="single" w:sz="4" w:space="0" w:color="auto"/>
              <w:bottom w:val="single" w:sz="4" w:space="0" w:color="auto"/>
              <w:right w:val="single" w:sz="4" w:space="0" w:color="auto"/>
            </w:tcBorders>
            <w:hideMark/>
          </w:tcPr>
          <w:p w14:paraId="256BFC16" w14:textId="77777777" w:rsidR="00015C82" w:rsidRDefault="00015C82" w:rsidP="00015C82">
            <w:pPr>
              <w:jc w:val="right"/>
            </w:pPr>
            <w:r>
              <w:t>32,133</w:t>
            </w:r>
          </w:p>
        </w:tc>
        <w:tc>
          <w:tcPr>
            <w:tcW w:w="1007" w:type="dxa"/>
            <w:tcBorders>
              <w:top w:val="single" w:sz="4" w:space="0" w:color="auto"/>
              <w:left w:val="single" w:sz="4" w:space="0" w:color="auto"/>
              <w:bottom w:val="single" w:sz="4" w:space="0" w:color="auto"/>
              <w:right w:val="single" w:sz="4" w:space="0" w:color="auto"/>
            </w:tcBorders>
            <w:hideMark/>
          </w:tcPr>
          <w:p w14:paraId="3AB293DC" w14:textId="77777777" w:rsidR="00015C82" w:rsidRDefault="00015C82" w:rsidP="00015C82">
            <w:pPr>
              <w:jc w:val="right"/>
            </w:pPr>
            <w:r>
              <w:t>35,128</w:t>
            </w:r>
          </w:p>
        </w:tc>
        <w:tc>
          <w:tcPr>
            <w:tcW w:w="798" w:type="dxa"/>
            <w:tcBorders>
              <w:top w:val="single" w:sz="4" w:space="0" w:color="auto"/>
              <w:left w:val="single" w:sz="4" w:space="0" w:color="auto"/>
              <w:bottom w:val="single" w:sz="4" w:space="0" w:color="auto"/>
              <w:right w:val="single" w:sz="4" w:space="0" w:color="auto"/>
            </w:tcBorders>
            <w:hideMark/>
          </w:tcPr>
          <w:p w14:paraId="6FDF3DC7" w14:textId="77777777" w:rsidR="00015C82" w:rsidRDefault="00015C82" w:rsidP="00015C82">
            <w:pPr>
              <w:jc w:val="right"/>
            </w:pPr>
            <w:r>
              <w:t>-2,994</w:t>
            </w:r>
          </w:p>
        </w:tc>
        <w:tc>
          <w:tcPr>
            <w:tcW w:w="727" w:type="dxa"/>
            <w:tcBorders>
              <w:top w:val="single" w:sz="4" w:space="0" w:color="auto"/>
              <w:left w:val="single" w:sz="4" w:space="0" w:color="auto"/>
              <w:bottom w:val="single" w:sz="4" w:space="0" w:color="auto"/>
              <w:right w:val="single" w:sz="4" w:space="0" w:color="auto"/>
            </w:tcBorders>
            <w:hideMark/>
          </w:tcPr>
          <w:p w14:paraId="6251F9D8" w14:textId="77777777" w:rsidR="00015C82" w:rsidRDefault="00015C82" w:rsidP="00015C82">
            <w:pPr>
              <w:jc w:val="right"/>
            </w:pPr>
            <w:r>
              <w:t>-8.5%</w:t>
            </w:r>
          </w:p>
        </w:tc>
      </w:tr>
    </w:tbl>
    <w:p w14:paraId="33968CDE" w14:textId="77777777" w:rsidR="00265584" w:rsidRDefault="00265584" w:rsidP="00265584">
      <w:pPr>
        <w:rPr>
          <w:b/>
          <w:bCs/>
        </w:rPr>
      </w:pPr>
    </w:p>
    <w:p w14:paraId="31A6E283" w14:textId="19BB0A88" w:rsidR="00265584" w:rsidDel="00D34400" w:rsidRDefault="00747FB0" w:rsidP="00077D15">
      <w:pPr>
        <w:pStyle w:val="ListParagraph"/>
        <w:numPr>
          <w:ilvl w:val="0"/>
          <w:numId w:val="15"/>
        </w:numPr>
        <w:spacing w:line="256" w:lineRule="auto"/>
        <w:rPr>
          <w:del w:id="1713" w:author="Alotaibi, Raed" w:date="2019-05-21T11:39:00Z"/>
          <w:b/>
          <w:bCs/>
        </w:rPr>
      </w:pPr>
      <w:del w:id="1714" w:author="Alotaibi, Raed" w:date="2019-05-21T11:39:00Z">
        <w:r w:rsidDel="00D34400">
          <w:rPr>
            <w:b/>
            <w:bCs/>
          </w:rPr>
          <w:delText xml:space="preserve">Table 7: </w:delText>
        </w:r>
        <w:r w:rsidR="00265584" w:rsidDel="00D34400">
          <w:rPr>
            <w:b/>
            <w:bCs/>
          </w:rPr>
          <w:delText>Comparing results of state-specific attributable fraction with original incidence estimates</w:delText>
        </w:r>
      </w:del>
    </w:p>
    <w:p w14:paraId="302AACDD" w14:textId="4D3DD16F" w:rsidR="00D34400" w:rsidRDefault="00D34400" w:rsidP="00D34400">
      <w:pPr>
        <w:pStyle w:val="Caption"/>
        <w:keepNext/>
        <w:rPr>
          <w:ins w:id="1715" w:author="Alotaibi, Raed" w:date="2019-05-21T11:39:00Z"/>
        </w:rPr>
        <w:pPrChange w:id="1716" w:author="Alotaibi, Raed" w:date="2019-05-21T11:39:00Z">
          <w:pPr/>
        </w:pPrChange>
      </w:pPr>
      <w:bookmarkStart w:id="1717" w:name="_Ref9331838"/>
      <w:ins w:id="1718" w:author="Alotaibi, Raed" w:date="2019-05-21T11:39:00Z">
        <w:r>
          <w:t xml:space="preserve">Table </w:t>
        </w:r>
        <w:r>
          <w:fldChar w:fldCharType="begin"/>
        </w:r>
        <w:r>
          <w:instrText xml:space="preserve"> SEQ Table \* ARABIC </w:instrText>
        </w:r>
      </w:ins>
      <w:r>
        <w:fldChar w:fldCharType="separate"/>
      </w:r>
      <w:ins w:id="1719" w:author="Alotaibi, Raed" w:date="2019-05-21T11:41:00Z">
        <w:r>
          <w:rPr>
            <w:noProof/>
          </w:rPr>
          <w:t>7</w:t>
        </w:r>
      </w:ins>
      <w:ins w:id="1720" w:author="Alotaibi, Raed" w:date="2019-05-21T11:39:00Z">
        <w:r>
          <w:fldChar w:fldCharType="end"/>
        </w:r>
        <w:bookmarkEnd w:id="1717"/>
        <w:r>
          <w:t xml:space="preserve">: </w:t>
        </w:r>
        <w:r w:rsidRPr="0063292B">
          <w:t>Comparing results of state-specific attributable fraction with original incidence estimates</w:t>
        </w:r>
      </w:ins>
    </w:p>
    <w:tbl>
      <w:tblPr>
        <w:tblStyle w:val="TableGrid"/>
        <w:tblW w:w="5000" w:type="pct"/>
        <w:tblLook w:val="04A0" w:firstRow="1" w:lastRow="0" w:firstColumn="1" w:lastColumn="0" w:noHBand="0" w:noVBand="1"/>
      </w:tblPr>
      <w:tblGrid>
        <w:gridCol w:w="3182"/>
        <w:gridCol w:w="1689"/>
        <w:gridCol w:w="1797"/>
        <w:gridCol w:w="1343"/>
        <w:gridCol w:w="1339"/>
      </w:tblGrid>
      <w:tr w:rsidR="00265584" w14:paraId="15AABCE6" w14:textId="77777777" w:rsidTr="00265584">
        <w:trPr>
          <w:trHeight w:val="151"/>
        </w:trPr>
        <w:tc>
          <w:tcPr>
            <w:tcW w:w="1702" w:type="pct"/>
            <w:tcBorders>
              <w:top w:val="single" w:sz="4" w:space="0" w:color="auto"/>
              <w:left w:val="single" w:sz="4" w:space="0" w:color="auto"/>
              <w:bottom w:val="single" w:sz="4" w:space="0" w:color="auto"/>
              <w:right w:val="single" w:sz="4" w:space="0" w:color="auto"/>
            </w:tcBorders>
            <w:noWrap/>
            <w:hideMark/>
          </w:tcPr>
          <w:p w14:paraId="6A4C8877" w14:textId="77777777" w:rsidR="00265584" w:rsidRDefault="00265584">
            <w:pPr>
              <w:rPr>
                <w:b/>
                <w:bCs/>
              </w:rPr>
            </w:pPr>
          </w:p>
        </w:tc>
        <w:tc>
          <w:tcPr>
            <w:tcW w:w="903" w:type="pct"/>
            <w:tcBorders>
              <w:top w:val="single" w:sz="4" w:space="0" w:color="auto"/>
              <w:left w:val="single" w:sz="4" w:space="0" w:color="auto"/>
              <w:bottom w:val="single" w:sz="4" w:space="0" w:color="auto"/>
              <w:right w:val="single" w:sz="4" w:space="0" w:color="auto"/>
            </w:tcBorders>
            <w:noWrap/>
            <w:hideMark/>
          </w:tcPr>
          <w:p w14:paraId="151C2502" w14:textId="77777777" w:rsidR="00265584" w:rsidRDefault="00265584">
            <w:pPr>
              <w:jc w:val="center"/>
              <w:rPr>
                <w:b/>
                <w:bCs/>
              </w:rPr>
            </w:pPr>
            <w:r>
              <w:rPr>
                <w:b/>
                <w:bCs/>
              </w:rPr>
              <w:t>State AF</w:t>
            </w:r>
          </w:p>
        </w:tc>
        <w:tc>
          <w:tcPr>
            <w:tcW w:w="961" w:type="pct"/>
            <w:tcBorders>
              <w:top w:val="single" w:sz="4" w:space="0" w:color="auto"/>
              <w:left w:val="single" w:sz="4" w:space="0" w:color="auto"/>
              <w:bottom w:val="single" w:sz="4" w:space="0" w:color="auto"/>
              <w:right w:val="single" w:sz="4" w:space="0" w:color="auto"/>
            </w:tcBorders>
            <w:noWrap/>
            <w:hideMark/>
          </w:tcPr>
          <w:p w14:paraId="73C48727" w14:textId="77777777" w:rsidR="00265584" w:rsidRDefault="00265584">
            <w:pPr>
              <w:jc w:val="center"/>
              <w:rPr>
                <w:b/>
                <w:bCs/>
              </w:rPr>
            </w:pPr>
            <w:r>
              <w:rPr>
                <w:b/>
                <w:bCs/>
              </w:rPr>
              <w:t>Origin AF</w:t>
            </w:r>
          </w:p>
        </w:tc>
        <w:tc>
          <w:tcPr>
            <w:tcW w:w="718" w:type="pct"/>
            <w:tcBorders>
              <w:top w:val="single" w:sz="4" w:space="0" w:color="auto"/>
              <w:left w:val="single" w:sz="4" w:space="0" w:color="auto"/>
              <w:bottom w:val="single" w:sz="4" w:space="0" w:color="auto"/>
              <w:right w:val="single" w:sz="4" w:space="0" w:color="auto"/>
            </w:tcBorders>
            <w:noWrap/>
            <w:hideMark/>
          </w:tcPr>
          <w:p w14:paraId="5581E3AB" w14:textId="77777777" w:rsidR="00265584" w:rsidRDefault="00265584">
            <w:pPr>
              <w:jc w:val="center"/>
              <w:rPr>
                <w:b/>
                <w:bCs/>
              </w:rPr>
            </w:pPr>
            <w:r>
              <w:rPr>
                <w:b/>
                <w:bCs/>
              </w:rPr>
              <w:t>Diff</w:t>
            </w:r>
          </w:p>
        </w:tc>
        <w:tc>
          <w:tcPr>
            <w:tcW w:w="716" w:type="pct"/>
            <w:tcBorders>
              <w:top w:val="single" w:sz="4" w:space="0" w:color="auto"/>
              <w:left w:val="single" w:sz="4" w:space="0" w:color="auto"/>
              <w:bottom w:val="single" w:sz="4" w:space="0" w:color="auto"/>
              <w:right w:val="single" w:sz="4" w:space="0" w:color="auto"/>
            </w:tcBorders>
            <w:noWrap/>
            <w:hideMark/>
          </w:tcPr>
          <w:p w14:paraId="730804BD" w14:textId="77777777" w:rsidR="00265584" w:rsidRDefault="00265584">
            <w:pPr>
              <w:jc w:val="center"/>
              <w:rPr>
                <w:b/>
                <w:bCs/>
              </w:rPr>
            </w:pPr>
            <w:r>
              <w:rPr>
                <w:b/>
                <w:bCs/>
              </w:rPr>
              <w:t>% Diff</w:t>
            </w:r>
          </w:p>
        </w:tc>
      </w:tr>
      <w:tr w:rsidR="00265584" w14:paraId="16E9B51A" w14:textId="77777777" w:rsidTr="00265584">
        <w:trPr>
          <w:trHeight w:val="151"/>
        </w:trPr>
        <w:tc>
          <w:tcPr>
            <w:tcW w:w="1702" w:type="pct"/>
            <w:tcBorders>
              <w:top w:val="single" w:sz="4" w:space="0" w:color="auto"/>
              <w:left w:val="single" w:sz="4" w:space="0" w:color="auto"/>
              <w:bottom w:val="single" w:sz="4" w:space="0" w:color="auto"/>
              <w:right w:val="single" w:sz="4" w:space="0" w:color="auto"/>
            </w:tcBorders>
            <w:hideMark/>
          </w:tcPr>
          <w:p w14:paraId="521D8F4E" w14:textId="77777777" w:rsidR="00265584" w:rsidRDefault="00265584">
            <w:pPr>
              <w:rPr>
                <w:b/>
                <w:bCs/>
              </w:rPr>
            </w:pPr>
            <w:r>
              <w:rPr>
                <w:b/>
                <w:bCs/>
              </w:rPr>
              <w:t>Total</w:t>
            </w:r>
          </w:p>
        </w:tc>
        <w:tc>
          <w:tcPr>
            <w:tcW w:w="903" w:type="pct"/>
            <w:tcBorders>
              <w:top w:val="single" w:sz="4" w:space="0" w:color="auto"/>
              <w:left w:val="single" w:sz="4" w:space="0" w:color="auto"/>
              <w:bottom w:val="single" w:sz="4" w:space="0" w:color="auto"/>
              <w:right w:val="single" w:sz="4" w:space="0" w:color="auto"/>
            </w:tcBorders>
            <w:noWrap/>
            <w:hideMark/>
          </w:tcPr>
          <w:p w14:paraId="530F95AD" w14:textId="77777777" w:rsidR="00265584" w:rsidRDefault="00265584">
            <w:pPr>
              <w:jc w:val="right"/>
            </w:pPr>
            <w:r>
              <w:t>17.6%</w:t>
            </w:r>
          </w:p>
        </w:tc>
        <w:tc>
          <w:tcPr>
            <w:tcW w:w="961" w:type="pct"/>
            <w:tcBorders>
              <w:top w:val="single" w:sz="4" w:space="0" w:color="auto"/>
              <w:left w:val="single" w:sz="4" w:space="0" w:color="auto"/>
              <w:bottom w:val="single" w:sz="4" w:space="0" w:color="auto"/>
              <w:right w:val="single" w:sz="4" w:space="0" w:color="auto"/>
            </w:tcBorders>
            <w:noWrap/>
            <w:hideMark/>
          </w:tcPr>
          <w:p w14:paraId="17EDEEBC" w14:textId="77777777" w:rsidR="00265584" w:rsidRDefault="00265584">
            <w:pPr>
              <w:jc w:val="right"/>
            </w:pPr>
            <w:r>
              <w:t>17.9%</w:t>
            </w:r>
          </w:p>
        </w:tc>
        <w:tc>
          <w:tcPr>
            <w:tcW w:w="718" w:type="pct"/>
            <w:tcBorders>
              <w:top w:val="single" w:sz="4" w:space="0" w:color="auto"/>
              <w:left w:val="single" w:sz="4" w:space="0" w:color="auto"/>
              <w:bottom w:val="single" w:sz="4" w:space="0" w:color="auto"/>
              <w:right w:val="single" w:sz="4" w:space="0" w:color="auto"/>
            </w:tcBorders>
            <w:noWrap/>
            <w:hideMark/>
          </w:tcPr>
          <w:p w14:paraId="1DEC5075" w14:textId="77777777" w:rsidR="00265584" w:rsidRDefault="00265584">
            <w:pPr>
              <w:jc w:val="right"/>
            </w:pPr>
            <w:r>
              <w:t>-0.3%</w:t>
            </w:r>
          </w:p>
        </w:tc>
        <w:tc>
          <w:tcPr>
            <w:tcW w:w="716" w:type="pct"/>
            <w:tcBorders>
              <w:top w:val="single" w:sz="4" w:space="0" w:color="auto"/>
              <w:left w:val="single" w:sz="4" w:space="0" w:color="auto"/>
              <w:bottom w:val="single" w:sz="4" w:space="0" w:color="auto"/>
              <w:right w:val="single" w:sz="4" w:space="0" w:color="auto"/>
            </w:tcBorders>
            <w:noWrap/>
            <w:hideMark/>
          </w:tcPr>
          <w:p w14:paraId="0DD747C9" w14:textId="77777777" w:rsidR="00265584" w:rsidRDefault="00265584">
            <w:pPr>
              <w:jc w:val="right"/>
            </w:pPr>
            <w:r>
              <w:t>-1.4%</w:t>
            </w:r>
          </w:p>
        </w:tc>
      </w:tr>
      <w:tr w:rsidR="00265584" w14:paraId="20647432" w14:textId="77777777" w:rsidTr="00265584">
        <w:trPr>
          <w:trHeight w:val="151"/>
        </w:trPr>
        <w:tc>
          <w:tcPr>
            <w:tcW w:w="1702" w:type="pct"/>
            <w:tcBorders>
              <w:top w:val="single" w:sz="4" w:space="0" w:color="auto"/>
              <w:left w:val="single" w:sz="4" w:space="0" w:color="auto"/>
              <w:bottom w:val="single" w:sz="4" w:space="0" w:color="auto"/>
              <w:right w:val="single" w:sz="4" w:space="0" w:color="auto"/>
            </w:tcBorders>
            <w:hideMark/>
          </w:tcPr>
          <w:p w14:paraId="1ED55A13" w14:textId="77777777" w:rsidR="00265584" w:rsidRDefault="00265584">
            <w:pPr>
              <w:rPr>
                <w:b/>
                <w:bCs/>
              </w:rPr>
            </w:pPr>
            <w:r>
              <w:rPr>
                <w:b/>
                <w:bCs/>
              </w:rPr>
              <w:t>Rural</w:t>
            </w:r>
          </w:p>
        </w:tc>
        <w:tc>
          <w:tcPr>
            <w:tcW w:w="903" w:type="pct"/>
            <w:tcBorders>
              <w:top w:val="single" w:sz="4" w:space="0" w:color="auto"/>
              <w:left w:val="single" w:sz="4" w:space="0" w:color="auto"/>
              <w:bottom w:val="single" w:sz="4" w:space="0" w:color="auto"/>
              <w:right w:val="single" w:sz="4" w:space="0" w:color="auto"/>
            </w:tcBorders>
            <w:noWrap/>
            <w:hideMark/>
          </w:tcPr>
          <w:p w14:paraId="79ED4425" w14:textId="77777777" w:rsidR="00265584" w:rsidRDefault="00265584">
            <w:pPr>
              <w:jc w:val="right"/>
            </w:pPr>
            <w:r>
              <w:t>9.8%</w:t>
            </w:r>
          </w:p>
        </w:tc>
        <w:tc>
          <w:tcPr>
            <w:tcW w:w="961" w:type="pct"/>
            <w:tcBorders>
              <w:top w:val="single" w:sz="4" w:space="0" w:color="auto"/>
              <w:left w:val="single" w:sz="4" w:space="0" w:color="auto"/>
              <w:bottom w:val="single" w:sz="4" w:space="0" w:color="auto"/>
              <w:right w:val="single" w:sz="4" w:space="0" w:color="auto"/>
            </w:tcBorders>
            <w:noWrap/>
            <w:hideMark/>
          </w:tcPr>
          <w:p w14:paraId="1E5C36F4" w14:textId="77777777" w:rsidR="00265584" w:rsidRDefault="00265584">
            <w:pPr>
              <w:jc w:val="right"/>
            </w:pPr>
            <w:r>
              <w:t>9.7%</w:t>
            </w:r>
          </w:p>
        </w:tc>
        <w:tc>
          <w:tcPr>
            <w:tcW w:w="718" w:type="pct"/>
            <w:tcBorders>
              <w:top w:val="single" w:sz="4" w:space="0" w:color="auto"/>
              <w:left w:val="single" w:sz="4" w:space="0" w:color="auto"/>
              <w:bottom w:val="single" w:sz="4" w:space="0" w:color="auto"/>
              <w:right w:val="single" w:sz="4" w:space="0" w:color="auto"/>
            </w:tcBorders>
            <w:noWrap/>
            <w:hideMark/>
          </w:tcPr>
          <w:p w14:paraId="52B4FDB0" w14:textId="77777777" w:rsidR="00265584" w:rsidRDefault="00265584">
            <w:pPr>
              <w:jc w:val="right"/>
            </w:pPr>
            <w:r>
              <w:t>0.0%</w:t>
            </w:r>
          </w:p>
        </w:tc>
        <w:tc>
          <w:tcPr>
            <w:tcW w:w="716" w:type="pct"/>
            <w:tcBorders>
              <w:top w:val="single" w:sz="4" w:space="0" w:color="auto"/>
              <w:left w:val="single" w:sz="4" w:space="0" w:color="auto"/>
              <w:bottom w:val="single" w:sz="4" w:space="0" w:color="auto"/>
              <w:right w:val="single" w:sz="4" w:space="0" w:color="auto"/>
            </w:tcBorders>
            <w:noWrap/>
            <w:hideMark/>
          </w:tcPr>
          <w:p w14:paraId="04753AFB" w14:textId="77777777" w:rsidR="00265584" w:rsidRDefault="00265584">
            <w:pPr>
              <w:jc w:val="right"/>
            </w:pPr>
            <w:r>
              <w:t>0.4%</w:t>
            </w:r>
          </w:p>
        </w:tc>
      </w:tr>
      <w:tr w:rsidR="00265584" w14:paraId="548E9EE4" w14:textId="77777777" w:rsidTr="00265584">
        <w:trPr>
          <w:trHeight w:val="296"/>
        </w:trPr>
        <w:tc>
          <w:tcPr>
            <w:tcW w:w="1702" w:type="pct"/>
            <w:tcBorders>
              <w:top w:val="single" w:sz="4" w:space="0" w:color="auto"/>
              <w:left w:val="single" w:sz="4" w:space="0" w:color="auto"/>
              <w:bottom w:val="single" w:sz="4" w:space="0" w:color="auto"/>
              <w:right w:val="single" w:sz="4" w:space="0" w:color="auto"/>
            </w:tcBorders>
            <w:hideMark/>
          </w:tcPr>
          <w:p w14:paraId="48CA60CE" w14:textId="77777777" w:rsidR="00265584" w:rsidRDefault="00265584">
            <w:pPr>
              <w:rPr>
                <w:b/>
                <w:bCs/>
              </w:rPr>
            </w:pPr>
            <w:r>
              <w:rPr>
                <w:b/>
                <w:bCs/>
              </w:rPr>
              <w:t>Urban cluster</w:t>
            </w:r>
          </w:p>
        </w:tc>
        <w:tc>
          <w:tcPr>
            <w:tcW w:w="903" w:type="pct"/>
            <w:tcBorders>
              <w:top w:val="single" w:sz="4" w:space="0" w:color="auto"/>
              <w:left w:val="single" w:sz="4" w:space="0" w:color="auto"/>
              <w:bottom w:val="single" w:sz="4" w:space="0" w:color="auto"/>
              <w:right w:val="single" w:sz="4" w:space="0" w:color="auto"/>
            </w:tcBorders>
            <w:noWrap/>
            <w:hideMark/>
          </w:tcPr>
          <w:p w14:paraId="16F092FC" w14:textId="77777777" w:rsidR="00265584" w:rsidRDefault="00265584">
            <w:pPr>
              <w:jc w:val="right"/>
            </w:pPr>
            <w:r>
              <w:t>13.0%</w:t>
            </w:r>
          </w:p>
        </w:tc>
        <w:tc>
          <w:tcPr>
            <w:tcW w:w="961" w:type="pct"/>
            <w:tcBorders>
              <w:top w:val="single" w:sz="4" w:space="0" w:color="auto"/>
              <w:left w:val="single" w:sz="4" w:space="0" w:color="auto"/>
              <w:bottom w:val="single" w:sz="4" w:space="0" w:color="auto"/>
              <w:right w:val="single" w:sz="4" w:space="0" w:color="auto"/>
            </w:tcBorders>
            <w:noWrap/>
            <w:hideMark/>
          </w:tcPr>
          <w:p w14:paraId="2643805A" w14:textId="77777777" w:rsidR="00265584" w:rsidRDefault="00265584">
            <w:pPr>
              <w:jc w:val="right"/>
            </w:pPr>
            <w:r>
              <w:t>13.0%</w:t>
            </w:r>
          </w:p>
        </w:tc>
        <w:tc>
          <w:tcPr>
            <w:tcW w:w="718" w:type="pct"/>
            <w:tcBorders>
              <w:top w:val="single" w:sz="4" w:space="0" w:color="auto"/>
              <w:left w:val="single" w:sz="4" w:space="0" w:color="auto"/>
              <w:bottom w:val="single" w:sz="4" w:space="0" w:color="auto"/>
              <w:right w:val="single" w:sz="4" w:space="0" w:color="auto"/>
            </w:tcBorders>
            <w:noWrap/>
            <w:hideMark/>
          </w:tcPr>
          <w:p w14:paraId="069FB605" w14:textId="77777777" w:rsidR="00265584" w:rsidRDefault="00265584">
            <w:pPr>
              <w:jc w:val="right"/>
            </w:pPr>
            <w:r>
              <w:t>0.0%</w:t>
            </w:r>
          </w:p>
        </w:tc>
        <w:tc>
          <w:tcPr>
            <w:tcW w:w="716" w:type="pct"/>
            <w:tcBorders>
              <w:top w:val="single" w:sz="4" w:space="0" w:color="auto"/>
              <w:left w:val="single" w:sz="4" w:space="0" w:color="auto"/>
              <w:bottom w:val="single" w:sz="4" w:space="0" w:color="auto"/>
              <w:right w:val="single" w:sz="4" w:space="0" w:color="auto"/>
            </w:tcBorders>
            <w:noWrap/>
            <w:hideMark/>
          </w:tcPr>
          <w:p w14:paraId="38168F92" w14:textId="77777777" w:rsidR="00265584" w:rsidRDefault="00265584">
            <w:pPr>
              <w:jc w:val="right"/>
            </w:pPr>
            <w:r>
              <w:t>0.0%</w:t>
            </w:r>
          </w:p>
        </w:tc>
      </w:tr>
      <w:tr w:rsidR="00265584" w14:paraId="58040487" w14:textId="77777777" w:rsidTr="00265584">
        <w:trPr>
          <w:trHeight w:val="296"/>
        </w:trPr>
        <w:tc>
          <w:tcPr>
            <w:tcW w:w="1702" w:type="pct"/>
            <w:tcBorders>
              <w:top w:val="single" w:sz="4" w:space="0" w:color="auto"/>
              <w:left w:val="single" w:sz="4" w:space="0" w:color="auto"/>
              <w:bottom w:val="single" w:sz="4" w:space="0" w:color="auto"/>
              <w:right w:val="single" w:sz="4" w:space="0" w:color="auto"/>
            </w:tcBorders>
            <w:hideMark/>
          </w:tcPr>
          <w:p w14:paraId="7E727C46" w14:textId="77777777" w:rsidR="00265584" w:rsidRDefault="00265584">
            <w:pPr>
              <w:rPr>
                <w:b/>
                <w:bCs/>
              </w:rPr>
            </w:pPr>
            <w:r>
              <w:rPr>
                <w:b/>
                <w:bCs/>
              </w:rPr>
              <w:t>Urbanized area</w:t>
            </w:r>
          </w:p>
        </w:tc>
        <w:tc>
          <w:tcPr>
            <w:tcW w:w="903" w:type="pct"/>
            <w:tcBorders>
              <w:top w:val="single" w:sz="4" w:space="0" w:color="auto"/>
              <w:left w:val="single" w:sz="4" w:space="0" w:color="auto"/>
              <w:bottom w:val="single" w:sz="4" w:space="0" w:color="auto"/>
              <w:right w:val="single" w:sz="4" w:space="0" w:color="auto"/>
            </w:tcBorders>
            <w:noWrap/>
            <w:hideMark/>
          </w:tcPr>
          <w:p w14:paraId="09167568" w14:textId="77777777" w:rsidR="00265584" w:rsidRDefault="00265584">
            <w:pPr>
              <w:jc w:val="right"/>
            </w:pPr>
            <w:r>
              <w:t>20.3%</w:t>
            </w:r>
          </w:p>
        </w:tc>
        <w:tc>
          <w:tcPr>
            <w:tcW w:w="961" w:type="pct"/>
            <w:tcBorders>
              <w:top w:val="single" w:sz="4" w:space="0" w:color="auto"/>
              <w:left w:val="single" w:sz="4" w:space="0" w:color="auto"/>
              <w:bottom w:val="single" w:sz="4" w:space="0" w:color="auto"/>
              <w:right w:val="single" w:sz="4" w:space="0" w:color="auto"/>
            </w:tcBorders>
            <w:noWrap/>
            <w:hideMark/>
          </w:tcPr>
          <w:p w14:paraId="3DA2C084" w14:textId="77777777" w:rsidR="00265584" w:rsidRDefault="00265584">
            <w:pPr>
              <w:jc w:val="right"/>
            </w:pPr>
            <w:r>
              <w:t>20.6%</w:t>
            </w:r>
          </w:p>
        </w:tc>
        <w:tc>
          <w:tcPr>
            <w:tcW w:w="718" w:type="pct"/>
            <w:tcBorders>
              <w:top w:val="single" w:sz="4" w:space="0" w:color="auto"/>
              <w:left w:val="single" w:sz="4" w:space="0" w:color="auto"/>
              <w:bottom w:val="single" w:sz="4" w:space="0" w:color="auto"/>
              <w:right w:val="single" w:sz="4" w:space="0" w:color="auto"/>
            </w:tcBorders>
            <w:noWrap/>
            <w:hideMark/>
          </w:tcPr>
          <w:p w14:paraId="27C06876" w14:textId="77777777" w:rsidR="00265584" w:rsidRDefault="00265584">
            <w:pPr>
              <w:jc w:val="right"/>
            </w:pPr>
            <w:r>
              <w:t>-0.3%</w:t>
            </w:r>
          </w:p>
        </w:tc>
        <w:tc>
          <w:tcPr>
            <w:tcW w:w="716" w:type="pct"/>
            <w:tcBorders>
              <w:top w:val="single" w:sz="4" w:space="0" w:color="auto"/>
              <w:left w:val="single" w:sz="4" w:space="0" w:color="auto"/>
              <w:bottom w:val="single" w:sz="4" w:space="0" w:color="auto"/>
              <w:right w:val="single" w:sz="4" w:space="0" w:color="auto"/>
            </w:tcBorders>
            <w:noWrap/>
            <w:hideMark/>
          </w:tcPr>
          <w:p w14:paraId="1B744EE9" w14:textId="77777777" w:rsidR="00265584" w:rsidRDefault="00265584">
            <w:pPr>
              <w:jc w:val="right"/>
            </w:pPr>
            <w:r>
              <w:t>-1.7%</w:t>
            </w:r>
          </w:p>
        </w:tc>
      </w:tr>
      <w:tr w:rsidR="00015C82" w14:paraId="3BB0DAFE" w14:textId="77777777" w:rsidTr="00265584">
        <w:trPr>
          <w:trHeight w:val="151"/>
        </w:trPr>
        <w:tc>
          <w:tcPr>
            <w:tcW w:w="1702" w:type="pct"/>
            <w:tcBorders>
              <w:top w:val="single" w:sz="4" w:space="0" w:color="auto"/>
              <w:left w:val="single" w:sz="4" w:space="0" w:color="auto"/>
              <w:bottom w:val="single" w:sz="4" w:space="0" w:color="auto"/>
              <w:right w:val="single" w:sz="4" w:space="0" w:color="auto"/>
            </w:tcBorders>
            <w:hideMark/>
          </w:tcPr>
          <w:p w14:paraId="2D2E9E9D" w14:textId="571438A0" w:rsidR="00015C82" w:rsidRDefault="00015C82" w:rsidP="00015C82">
            <w:pPr>
              <w:rPr>
                <w:b/>
                <w:bCs/>
              </w:rPr>
            </w:pPr>
            <w:r>
              <w:rPr>
                <w:b/>
                <w:bCs/>
              </w:rPr>
              <w:t>&lt;$20,000</w:t>
            </w:r>
          </w:p>
        </w:tc>
        <w:tc>
          <w:tcPr>
            <w:tcW w:w="903" w:type="pct"/>
            <w:tcBorders>
              <w:top w:val="single" w:sz="4" w:space="0" w:color="auto"/>
              <w:left w:val="single" w:sz="4" w:space="0" w:color="auto"/>
              <w:bottom w:val="single" w:sz="4" w:space="0" w:color="auto"/>
              <w:right w:val="single" w:sz="4" w:space="0" w:color="auto"/>
            </w:tcBorders>
            <w:noWrap/>
            <w:hideMark/>
          </w:tcPr>
          <w:p w14:paraId="7087B244" w14:textId="77777777" w:rsidR="00015C82" w:rsidRDefault="00015C82" w:rsidP="00015C82">
            <w:pPr>
              <w:jc w:val="right"/>
            </w:pPr>
            <w:r>
              <w:t>20.8%</w:t>
            </w:r>
          </w:p>
        </w:tc>
        <w:tc>
          <w:tcPr>
            <w:tcW w:w="961" w:type="pct"/>
            <w:tcBorders>
              <w:top w:val="single" w:sz="4" w:space="0" w:color="auto"/>
              <w:left w:val="single" w:sz="4" w:space="0" w:color="auto"/>
              <w:bottom w:val="single" w:sz="4" w:space="0" w:color="auto"/>
              <w:right w:val="single" w:sz="4" w:space="0" w:color="auto"/>
            </w:tcBorders>
            <w:noWrap/>
            <w:hideMark/>
          </w:tcPr>
          <w:p w14:paraId="20CED49D" w14:textId="77777777" w:rsidR="00015C82" w:rsidRDefault="00015C82" w:rsidP="00015C82">
            <w:pPr>
              <w:jc w:val="right"/>
            </w:pPr>
            <w:r>
              <w:t>20.9%</w:t>
            </w:r>
          </w:p>
        </w:tc>
        <w:tc>
          <w:tcPr>
            <w:tcW w:w="718" w:type="pct"/>
            <w:tcBorders>
              <w:top w:val="single" w:sz="4" w:space="0" w:color="auto"/>
              <w:left w:val="single" w:sz="4" w:space="0" w:color="auto"/>
              <w:bottom w:val="single" w:sz="4" w:space="0" w:color="auto"/>
              <w:right w:val="single" w:sz="4" w:space="0" w:color="auto"/>
            </w:tcBorders>
            <w:noWrap/>
            <w:hideMark/>
          </w:tcPr>
          <w:p w14:paraId="39BF52E4" w14:textId="77777777" w:rsidR="00015C82" w:rsidRDefault="00015C82" w:rsidP="00015C82">
            <w:pPr>
              <w:jc w:val="right"/>
            </w:pPr>
            <w:r>
              <w:t>-0.1%</w:t>
            </w:r>
          </w:p>
        </w:tc>
        <w:tc>
          <w:tcPr>
            <w:tcW w:w="716" w:type="pct"/>
            <w:tcBorders>
              <w:top w:val="single" w:sz="4" w:space="0" w:color="auto"/>
              <w:left w:val="single" w:sz="4" w:space="0" w:color="auto"/>
              <w:bottom w:val="single" w:sz="4" w:space="0" w:color="auto"/>
              <w:right w:val="single" w:sz="4" w:space="0" w:color="auto"/>
            </w:tcBorders>
            <w:noWrap/>
            <w:hideMark/>
          </w:tcPr>
          <w:p w14:paraId="7BDBD615" w14:textId="77777777" w:rsidR="00015C82" w:rsidRDefault="00015C82" w:rsidP="00015C82">
            <w:pPr>
              <w:jc w:val="right"/>
            </w:pPr>
            <w:r>
              <w:t>-0.4%</w:t>
            </w:r>
          </w:p>
        </w:tc>
      </w:tr>
      <w:tr w:rsidR="00015C82" w14:paraId="5FB508BA" w14:textId="77777777" w:rsidTr="00265584">
        <w:trPr>
          <w:trHeight w:val="296"/>
        </w:trPr>
        <w:tc>
          <w:tcPr>
            <w:tcW w:w="1702" w:type="pct"/>
            <w:tcBorders>
              <w:top w:val="single" w:sz="4" w:space="0" w:color="auto"/>
              <w:left w:val="single" w:sz="4" w:space="0" w:color="auto"/>
              <w:bottom w:val="single" w:sz="4" w:space="0" w:color="auto"/>
              <w:right w:val="single" w:sz="4" w:space="0" w:color="auto"/>
            </w:tcBorders>
            <w:hideMark/>
          </w:tcPr>
          <w:p w14:paraId="0ACE0364" w14:textId="616E6119" w:rsidR="00015C82" w:rsidRDefault="00015C82" w:rsidP="00015C82">
            <w:pPr>
              <w:rPr>
                <w:b/>
                <w:bCs/>
              </w:rPr>
            </w:pPr>
            <w:r>
              <w:rPr>
                <w:b/>
                <w:bCs/>
              </w:rPr>
              <w:t>$20,000 to &lt;$35,000</w:t>
            </w:r>
          </w:p>
        </w:tc>
        <w:tc>
          <w:tcPr>
            <w:tcW w:w="903" w:type="pct"/>
            <w:tcBorders>
              <w:top w:val="single" w:sz="4" w:space="0" w:color="auto"/>
              <w:left w:val="single" w:sz="4" w:space="0" w:color="auto"/>
              <w:bottom w:val="single" w:sz="4" w:space="0" w:color="auto"/>
              <w:right w:val="single" w:sz="4" w:space="0" w:color="auto"/>
            </w:tcBorders>
            <w:noWrap/>
            <w:hideMark/>
          </w:tcPr>
          <w:p w14:paraId="1C64C0E3" w14:textId="77777777" w:rsidR="00015C82" w:rsidRDefault="00015C82" w:rsidP="00015C82">
            <w:pPr>
              <w:jc w:val="right"/>
            </w:pPr>
            <w:r>
              <w:t>18.6%</w:t>
            </w:r>
          </w:p>
        </w:tc>
        <w:tc>
          <w:tcPr>
            <w:tcW w:w="961" w:type="pct"/>
            <w:tcBorders>
              <w:top w:val="single" w:sz="4" w:space="0" w:color="auto"/>
              <w:left w:val="single" w:sz="4" w:space="0" w:color="auto"/>
              <w:bottom w:val="single" w:sz="4" w:space="0" w:color="auto"/>
              <w:right w:val="single" w:sz="4" w:space="0" w:color="auto"/>
            </w:tcBorders>
            <w:noWrap/>
            <w:hideMark/>
          </w:tcPr>
          <w:p w14:paraId="604888B9" w14:textId="77777777" w:rsidR="00015C82" w:rsidRDefault="00015C82" w:rsidP="00015C82">
            <w:pPr>
              <w:jc w:val="right"/>
            </w:pPr>
            <w:r>
              <w:t>18.7%</w:t>
            </w:r>
          </w:p>
        </w:tc>
        <w:tc>
          <w:tcPr>
            <w:tcW w:w="718" w:type="pct"/>
            <w:tcBorders>
              <w:top w:val="single" w:sz="4" w:space="0" w:color="auto"/>
              <w:left w:val="single" w:sz="4" w:space="0" w:color="auto"/>
              <w:bottom w:val="single" w:sz="4" w:space="0" w:color="auto"/>
              <w:right w:val="single" w:sz="4" w:space="0" w:color="auto"/>
            </w:tcBorders>
            <w:noWrap/>
            <w:hideMark/>
          </w:tcPr>
          <w:p w14:paraId="59B20D41" w14:textId="77777777" w:rsidR="00015C82" w:rsidRDefault="00015C82" w:rsidP="00015C82">
            <w:pPr>
              <w:jc w:val="right"/>
            </w:pPr>
            <w:r>
              <w:t>-0.2%</w:t>
            </w:r>
          </w:p>
        </w:tc>
        <w:tc>
          <w:tcPr>
            <w:tcW w:w="716" w:type="pct"/>
            <w:tcBorders>
              <w:top w:val="single" w:sz="4" w:space="0" w:color="auto"/>
              <w:left w:val="single" w:sz="4" w:space="0" w:color="auto"/>
              <w:bottom w:val="single" w:sz="4" w:space="0" w:color="auto"/>
              <w:right w:val="single" w:sz="4" w:space="0" w:color="auto"/>
            </w:tcBorders>
            <w:noWrap/>
            <w:hideMark/>
          </w:tcPr>
          <w:p w14:paraId="1EB34D9B" w14:textId="77777777" w:rsidR="00015C82" w:rsidRDefault="00015C82" w:rsidP="00015C82">
            <w:pPr>
              <w:jc w:val="right"/>
            </w:pPr>
            <w:r>
              <w:t>-0.9%</w:t>
            </w:r>
          </w:p>
        </w:tc>
      </w:tr>
      <w:tr w:rsidR="00015C82" w14:paraId="5E25FED8" w14:textId="77777777" w:rsidTr="00265584">
        <w:trPr>
          <w:trHeight w:val="296"/>
        </w:trPr>
        <w:tc>
          <w:tcPr>
            <w:tcW w:w="1702" w:type="pct"/>
            <w:tcBorders>
              <w:top w:val="single" w:sz="4" w:space="0" w:color="auto"/>
              <w:left w:val="single" w:sz="4" w:space="0" w:color="auto"/>
              <w:bottom w:val="single" w:sz="4" w:space="0" w:color="auto"/>
              <w:right w:val="single" w:sz="4" w:space="0" w:color="auto"/>
            </w:tcBorders>
            <w:hideMark/>
          </w:tcPr>
          <w:p w14:paraId="3F1CA41B" w14:textId="5D50D78A" w:rsidR="00015C82" w:rsidRDefault="00015C82" w:rsidP="00015C82">
            <w:pPr>
              <w:rPr>
                <w:b/>
                <w:bCs/>
              </w:rPr>
            </w:pPr>
            <w:r>
              <w:rPr>
                <w:b/>
                <w:bCs/>
              </w:rPr>
              <w:t>$35,000 to &lt;$50,000</w:t>
            </w:r>
          </w:p>
        </w:tc>
        <w:tc>
          <w:tcPr>
            <w:tcW w:w="903" w:type="pct"/>
            <w:tcBorders>
              <w:top w:val="single" w:sz="4" w:space="0" w:color="auto"/>
              <w:left w:val="single" w:sz="4" w:space="0" w:color="auto"/>
              <w:bottom w:val="single" w:sz="4" w:space="0" w:color="auto"/>
              <w:right w:val="single" w:sz="4" w:space="0" w:color="auto"/>
            </w:tcBorders>
            <w:noWrap/>
            <w:hideMark/>
          </w:tcPr>
          <w:p w14:paraId="48D08629" w14:textId="77777777" w:rsidR="00015C82" w:rsidRDefault="00015C82" w:rsidP="00015C82">
            <w:pPr>
              <w:jc w:val="right"/>
            </w:pPr>
            <w:r>
              <w:t>17.0%</w:t>
            </w:r>
          </w:p>
        </w:tc>
        <w:tc>
          <w:tcPr>
            <w:tcW w:w="961" w:type="pct"/>
            <w:tcBorders>
              <w:top w:val="single" w:sz="4" w:space="0" w:color="auto"/>
              <w:left w:val="single" w:sz="4" w:space="0" w:color="auto"/>
              <w:bottom w:val="single" w:sz="4" w:space="0" w:color="auto"/>
              <w:right w:val="single" w:sz="4" w:space="0" w:color="auto"/>
            </w:tcBorders>
            <w:noWrap/>
            <w:hideMark/>
          </w:tcPr>
          <w:p w14:paraId="02B7B162" w14:textId="77777777" w:rsidR="00015C82" w:rsidRDefault="00015C82" w:rsidP="00015C82">
            <w:pPr>
              <w:jc w:val="right"/>
            </w:pPr>
            <w:r>
              <w:t>17.2%</w:t>
            </w:r>
          </w:p>
        </w:tc>
        <w:tc>
          <w:tcPr>
            <w:tcW w:w="718" w:type="pct"/>
            <w:tcBorders>
              <w:top w:val="single" w:sz="4" w:space="0" w:color="auto"/>
              <w:left w:val="single" w:sz="4" w:space="0" w:color="auto"/>
              <w:bottom w:val="single" w:sz="4" w:space="0" w:color="auto"/>
              <w:right w:val="single" w:sz="4" w:space="0" w:color="auto"/>
            </w:tcBorders>
            <w:noWrap/>
            <w:hideMark/>
          </w:tcPr>
          <w:p w14:paraId="5C1CB1F3" w14:textId="77777777" w:rsidR="00015C82" w:rsidRDefault="00015C82" w:rsidP="00015C82">
            <w:pPr>
              <w:jc w:val="right"/>
            </w:pPr>
            <w:r>
              <w:t>-0.2%</w:t>
            </w:r>
          </w:p>
        </w:tc>
        <w:tc>
          <w:tcPr>
            <w:tcW w:w="716" w:type="pct"/>
            <w:tcBorders>
              <w:top w:val="single" w:sz="4" w:space="0" w:color="auto"/>
              <w:left w:val="single" w:sz="4" w:space="0" w:color="auto"/>
              <w:bottom w:val="single" w:sz="4" w:space="0" w:color="auto"/>
              <w:right w:val="single" w:sz="4" w:space="0" w:color="auto"/>
            </w:tcBorders>
            <w:noWrap/>
            <w:hideMark/>
          </w:tcPr>
          <w:p w14:paraId="53E39DB5" w14:textId="77777777" w:rsidR="00015C82" w:rsidRDefault="00015C82" w:rsidP="00015C82">
            <w:pPr>
              <w:jc w:val="right"/>
            </w:pPr>
            <w:r>
              <w:t>-1.4%</w:t>
            </w:r>
          </w:p>
        </w:tc>
      </w:tr>
      <w:tr w:rsidR="00015C82" w14:paraId="31E15150" w14:textId="77777777" w:rsidTr="00265584">
        <w:trPr>
          <w:trHeight w:val="296"/>
        </w:trPr>
        <w:tc>
          <w:tcPr>
            <w:tcW w:w="1702" w:type="pct"/>
            <w:tcBorders>
              <w:top w:val="single" w:sz="4" w:space="0" w:color="auto"/>
              <w:left w:val="single" w:sz="4" w:space="0" w:color="auto"/>
              <w:bottom w:val="single" w:sz="4" w:space="0" w:color="auto"/>
              <w:right w:val="single" w:sz="4" w:space="0" w:color="auto"/>
            </w:tcBorders>
            <w:hideMark/>
          </w:tcPr>
          <w:p w14:paraId="72AE995B" w14:textId="4E97E55E" w:rsidR="00015C82" w:rsidRDefault="00015C82" w:rsidP="00015C82">
            <w:pPr>
              <w:rPr>
                <w:b/>
                <w:bCs/>
              </w:rPr>
            </w:pPr>
            <w:r>
              <w:rPr>
                <w:b/>
                <w:bCs/>
              </w:rPr>
              <w:t>$50,000 to &lt;$75,000</w:t>
            </w:r>
          </w:p>
        </w:tc>
        <w:tc>
          <w:tcPr>
            <w:tcW w:w="903" w:type="pct"/>
            <w:tcBorders>
              <w:top w:val="single" w:sz="4" w:space="0" w:color="auto"/>
              <w:left w:val="single" w:sz="4" w:space="0" w:color="auto"/>
              <w:bottom w:val="single" w:sz="4" w:space="0" w:color="auto"/>
              <w:right w:val="single" w:sz="4" w:space="0" w:color="auto"/>
            </w:tcBorders>
            <w:noWrap/>
            <w:hideMark/>
          </w:tcPr>
          <w:p w14:paraId="2F3E1FB0" w14:textId="77777777" w:rsidR="00015C82" w:rsidRDefault="00015C82" w:rsidP="00015C82">
            <w:pPr>
              <w:jc w:val="right"/>
            </w:pPr>
            <w:r>
              <w:t>16.8%</w:t>
            </w:r>
          </w:p>
        </w:tc>
        <w:tc>
          <w:tcPr>
            <w:tcW w:w="961" w:type="pct"/>
            <w:tcBorders>
              <w:top w:val="single" w:sz="4" w:space="0" w:color="auto"/>
              <w:left w:val="single" w:sz="4" w:space="0" w:color="auto"/>
              <w:bottom w:val="single" w:sz="4" w:space="0" w:color="auto"/>
              <w:right w:val="single" w:sz="4" w:space="0" w:color="auto"/>
            </w:tcBorders>
            <w:noWrap/>
            <w:hideMark/>
          </w:tcPr>
          <w:p w14:paraId="7D525E81" w14:textId="77777777" w:rsidR="00015C82" w:rsidRDefault="00015C82" w:rsidP="00015C82">
            <w:pPr>
              <w:jc w:val="right"/>
            </w:pPr>
            <w:r>
              <w:t>17.1%</w:t>
            </w:r>
          </w:p>
        </w:tc>
        <w:tc>
          <w:tcPr>
            <w:tcW w:w="718" w:type="pct"/>
            <w:tcBorders>
              <w:top w:val="single" w:sz="4" w:space="0" w:color="auto"/>
              <w:left w:val="single" w:sz="4" w:space="0" w:color="auto"/>
              <w:bottom w:val="single" w:sz="4" w:space="0" w:color="auto"/>
              <w:right w:val="single" w:sz="4" w:space="0" w:color="auto"/>
            </w:tcBorders>
            <w:noWrap/>
            <w:hideMark/>
          </w:tcPr>
          <w:p w14:paraId="5C006436" w14:textId="77777777" w:rsidR="00015C82" w:rsidRDefault="00015C82" w:rsidP="00015C82">
            <w:pPr>
              <w:jc w:val="right"/>
            </w:pPr>
            <w:r>
              <w:t>-0.3%</w:t>
            </w:r>
          </w:p>
        </w:tc>
        <w:tc>
          <w:tcPr>
            <w:tcW w:w="716" w:type="pct"/>
            <w:tcBorders>
              <w:top w:val="single" w:sz="4" w:space="0" w:color="auto"/>
              <w:left w:val="single" w:sz="4" w:space="0" w:color="auto"/>
              <w:bottom w:val="single" w:sz="4" w:space="0" w:color="auto"/>
              <w:right w:val="single" w:sz="4" w:space="0" w:color="auto"/>
            </w:tcBorders>
            <w:noWrap/>
            <w:hideMark/>
          </w:tcPr>
          <w:p w14:paraId="16115472" w14:textId="77777777" w:rsidR="00015C82" w:rsidRDefault="00015C82" w:rsidP="00015C82">
            <w:pPr>
              <w:jc w:val="right"/>
            </w:pPr>
            <w:r>
              <w:t>-1.8%</w:t>
            </w:r>
          </w:p>
        </w:tc>
      </w:tr>
      <w:tr w:rsidR="00015C82" w14:paraId="198913B4" w14:textId="77777777" w:rsidTr="00265584">
        <w:trPr>
          <w:trHeight w:val="151"/>
        </w:trPr>
        <w:tc>
          <w:tcPr>
            <w:tcW w:w="1702" w:type="pct"/>
            <w:tcBorders>
              <w:top w:val="single" w:sz="4" w:space="0" w:color="auto"/>
              <w:left w:val="single" w:sz="4" w:space="0" w:color="auto"/>
              <w:bottom w:val="single" w:sz="4" w:space="0" w:color="auto"/>
              <w:right w:val="single" w:sz="4" w:space="0" w:color="auto"/>
            </w:tcBorders>
            <w:hideMark/>
          </w:tcPr>
          <w:p w14:paraId="2BF930DF" w14:textId="2842219E" w:rsidR="00015C82" w:rsidRDefault="00015C82" w:rsidP="00015C82">
            <w:pPr>
              <w:rPr>
                <w:b/>
                <w:bCs/>
              </w:rPr>
            </w:pPr>
            <w:r>
              <w:rPr>
                <w:rFonts w:cstheme="minorHAnsi"/>
                <w:b/>
                <w:bCs/>
              </w:rPr>
              <w:t>≥$75,000</w:t>
            </w:r>
          </w:p>
        </w:tc>
        <w:tc>
          <w:tcPr>
            <w:tcW w:w="903" w:type="pct"/>
            <w:tcBorders>
              <w:top w:val="single" w:sz="4" w:space="0" w:color="auto"/>
              <w:left w:val="single" w:sz="4" w:space="0" w:color="auto"/>
              <w:bottom w:val="single" w:sz="4" w:space="0" w:color="auto"/>
              <w:right w:val="single" w:sz="4" w:space="0" w:color="auto"/>
            </w:tcBorders>
            <w:noWrap/>
            <w:hideMark/>
          </w:tcPr>
          <w:p w14:paraId="11D4A771" w14:textId="77777777" w:rsidR="00015C82" w:rsidRDefault="00015C82" w:rsidP="00015C82">
            <w:pPr>
              <w:jc w:val="right"/>
            </w:pPr>
            <w:r>
              <w:t>18.0%</w:t>
            </w:r>
          </w:p>
        </w:tc>
        <w:tc>
          <w:tcPr>
            <w:tcW w:w="961" w:type="pct"/>
            <w:tcBorders>
              <w:top w:val="single" w:sz="4" w:space="0" w:color="auto"/>
              <w:left w:val="single" w:sz="4" w:space="0" w:color="auto"/>
              <w:bottom w:val="single" w:sz="4" w:space="0" w:color="auto"/>
              <w:right w:val="single" w:sz="4" w:space="0" w:color="auto"/>
            </w:tcBorders>
            <w:noWrap/>
            <w:hideMark/>
          </w:tcPr>
          <w:p w14:paraId="26285805" w14:textId="77777777" w:rsidR="00015C82" w:rsidRDefault="00015C82" w:rsidP="00015C82">
            <w:pPr>
              <w:jc w:val="right"/>
            </w:pPr>
            <w:r>
              <w:t>18.3%</w:t>
            </w:r>
          </w:p>
        </w:tc>
        <w:tc>
          <w:tcPr>
            <w:tcW w:w="718" w:type="pct"/>
            <w:tcBorders>
              <w:top w:val="single" w:sz="4" w:space="0" w:color="auto"/>
              <w:left w:val="single" w:sz="4" w:space="0" w:color="auto"/>
              <w:bottom w:val="single" w:sz="4" w:space="0" w:color="auto"/>
              <w:right w:val="single" w:sz="4" w:space="0" w:color="auto"/>
            </w:tcBorders>
            <w:noWrap/>
            <w:hideMark/>
          </w:tcPr>
          <w:p w14:paraId="74C5739B" w14:textId="77777777" w:rsidR="00015C82" w:rsidRDefault="00015C82" w:rsidP="00015C82">
            <w:pPr>
              <w:jc w:val="right"/>
            </w:pPr>
            <w:r>
              <w:t>-0.3%</w:t>
            </w:r>
          </w:p>
        </w:tc>
        <w:tc>
          <w:tcPr>
            <w:tcW w:w="716" w:type="pct"/>
            <w:tcBorders>
              <w:top w:val="single" w:sz="4" w:space="0" w:color="auto"/>
              <w:left w:val="single" w:sz="4" w:space="0" w:color="auto"/>
              <w:bottom w:val="single" w:sz="4" w:space="0" w:color="auto"/>
              <w:right w:val="single" w:sz="4" w:space="0" w:color="auto"/>
            </w:tcBorders>
            <w:noWrap/>
            <w:hideMark/>
          </w:tcPr>
          <w:p w14:paraId="55F0FF90" w14:textId="77777777" w:rsidR="00015C82" w:rsidRDefault="00015C82" w:rsidP="00015C82">
            <w:pPr>
              <w:jc w:val="right"/>
            </w:pPr>
            <w:r>
              <w:t>-1.8%</w:t>
            </w:r>
          </w:p>
        </w:tc>
      </w:tr>
    </w:tbl>
    <w:p w14:paraId="3AC59272" w14:textId="77777777" w:rsidR="00265584" w:rsidRDefault="00265584" w:rsidP="00265584">
      <w:pPr>
        <w:rPr>
          <w:b/>
          <w:bCs/>
        </w:rPr>
      </w:pPr>
    </w:p>
    <w:p w14:paraId="488FDFC7" w14:textId="4EC8E302" w:rsidR="00265584" w:rsidDel="00D34400" w:rsidRDefault="00747FB0" w:rsidP="00077D15">
      <w:pPr>
        <w:pStyle w:val="ListParagraph"/>
        <w:numPr>
          <w:ilvl w:val="0"/>
          <w:numId w:val="15"/>
        </w:numPr>
        <w:spacing w:line="256" w:lineRule="auto"/>
        <w:rPr>
          <w:del w:id="1721" w:author="Alotaibi, Raed" w:date="2019-05-21T11:39:00Z"/>
          <w:b/>
          <w:bCs/>
        </w:rPr>
      </w:pPr>
      <w:del w:id="1722" w:author="Alotaibi, Raed" w:date="2019-05-21T11:39:00Z">
        <w:r w:rsidDel="00D34400">
          <w:rPr>
            <w:b/>
            <w:bCs/>
          </w:rPr>
          <w:lastRenderedPageBreak/>
          <w:delText xml:space="preserve">Table 8: </w:delText>
        </w:r>
        <w:r w:rsidR="00265584" w:rsidDel="00D34400">
          <w:rPr>
            <w:b/>
            <w:bCs/>
          </w:rPr>
          <w:delText>Comparing results by state</w:delText>
        </w:r>
      </w:del>
    </w:p>
    <w:p w14:paraId="2F28546B" w14:textId="5F65D232" w:rsidR="00D34400" w:rsidRDefault="00D34400" w:rsidP="00D34400">
      <w:pPr>
        <w:pStyle w:val="Caption"/>
        <w:keepNext/>
        <w:rPr>
          <w:ins w:id="1723" w:author="Alotaibi, Raed" w:date="2019-05-21T11:39:00Z"/>
        </w:rPr>
        <w:pPrChange w:id="1724" w:author="Alotaibi, Raed" w:date="2019-05-21T11:39:00Z">
          <w:pPr/>
        </w:pPrChange>
      </w:pPr>
      <w:bookmarkStart w:id="1725" w:name="_Ref9331847"/>
      <w:ins w:id="1726" w:author="Alotaibi, Raed" w:date="2019-05-21T11:39:00Z">
        <w:r>
          <w:t xml:space="preserve">Table </w:t>
        </w:r>
        <w:r>
          <w:fldChar w:fldCharType="begin"/>
        </w:r>
        <w:r>
          <w:instrText xml:space="preserve"> SEQ Table \* ARABIC </w:instrText>
        </w:r>
      </w:ins>
      <w:r>
        <w:fldChar w:fldCharType="separate"/>
      </w:r>
      <w:ins w:id="1727" w:author="Alotaibi, Raed" w:date="2019-05-21T11:41:00Z">
        <w:r>
          <w:rPr>
            <w:noProof/>
          </w:rPr>
          <w:t>8</w:t>
        </w:r>
      </w:ins>
      <w:ins w:id="1728" w:author="Alotaibi, Raed" w:date="2019-05-21T11:39:00Z">
        <w:r>
          <w:fldChar w:fldCharType="end"/>
        </w:r>
        <w:bookmarkEnd w:id="1725"/>
        <w:r>
          <w:t>: Comparing results by state</w:t>
        </w:r>
      </w:ins>
    </w:p>
    <w:tbl>
      <w:tblPr>
        <w:tblStyle w:val="TableGrid"/>
        <w:tblW w:w="0" w:type="auto"/>
        <w:tblLayout w:type="fixed"/>
        <w:tblLook w:val="04A0" w:firstRow="1" w:lastRow="0" w:firstColumn="1" w:lastColumn="0" w:noHBand="0" w:noVBand="1"/>
      </w:tblPr>
      <w:tblGrid>
        <w:gridCol w:w="1893"/>
        <w:gridCol w:w="1143"/>
        <w:gridCol w:w="1009"/>
        <w:gridCol w:w="990"/>
        <w:gridCol w:w="858"/>
        <w:gridCol w:w="852"/>
        <w:gridCol w:w="900"/>
        <w:gridCol w:w="810"/>
        <w:gridCol w:w="895"/>
      </w:tblGrid>
      <w:tr w:rsidR="00265584" w14:paraId="2EAF0369"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vAlign w:val="center"/>
            <w:hideMark/>
          </w:tcPr>
          <w:p w14:paraId="5288B041" w14:textId="77777777" w:rsidR="00265584" w:rsidRDefault="00265584">
            <w:pPr>
              <w:jc w:val="center"/>
              <w:rPr>
                <w:b/>
                <w:bCs/>
              </w:rPr>
            </w:pPr>
            <w:r>
              <w:rPr>
                <w:b/>
                <w:bCs/>
              </w:rPr>
              <w:t>State</w:t>
            </w:r>
          </w:p>
        </w:tc>
        <w:tc>
          <w:tcPr>
            <w:tcW w:w="1143" w:type="dxa"/>
            <w:tcBorders>
              <w:top w:val="single" w:sz="4" w:space="0" w:color="auto"/>
              <w:left w:val="single" w:sz="4" w:space="0" w:color="auto"/>
              <w:bottom w:val="single" w:sz="4" w:space="0" w:color="auto"/>
              <w:right w:val="single" w:sz="4" w:space="0" w:color="auto"/>
            </w:tcBorders>
            <w:noWrap/>
            <w:vAlign w:val="center"/>
            <w:hideMark/>
          </w:tcPr>
          <w:p w14:paraId="60DE9B15" w14:textId="77777777" w:rsidR="00265584" w:rsidRDefault="00265584">
            <w:pPr>
              <w:jc w:val="center"/>
              <w:rPr>
                <w:b/>
                <w:bCs/>
              </w:rPr>
            </w:pPr>
            <w:r>
              <w:rPr>
                <w:b/>
                <w:bCs/>
              </w:rPr>
              <w:t>State cases</w:t>
            </w:r>
          </w:p>
        </w:tc>
        <w:tc>
          <w:tcPr>
            <w:tcW w:w="1009" w:type="dxa"/>
            <w:tcBorders>
              <w:top w:val="single" w:sz="4" w:space="0" w:color="auto"/>
              <w:left w:val="single" w:sz="4" w:space="0" w:color="auto"/>
              <w:bottom w:val="single" w:sz="4" w:space="0" w:color="auto"/>
              <w:right w:val="single" w:sz="4" w:space="0" w:color="auto"/>
            </w:tcBorders>
            <w:noWrap/>
            <w:vAlign w:val="center"/>
            <w:hideMark/>
          </w:tcPr>
          <w:p w14:paraId="56F05CEE" w14:textId="77777777" w:rsidR="00265584" w:rsidRDefault="00265584">
            <w:pPr>
              <w:jc w:val="center"/>
              <w:rPr>
                <w:b/>
                <w:bCs/>
              </w:rPr>
            </w:pPr>
            <w:r>
              <w:rPr>
                <w:b/>
                <w:bCs/>
              </w:rPr>
              <w:t>Origin cases</w:t>
            </w:r>
          </w:p>
        </w:tc>
        <w:tc>
          <w:tcPr>
            <w:tcW w:w="990" w:type="dxa"/>
            <w:tcBorders>
              <w:top w:val="single" w:sz="4" w:space="0" w:color="auto"/>
              <w:left w:val="single" w:sz="4" w:space="0" w:color="auto"/>
              <w:bottom w:val="single" w:sz="4" w:space="0" w:color="auto"/>
              <w:right w:val="single" w:sz="4" w:space="0" w:color="auto"/>
            </w:tcBorders>
            <w:noWrap/>
            <w:vAlign w:val="center"/>
            <w:hideMark/>
          </w:tcPr>
          <w:p w14:paraId="5E29EA4E" w14:textId="77777777" w:rsidR="00265584" w:rsidRDefault="00265584">
            <w:pPr>
              <w:jc w:val="center"/>
              <w:rPr>
                <w:b/>
                <w:bCs/>
              </w:rPr>
            </w:pPr>
            <w:r>
              <w:rPr>
                <w:b/>
                <w:bCs/>
              </w:rPr>
              <w:t>Diff</w:t>
            </w:r>
          </w:p>
        </w:tc>
        <w:tc>
          <w:tcPr>
            <w:tcW w:w="858" w:type="dxa"/>
            <w:tcBorders>
              <w:top w:val="single" w:sz="4" w:space="0" w:color="auto"/>
              <w:left w:val="single" w:sz="4" w:space="0" w:color="auto"/>
              <w:bottom w:val="single" w:sz="4" w:space="0" w:color="auto"/>
              <w:right w:val="single" w:sz="4" w:space="0" w:color="auto"/>
            </w:tcBorders>
            <w:noWrap/>
            <w:vAlign w:val="center"/>
            <w:hideMark/>
          </w:tcPr>
          <w:p w14:paraId="090E95FF" w14:textId="77777777" w:rsidR="00265584" w:rsidRDefault="00265584">
            <w:pPr>
              <w:jc w:val="center"/>
              <w:rPr>
                <w:b/>
                <w:bCs/>
              </w:rPr>
            </w:pPr>
            <w:r>
              <w:rPr>
                <w:b/>
                <w:bCs/>
              </w:rPr>
              <w:t>% Diff</w:t>
            </w:r>
          </w:p>
        </w:tc>
        <w:tc>
          <w:tcPr>
            <w:tcW w:w="852" w:type="dxa"/>
            <w:tcBorders>
              <w:top w:val="single" w:sz="4" w:space="0" w:color="auto"/>
              <w:left w:val="single" w:sz="4" w:space="0" w:color="auto"/>
              <w:bottom w:val="single" w:sz="4" w:space="0" w:color="auto"/>
              <w:right w:val="single" w:sz="4" w:space="0" w:color="auto"/>
            </w:tcBorders>
            <w:noWrap/>
            <w:vAlign w:val="center"/>
            <w:hideMark/>
          </w:tcPr>
          <w:p w14:paraId="0F9CFB15" w14:textId="77777777" w:rsidR="00265584" w:rsidRDefault="00265584">
            <w:pPr>
              <w:jc w:val="center"/>
              <w:rPr>
                <w:b/>
                <w:bCs/>
              </w:rPr>
            </w:pPr>
            <w:r>
              <w:rPr>
                <w:b/>
                <w:bCs/>
              </w:rPr>
              <w:t>State AC</w:t>
            </w:r>
          </w:p>
        </w:tc>
        <w:tc>
          <w:tcPr>
            <w:tcW w:w="900" w:type="dxa"/>
            <w:tcBorders>
              <w:top w:val="single" w:sz="4" w:space="0" w:color="auto"/>
              <w:left w:val="single" w:sz="4" w:space="0" w:color="auto"/>
              <w:bottom w:val="single" w:sz="4" w:space="0" w:color="auto"/>
              <w:right w:val="single" w:sz="4" w:space="0" w:color="auto"/>
            </w:tcBorders>
            <w:noWrap/>
            <w:vAlign w:val="center"/>
            <w:hideMark/>
          </w:tcPr>
          <w:p w14:paraId="145904E3" w14:textId="77777777" w:rsidR="00265584" w:rsidRDefault="00265584">
            <w:pPr>
              <w:jc w:val="center"/>
              <w:rPr>
                <w:b/>
                <w:bCs/>
              </w:rPr>
            </w:pPr>
            <w:r>
              <w:rPr>
                <w:b/>
                <w:bCs/>
              </w:rPr>
              <w:t>Origin AC</w:t>
            </w:r>
          </w:p>
        </w:tc>
        <w:tc>
          <w:tcPr>
            <w:tcW w:w="810" w:type="dxa"/>
            <w:tcBorders>
              <w:top w:val="single" w:sz="4" w:space="0" w:color="auto"/>
              <w:left w:val="single" w:sz="4" w:space="0" w:color="auto"/>
              <w:bottom w:val="single" w:sz="4" w:space="0" w:color="auto"/>
              <w:right w:val="single" w:sz="4" w:space="0" w:color="auto"/>
            </w:tcBorders>
            <w:noWrap/>
            <w:vAlign w:val="center"/>
            <w:hideMark/>
          </w:tcPr>
          <w:p w14:paraId="361D2B0B" w14:textId="77777777" w:rsidR="00265584" w:rsidRDefault="00265584">
            <w:pPr>
              <w:jc w:val="center"/>
              <w:rPr>
                <w:b/>
                <w:bCs/>
              </w:rPr>
            </w:pPr>
            <w:r>
              <w:rPr>
                <w:b/>
                <w:bCs/>
              </w:rPr>
              <w:t>Diff</w:t>
            </w:r>
          </w:p>
        </w:tc>
        <w:tc>
          <w:tcPr>
            <w:tcW w:w="895" w:type="dxa"/>
            <w:tcBorders>
              <w:top w:val="single" w:sz="4" w:space="0" w:color="auto"/>
              <w:left w:val="single" w:sz="4" w:space="0" w:color="auto"/>
              <w:bottom w:val="single" w:sz="4" w:space="0" w:color="auto"/>
              <w:right w:val="single" w:sz="4" w:space="0" w:color="auto"/>
            </w:tcBorders>
            <w:noWrap/>
            <w:vAlign w:val="center"/>
            <w:hideMark/>
          </w:tcPr>
          <w:p w14:paraId="18090FC7" w14:textId="77777777" w:rsidR="00265584" w:rsidRDefault="00265584">
            <w:pPr>
              <w:jc w:val="center"/>
              <w:rPr>
                <w:b/>
                <w:bCs/>
              </w:rPr>
            </w:pPr>
            <w:r>
              <w:rPr>
                <w:b/>
                <w:bCs/>
              </w:rPr>
              <w:t>% Diff</w:t>
            </w:r>
          </w:p>
        </w:tc>
      </w:tr>
      <w:tr w:rsidR="00265584" w14:paraId="5EFDB182"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0B229CE1" w14:textId="77777777" w:rsidR="00265584" w:rsidRDefault="00265584">
            <w:r>
              <w:t>Montana</w:t>
            </w:r>
          </w:p>
        </w:tc>
        <w:tc>
          <w:tcPr>
            <w:tcW w:w="1143" w:type="dxa"/>
            <w:tcBorders>
              <w:top w:val="single" w:sz="4" w:space="0" w:color="auto"/>
              <w:left w:val="single" w:sz="4" w:space="0" w:color="auto"/>
              <w:bottom w:val="single" w:sz="4" w:space="0" w:color="auto"/>
              <w:right w:val="single" w:sz="4" w:space="0" w:color="auto"/>
            </w:tcBorders>
            <w:noWrap/>
            <w:hideMark/>
          </w:tcPr>
          <w:p w14:paraId="49E90D06" w14:textId="77777777" w:rsidR="00265584" w:rsidRDefault="00265584">
            <w:pPr>
              <w:jc w:val="right"/>
            </w:pPr>
            <w:r>
              <w:t>866</w:t>
            </w:r>
          </w:p>
        </w:tc>
        <w:tc>
          <w:tcPr>
            <w:tcW w:w="1009" w:type="dxa"/>
            <w:tcBorders>
              <w:top w:val="single" w:sz="4" w:space="0" w:color="auto"/>
              <w:left w:val="single" w:sz="4" w:space="0" w:color="auto"/>
              <w:bottom w:val="single" w:sz="4" w:space="0" w:color="auto"/>
              <w:right w:val="single" w:sz="4" w:space="0" w:color="auto"/>
            </w:tcBorders>
            <w:noWrap/>
            <w:hideMark/>
          </w:tcPr>
          <w:p w14:paraId="0CA57C3E" w14:textId="77777777" w:rsidR="00265584" w:rsidRDefault="00265584">
            <w:pPr>
              <w:jc w:val="right"/>
            </w:pPr>
            <w:r>
              <w:t>2,412</w:t>
            </w:r>
          </w:p>
        </w:tc>
        <w:tc>
          <w:tcPr>
            <w:tcW w:w="990" w:type="dxa"/>
            <w:tcBorders>
              <w:top w:val="single" w:sz="4" w:space="0" w:color="auto"/>
              <w:left w:val="single" w:sz="4" w:space="0" w:color="auto"/>
              <w:bottom w:val="single" w:sz="4" w:space="0" w:color="auto"/>
              <w:right w:val="single" w:sz="4" w:space="0" w:color="auto"/>
            </w:tcBorders>
            <w:noWrap/>
            <w:hideMark/>
          </w:tcPr>
          <w:p w14:paraId="439C20ED" w14:textId="77777777" w:rsidR="00265584" w:rsidRDefault="00265584">
            <w:pPr>
              <w:jc w:val="right"/>
            </w:pPr>
            <w:r>
              <w:t>-1,546</w:t>
            </w:r>
          </w:p>
        </w:tc>
        <w:tc>
          <w:tcPr>
            <w:tcW w:w="858" w:type="dxa"/>
            <w:tcBorders>
              <w:top w:val="single" w:sz="4" w:space="0" w:color="auto"/>
              <w:left w:val="single" w:sz="4" w:space="0" w:color="auto"/>
              <w:bottom w:val="single" w:sz="4" w:space="0" w:color="auto"/>
              <w:right w:val="single" w:sz="4" w:space="0" w:color="auto"/>
            </w:tcBorders>
            <w:noWrap/>
            <w:hideMark/>
          </w:tcPr>
          <w:p w14:paraId="57A80C19" w14:textId="77777777" w:rsidR="00265584" w:rsidRDefault="00265584">
            <w:pPr>
              <w:jc w:val="right"/>
            </w:pPr>
            <w:r>
              <w:t>-64.1%</w:t>
            </w:r>
          </w:p>
        </w:tc>
        <w:tc>
          <w:tcPr>
            <w:tcW w:w="852" w:type="dxa"/>
            <w:tcBorders>
              <w:top w:val="single" w:sz="4" w:space="0" w:color="auto"/>
              <w:left w:val="single" w:sz="4" w:space="0" w:color="auto"/>
              <w:bottom w:val="single" w:sz="4" w:space="0" w:color="auto"/>
              <w:right w:val="single" w:sz="4" w:space="0" w:color="auto"/>
            </w:tcBorders>
            <w:noWrap/>
            <w:hideMark/>
          </w:tcPr>
          <w:p w14:paraId="64E4F96A" w14:textId="77777777" w:rsidR="00265584" w:rsidRDefault="00265584">
            <w:pPr>
              <w:jc w:val="right"/>
            </w:pPr>
            <w:r>
              <w:t>69</w:t>
            </w:r>
          </w:p>
        </w:tc>
        <w:tc>
          <w:tcPr>
            <w:tcW w:w="900" w:type="dxa"/>
            <w:tcBorders>
              <w:top w:val="single" w:sz="4" w:space="0" w:color="auto"/>
              <w:left w:val="single" w:sz="4" w:space="0" w:color="auto"/>
              <w:bottom w:val="single" w:sz="4" w:space="0" w:color="auto"/>
              <w:right w:val="single" w:sz="4" w:space="0" w:color="auto"/>
            </w:tcBorders>
            <w:noWrap/>
            <w:hideMark/>
          </w:tcPr>
          <w:p w14:paraId="3F414BA6" w14:textId="77777777" w:rsidR="00265584" w:rsidRDefault="00265584">
            <w:pPr>
              <w:jc w:val="right"/>
            </w:pPr>
            <w:r>
              <w:t>192</w:t>
            </w:r>
          </w:p>
        </w:tc>
        <w:tc>
          <w:tcPr>
            <w:tcW w:w="810" w:type="dxa"/>
            <w:tcBorders>
              <w:top w:val="single" w:sz="4" w:space="0" w:color="auto"/>
              <w:left w:val="single" w:sz="4" w:space="0" w:color="auto"/>
              <w:bottom w:val="single" w:sz="4" w:space="0" w:color="auto"/>
              <w:right w:val="single" w:sz="4" w:space="0" w:color="auto"/>
            </w:tcBorders>
            <w:noWrap/>
            <w:hideMark/>
          </w:tcPr>
          <w:p w14:paraId="46FFE79C" w14:textId="77777777" w:rsidR="00265584" w:rsidRDefault="00265584">
            <w:pPr>
              <w:jc w:val="right"/>
            </w:pPr>
            <w:r>
              <w:t>-123</w:t>
            </w:r>
          </w:p>
        </w:tc>
        <w:tc>
          <w:tcPr>
            <w:tcW w:w="895" w:type="dxa"/>
            <w:tcBorders>
              <w:top w:val="single" w:sz="4" w:space="0" w:color="auto"/>
              <w:left w:val="single" w:sz="4" w:space="0" w:color="auto"/>
              <w:bottom w:val="single" w:sz="4" w:space="0" w:color="auto"/>
              <w:right w:val="single" w:sz="4" w:space="0" w:color="auto"/>
            </w:tcBorders>
            <w:noWrap/>
            <w:hideMark/>
          </w:tcPr>
          <w:p w14:paraId="62653060" w14:textId="77777777" w:rsidR="00265584" w:rsidRDefault="00265584">
            <w:pPr>
              <w:jc w:val="right"/>
            </w:pPr>
            <w:r>
              <w:t>-64.1%</w:t>
            </w:r>
          </w:p>
        </w:tc>
      </w:tr>
      <w:tr w:rsidR="00265584" w14:paraId="4B3DF978"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458FB1E0" w14:textId="77777777" w:rsidR="00265584" w:rsidRDefault="00265584">
            <w:r>
              <w:t>Louisiana</w:t>
            </w:r>
          </w:p>
        </w:tc>
        <w:tc>
          <w:tcPr>
            <w:tcW w:w="1143" w:type="dxa"/>
            <w:tcBorders>
              <w:top w:val="single" w:sz="4" w:space="0" w:color="auto"/>
              <w:left w:val="single" w:sz="4" w:space="0" w:color="auto"/>
              <w:bottom w:val="single" w:sz="4" w:space="0" w:color="auto"/>
              <w:right w:val="single" w:sz="4" w:space="0" w:color="auto"/>
            </w:tcBorders>
            <w:noWrap/>
            <w:hideMark/>
          </w:tcPr>
          <w:p w14:paraId="34A7BC90" w14:textId="77777777" w:rsidR="00265584" w:rsidRDefault="00265584">
            <w:pPr>
              <w:jc w:val="right"/>
            </w:pPr>
            <w:r>
              <w:t>5,616</w:t>
            </w:r>
          </w:p>
        </w:tc>
        <w:tc>
          <w:tcPr>
            <w:tcW w:w="1009" w:type="dxa"/>
            <w:tcBorders>
              <w:top w:val="single" w:sz="4" w:space="0" w:color="auto"/>
              <w:left w:val="single" w:sz="4" w:space="0" w:color="auto"/>
              <w:bottom w:val="single" w:sz="4" w:space="0" w:color="auto"/>
              <w:right w:val="single" w:sz="4" w:space="0" w:color="auto"/>
            </w:tcBorders>
            <w:noWrap/>
            <w:hideMark/>
          </w:tcPr>
          <w:p w14:paraId="21F9A027" w14:textId="77777777" w:rsidR="00265584" w:rsidRDefault="00265584">
            <w:pPr>
              <w:jc w:val="right"/>
            </w:pPr>
            <w:r>
              <w:t>12,061</w:t>
            </w:r>
          </w:p>
        </w:tc>
        <w:tc>
          <w:tcPr>
            <w:tcW w:w="990" w:type="dxa"/>
            <w:tcBorders>
              <w:top w:val="single" w:sz="4" w:space="0" w:color="auto"/>
              <w:left w:val="single" w:sz="4" w:space="0" w:color="auto"/>
              <w:bottom w:val="single" w:sz="4" w:space="0" w:color="auto"/>
              <w:right w:val="single" w:sz="4" w:space="0" w:color="auto"/>
            </w:tcBorders>
            <w:noWrap/>
            <w:hideMark/>
          </w:tcPr>
          <w:p w14:paraId="0081C8B8" w14:textId="77777777" w:rsidR="00265584" w:rsidRDefault="00265584">
            <w:pPr>
              <w:jc w:val="right"/>
            </w:pPr>
            <w:r>
              <w:t>-6,445</w:t>
            </w:r>
          </w:p>
        </w:tc>
        <w:tc>
          <w:tcPr>
            <w:tcW w:w="858" w:type="dxa"/>
            <w:tcBorders>
              <w:top w:val="single" w:sz="4" w:space="0" w:color="auto"/>
              <w:left w:val="single" w:sz="4" w:space="0" w:color="auto"/>
              <w:bottom w:val="single" w:sz="4" w:space="0" w:color="auto"/>
              <w:right w:val="single" w:sz="4" w:space="0" w:color="auto"/>
            </w:tcBorders>
            <w:noWrap/>
            <w:hideMark/>
          </w:tcPr>
          <w:p w14:paraId="0DFDF870" w14:textId="77777777" w:rsidR="00265584" w:rsidRDefault="00265584">
            <w:pPr>
              <w:jc w:val="right"/>
            </w:pPr>
            <w:r>
              <w:t>-53.4%</w:t>
            </w:r>
          </w:p>
        </w:tc>
        <w:tc>
          <w:tcPr>
            <w:tcW w:w="852" w:type="dxa"/>
            <w:tcBorders>
              <w:top w:val="single" w:sz="4" w:space="0" w:color="auto"/>
              <w:left w:val="single" w:sz="4" w:space="0" w:color="auto"/>
              <w:bottom w:val="single" w:sz="4" w:space="0" w:color="auto"/>
              <w:right w:val="single" w:sz="4" w:space="0" w:color="auto"/>
            </w:tcBorders>
            <w:noWrap/>
            <w:hideMark/>
          </w:tcPr>
          <w:p w14:paraId="6330A000" w14:textId="77777777" w:rsidR="00265584" w:rsidRDefault="00265584">
            <w:pPr>
              <w:jc w:val="right"/>
            </w:pPr>
            <w:r>
              <w:t>653</w:t>
            </w:r>
          </w:p>
        </w:tc>
        <w:tc>
          <w:tcPr>
            <w:tcW w:w="900" w:type="dxa"/>
            <w:tcBorders>
              <w:top w:val="single" w:sz="4" w:space="0" w:color="auto"/>
              <w:left w:val="single" w:sz="4" w:space="0" w:color="auto"/>
              <w:bottom w:val="single" w:sz="4" w:space="0" w:color="auto"/>
              <w:right w:val="single" w:sz="4" w:space="0" w:color="auto"/>
            </w:tcBorders>
            <w:noWrap/>
            <w:hideMark/>
          </w:tcPr>
          <w:p w14:paraId="5B7717FF" w14:textId="77777777" w:rsidR="00265584" w:rsidRDefault="00265584">
            <w:pPr>
              <w:jc w:val="right"/>
            </w:pPr>
            <w:r>
              <w:t>1,401</w:t>
            </w:r>
          </w:p>
        </w:tc>
        <w:tc>
          <w:tcPr>
            <w:tcW w:w="810" w:type="dxa"/>
            <w:tcBorders>
              <w:top w:val="single" w:sz="4" w:space="0" w:color="auto"/>
              <w:left w:val="single" w:sz="4" w:space="0" w:color="auto"/>
              <w:bottom w:val="single" w:sz="4" w:space="0" w:color="auto"/>
              <w:right w:val="single" w:sz="4" w:space="0" w:color="auto"/>
            </w:tcBorders>
            <w:noWrap/>
            <w:hideMark/>
          </w:tcPr>
          <w:p w14:paraId="02E07AB1" w14:textId="77777777" w:rsidR="00265584" w:rsidRDefault="00265584">
            <w:pPr>
              <w:jc w:val="right"/>
            </w:pPr>
            <w:r>
              <w:t>-749</w:t>
            </w:r>
          </w:p>
        </w:tc>
        <w:tc>
          <w:tcPr>
            <w:tcW w:w="895" w:type="dxa"/>
            <w:tcBorders>
              <w:top w:val="single" w:sz="4" w:space="0" w:color="auto"/>
              <w:left w:val="single" w:sz="4" w:space="0" w:color="auto"/>
              <w:bottom w:val="single" w:sz="4" w:space="0" w:color="auto"/>
              <w:right w:val="single" w:sz="4" w:space="0" w:color="auto"/>
            </w:tcBorders>
            <w:noWrap/>
            <w:hideMark/>
          </w:tcPr>
          <w:p w14:paraId="78CF7EBC" w14:textId="77777777" w:rsidR="00265584" w:rsidRDefault="00265584">
            <w:pPr>
              <w:jc w:val="right"/>
            </w:pPr>
            <w:r>
              <w:t>-53.4%</w:t>
            </w:r>
          </w:p>
        </w:tc>
      </w:tr>
      <w:tr w:rsidR="00265584" w14:paraId="64549968"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3985539" w14:textId="77777777" w:rsidR="00265584" w:rsidRDefault="00265584">
            <w:r>
              <w:t>Iowa</w:t>
            </w:r>
          </w:p>
        </w:tc>
        <w:tc>
          <w:tcPr>
            <w:tcW w:w="1143" w:type="dxa"/>
            <w:tcBorders>
              <w:top w:val="single" w:sz="4" w:space="0" w:color="auto"/>
              <w:left w:val="single" w:sz="4" w:space="0" w:color="auto"/>
              <w:bottom w:val="single" w:sz="4" w:space="0" w:color="auto"/>
              <w:right w:val="single" w:sz="4" w:space="0" w:color="auto"/>
            </w:tcBorders>
            <w:noWrap/>
            <w:hideMark/>
          </w:tcPr>
          <w:p w14:paraId="260A4360" w14:textId="77777777" w:rsidR="00265584" w:rsidRDefault="00265584">
            <w:pPr>
              <w:jc w:val="right"/>
            </w:pPr>
            <w:r>
              <w:t>4,193</w:t>
            </w:r>
          </w:p>
        </w:tc>
        <w:tc>
          <w:tcPr>
            <w:tcW w:w="1009" w:type="dxa"/>
            <w:tcBorders>
              <w:top w:val="single" w:sz="4" w:space="0" w:color="auto"/>
              <w:left w:val="single" w:sz="4" w:space="0" w:color="auto"/>
              <w:bottom w:val="single" w:sz="4" w:space="0" w:color="auto"/>
              <w:right w:val="single" w:sz="4" w:space="0" w:color="auto"/>
            </w:tcBorders>
            <w:noWrap/>
            <w:hideMark/>
          </w:tcPr>
          <w:p w14:paraId="72C78147" w14:textId="77777777" w:rsidR="00265584" w:rsidRDefault="00265584">
            <w:pPr>
              <w:jc w:val="right"/>
            </w:pPr>
            <w:r>
              <w:t>7,853</w:t>
            </w:r>
          </w:p>
        </w:tc>
        <w:tc>
          <w:tcPr>
            <w:tcW w:w="990" w:type="dxa"/>
            <w:tcBorders>
              <w:top w:val="single" w:sz="4" w:space="0" w:color="auto"/>
              <w:left w:val="single" w:sz="4" w:space="0" w:color="auto"/>
              <w:bottom w:val="single" w:sz="4" w:space="0" w:color="auto"/>
              <w:right w:val="single" w:sz="4" w:space="0" w:color="auto"/>
            </w:tcBorders>
            <w:noWrap/>
            <w:hideMark/>
          </w:tcPr>
          <w:p w14:paraId="6AB784F7" w14:textId="77777777" w:rsidR="00265584" w:rsidRDefault="00265584">
            <w:pPr>
              <w:jc w:val="right"/>
            </w:pPr>
            <w:r>
              <w:t>-3,660</w:t>
            </w:r>
          </w:p>
        </w:tc>
        <w:tc>
          <w:tcPr>
            <w:tcW w:w="858" w:type="dxa"/>
            <w:tcBorders>
              <w:top w:val="single" w:sz="4" w:space="0" w:color="auto"/>
              <w:left w:val="single" w:sz="4" w:space="0" w:color="auto"/>
              <w:bottom w:val="single" w:sz="4" w:space="0" w:color="auto"/>
              <w:right w:val="single" w:sz="4" w:space="0" w:color="auto"/>
            </w:tcBorders>
            <w:noWrap/>
            <w:hideMark/>
          </w:tcPr>
          <w:p w14:paraId="1D74E175" w14:textId="77777777" w:rsidR="00265584" w:rsidRDefault="00265584">
            <w:pPr>
              <w:jc w:val="right"/>
            </w:pPr>
            <w:r>
              <w:t>-46.6%</w:t>
            </w:r>
          </w:p>
        </w:tc>
        <w:tc>
          <w:tcPr>
            <w:tcW w:w="852" w:type="dxa"/>
            <w:tcBorders>
              <w:top w:val="single" w:sz="4" w:space="0" w:color="auto"/>
              <w:left w:val="single" w:sz="4" w:space="0" w:color="auto"/>
              <w:bottom w:val="single" w:sz="4" w:space="0" w:color="auto"/>
              <w:right w:val="single" w:sz="4" w:space="0" w:color="auto"/>
            </w:tcBorders>
            <w:noWrap/>
            <w:hideMark/>
          </w:tcPr>
          <w:p w14:paraId="27FA044C" w14:textId="77777777" w:rsidR="00265584" w:rsidRDefault="00265584">
            <w:pPr>
              <w:jc w:val="right"/>
            </w:pPr>
            <w:r>
              <w:t>519</w:t>
            </w:r>
          </w:p>
        </w:tc>
        <w:tc>
          <w:tcPr>
            <w:tcW w:w="900" w:type="dxa"/>
            <w:tcBorders>
              <w:top w:val="single" w:sz="4" w:space="0" w:color="auto"/>
              <w:left w:val="single" w:sz="4" w:space="0" w:color="auto"/>
              <w:bottom w:val="single" w:sz="4" w:space="0" w:color="auto"/>
              <w:right w:val="single" w:sz="4" w:space="0" w:color="auto"/>
            </w:tcBorders>
            <w:noWrap/>
            <w:hideMark/>
          </w:tcPr>
          <w:p w14:paraId="3D839354" w14:textId="77777777" w:rsidR="00265584" w:rsidRDefault="00265584">
            <w:pPr>
              <w:jc w:val="right"/>
            </w:pPr>
            <w:r>
              <w:t>971</w:t>
            </w:r>
          </w:p>
        </w:tc>
        <w:tc>
          <w:tcPr>
            <w:tcW w:w="810" w:type="dxa"/>
            <w:tcBorders>
              <w:top w:val="single" w:sz="4" w:space="0" w:color="auto"/>
              <w:left w:val="single" w:sz="4" w:space="0" w:color="auto"/>
              <w:bottom w:val="single" w:sz="4" w:space="0" w:color="auto"/>
              <w:right w:val="single" w:sz="4" w:space="0" w:color="auto"/>
            </w:tcBorders>
            <w:noWrap/>
            <w:hideMark/>
          </w:tcPr>
          <w:p w14:paraId="7BB7CE6F" w14:textId="77777777" w:rsidR="00265584" w:rsidRDefault="00265584">
            <w:pPr>
              <w:jc w:val="right"/>
            </w:pPr>
            <w:r>
              <w:t>-453</w:t>
            </w:r>
          </w:p>
        </w:tc>
        <w:tc>
          <w:tcPr>
            <w:tcW w:w="895" w:type="dxa"/>
            <w:tcBorders>
              <w:top w:val="single" w:sz="4" w:space="0" w:color="auto"/>
              <w:left w:val="single" w:sz="4" w:space="0" w:color="auto"/>
              <w:bottom w:val="single" w:sz="4" w:space="0" w:color="auto"/>
              <w:right w:val="single" w:sz="4" w:space="0" w:color="auto"/>
            </w:tcBorders>
            <w:noWrap/>
            <w:hideMark/>
          </w:tcPr>
          <w:p w14:paraId="55777F1F" w14:textId="77777777" w:rsidR="00265584" w:rsidRDefault="00265584">
            <w:pPr>
              <w:jc w:val="right"/>
            </w:pPr>
            <w:r>
              <w:t>-46.6%</w:t>
            </w:r>
          </w:p>
        </w:tc>
      </w:tr>
      <w:tr w:rsidR="00265584" w14:paraId="6B6420C9"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C8E201F" w14:textId="77777777" w:rsidR="00265584" w:rsidRDefault="00265584">
            <w:r>
              <w:t>Illinois</w:t>
            </w:r>
          </w:p>
        </w:tc>
        <w:tc>
          <w:tcPr>
            <w:tcW w:w="1143" w:type="dxa"/>
            <w:tcBorders>
              <w:top w:val="single" w:sz="4" w:space="0" w:color="auto"/>
              <w:left w:val="single" w:sz="4" w:space="0" w:color="auto"/>
              <w:bottom w:val="single" w:sz="4" w:space="0" w:color="auto"/>
              <w:right w:val="single" w:sz="4" w:space="0" w:color="auto"/>
            </w:tcBorders>
            <w:noWrap/>
            <w:hideMark/>
          </w:tcPr>
          <w:p w14:paraId="137309F9" w14:textId="77777777" w:rsidR="00265584" w:rsidRDefault="00265584">
            <w:pPr>
              <w:jc w:val="right"/>
            </w:pPr>
            <w:r>
              <w:t>18,264</w:t>
            </w:r>
          </w:p>
        </w:tc>
        <w:tc>
          <w:tcPr>
            <w:tcW w:w="1009" w:type="dxa"/>
            <w:tcBorders>
              <w:top w:val="single" w:sz="4" w:space="0" w:color="auto"/>
              <w:left w:val="single" w:sz="4" w:space="0" w:color="auto"/>
              <w:bottom w:val="single" w:sz="4" w:space="0" w:color="auto"/>
              <w:right w:val="single" w:sz="4" w:space="0" w:color="auto"/>
            </w:tcBorders>
            <w:noWrap/>
            <w:hideMark/>
          </w:tcPr>
          <w:p w14:paraId="3F525E96" w14:textId="77777777" w:rsidR="00265584" w:rsidRDefault="00265584">
            <w:pPr>
              <w:jc w:val="right"/>
            </w:pPr>
            <w:r>
              <w:t>33,756</w:t>
            </w:r>
          </w:p>
        </w:tc>
        <w:tc>
          <w:tcPr>
            <w:tcW w:w="990" w:type="dxa"/>
            <w:tcBorders>
              <w:top w:val="single" w:sz="4" w:space="0" w:color="auto"/>
              <w:left w:val="single" w:sz="4" w:space="0" w:color="auto"/>
              <w:bottom w:val="single" w:sz="4" w:space="0" w:color="auto"/>
              <w:right w:val="single" w:sz="4" w:space="0" w:color="auto"/>
            </w:tcBorders>
            <w:noWrap/>
            <w:hideMark/>
          </w:tcPr>
          <w:p w14:paraId="5603851F" w14:textId="77777777" w:rsidR="00265584" w:rsidRDefault="00265584">
            <w:pPr>
              <w:jc w:val="right"/>
            </w:pPr>
            <w:r>
              <w:t>-15,492</w:t>
            </w:r>
          </w:p>
        </w:tc>
        <w:tc>
          <w:tcPr>
            <w:tcW w:w="858" w:type="dxa"/>
            <w:tcBorders>
              <w:top w:val="single" w:sz="4" w:space="0" w:color="auto"/>
              <w:left w:val="single" w:sz="4" w:space="0" w:color="auto"/>
              <w:bottom w:val="single" w:sz="4" w:space="0" w:color="auto"/>
              <w:right w:val="single" w:sz="4" w:space="0" w:color="auto"/>
            </w:tcBorders>
            <w:noWrap/>
            <w:hideMark/>
          </w:tcPr>
          <w:p w14:paraId="6016CDED" w14:textId="77777777" w:rsidR="00265584" w:rsidRDefault="00265584">
            <w:pPr>
              <w:jc w:val="right"/>
            </w:pPr>
            <w:r>
              <w:t>-45.9%</w:t>
            </w:r>
          </w:p>
        </w:tc>
        <w:tc>
          <w:tcPr>
            <w:tcW w:w="852" w:type="dxa"/>
            <w:tcBorders>
              <w:top w:val="single" w:sz="4" w:space="0" w:color="auto"/>
              <w:left w:val="single" w:sz="4" w:space="0" w:color="auto"/>
              <w:bottom w:val="single" w:sz="4" w:space="0" w:color="auto"/>
              <w:right w:val="single" w:sz="4" w:space="0" w:color="auto"/>
            </w:tcBorders>
            <w:noWrap/>
            <w:hideMark/>
          </w:tcPr>
          <w:p w14:paraId="65E6EADE" w14:textId="77777777" w:rsidR="00265584" w:rsidRDefault="00265584">
            <w:pPr>
              <w:jc w:val="right"/>
            </w:pPr>
            <w:r>
              <w:t>4,509</w:t>
            </w:r>
          </w:p>
        </w:tc>
        <w:tc>
          <w:tcPr>
            <w:tcW w:w="900" w:type="dxa"/>
            <w:tcBorders>
              <w:top w:val="single" w:sz="4" w:space="0" w:color="auto"/>
              <w:left w:val="single" w:sz="4" w:space="0" w:color="auto"/>
              <w:bottom w:val="single" w:sz="4" w:space="0" w:color="auto"/>
              <w:right w:val="single" w:sz="4" w:space="0" w:color="auto"/>
            </w:tcBorders>
            <w:noWrap/>
            <w:hideMark/>
          </w:tcPr>
          <w:p w14:paraId="66CD2475" w14:textId="77777777" w:rsidR="00265584" w:rsidRDefault="00265584">
            <w:pPr>
              <w:jc w:val="right"/>
            </w:pPr>
            <w:r>
              <w:t>8,333</w:t>
            </w:r>
          </w:p>
        </w:tc>
        <w:tc>
          <w:tcPr>
            <w:tcW w:w="810" w:type="dxa"/>
            <w:tcBorders>
              <w:top w:val="single" w:sz="4" w:space="0" w:color="auto"/>
              <w:left w:val="single" w:sz="4" w:space="0" w:color="auto"/>
              <w:bottom w:val="single" w:sz="4" w:space="0" w:color="auto"/>
              <w:right w:val="single" w:sz="4" w:space="0" w:color="auto"/>
            </w:tcBorders>
            <w:noWrap/>
            <w:hideMark/>
          </w:tcPr>
          <w:p w14:paraId="66FC863A" w14:textId="77777777" w:rsidR="00265584" w:rsidRDefault="00265584">
            <w:pPr>
              <w:jc w:val="right"/>
            </w:pPr>
            <w:r>
              <w:t>-3,824</w:t>
            </w:r>
          </w:p>
        </w:tc>
        <w:tc>
          <w:tcPr>
            <w:tcW w:w="895" w:type="dxa"/>
            <w:tcBorders>
              <w:top w:val="single" w:sz="4" w:space="0" w:color="auto"/>
              <w:left w:val="single" w:sz="4" w:space="0" w:color="auto"/>
              <w:bottom w:val="single" w:sz="4" w:space="0" w:color="auto"/>
              <w:right w:val="single" w:sz="4" w:space="0" w:color="auto"/>
            </w:tcBorders>
            <w:noWrap/>
            <w:hideMark/>
          </w:tcPr>
          <w:p w14:paraId="00B6443A" w14:textId="77777777" w:rsidR="00265584" w:rsidRDefault="00265584">
            <w:pPr>
              <w:jc w:val="right"/>
            </w:pPr>
            <w:r>
              <w:t>-45.9%</w:t>
            </w:r>
          </w:p>
        </w:tc>
      </w:tr>
      <w:tr w:rsidR="00265584" w14:paraId="593528E0"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7B4AB64E" w14:textId="77777777" w:rsidR="00265584" w:rsidRDefault="00265584">
            <w:r>
              <w:t>New Mexico</w:t>
            </w:r>
          </w:p>
        </w:tc>
        <w:tc>
          <w:tcPr>
            <w:tcW w:w="1143" w:type="dxa"/>
            <w:tcBorders>
              <w:top w:val="single" w:sz="4" w:space="0" w:color="auto"/>
              <w:left w:val="single" w:sz="4" w:space="0" w:color="auto"/>
              <w:bottom w:val="single" w:sz="4" w:space="0" w:color="auto"/>
              <w:right w:val="single" w:sz="4" w:space="0" w:color="auto"/>
            </w:tcBorders>
            <w:noWrap/>
            <w:hideMark/>
          </w:tcPr>
          <w:p w14:paraId="7C40BA4E" w14:textId="77777777" w:rsidR="00265584" w:rsidRDefault="00265584">
            <w:pPr>
              <w:jc w:val="right"/>
            </w:pPr>
            <w:r>
              <w:t>3,047</w:t>
            </w:r>
          </w:p>
        </w:tc>
        <w:tc>
          <w:tcPr>
            <w:tcW w:w="1009" w:type="dxa"/>
            <w:tcBorders>
              <w:top w:val="single" w:sz="4" w:space="0" w:color="auto"/>
              <w:left w:val="single" w:sz="4" w:space="0" w:color="auto"/>
              <w:bottom w:val="single" w:sz="4" w:space="0" w:color="auto"/>
              <w:right w:val="single" w:sz="4" w:space="0" w:color="auto"/>
            </w:tcBorders>
            <w:noWrap/>
            <w:hideMark/>
          </w:tcPr>
          <w:p w14:paraId="5A3838CC" w14:textId="77777777" w:rsidR="00265584" w:rsidRDefault="00265584">
            <w:pPr>
              <w:jc w:val="right"/>
            </w:pPr>
            <w:r>
              <w:t>5,595</w:t>
            </w:r>
          </w:p>
        </w:tc>
        <w:tc>
          <w:tcPr>
            <w:tcW w:w="990" w:type="dxa"/>
            <w:tcBorders>
              <w:top w:val="single" w:sz="4" w:space="0" w:color="auto"/>
              <w:left w:val="single" w:sz="4" w:space="0" w:color="auto"/>
              <w:bottom w:val="single" w:sz="4" w:space="0" w:color="auto"/>
              <w:right w:val="single" w:sz="4" w:space="0" w:color="auto"/>
            </w:tcBorders>
            <w:noWrap/>
            <w:hideMark/>
          </w:tcPr>
          <w:p w14:paraId="39E7CAB1" w14:textId="77777777" w:rsidR="00265584" w:rsidRDefault="00265584">
            <w:pPr>
              <w:jc w:val="right"/>
            </w:pPr>
            <w:r>
              <w:t>-2,548</w:t>
            </w:r>
          </w:p>
        </w:tc>
        <w:tc>
          <w:tcPr>
            <w:tcW w:w="858" w:type="dxa"/>
            <w:tcBorders>
              <w:top w:val="single" w:sz="4" w:space="0" w:color="auto"/>
              <w:left w:val="single" w:sz="4" w:space="0" w:color="auto"/>
              <w:bottom w:val="single" w:sz="4" w:space="0" w:color="auto"/>
              <w:right w:val="single" w:sz="4" w:space="0" w:color="auto"/>
            </w:tcBorders>
            <w:noWrap/>
            <w:hideMark/>
          </w:tcPr>
          <w:p w14:paraId="0C57C750" w14:textId="77777777" w:rsidR="00265584" w:rsidRDefault="00265584">
            <w:pPr>
              <w:jc w:val="right"/>
            </w:pPr>
            <w:r>
              <w:t>-45.5%</w:t>
            </w:r>
          </w:p>
        </w:tc>
        <w:tc>
          <w:tcPr>
            <w:tcW w:w="852" w:type="dxa"/>
            <w:tcBorders>
              <w:top w:val="single" w:sz="4" w:space="0" w:color="auto"/>
              <w:left w:val="single" w:sz="4" w:space="0" w:color="auto"/>
              <w:bottom w:val="single" w:sz="4" w:space="0" w:color="auto"/>
              <w:right w:val="single" w:sz="4" w:space="0" w:color="auto"/>
            </w:tcBorders>
            <w:noWrap/>
            <w:hideMark/>
          </w:tcPr>
          <w:p w14:paraId="1E8607D4" w14:textId="77777777" w:rsidR="00265584" w:rsidRDefault="00265584">
            <w:pPr>
              <w:jc w:val="right"/>
            </w:pPr>
            <w:r>
              <w:t>471</w:t>
            </w:r>
          </w:p>
        </w:tc>
        <w:tc>
          <w:tcPr>
            <w:tcW w:w="900" w:type="dxa"/>
            <w:tcBorders>
              <w:top w:val="single" w:sz="4" w:space="0" w:color="auto"/>
              <w:left w:val="single" w:sz="4" w:space="0" w:color="auto"/>
              <w:bottom w:val="single" w:sz="4" w:space="0" w:color="auto"/>
              <w:right w:val="single" w:sz="4" w:space="0" w:color="auto"/>
            </w:tcBorders>
            <w:noWrap/>
            <w:hideMark/>
          </w:tcPr>
          <w:p w14:paraId="16E71999" w14:textId="77777777" w:rsidR="00265584" w:rsidRDefault="00265584">
            <w:pPr>
              <w:jc w:val="right"/>
            </w:pPr>
            <w:r>
              <w:t>864</w:t>
            </w:r>
          </w:p>
        </w:tc>
        <w:tc>
          <w:tcPr>
            <w:tcW w:w="810" w:type="dxa"/>
            <w:tcBorders>
              <w:top w:val="single" w:sz="4" w:space="0" w:color="auto"/>
              <w:left w:val="single" w:sz="4" w:space="0" w:color="auto"/>
              <w:bottom w:val="single" w:sz="4" w:space="0" w:color="auto"/>
              <w:right w:val="single" w:sz="4" w:space="0" w:color="auto"/>
            </w:tcBorders>
            <w:noWrap/>
            <w:hideMark/>
          </w:tcPr>
          <w:p w14:paraId="3ACDC44B" w14:textId="77777777" w:rsidR="00265584" w:rsidRDefault="00265584">
            <w:pPr>
              <w:jc w:val="right"/>
            </w:pPr>
            <w:r>
              <w:t>-394</w:t>
            </w:r>
          </w:p>
        </w:tc>
        <w:tc>
          <w:tcPr>
            <w:tcW w:w="895" w:type="dxa"/>
            <w:tcBorders>
              <w:top w:val="single" w:sz="4" w:space="0" w:color="auto"/>
              <w:left w:val="single" w:sz="4" w:space="0" w:color="auto"/>
              <w:bottom w:val="single" w:sz="4" w:space="0" w:color="auto"/>
              <w:right w:val="single" w:sz="4" w:space="0" w:color="auto"/>
            </w:tcBorders>
            <w:noWrap/>
            <w:hideMark/>
          </w:tcPr>
          <w:p w14:paraId="02F0568E" w14:textId="77777777" w:rsidR="00265584" w:rsidRDefault="00265584">
            <w:pPr>
              <w:jc w:val="right"/>
            </w:pPr>
            <w:r>
              <w:t>-45.5%</w:t>
            </w:r>
          </w:p>
        </w:tc>
      </w:tr>
      <w:tr w:rsidR="00265584" w14:paraId="40DB7927"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676E086B" w14:textId="77777777" w:rsidR="00265584" w:rsidRDefault="00265584">
            <w:r>
              <w:t>Washington</w:t>
            </w:r>
          </w:p>
        </w:tc>
        <w:tc>
          <w:tcPr>
            <w:tcW w:w="1143" w:type="dxa"/>
            <w:tcBorders>
              <w:top w:val="single" w:sz="4" w:space="0" w:color="auto"/>
              <w:left w:val="single" w:sz="4" w:space="0" w:color="auto"/>
              <w:bottom w:val="single" w:sz="4" w:space="0" w:color="auto"/>
              <w:right w:val="single" w:sz="4" w:space="0" w:color="auto"/>
            </w:tcBorders>
            <w:noWrap/>
            <w:hideMark/>
          </w:tcPr>
          <w:p w14:paraId="0345E90F" w14:textId="77777777" w:rsidR="00265584" w:rsidRDefault="00265584">
            <w:pPr>
              <w:jc w:val="right"/>
            </w:pPr>
            <w:r>
              <w:t>9,559</w:t>
            </w:r>
          </w:p>
        </w:tc>
        <w:tc>
          <w:tcPr>
            <w:tcW w:w="1009" w:type="dxa"/>
            <w:tcBorders>
              <w:top w:val="single" w:sz="4" w:space="0" w:color="auto"/>
              <w:left w:val="single" w:sz="4" w:space="0" w:color="auto"/>
              <w:bottom w:val="single" w:sz="4" w:space="0" w:color="auto"/>
              <w:right w:val="single" w:sz="4" w:space="0" w:color="auto"/>
            </w:tcBorders>
            <w:noWrap/>
            <w:hideMark/>
          </w:tcPr>
          <w:p w14:paraId="2C0AA56A" w14:textId="77777777" w:rsidR="00265584" w:rsidRDefault="00265584">
            <w:pPr>
              <w:jc w:val="right"/>
            </w:pPr>
            <w:r>
              <w:t>17,059</w:t>
            </w:r>
          </w:p>
        </w:tc>
        <w:tc>
          <w:tcPr>
            <w:tcW w:w="990" w:type="dxa"/>
            <w:tcBorders>
              <w:top w:val="single" w:sz="4" w:space="0" w:color="auto"/>
              <w:left w:val="single" w:sz="4" w:space="0" w:color="auto"/>
              <w:bottom w:val="single" w:sz="4" w:space="0" w:color="auto"/>
              <w:right w:val="single" w:sz="4" w:space="0" w:color="auto"/>
            </w:tcBorders>
            <w:noWrap/>
            <w:hideMark/>
          </w:tcPr>
          <w:p w14:paraId="2F78997F" w14:textId="77777777" w:rsidR="00265584" w:rsidRDefault="00265584">
            <w:pPr>
              <w:jc w:val="right"/>
            </w:pPr>
            <w:r>
              <w:t>-7,500</w:t>
            </w:r>
          </w:p>
        </w:tc>
        <w:tc>
          <w:tcPr>
            <w:tcW w:w="858" w:type="dxa"/>
            <w:tcBorders>
              <w:top w:val="single" w:sz="4" w:space="0" w:color="auto"/>
              <w:left w:val="single" w:sz="4" w:space="0" w:color="auto"/>
              <w:bottom w:val="single" w:sz="4" w:space="0" w:color="auto"/>
              <w:right w:val="single" w:sz="4" w:space="0" w:color="auto"/>
            </w:tcBorders>
            <w:noWrap/>
            <w:hideMark/>
          </w:tcPr>
          <w:p w14:paraId="40A55A47" w14:textId="77777777" w:rsidR="00265584" w:rsidRDefault="00265584">
            <w:pPr>
              <w:jc w:val="right"/>
            </w:pPr>
            <w:r>
              <w:t>-44.0%</w:t>
            </w:r>
          </w:p>
        </w:tc>
        <w:tc>
          <w:tcPr>
            <w:tcW w:w="852" w:type="dxa"/>
            <w:tcBorders>
              <w:top w:val="single" w:sz="4" w:space="0" w:color="auto"/>
              <w:left w:val="single" w:sz="4" w:space="0" w:color="auto"/>
              <w:bottom w:val="single" w:sz="4" w:space="0" w:color="auto"/>
              <w:right w:val="single" w:sz="4" w:space="0" w:color="auto"/>
            </w:tcBorders>
            <w:noWrap/>
            <w:hideMark/>
          </w:tcPr>
          <w:p w14:paraId="22853807" w14:textId="77777777" w:rsidR="00265584" w:rsidRDefault="00265584">
            <w:pPr>
              <w:jc w:val="right"/>
            </w:pPr>
            <w:r>
              <w:t>1,703</w:t>
            </w:r>
          </w:p>
        </w:tc>
        <w:tc>
          <w:tcPr>
            <w:tcW w:w="900" w:type="dxa"/>
            <w:tcBorders>
              <w:top w:val="single" w:sz="4" w:space="0" w:color="auto"/>
              <w:left w:val="single" w:sz="4" w:space="0" w:color="auto"/>
              <w:bottom w:val="single" w:sz="4" w:space="0" w:color="auto"/>
              <w:right w:val="single" w:sz="4" w:space="0" w:color="auto"/>
            </w:tcBorders>
            <w:noWrap/>
            <w:hideMark/>
          </w:tcPr>
          <w:p w14:paraId="6BC31D09" w14:textId="77777777" w:rsidR="00265584" w:rsidRDefault="00265584">
            <w:pPr>
              <w:jc w:val="right"/>
            </w:pPr>
            <w:r>
              <w:t>3,039</w:t>
            </w:r>
          </w:p>
        </w:tc>
        <w:tc>
          <w:tcPr>
            <w:tcW w:w="810" w:type="dxa"/>
            <w:tcBorders>
              <w:top w:val="single" w:sz="4" w:space="0" w:color="auto"/>
              <w:left w:val="single" w:sz="4" w:space="0" w:color="auto"/>
              <w:bottom w:val="single" w:sz="4" w:space="0" w:color="auto"/>
              <w:right w:val="single" w:sz="4" w:space="0" w:color="auto"/>
            </w:tcBorders>
            <w:noWrap/>
            <w:hideMark/>
          </w:tcPr>
          <w:p w14:paraId="373DE0D3" w14:textId="77777777" w:rsidR="00265584" w:rsidRDefault="00265584">
            <w:pPr>
              <w:jc w:val="right"/>
            </w:pPr>
            <w:r>
              <w:t>-1,336</w:t>
            </w:r>
          </w:p>
        </w:tc>
        <w:tc>
          <w:tcPr>
            <w:tcW w:w="895" w:type="dxa"/>
            <w:tcBorders>
              <w:top w:val="single" w:sz="4" w:space="0" w:color="auto"/>
              <w:left w:val="single" w:sz="4" w:space="0" w:color="auto"/>
              <w:bottom w:val="single" w:sz="4" w:space="0" w:color="auto"/>
              <w:right w:val="single" w:sz="4" w:space="0" w:color="auto"/>
            </w:tcBorders>
            <w:noWrap/>
            <w:hideMark/>
          </w:tcPr>
          <w:p w14:paraId="5BE6D08C" w14:textId="77777777" w:rsidR="00265584" w:rsidRDefault="00265584">
            <w:pPr>
              <w:jc w:val="right"/>
            </w:pPr>
            <w:r>
              <w:t>-44.0%</w:t>
            </w:r>
          </w:p>
        </w:tc>
      </w:tr>
      <w:tr w:rsidR="00265584" w14:paraId="3F570BF5"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EC3B565" w14:textId="77777777" w:rsidR="00265584" w:rsidRDefault="00265584">
            <w:r>
              <w:t>Georgia</w:t>
            </w:r>
          </w:p>
        </w:tc>
        <w:tc>
          <w:tcPr>
            <w:tcW w:w="1143" w:type="dxa"/>
            <w:tcBorders>
              <w:top w:val="single" w:sz="4" w:space="0" w:color="auto"/>
              <w:left w:val="single" w:sz="4" w:space="0" w:color="auto"/>
              <w:bottom w:val="single" w:sz="4" w:space="0" w:color="auto"/>
              <w:right w:val="single" w:sz="4" w:space="0" w:color="auto"/>
            </w:tcBorders>
            <w:noWrap/>
            <w:hideMark/>
          </w:tcPr>
          <w:p w14:paraId="7512B091" w14:textId="77777777" w:rsidR="00265584" w:rsidRDefault="00265584">
            <w:pPr>
              <w:jc w:val="right"/>
            </w:pPr>
            <w:r>
              <w:t>19,165</w:t>
            </w:r>
          </w:p>
        </w:tc>
        <w:tc>
          <w:tcPr>
            <w:tcW w:w="1009" w:type="dxa"/>
            <w:tcBorders>
              <w:top w:val="single" w:sz="4" w:space="0" w:color="auto"/>
              <w:left w:val="single" w:sz="4" w:space="0" w:color="auto"/>
              <w:bottom w:val="single" w:sz="4" w:space="0" w:color="auto"/>
              <w:right w:val="single" w:sz="4" w:space="0" w:color="auto"/>
            </w:tcBorders>
            <w:noWrap/>
            <w:hideMark/>
          </w:tcPr>
          <w:p w14:paraId="690C9273" w14:textId="77777777" w:rsidR="00265584" w:rsidRDefault="00265584">
            <w:pPr>
              <w:jc w:val="right"/>
            </w:pPr>
            <w:r>
              <w:t>26,878</w:t>
            </w:r>
          </w:p>
        </w:tc>
        <w:tc>
          <w:tcPr>
            <w:tcW w:w="990" w:type="dxa"/>
            <w:tcBorders>
              <w:top w:val="single" w:sz="4" w:space="0" w:color="auto"/>
              <w:left w:val="single" w:sz="4" w:space="0" w:color="auto"/>
              <w:bottom w:val="single" w:sz="4" w:space="0" w:color="auto"/>
              <w:right w:val="single" w:sz="4" w:space="0" w:color="auto"/>
            </w:tcBorders>
            <w:noWrap/>
            <w:hideMark/>
          </w:tcPr>
          <w:p w14:paraId="225B35A6" w14:textId="77777777" w:rsidR="00265584" w:rsidRDefault="00265584">
            <w:pPr>
              <w:jc w:val="right"/>
            </w:pPr>
            <w:r>
              <w:t>-7,713</w:t>
            </w:r>
          </w:p>
        </w:tc>
        <w:tc>
          <w:tcPr>
            <w:tcW w:w="858" w:type="dxa"/>
            <w:tcBorders>
              <w:top w:val="single" w:sz="4" w:space="0" w:color="auto"/>
              <w:left w:val="single" w:sz="4" w:space="0" w:color="auto"/>
              <w:bottom w:val="single" w:sz="4" w:space="0" w:color="auto"/>
              <w:right w:val="single" w:sz="4" w:space="0" w:color="auto"/>
            </w:tcBorders>
            <w:noWrap/>
            <w:hideMark/>
          </w:tcPr>
          <w:p w14:paraId="2025DC0D" w14:textId="77777777" w:rsidR="00265584" w:rsidRDefault="00265584">
            <w:pPr>
              <w:jc w:val="right"/>
            </w:pPr>
            <w:r>
              <w:t>-28.7%</w:t>
            </w:r>
          </w:p>
        </w:tc>
        <w:tc>
          <w:tcPr>
            <w:tcW w:w="852" w:type="dxa"/>
            <w:tcBorders>
              <w:top w:val="single" w:sz="4" w:space="0" w:color="auto"/>
              <w:left w:val="single" w:sz="4" w:space="0" w:color="auto"/>
              <w:bottom w:val="single" w:sz="4" w:space="0" w:color="auto"/>
              <w:right w:val="single" w:sz="4" w:space="0" w:color="auto"/>
            </w:tcBorders>
            <w:noWrap/>
            <w:hideMark/>
          </w:tcPr>
          <w:p w14:paraId="6777A1C8" w14:textId="77777777" w:rsidR="00265584" w:rsidRDefault="00265584">
            <w:pPr>
              <w:jc w:val="right"/>
            </w:pPr>
            <w:r>
              <w:t>2,772</w:t>
            </w:r>
          </w:p>
        </w:tc>
        <w:tc>
          <w:tcPr>
            <w:tcW w:w="900" w:type="dxa"/>
            <w:tcBorders>
              <w:top w:val="single" w:sz="4" w:space="0" w:color="auto"/>
              <w:left w:val="single" w:sz="4" w:space="0" w:color="auto"/>
              <w:bottom w:val="single" w:sz="4" w:space="0" w:color="auto"/>
              <w:right w:val="single" w:sz="4" w:space="0" w:color="auto"/>
            </w:tcBorders>
            <w:noWrap/>
            <w:hideMark/>
          </w:tcPr>
          <w:p w14:paraId="7386654C" w14:textId="77777777" w:rsidR="00265584" w:rsidRDefault="00265584">
            <w:pPr>
              <w:jc w:val="right"/>
            </w:pPr>
            <w:r>
              <w:t>3,887</w:t>
            </w:r>
          </w:p>
        </w:tc>
        <w:tc>
          <w:tcPr>
            <w:tcW w:w="810" w:type="dxa"/>
            <w:tcBorders>
              <w:top w:val="single" w:sz="4" w:space="0" w:color="auto"/>
              <w:left w:val="single" w:sz="4" w:space="0" w:color="auto"/>
              <w:bottom w:val="single" w:sz="4" w:space="0" w:color="auto"/>
              <w:right w:val="single" w:sz="4" w:space="0" w:color="auto"/>
            </w:tcBorders>
            <w:noWrap/>
            <w:hideMark/>
          </w:tcPr>
          <w:p w14:paraId="05E9072E" w14:textId="77777777" w:rsidR="00265584" w:rsidRDefault="00265584">
            <w:pPr>
              <w:jc w:val="right"/>
            </w:pPr>
            <w:r>
              <w:t>-1,115</w:t>
            </w:r>
          </w:p>
        </w:tc>
        <w:tc>
          <w:tcPr>
            <w:tcW w:w="895" w:type="dxa"/>
            <w:tcBorders>
              <w:top w:val="single" w:sz="4" w:space="0" w:color="auto"/>
              <w:left w:val="single" w:sz="4" w:space="0" w:color="auto"/>
              <w:bottom w:val="single" w:sz="4" w:space="0" w:color="auto"/>
              <w:right w:val="single" w:sz="4" w:space="0" w:color="auto"/>
            </w:tcBorders>
            <w:noWrap/>
            <w:hideMark/>
          </w:tcPr>
          <w:p w14:paraId="57C518D8" w14:textId="77777777" w:rsidR="00265584" w:rsidRDefault="00265584">
            <w:pPr>
              <w:jc w:val="right"/>
            </w:pPr>
            <w:r>
              <w:t>-28.7%</w:t>
            </w:r>
          </w:p>
        </w:tc>
      </w:tr>
      <w:tr w:rsidR="00265584" w14:paraId="0CF2FAE1"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097288A7" w14:textId="77777777" w:rsidR="00265584" w:rsidRDefault="00265584">
            <w:r>
              <w:t>Kansas</w:t>
            </w:r>
          </w:p>
        </w:tc>
        <w:tc>
          <w:tcPr>
            <w:tcW w:w="1143" w:type="dxa"/>
            <w:tcBorders>
              <w:top w:val="single" w:sz="4" w:space="0" w:color="auto"/>
              <w:left w:val="single" w:sz="4" w:space="0" w:color="auto"/>
              <w:bottom w:val="single" w:sz="4" w:space="0" w:color="auto"/>
              <w:right w:val="single" w:sz="4" w:space="0" w:color="auto"/>
            </w:tcBorders>
            <w:noWrap/>
            <w:hideMark/>
          </w:tcPr>
          <w:p w14:paraId="09F12F8F" w14:textId="77777777" w:rsidR="00265584" w:rsidRDefault="00265584">
            <w:pPr>
              <w:jc w:val="right"/>
            </w:pPr>
            <w:r>
              <w:t>5,781</w:t>
            </w:r>
          </w:p>
        </w:tc>
        <w:tc>
          <w:tcPr>
            <w:tcW w:w="1009" w:type="dxa"/>
            <w:tcBorders>
              <w:top w:val="single" w:sz="4" w:space="0" w:color="auto"/>
              <w:left w:val="single" w:sz="4" w:space="0" w:color="auto"/>
              <w:bottom w:val="single" w:sz="4" w:space="0" w:color="auto"/>
              <w:right w:val="single" w:sz="4" w:space="0" w:color="auto"/>
            </w:tcBorders>
            <w:noWrap/>
            <w:hideMark/>
          </w:tcPr>
          <w:p w14:paraId="04BA3FF8" w14:textId="77777777" w:rsidR="00265584" w:rsidRDefault="00265584">
            <w:pPr>
              <w:jc w:val="right"/>
            </w:pPr>
            <w:r>
              <w:t>7,842</w:t>
            </w:r>
          </w:p>
        </w:tc>
        <w:tc>
          <w:tcPr>
            <w:tcW w:w="990" w:type="dxa"/>
            <w:tcBorders>
              <w:top w:val="single" w:sz="4" w:space="0" w:color="auto"/>
              <w:left w:val="single" w:sz="4" w:space="0" w:color="auto"/>
              <w:bottom w:val="single" w:sz="4" w:space="0" w:color="auto"/>
              <w:right w:val="single" w:sz="4" w:space="0" w:color="auto"/>
            </w:tcBorders>
            <w:noWrap/>
            <w:hideMark/>
          </w:tcPr>
          <w:p w14:paraId="7834B75A" w14:textId="77777777" w:rsidR="00265584" w:rsidRDefault="00265584">
            <w:pPr>
              <w:jc w:val="right"/>
            </w:pPr>
            <w:r>
              <w:t>-2,061</w:t>
            </w:r>
          </w:p>
        </w:tc>
        <w:tc>
          <w:tcPr>
            <w:tcW w:w="858" w:type="dxa"/>
            <w:tcBorders>
              <w:top w:val="single" w:sz="4" w:space="0" w:color="auto"/>
              <w:left w:val="single" w:sz="4" w:space="0" w:color="auto"/>
              <w:bottom w:val="single" w:sz="4" w:space="0" w:color="auto"/>
              <w:right w:val="single" w:sz="4" w:space="0" w:color="auto"/>
            </w:tcBorders>
            <w:noWrap/>
            <w:hideMark/>
          </w:tcPr>
          <w:p w14:paraId="196AE29F" w14:textId="77777777" w:rsidR="00265584" w:rsidRDefault="00265584">
            <w:pPr>
              <w:jc w:val="right"/>
            </w:pPr>
            <w:r>
              <w:t>-26.3%</w:t>
            </w:r>
          </w:p>
        </w:tc>
        <w:tc>
          <w:tcPr>
            <w:tcW w:w="852" w:type="dxa"/>
            <w:tcBorders>
              <w:top w:val="single" w:sz="4" w:space="0" w:color="auto"/>
              <w:left w:val="single" w:sz="4" w:space="0" w:color="auto"/>
              <w:bottom w:val="single" w:sz="4" w:space="0" w:color="auto"/>
              <w:right w:val="single" w:sz="4" w:space="0" w:color="auto"/>
            </w:tcBorders>
            <w:noWrap/>
            <w:hideMark/>
          </w:tcPr>
          <w:p w14:paraId="3484A908" w14:textId="77777777" w:rsidR="00265584" w:rsidRDefault="00265584">
            <w:pPr>
              <w:jc w:val="right"/>
            </w:pPr>
            <w:r>
              <w:t>787</w:t>
            </w:r>
          </w:p>
        </w:tc>
        <w:tc>
          <w:tcPr>
            <w:tcW w:w="900" w:type="dxa"/>
            <w:tcBorders>
              <w:top w:val="single" w:sz="4" w:space="0" w:color="auto"/>
              <w:left w:val="single" w:sz="4" w:space="0" w:color="auto"/>
              <w:bottom w:val="single" w:sz="4" w:space="0" w:color="auto"/>
              <w:right w:val="single" w:sz="4" w:space="0" w:color="auto"/>
            </w:tcBorders>
            <w:noWrap/>
            <w:hideMark/>
          </w:tcPr>
          <w:p w14:paraId="60556561" w14:textId="77777777" w:rsidR="00265584" w:rsidRDefault="00265584">
            <w:pPr>
              <w:jc w:val="right"/>
            </w:pPr>
            <w:r>
              <w:t>1,067</w:t>
            </w:r>
          </w:p>
        </w:tc>
        <w:tc>
          <w:tcPr>
            <w:tcW w:w="810" w:type="dxa"/>
            <w:tcBorders>
              <w:top w:val="single" w:sz="4" w:space="0" w:color="auto"/>
              <w:left w:val="single" w:sz="4" w:space="0" w:color="auto"/>
              <w:bottom w:val="single" w:sz="4" w:space="0" w:color="auto"/>
              <w:right w:val="single" w:sz="4" w:space="0" w:color="auto"/>
            </w:tcBorders>
            <w:noWrap/>
            <w:hideMark/>
          </w:tcPr>
          <w:p w14:paraId="471F3366" w14:textId="77777777" w:rsidR="00265584" w:rsidRDefault="00265584">
            <w:pPr>
              <w:jc w:val="right"/>
            </w:pPr>
            <w:r>
              <w:t>-281</w:t>
            </w:r>
          </w:p>
        </w:tc>
        <w:tc>
          <w:tcPr>
            <w:tcW w:w="895" w:type="dxa"/>
            <w:tcBorders>
              <w:top w:val="single" w:sz="4" w:space="0" w:color="auto"/>
              <w:left w:val="single" w:sz="4" w:space="0" w:color="auto"/>
              <w:bottom w:val="single" w:sz="4" w:space="0" w:color="auto"/>
              <w:right w:val="single" w:sz="4" w:space="0" w:color="auto"/>
            </w:tcBorders>
            <w:noWrap/>
            <w:hideMark/>
          </w:tcPr>
          <w:p w14:paraId="13039EE2" w14:textId="77777777" w:rsidR="00265584" w:rsidRDefault="00265584">
            <w:pPr>
              <w:jc w:val="right"/>
            </w:pPr>
            <w:r>
              <w:t>-26.3%</w:t>
            </w:r>
          </w:p>
        </w:tc>
      </w:tr>
      <w:tr w:rsidR="00265584" w14:paraId="1E65E1B8"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608F34BF" w14:textId="77777777" w:rsidR="00265584" w:rsidRDefault="00265584">
            <w:r>
              <w:t>Maine</w:t>
            </w:r>
          </w:p>
        </w:tc>
        <w:tc>
          <w:tcPr>
            <w:tcW w:w="1143" w:type="dxa"/>
            <w:tcBorders>
              <w:top w:val="single" w:sz="4" w:space="0" w:color="auto"/>
              <w:left w:val="single" w:sz="4" w:space="0" w:color="auto"/>
              <w:bottom w:val="single" w:sz="4" w:space="0" w:color="auto"/>
              <w:right w:val="single" w:sz="4" w:space="0" w:color="auto"/>
            </w:tcBorders>
            <w:noWrap/>
            <w:hideMark/>
          </w:tcPr>
          <w:p w14:paraId="70E76743" w14:textId="77777777" w:rsidR="00265584" w:rsidRDefault="00265584">
            <w:pPr>
              <w:jc w:val="right"/>
            </w:pPr>
            <w:r>
              <w:t>2,196</w:t>
            </w:r>
          </w:p>
        </w:tc>
        <w:tc>
          <w:tcPr>
            <w:tcW w:w="1009" w:type="dxa"/>
            <w:tcBorders>
              <w:top w:val="single" w:sz="4" w:space="0" w:color="auto"/>
              <w:left w:val="single" w:sz="4" w:space="0" w:color="auto"/>
              <w:bottom w:val="single" w:sz="4" w:space="0" w:color="auto"/>
              <w:right w:val="single" w:sz="4" w:space="0" w:color="auto"/>
            </w:tcBorders>
            <w:noWrap/>
            <w:hideMark/>
          </w:tcPr>
          <w:p w14:paraId="78717A69" w14:textId="77777777" w:rsidR="00265584" w:rsidRDefault="00265584">
            <w:pPr>
              <w:jc w:val="right"/>
            </w:pPr>
            <w:r>
              <w:t>2,962</w:t>
            </w:r>
          </w:p>
        </w:tc>
        <w:tc>
          <w:tcPr>
            <w:tcW w:w="990" w:type="dxa"/>
            <w:tcBorders>
              <w:top w:val="single" w:sz="4" w:space="0" w:color="auto"/>
              <w:left w:val="single" w:sz="4" w:space="0" w:color="auto"/>
              <w:bottom w:val="single" w:sz="4" w:space="0" w:color="auto"/>
              <w:right w:val="single" w:sz="4" w:space="0" w:color="auto"/>
            </w:tcBorders>
            <w:noWrap/>
            <w:hideMark/>
          </w:tcPr>
          <w:p w14:paraId="3471FEC3" w14:textId="77777777" w:rsidR="00265584" w:rsidRDefault="00265584">
            <w:pPr>
              <w:jc w:val="right"/>
            </w:pPr>
            <w:r>
              <w:t>-766</w:t>
            </w:r>
          </w:p>
        </w:tc>
        <w:tc>
          <w:tcPr>
            <w:tcW w:w="858" w:type="dxa"/>
            <w:tcBorders>
              <w:top w:val="single" w:sz="4" w:space="0" w:color="auto"/>
              <w:left w:val="single" w:sz="4" w:space="0" w:color="auto"/>
              <w:bottom w:val="single" w:sz="4" w:space="0" w:color="auto"/>
              <w:right w:val="single" w:sz="4" w:space="0" w:color="auto"/>
            </w:tcBorders>
            <w:noWrap/>
            <w:hideMark/>
          </w:tcPr>
          <w:p w14:paraId="144758FB" w14:textId="77777777" w:rsidR="00265584" w:rsidRDefault="00265584">
            <w:pPr>
              <w:jc w:val="right"/>
            </w:pPr>
            <w:r>
              <w:t>-25.9%</w:t>
            </w:r>
          </w:p>
        </w:tc>
        <w:tc>
          <w:tcPr>
            <w:tcW w:w="852" w:type="dxa"/>
            <w:tcBorders>
              <w:top w:val="single" w:sz="4" w:space="0" w:color="auto"/>
              <w:left w:val="single" w:sz="4" w:space="0" w:color="auto"/>
              <w:bottom w:val="single" w:sz="4" w:space="0" w:color="auto"/>
              <w:right w:val="single" w:sz="4" w:space="0" w:color="auto"/>
            </w:tcBorders>
            <w:noWrap/>
            <w:hideMark/>
          </w:tcPr>
          <w:p w14:paraId="102D5C5E" w14:textId="77777777" w:rsidR="00265584" w:rsidRDefault="00265584">
            <w:pPr>
              <w:jc w:val="right"/>
            </w:pPr>
            <w:r>
              <w:t>173</w:t>
            </w:r>
          </w:p>
        </w:tc>
        <w:tc>
          <w:tcPr>
            <w:tcW w:w="900" w:type="dxa"/>
            <w:tcBorders>
              <w:top w:val="single" w:sz="4" w:space="0" w:color="auto"/>
              <w:left w:val="single" w:sz="4" w:space="0" w:color="auto"/>
              <w:bottom w:val="single" w:sz="4" w:space="0" w:color="auto"/>
              <w:right w:val="single" w:sz="4" w:space="0" w:color="auto"/>
            </w:tcBorders>
            <w:noWrap/>
            <w:hideMark/>
          </w:tcPr>
          <w:p w14:paraId="373D4B0E" w14:textId="77777777" w:rsidR="00265584" w:rsidRDefault="00265584">
            <w:pPr>
              <w:jc w:val="right"/>
            </w:pPr>
            <w:r>
              <w:t>234</w:t>
            </w:r>
          </w:p>
        </w:tc>
        <w:tc>
          <w:tcPr>
            <w:tcW w:w="810" w:type="dxa"/>
            <w:tcBorders>
              <w:top w:val="single" w:sz="4" w:space="0" w:color="auto"/>
              <w:left w:val="single" w:sz="4" w:space="0" w:color="auto"/>
              <w:bottom w:val="single" w:sz="4" w:space="0" w:color="auto"/>
              <w:right w:val="single" w:sz="4" w:space="0" w:color="auto"/>
            </w:tcBorders>
            <w:noWrap/>
            <w:hideMark/>
          </w:tcPr>
          <w:p w14:paraId="457527CF" w14:textId="77777777" w:rsidR="00265584" w:rsidRDefault="00265584">
            <w:pPr>
              <w:jc w:val="right"/>
            </w:pPr>
            <w:r>
              <w:t>-60</w:t>
            </w:r>
          </w:p>
        </w:tc>
        <w:tc>
          <w:tcPr>
            <w:tcW w:w="895" w:type="dxa"/>
            <w:tcBorders>
              <w:top w:val="single" w:sz="4" w:space="0" w:color="auto"/>
              <w:left w:val="single" w:sz="4" w:space="0" w:color="auto"/>
              <w:bottom w:val="single" w:sz="4" w:space="0" w:color="auto"/>
              <w:right w:val="single" w:sz="4" w:space="0" w:color="auto"/>
            </w:tcBorders>
            <w:noWrap/>
            <w:hideMark/>
          </w:tcPr>
          <w:p w14:paraId="3A85143B" w14:textId="77777777" w:rsidR="00265584" w:rsidRDefault="00265584">
            <w:pPr>
              <w:jc w:val="right"/>
            </w:pPr>
            <w:r>
              <w:t>-25.9%</w:t>
            </w:r>
          </w:p>
        </w:tc>
      </w:tr>
      <w:tr w:rsidR="00265584" w14:paraId="507C9805"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459111DB" w14:textId="77777777" w:rsidR="00265584" w:rsidRDefault="00265584">
            <w:r>
              <w:t>California</w:t>
            </w:r>
          </w:p>
        </w:tc>
        <w:tc>
          <w:tcPr>
            <w:tcW w:w="1143" w:type="dxa"/>
            <w:tcBorders>
              <w:top w:val="single" w:sz="4" w:space="0" w:color="auto"/>
              <w:left w:val="single" w:sz="4" w:space="0" w:color="auto"/>
              <w:bottom w:val="single" w:sz="4" w:space="0" w:color="auto"/>
              <w:right w:val="single" w:sz="4" w:space="0" w:color="auto"/>
            </w:tcBorders>
            <w:noWrap/>
            <w:hideMark/>
          </w:tcPr>
          <w:p w14:paraId="6966D95F" w14:textId="77777777" w:rsidR="00265584" w:rsidRDefault="00265584">
            <w:pPr>
              <w:jc w:val="right"/>
            </w:pPr>
            <w:r>
              <w:t>75,829</w:t>
            </w:r>
          </w:p>
        </w:tc>
        <w:tc>
          <w:tcPr>
            <w:tcW w:w="1009" w:type="dxa"/>
            <w:tcBorders>
              <w:top w:val="single" w:sz="4" w:space="0" w:color="auto"/>
              <w:left w:val="single" w:sz="4" w:space="0" w:color="auto"/>
              <w:bottom w:val="single" w:sz="4" w:space="0" w:color="auto"/>
              <w:right w:val="single" w:sz="4" w:space="0" w:color="auto"/>
            </w:tcBorders>
            <w:noWrap/>
            <w:hideMark/>
          </w:tcPr>
          <w:p w14:paraId="29ADF10C" w14:textId="77777777" w:rsidR="00265584" w:rsidRDefault="00265584">
            <w:pPr>
              <w:jc w:val="right"/>
            </w:pPr>
            <w:r>
              <w:t>100,270</w:t>
            </w:r>
          </w:p>
        </w:tc>
        <w:tc>
          <w:tcPr>
            <w:tcW w:w="990" w:type="dxa"/>
            <w:tcBorders>
              <w:top w:val="single" w:sz="4" w:space="0" w:color="auto"/>
              <w:left w:val="single" w:sz="4" w:space="0" w:color="auto"/>
              <w:bottom w:val="single" w:sz="4" w:space="0" w:color="auto"/>
              <w:right w:val="single" w:sz="4" w:space="0" w:color="auto"/>
            </w:tcBorders>
            <w:noWrap/>
            <w:hideMark/>
          </w:tcPr>
          <w:p w14:paraId="1105238B" w14:textId="77777777" w:rsidR="00265584" w:rsidRDefault="00265584">
            <w:pPr>
              <w:jc w:val="right"/>
            </w:pPr>
            <w:r>
              <w:t>-24,442</w:t>
            </w:r>
          </w:p>
        </w:tc>
        <w:tc>
          <w:tcPr>
            <w:tcW w:w="858" w:type="dxa"/>
            <w:tcBorders>
              <w:top w:val="single" w:sz="4" w:space="0" w:color="auto"/>
              <w:left w:val="single" w:sz="4" w:space="0" w:color="auto"/>
              <w:bottom w:val="single" w:sz="4" w:space="0" w:color="auto"/>
              <w:right w:val="single" w:sz="4" w:space="0" w:color="auto"/>
            </w:tcBorders>
            <w:noWrap/>
            <w:hideMark/>
          </w:tcPr>
          <w:p w14:paraId="0D31383B" w14:textId="77777777" w:rsidR="00265584" w:rsidRDefault="00265584">
            <w:pPr>
              <w:jc w:val="right"/>
            </w:pPr>
            <w:r>
              <w:t>-24.4%</w:t>
            </w:r>
          </w:p>
        </w:tc>
        <w:tc>
          <w:tcPr>
            <w:tcW w:w="852" w:type="dxa"/>
            <w:tcBorders>
              <w:top w:val="single" w:sz="4" w:space="0" w:color="auto"/>
              <w:left w:val="single" w:sz="4" w:space="0" w:color="auto"/>
              <w:bottom w:val="single" w:sz="4" w:space="0" w:color="auto"/>
              <w:right w:val="single" w:sz="4" w:space="0" w:color="auto"/>
            </w:tcBorders>
            <w:noWrap/>
            <w:hideMark/>
          </w:tcPr>
          <w:p w14:paraId="3446F3C5" w14:textId="77777777" w:rsidR="00265584" w:rsidRDefault="00265584">
            <w:pPr>
              <w:jc w:val="right"/>
            </w:pPr>
            <w:r>
              <w:t>19,205</w:t>
            </w:r>
          </w:p>
        </w:tc>
        <w:tc>
          <w:tcPr>
            <w:tcW w:w="900" w:type="dxa"/>
            <w:tcBorders>
              <w:top w:val="single" w:sz="4" w:space="0" w:color="auto"/>
              <w:left w:val="single" w:sz="4" w:space="0" w:color="auto"/>
              <w:bottom w:val="single" w:sz="4" w:space="0" w:color="auto"/>
              <w:right w:val="single" w:sz="4" w:space="0" w:color="auto"/>
            </w:tcBorders>
            <w:noWrap/>
            <w:hideMark/>
          </w:tcPr>
          <w:p w14:paraId="21029938" w14:textId="77777777" w:rsidR="00265584" w:rsidRDefault="00265584">
            <w:pPr>
              <w:jc w:val="right"/>
            </w:pPr>
            <w:r>
              <w:t>25,395</w:t>
            </w:r>
          </w:p>
        </w:tc>
        <w:tc>
          <w:tcPr>
            <w:tcW w:w="810" w:type="dxa"/>
            <w:tcBorders>
              <w:top w:val="single" w:sz="4" w:space="0" w:color="auto"/>
              <w:left w:val="single" w:sz="4" w:space="0" w:color="auto"/>
              <w:bottom w:val="single" w:sz="4" w:space="0" w:color="auto"/>
              <w:right w:val="single" w:sz="4" w:space="0" w:color="auto"/>
            </w:tcBorders>
            <w:noWrap/>
            <w:hideMark/>
          </w:tcPr>
          <w:p w14:paraId="7BBCCC36" w14:textId="77777777" w:rsidR="00265584" w:rsidRDefault="00265584">
            <w:pPr>
              <w:jc w:val="right"/>
            </w:pPr>
            <w:r>
              <w:t>-6,190</w:t>
            </w:r>
          </w:p>
        </w:tc>
        <w:tc>
          <w:tcPr>
            <w:tcW w:w="895" w:type="dxa"/>
            <w:tcBorders>
              <w:top w:val="single" w:sz="4" w:space="0" w:color="auto"/>
              <w:left w:val="single" w:sz="4" w:space="0" w:color="auto"/>
              <w:bottom w:val="single" w:sz="4" w:space="0" w:color="auto"/>
              <w:right w:val="single" w:sz="4" w:space="0" w:color="auto"/>
            </w:tcBorders>
            <w:noWrap/>
            <w:hideMark/>
          </w:tcPr>
          <w:p w14:paraId="14F32FC7" w14:textId="77777777" w:rsidR="00265584" w:rsidRDefault="00265584">
            <w:pPr>
              <w:jc w:val="right"/>
            </w:pPr>
            <w:r>
              <w:t>-24.4%</w:t>
            </w:r>
          </w:p>
        </w:tc>
      </w:tr>
      <w:tr w:rsidR="00265584" w14:paraId="24B77894"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56E0D088" w14:textId="77777777" w:rsidR="00265584" w:rsidRDefault="00265584">
            <w:r>
              <w:t>Nebraska</w:t>
            </w:r>
          </w:p>
        </w:tc>
        <w:tc>
          <w:tcPr>
            <w:tcW w:w="1143" w:type="dxa"/>
            <w:tcBorders>
              <w:top w:val="single" w:sz="4" w:space="0" w:color="auto"/>
              <w:left w:val="single" w:sz="4" w:space="0" w:color="auto"/>
              <w:bottom w:val="single" w:sz="4" w:space="0" w:color="auto"/>
              <w:right w:val="single" w:sz="4" w:space="0" w:color="auto"/>
            </w:tcBorders>
            <w:noWrap/>
            <w:hideMark/>
          </w:tcPr>
          <w:p w14:paraId="09ACCDA6" w14:textId="77777777" w:rsidR="00265584" w:rsidRDefault="00265584">
            <w:pPr>
              <w:jc w:val="right"/>
            </w:pPr>
            <w:r>
              <w:t>3,775</w:t>
            </w:r>
          </w:p>
        </w:tc>
        <w:tc>
          <w:tcPr>
            <w:tcW w:w="1009" w:type="dxa"/>
            <w:tcBorders>
              <w:top w:val="single" w:sz="4" w:space="0" w:color="auto"/>
              <w:left w:val="single" w:sz="4" w:space="0" w:color="auto"/>
              <w:bottom w:val="single" w:sz="4" w:space="0" w:color="auto"/>
              <w:right w:val="single" w:sz="4" w:space="0" w:color="auto"/>
            </w:tcBorders>
            <w:noWrap/>
            <w:hideMark/>
          </w:tcPr>
          <w:p w14:paraId="4559FD6C" w14:textId="77777777" w:rsidR="00265584" w:rsidRDefault="00265584">
            <w:pPr>
              <w:jc w:val="right"/>
            </w:pPr>
            <w:r>
              <w:t>4,954</w:t>
            </w:r>
          </w:p>
        </w:tc>
        <w:tc>
          <w:tcPr>
            <w:tcW w:w="990" w:type="dxa"/>
            <w:tcBorders>
              <w:top w:val="single" w:sz="4" w:space="0" w:color="auto"/>
              <w:left w:val="single" w:sz="4" w:space="0" w:color="auto"/>
              <w:bottom w:val="single" w:sz="4" w:space="0" w:color="auto"/>
              <w:right w:val="single" w:sz="4" w:space="0" w:color="auto"/>
            </w:tcBorders>
            <w:noWrap/>
            <w:hideMark/>
          </w:tcPr>
          <w:p w14:paraId="285BE0D7" w14:textId="77777777" w:rsidR="00265584" w:rsidRDefault="00265584">
            <w:pPr>
              <w:jc w:val="right"/>
            </w:pPr>
            <w:r>
              <w:t>-1,179</w:t>
            </w:r>
          </w:p>
        </w:tc>
        <w:tc>
          <w:tcPr>
            <w:tcW w:w="858" w:type="dxa"/>
            <w:tcBorders>
              <w:top w:val="single" w:sz="4" w:space="0" w:color="auto"/>
              <w:left w:val="single" w:sz="4" w:space="0" w:color="auto"/>
              <w:bottom w:val="single" w:sz="4" w:space="0" w:color="auto"/>
              <w:right w:val="single" w:sz="4" w:space="0" w:color="auto"/>
            </w:tcBorders>
            <w:noWrap/>
            <w:hideMark/>
          </w:tcPr>
          <w:p w14:paraId="67CD7251" w14:textId="77777777" w:rsidR="00265584" w:rsidRDefault="00265584">
            <w:pPr>
              <w:jc w:val="right"/>
            </w:pPr>
            <w:r>
              <w:t>-23.8%</w:t>
            </w:r>
          </w:p>
        </w:tc>
        <w:tc>
          <w:tcPr>
            <w:tcW w:w="852" w:type="dxa"/>
            <w:tcBorders>
              <w:top w:val="single" w:sz="4" w:space="0" w:color="auto"/>
              <w:left w:val="single" w:sz="4" w:space="0" w:color="auto"/>
              <w:bottom w:val="single" w:sz="4" w:space="0" w:color="auto"/>
              <w:right w:val="single" w:sz="4" w:space="0" w:color="auto"/>
            </w:tcBorders>
            <w:noWrap/>
            <w:hideMark/>
          </w:tcPr>
          <w:p w14:paraId="4FA781F0" w14:textId="77777777" w:rsidR="00265584" w:rsidRDefault="00265584">
            <w:pPr>
              <w:jc w:val="right"/>
            </w:pPr>
            <w:r>
              <w:t>494</w:t>
            </w:r>
          </w:p>
        </w:tc>
        <w:tc>
          <w:tcPr>
            <w:tcW w:w="900" w:type="dxa"/>
            <w:tcBorders>
              <w:top w:val="single" w:sz="4" w:space="0" w:color="auto"/>
              <w:left w:val="single" w:sz="4" w:space="0" w:color="auto"/>
              <w:bottom w:val="single" w:sz="4" w:space="0" w:color="auto"/>
              <w:right w:val="single" w:sz="4" w:space="0" w:color="auto"/>
            </w:tcBorders>
            <w:noWrap/>
            <w:hideMark/>
          </w:tcPr>
          <w:p w14:paraId="6830BF55" w14:textId="77777777" w:rsidR="00265584" w:rsidRDefault="00265584">
            <w:pPr>
              <w:jc w:val="right"/>
            </w:pPr>
            <w:r>
              <w:t>648</w:t>
            </w:r>
          </w:p>
        </w:tc>
        <w:tc>
          <w:tcPr>
            <w:tcW w:w="810" w:type="dxa"/>
            <w:tcBorders>
              <w:top w:val="single" w:sz="4" w:space="0" w:color="auto"/>
              <w:left w:val="single" w:sz="4" w:space="0" w:color="auto"/>
              <w:bottom w:val="single" w:sz="4" w:space="0" w:color="auto"/>
              <w:right w:val="single" w:sz="4" w:space="0" w:color="auto"/>
            </w:tcBorders>
            <w:noWrap/>
            <w:hideMark/>
          </w:tcPr>
          <w:p w14:paraId="31291657" w14:textId="77777777" w:rsidR="00265584" w:rsidRDefault="00265584">
            <w:pPr>
              <w:jc w:val="right"/>
            </w:pPr>
            <w:r>
              <w:t>-154</w:t>
            </w:r>
          </w:p>
        </w:tc>
        <w:tc>
          <w:tcPr>
            <w:tcW w:w="895" w:type="dxa"/>
            <w:tcBorders>
              <w:top w:val="single" w:sz="4" w:space="0" w:color="auto"/>
              <w:left w:val="single" w:sz="4" w:space="0" w:color="auto"/>
              <w:bottom w:val="single" w:sz="4" w:space="0" w:color="auto"/>
              <w:right w:val="single" w:sz="4" w:space="0" w:color="auto"/>
            </w:tcBorders>
            <w:noWrap/>
            <w:hideMark/>
          </w:tcPr>
          <w:p w14:paraId="104AE81E" w14:textId="77777777" w:rsidR="00265584" w:rsidRDefault="00265584">
            <w:pPr>
              <w:jc w:val="right"/>
            </w:pPr>
            <w:r>
              <w:t>-23.8%</w:t>
            </w:r>
          </w:p>
        </w:tc>
      </w:tr>
      <w:tr w:rsidR="00265584" w14:paraId="79A386F8"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D9989A7" w14:textId="77777777" w:rsidR="00265584" w:rsidRDefault="00265584">
            <w:r>
              <w:t>New Jersey</w:t>
            </w:r>
          </w:p>
        </w:tc>
        <w:tc>
          <w:tcPr>
            <w:tcW w:w="1143" w:type="dxa"/>
            <w:tcBorders>
              <w:top w:val="single" w:sz="4" w:space="0" w:color="auto"/>
              <w:left w:val="single" w:sz="4" w:space="0" w:color="auto"/>
              <w:bottom w:val="single" w:sz="4" w:space="0" w:color="auto"/>
              <w:right w:val="single" w:sz="4" w:space="0" w:color="auto"/>
            </w:tcBorders>
            <w:noWrap/>
            <w:hideMark/>
          </w:tcPr>
          <w:p w14:paraId="764294DF" w14:textId="77777777" w:rsidR="00265584" w:rsidRDefault="00265584">
            <w:pPr>
              <w:jc w:val="right"/>
            </w:pPr>
            <w:r>
              <w:t>17,281</w:t>
            </w:r>
          </w:p>
        </w:tc>
        <w:tc>
          <w:tcPr>
            <w:tcW w:w="1009" w:type="dxa"/>
            <w:tcBorders>
              <w:top w:val="single" w:sz="4" w:space="0" w:color="auto"/>
              <w:left w:val="single" w:sz="4" w:space="0" w:color="auto"/>
              <w:bottom w:val="single" w:sz="4" w:space="0" w:color="auto"/>
              <w:right w:val="single" w:sz="4" w:space="0" w:color="auto"/>
            </w:tcBorders>
            <w:noWrap/>
            <w:hideMark/>
          </w:tcPr>
          <w:p w14:paraId="73561A9B" w14:textId="77777777" w:rsidR="00265584" w:rsidRDefault="00265584">
            <w:pPr>
              <w:jc w:val="right"/>
            </w:pPr>
            <w:r>
              <w:t>22,278</w:t>
            </w:r>
          </w:p>
        </w:tc>
        <w:tc>
          <w:tcPr>
            <w:tcW w:w="990" w:type="dxa"/>
            <w:tcBorders>
              <w:top w:val="single" w:sz="4" w:space="0" w:color="auto"/>
              <w:left w:val="single" w:sz="4" w:space="0" w:color="auto"/>
              <w:bottom w:val="single" w:sz="4" w:space="0" w:color="auto"/>
              <w:right w:val="single" w:sz="4" w:space="0" w:color="auto"/>
            </w:tcBorders>
            <w:noWrap/>
            <w:hideMark/>
          </w:tcPr>
          <w:p w14:paraId="4947A637" w14:textId="77777777" w:rsidR="00265584" w:rsidRDefault="00265584">
            <w:pPr>
              <w:jc w:val="right"/>
            </w:pPr>
            <w:r>
              <w:t>-4,997</w:t>
            </w:r>
          </w:p>
        </w:tc>
        <w:tc>
          <w:tcPr>
            <w:tcW w:w="858" w:type="dxa"/>
            <w:tcBorders>
              <w:top w:val="single" w:sz="4" w:space="0" w:color="auto"/>
              <w:left w:val="single" w:sz="4" w:space="0" w:color="auto"/>
              <w:bottom w:val="single" w:sz="4" w:space="0" w:color="auto"/>
              <w:right w:val="single" w:sz="4" w:space="0" w:color="auto"/>
            </w:tcBorders>
            <w:noWrap/>
            <w:hideMark/>
          </w:tcPr>
          <w:p w14:paraId="5CC07A33" w14:textId="77777777" w:rsidR="00265584" w:rsidRDefault="00265584">
            <w:pPr>
              <w:jc w:val="right"/>
            </w:pPr>
            <w:r>
              <w:t>-22.4%</w:t>
            </w:r>
          </w:p>
        </w:tc>
        <w:tc>
          <w:tcPr>
            <w:tcW w:w="852" w:type="dxa"/>
            <w:tcBorders>
              <w:top w:val="single" w:sz="4" w:space="0" w:color="auto"/>
              <w:left w:val="single" w:sz="4" w:space="0" w:color="auto"/>
              <w:bottom w:val="single" w:sz="4" w:space="0" w:color="auto"/>
              <w:right w:val="single" w:sz="4" w:space="0" w:color="auto"/>
            </w:tcBorders>
            <w:noWrap/>
            <w:hideMark/>
          </w:tcPr>
          <w:p w14:paraId="5F1CD7C8" w14:textId="77777777" w:rsidR="00265584" w:rsidRDefault="00265584">
            <w:pPr>
              <w:jc w:val="right"/>
            </w:pPr>
            <w:r>
              <w:t>4,155</w:t>
            </w:r>
          </w:p>
        </w:tc>
        <w:tc>
          <w:tcPr>
            <w:tcW w:w="900" w:type="dxa"/>
            <w:tcBorders>
              <w:top w:val="single" w:sz="4" w:space="0" w:color="auto"/>
              <w:left w:val="single" w:sz="4" w:space="0" w:color="auto"/>
              <w:bottom w:val="single" w:sz="4" w:space="0" w:color="auto"/>
              <w:right w:val="single" w:sz="4" w:space="0" w:color="auto"/>
            </w:tcBorders>
            <w:noWrap/>
            <w:hideMark/>
          </w:tcPr>
          <w:p w14:paraId="708F0B04" w14:textId="77777777" w:rsidR="00265584" w:rsidRDefault="00265584">
            <w:pPr>
              <w:jc w:val="right"/>
            </w:pPr>
            <w:r>
              <w:t>5,357</w:t>
            </w:r>
          </w:p>
        </w:tc>
        <w:tc>
          <w:tcPr>
            <w:tcW w:w="810" w:type="dxa"/>
            <w:tcBorders>
              <w:top w:val="single" w:sz="4" w:space="0" w:color="auto"/>
              <w:left w:val="single" w:sz="4" w:space="0" w:color="auto"/>
              <w:bottom w:val="single" w:sz="4" w:space="0" w:color="auto"/>
              <w:right w:val="single" w:sz="4" w:space="0" w:color="auto"/>
            </w:tcBorders>
            <w:noWrap/>
            <w:hideMark/>
          </w:tcPr>
          <w:p w14:paraId="3AA67FDB" w14:textId="77777777" w:rsidR="00265584" w:rsidRDefault="00265584">
            <w:pPr>
              <w:jc w:val="right"/>
            </w:pPr>
            <w:r>
              <w:t>-1,202</w:t>
            </w:r>
          </w:p>
        </w:tc>
        <w:tc>
          <w:tcPr>
            <w:tcW w:w="895" w:type="dxa"/>
            <w:tcBorders>
              <w:top w:val="single" w:sz="4" w:space="0" w:color="auto"/>
              <w:left w:val="single" w:sz="4" w:space="0" w:color="auto"/>
              <w:bottom w:val="single" w:sz="4" w:space="0" w:color="auto"/>
              <w:right w:val="single" w:sz="4" w:space="0" w:color="auto"/>
            </w:tcBorders>
            <w:noWrap/>
            <w:hideMark/>
          </w:tcPr>
          <w:p w14:paraId="2083C183" w14:textId="77777777" w:rsidR="00265584" w:rsidRDefault="00265584">
            <w:pPr>
              <w:jc w:val="right"/>
            </w:pPr>
            <w:r>
              <w:t>-22.4%</w:t>
            </w:r>
          </w:p>
        </w:tc>
      </w:tr>
      <w:tr w:rsidR="00265584" w14:paraId="185E1D53"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17DC3C5" w14:textId="77777777" w:rsidR="00265584" w:rsidRDefault="00265584">
            <w:r>
              <w:t>Oklahoma</w:t>
            </w:r>
          </w:p>
        </w:tc>
        <w:tc>
          <w:tcPr>
            <w:tcW w:w="1143" w:type="dxa"/>
            <w:tcBorders>
              <w:top w:val="single" w:sz="4" w:space="0" w:color="auto"/>
              <w:left w:val="single" w:sz="4" w:space="0" w:color="auto"/>
              <w:bottom w:val="single" w:sz="4" w:space="0" w:color="auto"/>
              <w:right w:val="single" w:sz="4" w:space="0" w:color="auto"/>
            </w:tcBorders>
            <w:noWrap/>
            <w:hideMark/>
          </w:tcPr>
          <w:p w14:paraId="20CC10CB" w14:textId="77777777" w:rsidR="00265584" w:rsidRDefault="00265584">
            <w:pPr>
              <w:jc w:val="right"/>
            </w:pPr>
            <w:r>
              <w:t>8,619</w:t>
            </w:r>
          </w:p>
        </w:tc>
        <w:tc>
          <w:tcPr>
            <w:tcW w:w="1009" w:type="dxa"/>
            <w:tcBorders>
              <w:top w:val="single" w:sz="4" w:space="0" w:color="auto"/>
              <w:left w:val="single" w:sz="4" w:space="0" w:color="auto"/>
              <w:bottom w:val="single" w:sz="4" w:space="0" w:color="auto"/>
              <w:right w:val="single" w:sz="4" w:space="0" w:color="auto"/>
            </w:tcBorders>
            <w:noWrap/>
            <w:hideMark/>
          </w:tcPr>
          <w:p w14:paraId="4FAD0660" w14:textId="77777777" w:rsidR="00265584" w:rsidRDefault="00265584">
            <w:pPr>
              <w:jc w:val="right"/>
            </w:pPr>
            <w:r>
              <w:t>10,029</w:t>
            </w:r>
          </w:p>
        </w:tc>
        <w:tc>
          <w:tcPr>
            <w:tcW w:w="990" w:type="dxa"/>
            <w:tcBorders>
              <w:top w:val="single" w:sz="4" w:space="0" w:color="auto"/>
              <w:left w:val="single" w:sz="4" w:space="0" w:color="auto"/>
              <w:bottom w:val="single" w:sz="4" w:space="0" w:color="auto"/>
              <w:right w:val="single" w:sz="4" w:space="0" w:color="auto"/>
            </w:tcBorders>
            <w:noWrap/>
            <w:hideMark/>
          </w:tcPr>
          <w:p w14:paraId="3BDA676B" w14:textId="77777777" w:rsidR="00265584" w:rsidRDefault="00265584">
            <w:pPr>
              <w:jc w:val="right"/>
            </w:pPr>
            <w:r>
              <w:t>-1,410</w:t>
            </w:r>
          </w:p>
        </w:tc>
        <w:tc>
          <w:tcPr>
            <w:tcW w:w="858" w:type="dxa"/>
            <w:tcBorders>
              <w:top w:val="single" w:sz="4" w:space="0" w:color="auto"/>
              <w:left w:val="single" w:sz="4" w:space="0" w:color="auto"/>
              <w:bottom w:val="single" w:sz="4" w:space="0" w:color="auto"/>
              <w:right w:val="single" w:sz="4" w:space="0" w:color="auto"/>
            </w:tcBorders>
            <w:noWrap/>
            <w:hideMark/>
          </w:tcPr>
          <w:p w14:paraId="44BE45D8" w14:textId="77777777" w:rsidR="00265584" w:rsidRDefault="00265584">
            <w:pPr>
              <w:jc w:val="right"/>
            </w:pPr>
            <w:r>
              <w:t>-14.1%</w:t>
            </w:r>
          </w:p>
        </w:tc>
        <w:tc>
          <w:tcPr>
            <w:tcW w:w="852" w:type="dxa"/>
            <w:tcBorders>
              <w:top w:val="single" w:sz="4" w:space="0" w:color="auto"/>
              <w:left w:val="single" w:sz="4" w:space="0" w:color="auto"/>
              <w:bottom w:val="single" w:sz="4" w:space="0" w:color="auto"/>
              <w:right w:val="single" w:sz="4" w:space="0" w:color="auto"/>
            </w:tcBorders>
            <w:noWrap/>
            <w:hideMark/>
          </w:tcPr>
          <w:p w14:paraId="528A3E5E" w14:textId="77777777" w:rsidR="00265584" w:rsidRDefault="00265584">
            <w:pPr>
              <w:jc w:val="right"/>
            </w:pPr>
            <w:r>
              <w:t>1,154</w:t>
            </w:r>
          </w:p>
        </w:tc>
        <w:tc>
          <w:tcPr>
            <w:tcW w:w="900" w:type="dxa"/>
            <w:tcBorders>
              <w:top w:val="single" w:sz="4" w:space="0" w:color="auto"/>
              <w:left w:val="single" w:sz="4" w:space="0" w:color="auto"/>
              <w:bottom w:val="single" w:sz="4" w:space="0" w:color="auto"/>
              <w:right w:val="single" w:sz="4" w:space="0" w:color="auto"/>
            </w:tcBorders>
            <w:noWrap/>
            <w:hideMark/>
          </w:tcPr>
          <w:p w14:paraId="1C878041" w14:textId="77777777" w:rsidR="00265584" w:rsidRDefault="00265584">
            <w:pPr>
              <w:jc w:val="right"/>
            </w:pPr>
            <w:r>
              <w:t>1,342</w:t>
            </w:r>
          </w:p>
        </w:tc>
        <w:tc>
          <w:tcPr>
            <w:tcW w:w="810" w:type="dxa"/>
            <w:tcBorders>
              <w:top w:val="single" w:sz="4" w:space="0" w:color="auto"/>
              <w:left w:val="single" w:sz="4" w:space="0" w:color="auto"/>
              <w:bottom w:val="single" w:sz="4" w:space="0" w:color="auto"/>
              <w:right w:val="single" w:sz="4" w:space="0" w:color="auto"/>
            </w:tcBorders>
            <w:noWrap/>
            <w:hideMark/>
          </w:tcPr>
          <w:p w14:paraId="15500ADE" w14:textId="77777777" w:rsidR="00265584" w:rsidRDefault="00265584">
            <w:pPr>
              <w:jc w:val="right"/>
            </w:pPr>
            <w:r>
              <w:t>-189</w:t>
            </w:r>
          </w:p>
        </w:tc>
        <w:tc>
          <w:tcPr>
            <w:tcW w:w="895" w:type="dxa"/>
            <w:tcBorders>
              <w:top w:val="single" w:sz="4" w:space="0" w:color="auto"/>
              <w:left w:val="single" w:sz="4" w:space="0" w:color="auto"/>
              <w:bottom w:val="single" w:sz="4" w:space="0" w:color="auto"/>
              <w:right w:val="single" w:sz="4" w:space="0" w:color="auto"/>
            </w:tcBorders>
            <w:noWrap/>
            <w:hideMark/>
          </w:tcPr>
          <w:p w14:paraId="3ABDA48A" w14:textId="77777777" w:rsidR="00265584" w:rsidRDefault="00265584">
            <w:pPr>
              <w:jc w:val="right"/>
            </w:pPr>
            <w:r>
              <w:t>-14.1%</w:t>
            </w:r>
          </w:p>
        </w:tc>
      </w:tr>
      <w:tr w:rsidR="00265584" w14:paraId="5262CE27"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6D97AECC" w14:textId="77777777" w:rsidR="00265584" w:rsidRDefault="00265584">
            <w:r>
              <w:t>Utah</w:t>
            </w:r>
          </w:p>
        </w:tc>
        <w:tc>
          <w:tcPr>
            <w:tcW w:w="1143" w:type="dxa"/>
            <w:tcBorders>
              <w:top w:val="single" w:sz="4" w:space="0" w:color="auto"/>
              <w:left w:val="single" w:sz="4" w:space="0" w:color="auto"/>
              <w:bottom w:val="single" w:sz="4" w:space="0" w:color="auto"/>
              <w:right w:val="single" w:sz="4" w:space="0" w:color="auto"/>
            </w:tcBorders>
            <w:noWrap/>
            <w:hideMark/>
          </w:tcPr>
          <w:p w14:paraId="6F19CA68" w14:textId="77777777" w:rsidR="00265584" w:rsidRDefault="00265584">
            <w:pPr>
              <w:jc w:val="right"/>
            </w:pPr>
            <w:r>
              <w:t>8,142</w:t>
            </w:r>
          </w:p>
        </w:tc>
        <w:tc>
          <w:tcPr>
            <w:tcW w:w="1009" w:type="dxa"/>
            <w:tcBorders>
              <w:top w:val="single" w:sz="4" w:space="0" w:color="auto"/>
              <w:left w:val="single" w:sz="4" w:space="0" w:color="auto"/>
              <w:bottom w:val="single" w:sz="4" w:space="0" w:color="auto"/>
              <w:right w:val="single" w:sz="4" w:space="0" w:color="auto"/>
            </w:tcBorders>
            <w:noWrap/>
            <w:hideMark/>
          </w:tcPr>
          <w:p w14:paraId="4B76F330" w14:textId="77777777" w:rsidR="00265584" w:rsidRDefault="00265584">
            <w:pPr>
              <w:jc w:val="right"/>
            </w:pPr>
            <w:r>
              <w:t>9,396</w:t>
            </w:r>
          </w:p>
        </w:tc>
        <w:tc>
          <w:tcPr>
            <w:tcW w:w="990" w:type="dxa"/>
            <w:tcBorders>
              <w:top w:val="single" w:sz="4" w:space="0" w:color="auto"/>
              <w:left w:val="single" w:sz="4" w:space="0" w:color="auto"/>
              <w:bottom w:val="single" w:sz="4" w:space="0" w:color="auto"/>
              <w:right w:val="single" w:sz="4" w:space="0" w:color="auto"/>
            </w:tcBorders>
            <w:noWrap/>
            <w:hideMark/>
          </w:tcPr>
          <w:p w14:paraId="2D5C5892" w14:textId="77777777" w:rsidR="00265584" w:rsidRDefault="00265584">
            <w:pPr>
              <w:jc w:val="right"/>
            </w:pPr>
            <w:r>
              <w:t>-1,254</w:t>
            </w:r>
          </w:p>
        </w:tc>
        <w:tc>
          <w:tcPr>
            <w:tcW w:w="858" w:type="dxa"/>
            <w:tcBorders>
              <w:top w:val="single" w:sz="4" w:space="0" w:color="auto"/>
              <w:left w:val="single" w:sz="4" w:space="0" w:color="auto"/>
              <w:bottom w:val="single" w:sz="4" w:space="0" w:color="auto"/>
              <w:right w:val="single" w:sz="4" w:space="0" w:color="auto"/>
            </w:tcBorders>
            <w:noWrap/>
            <w:hideMark/>
          </w:tcPr>
          <w:p w14:paraId="4ABEB49A" w14:textId="77777777" w:rsidR="00265584" w:rsidRDefault="00265584">
            <w:pPr>
              <w:jc w:val="right"/>
            </w:pPr>
            <w:r>
              <w:t>-13.3%</w:t>
            </w:r>
          </w:p>
        </w:tc>
        <w:tc>
          <w:tcPr>
            <w:tcW w:w="852" w:type="dxa"/>
            <w:tcBorders>
              <w:top w:val="single" w:sz="4" w:space="0" w:color="auto"/>
              <w:left w:val="single" w:sz="4" w:space="0" w:color="auto"/>
              <w:bottom w:val="single" w:sz="4" w:space="0" w:color="auto"/>
              <w:right w:val="single" w:sz="4" w:space="0" w:color="auto"/>
            </w:tcBorders>
            <w:noWrap/>
            <w:hideMark/>
          </w:tcPr>
          <w:p w14:paraId="11235070" w14:textId="77777777" w:rsidR="00265584" w:rsidRDefault="00265584">
            <w:pPr>
              <w:jc w:val="right"/>
            </w:pPr>
            <w:r>
              <w:t>1,672</w:t>
            </w:r>
          </w:p>
        </w:tc>
        <w:tc>
          <w:tcPr>
            <w:tcW w:w="900" w:type="dxa"/>
            <w:tcBorders>
              <w:top w:val="single" w:sz="4" w:space="0" w:color="auto"/>
              <w:left w:val="single" w:sz="4" w:space="0" w:color="auto"/>
              <w:bottom w:val="single" w:sz="4" w:space="0" w:color="auto"/>
              <w:right w:val="single" w:sz="4" w:space="0" w:color="auto"/>
            </w:tcBorders>
            <w:noWrap/>
            <w:hideMark/>
          </w:tcPr>
          <w:p w14:paraId="12D1A006" w14:textId="77777777" w:rsidR="00265584" w:rsidRDefault="00265584">
            <w:pPr>
              <w:jc w:val="right"/>
            </w:pPr>
            <w:r>
              <w:t>1,929</w:t>
            </w:r>
          </w:p>
        </w:tc>
        <w:tc>
          <w:tcPr>
            <w:tcW w:w="810" w:type="dxa"/>
            <w:tcBorders>
              <w:top w:val="single" w:sz="4" w:space="0" w:color="auto"/>
              <w:left w:val="single" w:sz="4" w:space="0" w:color="auto"/>
              <w:bottom w:val="single" w:sz="4" w:space="0" w:color="auto"/>
              <w:right w:val="single" w:sz="4" w:space="0" w:color="auto"/>
            </w:tcBorders>
            <w:noWrap/>
            <w:hideMark/>
          </w:tcPr>
          <w:p w14:paraId="0EF4B6A9" w14:textId="77777777" w:rsidR="00265584" w:rsidRDefault="00265584">
            <w:pPr>
              <w:jc w:val="right"/>
            </w:pPr>
            <w:r>
              <w:t>-258</w:t>
            </w:r>
          </w:p>
        </w:tc>
        <w:tc>
          <w:tcPr>
            <w:tcW w:w="895" w:type="dxa"/>
            <w:tcBorders>
              <w:top w:val="single" w:sz="4" w:space="0" w:color="auto"/>
              <w:left w:val="single" w:sz="4" w:space="0" w:color="auto"/>
              <w:bottom w:val="single" w:sz="4" w:space="0" w:color="auto"/>
              <w:right w:val="single" w:sz="4" w:space="0" w:color="auto"/>
            </w:tcBorders>
            <w:noWrap/>
            <w:hideMark/>
          </w:tcPr>
          <w:p w14:paraId="5D1038E0" w14:textId="77777777" w:rsidR="00265584" w:rsidRDefault="00265584">
            <w:pPr>
              <w:jc w:val="right"/>
            </w:pPr>
            <w:r>
              <w:t>-13.3%</w:t>
            </w:r>
          </w:p>
        </w:tc>
      </w:tr>
      <w:tr w:rsidR="00265584" w14:paraId="43C99733"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38B93C6" w14:textId="77777777" w:rsidR="00265584" w:rsidRDefault="00265584">
            <w:r>
              <w:t>Maryland</w:t>
            </w:r>
          </w:p>
        </w:tc>
        <w:tc>
          <w:tcPr>
            <w:tcW w:w="1143" w:type="dxa"/>
            <w:tcBorders>
              <w:top w:val="single" w:sz="4" w:space="0" w:color="auto"/>
              <w:left w:val="single" w:sz="4" w:space="0" w:color="auto"/>
              <w:bottom w:val="single" w:sz="4" w:space="0" w:color="auto"/>
              <w:right w:val="single" w:sz="4" w:space="0" w:color="auto"/>
            </w:tcBorders>
            <w:noWrap/>
            <w:hideMark/>
          </w:tcPr>
          <w:p w14:paraId="0CB0D219" w14:textId="77777777" w:rsidR="00265584" w:rsidRDefault="00265584">
            <w:pPr>
              <w:jc w:val="right"/>
            </w:pPr>
            <w:r>
              <w:t>12,849</w:t>
            </w:r>
          </w:p>
        </w:tc>
        <w:tc>
          <w:tcPr>
            <w:tcW w:w="1009" w:type="dxa"/>
            <w:tcBorders>
              <w:top w:val="single" w:sz="4" w:space="0" w:color="auto"/>
              <w:left w:val="single" w:sz="4" w:space="0" w:color="auto"/>
              <w:bottom w:val="single" w:sz="4" w:space="0" w:color="auto"/>
              <w:right w:val="single" w:sz="4" w:space="0" w:color="auto"/>
            </w:tcBorders>
            <w:noWrap/>
            <w:hideMark/>
          </w:tcPr>
          <w:p w14:paraId="7678C146" w14:textId="77777777" w:rsidR="00265584" w:rsidRDefault="00265584">
            <w:pPr>
              <w:jc w:val="right"/>
            </w:pPr>
            <w:r>
              <w:t>14,595</w:t>
            </w:r>
          </w:p>
        </w:tc>
        <w:tc>
          <w:tcPr>
            <w:tcW w:w="990" w:type="dxa"/>
            <w:tcBorders>
              <w:top w:val="single" w:sz="4" w:space="0" w:color="auto"/>
              <w:left w:val="single" w:sz="4" w:space="0" w:color="auto"/>
              <w:bottom w:val="single" w:sz="4" w:space="0" w:color="auto"/>
              <w:right w:val="single" w:sz="4" w:space="0" w:color="auto"/>
            </w:tcBorders>
            <w:noWrap/>
            <w:hideMark/>
          </w:tcPr>
          <w:p w14:paraId="119BA37A" w14:textId="77777777" w:rsidR="00265584" w:rsidRDefault="00265584">
            <w:pPr>
              <w:jc w:val="right"/>
            </w:pPr>
            <w:r>
              <w:t>-1,746</w:t>
            </w:r>
          </w:p>
        </w:tc>
        <w:tc>
          <w:tcPr>
            <w:tcW w:w="858" w:type="dxa"/>
            <w:tcBorders>
              <w:top w:val="single" w:sz="4" w:space="0" w:color="auto"/>
              <w:left w:val="single" w:sz="4" w:space="0" w:color="auto"/>
              <w:bottom w:val="single" w:sz="4" w:space="0" w:color="auto"/>
              <w:right w:val="single" w:sz="4" w:space="0" w:color="auto"/>
            </w:tcBorders>
            <w:noWrap/>
            <w:hideMark/>
          </w:tcPr>
          <w:p w14:paraId="1ADB3B57" w14:textId="77777777" w:rsidR="00265584" w:rsidRDefault="00265584">
            <w:pPr>
              <w:jc w:val="right"/>
            </w:pPr>
            <w:r>
              <w:t>-12.0%</w:t>
            </w:r>
          </w:p>
        </w:tc>
        <w:tc>
          <w:tcPr>
            <w:tcW w:w="852" w:type="dxa"/>
            <w:tcBorders>
              <w:top w:val="single" w:sz="4" w:space="0" w:color="auto"/>
              <w:left w:val="single" w:sz="4" w:space="0" w:color="auto"/>
              <w:bottom w:val="single" w:sz="4" w:space="0" w:color="auto"/>
              <w:right w:val="single" w:sz="4" w:space="0" w:color="auto"/>
            </w:tcBorders>
            <w:noWrap/>
            <w:hideMark/>
          </w:tcPr>
          <w:p w14:paraId="67803F09" w14:textId="77777777" w:rsidR="00265584" w:rsidRDefault="00265584">
            <w:pPr>
              <w:jc w:val="right"/>
            </w:pPr>
            <w:r>
              <w:t>2,454</w:t>
            </w:r>
          </w:p>
        </w:tc>
        <w:tc>
          <w:tcPr>
            <w:tcW w:w="900" w:type="dxa"/>
            <w:tcBorders>
              <w:top w:val="single" w:sz="4" w:space="0" w:color="auto"/>
              <w:left w:val="single" w:sz="4" w:space="0" w:color="auto"/>
              <w:bottom w:val="single" w:sz="4" w:space="0" w:color="auto"/>
              <w:right w:val="single" w:sz="4" w:space="0" w:color="auto"/>
            </w:tcBorders>
            <w:noWrap/>
            <w:hideMark/>
          </w:tcPr>
          <w:p w14:paraId="3DFF3295" w14:textId="77777777" w:rsidR="00265584" w:rsidRDefault="00265584">
            <w:pPr>
              <w:jc w:val="right"/>
            </w:pPr>
            <w:r>
              <w:t>2,787</w:t>
            </w:r>
          </w:p>
        </w:tc>
        <w:tc>
          <w:tcPr>
            <w:tcW w:w="810" w:type="dxa"/>
            <w:tcBorders>
              <w:top w:val="single" w:sz="4" w:space="0" w:color="auto"/>
              <w:left w:val="single" w:sz="4" w:space="0" w:color="auto"/>
              <w:bottom w:val="single" w:sz="4" w:space="0" w:color="auto"/>
              <w:right w:val="single" w:sz="4" w:space="0" w:color="auto"/>
            </w:tcBorders>
            <w:noWrap/>
            <w:hideMark/>
          </w:tcPr>
          <w:p w14:paraId="024450B4" w14:textId="77777777" w:rsidR="00265584" w:rsidRDefault="00265584">
            <w:pPr>
              <w:jc w:val="right"/>
            </w:pPr>
            <w:r>
              <w:t>-333</w:t>
            </w:r>
          </w:p>
        </w:tc>
        <w:tc>
          <w:tcPr>
            <w:tcW w:w="895" w:type="dxa"/>
            <w:tcBorders>
              <w:top w:val="single" w:sz="4" w:space="0" w:color="auto"/>
              <w:left w:val="single" w:sz="4" w:space="0" w:color="auto"/>
              <w:bottom w:val="single" w:sz="4" w:space="0" w:color="auto"/>
              <w:right w:val="single" w:sz="4" w:space="0" w:color="auto"/>
            </w:tcBorders>
            <w:noWrap/>
            <w:hideMark/>
          </w:tcPr>
          <w:p w14:paraId="11D8C350" w14:textId="77777777" w:rsidR="00265584" w:rsidRDefault="00265584">
            <w:pPr>
              <w:jc w:val="right"/>
            </w:pPr>
            <w:r>
              <w:t>-12.0%</w:t>
            </w:r>
          </w:p>
        </w:tc>
      </w:tr>
      <w:tr w:rsidR="00265584" w14:paraId="1765C0AD"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7BA66C8" w14:textId="77777777" w:rsidR="00265584" w:rsidRDefault="00265584">
            <w:r>
              <w:t>Oregon</w:t>
            </w:r>
          </w:p>
        </w:tc>
        <w:tc>
          <w:tcPr>
            <w:tcW w:w="1143" w:type="dxa"/>
            <w:tcBorders>
              <w:top w:val="single" w:sz="4" w:space="0" w:color="auto"/>
              <w:left w:val="single" w:sz="4" w:space="0" w:color="auto"/>
              <w:bottom w:val="single" w:sz="4" w:space="0" w:color="auto"/>
              <w:right w:val="single" w:sz="4" w:space="0" w:color="auto"/>
            </w:tcBorders>
            <w:noWrap/>
            <w:hideMark/>
          </w:tcPr>
          <w:p w14:paraId="3505C5AC" w14:textId="77777777" w:rsidR="00265584" w:rsidRDefault="00265584">
            <w:pPr>
              <w:jc w:val="right"/>
            </w:pPr>
            <w:r>
              <w:t>8,517</w:t>
            </w:r>
          </w:p>
        </w:tc>
        <w:tc>
          <w:tcPr>
            <w:tcW w:w="1009" w:type="dxa"/>
            <w:tcBorders>
              <w:top w:val="single" w:sz="4" w:space="0" w:color="auto"/>
              <w:left w:val="single" w:sz="4" w:space="0" w:color="auto"/>
              <w:bottom w:val="single" w:sz="4" w:space="0" w:color="auto"/>
              <w:right w:val="single" w:sz="4" w:space="0" w:color="auto"/>
            </w:tcBorders>
            <w:noWrap/>
            <w:hideMark/>
          </w:tcPr>
          <w:p w14:paraId="397D281C" w14:textId="77777777" w:rsidR="00265584" w:rsidRDefault="00265584">
            <w:pPr>
              <w:jc w:val="right"/>
            </w:pPr>
            <w:r>
              <w:t>9,347</w:t>
            </w:r>
          </w:p>
        </w:tc>
        <w:tc>
          <w:tcPr>
            <w:tcW w:w="990" w:type="dxa"/>
            <w:tcBorders>
              <w:top w:val="single" w:sz="4" w:space="0" w:color="auto"/>
              <w:left w:val="single" w:sz="4" w:space="0" w:color="auto"/>
              <w:bottom w:val="single" w:sz="4" w:space="0" w:color="auto"/>
              <w:right w:val="single" w:sz="4" w:space="0" w:color="auto"/>
            </w:tcBorders>
            <w:noWrap/>
            <w:hideMark/>
          </w:tcPr>
          <w:p w14:paraId="11787EBC" w14:textId="77777777" w:rsidR="00265584" w:rsidRDefault="00265584">
            <w:pPr>
              <w:jc w:val="right"/>
            </w:pPr>
            <w:r>
              <w:t>-829</w:t>
            </w:r>
          </w:p>
        </w:tc>
        <w:tc>
          <w:tcPr>
            <w:tcW w:w="858" w:type="dxa"/>
            <w:tcBorders>
              <w:top w:val="single" w:sz="4" w:space="0" w:color="auto"/>
              <w:left w:val="single" w:sz="4" w:space="0" w:color="auto"/>
              <w:bottom w:val="single" w:sz="4" w:space="0" w:color="auto"/>
              <w:right w:val="single" w:sz="4" w:space="0" w:color="auto"/>
            </w:tcBorders>
            <w:noWrap/>
            <w:hideMark/>
          </w:tcPr>
          <w:p w14:paraId="56A2AD7D" w14:textId="77777777" w:rsidR="00265584" w:rsidRDefault="00265584">
            <w:pPr>
              <w:jc w:val="right"/>
            </w:pPr>
            <w:r>
              <w:t>-8.9%</w:t>
            </w:r>
          </w:p>
        </w:tc>
        <w:tc>
          <w:tcPr>
            <w:tcW w:w="852" w:type="dxa"/>
            <w:tcBorders>
              <w:top w:val="single" w:sz="4" w:space="0" w:color="auto"/>
              <w:left w:val="single" w:sz="4" w:space="0" w:color="auto"/>
              <w:bottom w:val="single" w:sz="4" w:space="0" w:color="auto"/>
              <w:right w:val="single" w:sz="4" w:space="0" w:color="auto"/>
            </w:tcBorders>
            <w:noWrap/>
            <w:hideMark/>
          </w:tcPr>
          <w:p w14:paraId="39E68148" w14:textId="77777777" w:rsidR="00265584" w:rsidRDefault="00265584">
            <w:pPr>
              <w:jc w:val="right"/>
            </w:pPr>
            <w:r>
              <w:t>1,180</w:t>
            </w:r>
          </w:p>
        </w:tc>
        <w:tc>
          <w:tcPr>
            <w:tcW w:w="900" w:type="dxa"/>
            <w:tcBorders>
              <w:top w:val="single" w:sz="4" w:space="0" w:color="auto"/>
              <w:left w:val="single" w:sz="4" w:space="0" w:color="auto"/>
              <w:bottom w:val="single" w:sz="4" w:space="0" w:color="auto"/>
              <w:right w:val="single" w:sz="4" w:space="0" w:color="auto"/>
            </w:tcBorders>
            <w:noWrap/>
            <w:hideMark/>
          </w:tcPr>
          <w:p w14:paraId="5AFA7E12" w14:textId="77777777" w:rsidR="00265584" w:rsidRDefault="00265584">
            <w:pPr>
              <w:jc w:val="right"/>
            </w:pPr>
            <w:r>
              <w:t>1,295</w:t>
            </w:r>
          </w:p>
        </w:tc>
        <w:tc>
          <w:tcPr>
            <w:tcW w:w="810" w:type="dxa"/>
            <w:tcBorders>
              <w:top w:val="single" w:sz="4" w:space="0" w:color="auto"/>
              <w:left w:val="single" w:sz="4" w:space="0" w:color="auto"/>
              <w:bottom w:val="single" w:sz="4" w:space="0" w:color="auto"/>
              <w:right w:val="single" w:sz="4" w:space="0" w:color="auto"/>
            </w:tcBorders>
            <w:noWrap/>
            <w:hideMark/>
          </w:tcPr>
          <w:p w14:paraId="56C36D5A" w14:textId="77777777" w:rsidR="00265584" w:rsidRDefault="00265584">
            <w:pPr>
              <w:jc w:val="right"/>
            </w:pPr>
            <w:r>
              <w:t>-115</w:t>
            </w:r>
          </w:p>
        </w:tc>
        <w:tc>
          <w:tcPr>
            <w:tcW w:w="895" w:type="dxa"/>
            <w:tcBorders>
              <w:top w:val="single" w:sz="4" w:space="0" w:color="auto"/>
              <w:left w:val="single" w:sz="4" w:space="0" w:color="auto"/>
              <w:bottom w:val="single" w:sz="4" w:space="0" w:color="auto"/>
              <w:right w:val="single" w:sz="4" w:space="0" w:color="auto"/>
            </w:tcBorders>
            <w:noWrap/>
            <w:hideMark/>
          </w:tcPr>
          <w:p w14:paraId="2246F65B" w14:textId="77777777" w:rsidR="00265584" w:rsidRDefault="00265584">
            <w:pPr>
              <w:jc w:val="right"/>
            </w:pPr>
            <w:r>
              <w:t>-8.9%</w:t>
            </w:r>
          </w:p>
        </w:tc>
      </w:tr>
      <w:tr w:rsidR="00265584" w14:paraId="64B83554"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59D687E" w14:textId="77777777" w:rsidR="00265584" w:rsidRDefault="00265584">
            <w:r>
              <w:t>Delaware</w:t>
            </w:r>
          </w:p>
        </w:tc>
        <w:tc>
          <w:tcPr>
            <w:tcW w:w="1143" w:type="dxa"/>
            <w:tcBorders>
              <w:top w:val="single" w:sz="4" w:space="0" w:color="auto"/>
              <w:left w:val="single" w:sz="4" w:space="0" w:color="auto"/>
              <w:bottom w:val="single" w:sz="4" w:space="0" w:color="auto"/>
              <w:right w:val="single" w:sz="4" w:space="0" w:color="auto"/>
            </w:tcBorders>
            <w:noWrap/>
            <w:hideMark/>
          </w:tcPr>
          <w:p w14:paraId="72BE73BA" w14:textId="77777777" w:rsidR="00265584" w:rsidRDefault="00265584">
            <w:pPr>
              <w:jc w:val="right"/>
            </w:pPr>
            <w:r>
              <w:t>2,036</w:t>
            </w:r>
          </w:p>
        </w:tc>
        <w:tc>
          <w:tcPr>
            <w:tcW w:w="1009" w:type="dxa"/>
            <w:tcBorders>
              <w:top w:val="single" w:sz="4" w:space="0" w:color="auto"/>
              <w:left w:val="single" w:sz="4" w:space="0" w:color="auto"/>
              <w:bottom w:val="single" w:sz="4" w:space="0" w:color="auto"/>
              <w:right w:val="single" w:sz="4" w:space="0" w:color="auto"/>
            </w:tcBorders>
            <w:noWrap/>
            <w:hideMark/>
          </w:tcPr>
          <w:p w14:paraId="0F6A8B21" w14:textId="77777777" w:rsidR="00265584" w:rsidRDefault="00265584">
            <w:pPr>
              <w:jc w:val="right"/>
            </w:pPr>
            <w:r>
              <w:t>2,220</w:t>
            </w:r>
          </w:p>
        </w:tc>
        <w:tc>
          <w:tcPr>
            <w:tcW w:w="990" w:type="dxa"/>
            <w:tcBorders>
              <w:top w:val="single" w:sz="4" w:space="0" w:color="auto"/>
              <w:left w:val="single" w:sz="4" w:space="0" w:color="auto"/>
              <w:bottom w:val="single" w:sz="4" w:space="0" w:color="auto"/>
              <w:right w:val="single" w:sz="4" w:space="0" w:color="auto"/>
            </w:tcBorders>
            <w:noWrap/>
            <w:hideMark/>
          </w:tcPr>
          <w:p w14:paraId="05681B7A" w14:textId="77777777" w:rsidR="00265584" w:rsidRDefault="00265584">
            <w:pPr>
              <w:jc w:val="right"/>
            </w:pPr>
            <w:r>
              <w:t>-184</w:t>
            </w:r>
          </w:p>
        </w:tc>
        <w:tc>
          <w:tcPr>
            <w:tcW w:w="858" w:type="dxa"/>
            <w:tcBorders>
              <w:top w:val="single" w:sz="4" w:space="0" w:color="auto"/>
              <w:left w:val="single" w:sz="4" w:space="0" w:color="auto"/>
              <w:bottom w:val="single" w:sz="4" w:space="0" w:color="auto"/>
              <w:right w:val="single" w:sz="4" w:space="0" w:color="auto"/>
            </w:tcBorders>
            <w:noWrap/>
            <w:hideMark/>
          </w:tcPr>
          <w:p w14:paraId="05F2CA6D" w14:textId="77777777" w:rsidR="00265584" w:rsidRDefault="00265584">
            <w:pPr>
              <w:jc w:val="right"/>
            </w:pPr>
            <w:r>
              <w:t>-8.3%</w:t>
            </w:r>
          </w:p>
        </w:tc>
        <w:tc>
          <w:tcPr>
            <w:tcW w:w="852" w:type="dxa"/>
            <w:tcBorders>
              <w:top w:val="single" w:sz="4" w:space="0" w:color="auto"/>
              <w:left w:val="single" w:sz="4" w:space="0" w:color="auto"/>
              <w:bottom w:val="single" w:sz="4" w:space="0" w:color="auto"/>
              <w:right w:val="single" w:sz="4" w:space="0" w:color="auto"/>
            </w:tcBorders>
            <w:noWrap/>
            <w:hideMark/>
          </w:tcPr>
          <w:p w14:paraId="4E4C666D" w14:textId="77777777" w:rsidR="00265584" w:rsidRDefault="00265584">
            <w:pPr>
              <w:jc w:val="right"/>
            </w:pPr>
            <w:r>
              <w:t>326</w:t>
            </w:r>
          </w:p>
        </w:tc>
        <w:tc>
          <w:tcPr>
            <w:tcW w:w="900" w:type="dxa"/>
            <w:tcBorders>
              <w:top w:val="single" w:sz="4" w:space="0" w:color="auto"/>
              <w:left w:val="single" w:sz="4" w:space="0" w:color="auto"/>
              <w:bottom w:val="single" w:sz="4" w:space="0" w:color="auto"/>
              <w:right w:val="single" w:sz="4" w:space="0" w:color="auto"/>
            </w:tcBorders>
            <w:noWrap/>
            <w:hideMark/>
          </w:tcPr>
          <w:p w14:paraId="64025197" w14:textId="77777777" w:rsidR="00265584" w:rsidRDefault="00265584">
            <w:pPr>
              <w:jc w:val="right"/>
            </w:pPr>
            <w:r>
              <w:t>355</w:t>
            </w:r>
          </w:p>
        </w:tc>
        <w:tc>
          <w:tcPr>
            <w:tcW w:w="810" w:type="dxa"/>
            <w:tcBorders>
              <w:top w:val="single" w:sz="4" w:space="0" w:color="auto"/>
              <w:left w:val="single" w:sz="4" w:space="0" w:color="auto"/>
              <w:bottom w:val="single" w:sz="4" w:space="0" w:color="auto"/>
              <w:right w:val="single" w:sz="4" w:space="0" w:color="auto"/>
            </w:tcBorders>
            <w:noWrap/>
            <w:hideMark/>
          </w:tcPr>
          <w:p w14:paraId="48010092" w14:textId="77777777" w:rsidR="00265584" w:rsidRDefault="00265584">
            <w:pPr>
              <w:jc w:val="right"/>
            </w:pPr>
            <w:r>
              <w:t>-29</w:t>
            </w:r>
          </w:p>
        </w:tc>
        <w:tc>
          <w:tcPr>
            <w:tcW w:w="895" w:type="dxa"/>
            <w:tcBorders>
              <w:top w:val="single" w:sz="4" w:space="0" w:color="auto"/>
              <w:left w:val="single" w:sz="4" w:space="0" w:color="auto"/>
              <w:bottom w:val="single" w:sz="4" w:space="0" w:color="auto"/>
              <w:right w:val="single" w:sz="4" w:space="0" w:color="auto"/>
            </w:tcBorders>
            <w:noWrap/>
            <w:hideMark/>
          </w:tcPr>
          <w:p w14:paraId="697FBE66" w14:textId="77777777" w:rsidR="00265584" w:rsidRDefault="00265584">
            <w:pPr>
              <w:jc w:val="right"/>
            </w:pPr>
            <w:r>
              <w:t>-8.3%</w:t>
            </w:r>
          </w:p>
        </w:tc>
      </w:tr>
      <w:tr w:rsidR="00265584" w14:paraId="614126C8"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09E2D566" w14:textId="77777777" w:rsidR="00265584" w:rsidRDefault="00265584">
            <w:r>
              <w:t>Vermont</w:t>
            </w:r>
          </w:p>
        </w:tc>
        <w:tc>
          <w:tcPr>
            <w:tcW w:w="1143" w:type="dxa"/>
            <w:tcBorders>
              <w:top w:val="single" w:sz="4" w:space="0" w:color="auto"/>
              <w:left w:val="single" w:sz="4" w:space="0" w:color="auto"/>
              <w:bottom w:val="single" w:sz="4" w:space="0" w:color="auto"/>
              <w:right w:val="single" w:sz="4" w:space="0" w:color="auto"/>
            </w:tcBorders>
            <w:noWrap/>
            <w:hideMark/>
          </w:tcPr>
          <w:p w14:paraId="5E216386" w14:textId="77777777" w:rsidR="00265584" w:rsidRDefault="00265584">
            <w:pPr>
              <w:jc w:val="right"/>
            </w:pPr>
            <w:r>
              <w:t>1,285</w:t>
            </w:r>
          </w:p>
        </w:tc>
        <w:tc>
          <w:tcPr>
            <w:tcW w:w="1009" w:type="dxa"/>
            <w:tcBorders>
              <w:top w:val="single" w:sz="4" w:space="0" w:color="auto"/>
              <w:left w:val="single" w:sz="4" w:space="0" w:color="auto"/>
              <w:bottom w:val="single" w:sz="4" w:space="0" w:color="auto"/>
              <w:right w:val="single" w:sz="4" w:space="0" w:color="auto"/>
            </w:tcBorders>
            <w:noWrap/>
            <w:hideMark/>
          </w:tcPr>
          <w:p w14:paraId="41F3F1BB" w14:textId="77777777" w:rsidR="00265584" w:rsidRDefault="00265584">
            <w:pPr>
              <w:jc w:val="right"/>
            </w:pPr>
            <w:r>
              <w:t>1,394</w:t>
            </w:r>
          </w:p>
        </w:tc>
        <w:tc>
          <w:tcPr>
            <w:tcW w:w="990" w:type="dxa"/>
            <w:tcBorders>
              <w:top w:val="single" w:sz="4" w:space="0" w:color="auto"/>
              <w:left w:val="single" w:sz="4" w:space="0" w:color="auto"/>
              <w:bottom w:val="single" w:sz="4" w:space="0" w:color="auto"/>
              <w:right w:val="single" w:sz="4" w:space="0" w:color="auto"/>
            </w:tcBorders>
            <w:noWrap/>
            <w:hideMark/>
          </w:tcPr>
          <w:p w14:paraId="468D7BE8" w14:textId="77777777" w:rsidR="00265584" w:rsidRDefault="00265584">
            <w:pPr>
              <w:jc w:val="right"/>
            </w:pPr>
            <w:r>
              <w:t>-110</w:t>
            </w:r>
          </w:p>
        </w:tc>
        <w:tc>
          <w:tcPr>
            <w:tcW w:w="858" w:type="dxa"/>
            <w:tcBorders>
              <w:top w:val="single" w:sz="4" w:space="0" w:color="auto"/>
              <w:left w:val="single" w:sz="4" w:space="0" w:color="auto"/>
              <w:bottom w:val="single" w:sz="4" w:space="0" w:color="auto"/>
              <w:right w:val="single" w:sz="4" w:space="0" w:color="auto"/>
            </w:tcBorders>
            <w:noWrap/>
            <w:hideMark/>
          </w:tcPr>
          <w:p w14:paraId="3CD75F7A" w14:textId="77777777" w:rsidR="00265584" w:rsidRDefault="00265584">
            <w:pPr>
              <w:jc w:val="right"/>
            </w:pPr>
            <w:r>
              <w:t>-7.9%</w:t>
            </w:r>
          </w:p>
        </w:tc>
        <w:tc>
          <w:tcPr>
            <w:tcW w:w="852" w:type="dxa"/>
            <w:tcBorders>
              <w:top w:val="single" w:sz="4" w:space="0" w:color="auto"/>
              <w:left w:val="single" w:sz="4" w:space="0" w:color="auto"/>
              <w:bottom w:val="single" w:sz="4" w:space="0" w:color="auto"/>
              <w:right w:val="single" w:sz="4" w:space="0" w:color="auto"/>
            </w:tcBorders>
            <w:noWrap/>
            <w:hideMark/>
          </w:tcPr>
          <w:p w14:paraId="2D76B040" w14:textId="77777777" w:rsidR="00265584" w:rsidRDefault="00265584">
            <w:pPr>
              <w:jc w:val="right"/>
            </w:pPr>
            <w:r>
              <w:t>126</w:t>
            </w:r>
          </w:p>
        </w:tc>
        <w:tc>
          <w:tcPr>
            <w:tcW w:w="900" w:type="dxa"/>
            <w:tcBorders>
              <w:top w:val="single" w:sz="4" w:space="0" w:color="auto"/>
              <w:left w:val="single" w:sz="4" w:space="0" w:color="auto"/>
              <w:bottom w:val="single" w:sz="4" w:space="0" w:color="auto"/>
              <w:right w:val="single" w:sz="4" w:space="0" w:color="auto"/>
            </w:tcBorders>
            <w:noWrap/>
            <w:hideMark/>
          </w:tcPr>
          <w:p w14:paraId="3D54546D" w14:textId="77777777" w:rsidR="00265584" w:rsidRDefault="00265584">
            <w:pPr>
              <w:jc w:val="right"/>
            </w:pPr>
            <w:r>
              <w:t>136</w:t>
            </w:r>
          </w:p>
        </w:tc>
        <w:tc>
          <w:tcPr>
            <w:tcW w:w="810" w:type="dxa"/>
            <w:tcBorders>
              <w:top w:val="single" w:sz="4" w:space="0" w:color="auto"/>
              <w:left w:val="single" w:sz="4" w:space="0" w:color="auto"/>
              <w:bottom w:val="single" w:sz="4" w:space="0" w:color="auto"/>
              <w:right w:val="single" w:sz="4" w:space="0" w:color="auto"/>
            </w:tcBorders>
            <w:noWrap/>
            <w:hideMark/>
          </w:tcPr>
          <w:p w14:paraId="6737B6E2" w14:textId="77777777" w:rsidR="00265584" w:rsidRDefault="00265584">
            <w:pPr>
              <w:jc w:val="right"/>
            </w:pPr>
            <w:r>
              <w:t>-11</w:t>
            </w:r>
          </w:p>
        </w:tc>
        <w:tc>
          <w:tcPr>
            <w:tcW w:w="895" w:type="dxa"/>
            <w:tcBorders>
              <w:top w:val="single" w:sz="4" w:space="0" w:color="auto"/>
              <w:left w:val="single" w:sz="4" w:space="0" w:color="auto"/>
              <w:bottom w:val="single" w:sz="4" w:space="0" w:color="auto"/>
              <w:right w:val="single" w:sz="4" w:space="0" w:color="auto"/>
            </w:tcBorders>
            <w:noWrap/>
            <w:hideMark/>
          </w:tcPr>
          <w:p w14:paraId="5F6FDB69" w14:textId="77777777" w:rsidR="00265584" w:rsidRDefault="00265584">
            <w:pPr>
              <w:jc w:val="right"/>
            </w:pPr>
            <w:r>
              <w:t>-7.9%</w:t>
            </w:r>
          </w:p>
        </w:tc>
      </w:tr>
      <w:tr w:rsidR="00265584" w14:paraId="5CE70258"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B79A61E" w14:textId="77777777" w:rsidR="00265584" w:rsidRDefault="00265584">
            <w:r>
              <w:t>Connecticut</w:t>
            </w:r>
          </w:p>
        </w:tc>
        <w:tc>
          <w:tcPr>
            <w:tcW w:w="1143" w:type="dxa"/>
            <w:tcBorders>
              <w:top w:val="single" w:sz="4" w:space="0" w:color="auto"/>
              <w:left w:val="single" w:sz="4" w:space="0" w:color="auto"/>
              <w:bottom w:val="single" w:sz="4" w:space="0" w:color="auto"/>
              <w:right w:val="single" w:sz="4" w:space="0" w:color="auto"/>
            </w:tcBorders>
            <w:noWrap/>
            <w:hideMark/>
          </w:tcPr>
          <w:p w14:paraId="24E6901C" w14:textId="77777777" w:rsidR="00265584" w:rsidRDefault="00265584">
            <w:pPr>
              <w:jc w:val="right"/>
            </w:pPr>
            <w:r>
              <w:t>8,265</w:t>
            </w:r>
          </w:p>
        </w:tc>
        <w:tc>
          <w:tcPr>
            <w:tcW w:w="1009" w:type="dxa"/>
            <w:tcBorders>
              <w:top w:val="single" w:sz="4" w:space="0" w:color="auto"/>
              <w:left w:val="single" w:sz="4" w:space="0" w:color="auto"/>
              <w:bottom w:val="single" w:sz="4" w:space="0" w:color="auto"/>
              <w:right w:val="single" w:sz="4" w:space="0" w:color="auto"/>
            </w:tcBorders>
            <w:noWrap/>
            <w:hideMark/>
          </w:tcPr>
          <w:p w14:paraId="3C335964" w14:textId="77777777" w:rsidR="00265584" w:rsidRDefault="00265584">
            <w:pPr>
              <w:jc w:val="right"/>
            </w:pPr>
            <w:r>
              <w:t>8,814</w:t>
            </w:r>
          </w:p>
        </w:tc>
        <w:tc>
          <w:tcPr>
            <w:tcW w:w="990" w:type="dxa"/>
            <w:tcBorders>
              <w:top w:val="single" w:sz="4" w:space="0" w:color="auto"/>
              <w:left w:val="single" w:sz="4" w:space="0" w:color="auto"/>
              <w:bottom w:val="single" w:sz="4" w:space="0" w:color="auto"/>
              <w:right w:val="single" w:sz="4" w:space="0" w:color="auto"/>
            </w:tcBorders>
            <w:noWrap/>
            <w:hideMark/>
          </w:tcPr>
          <w:p w14:paraId="18F9154A" w14:textId="77777777" w:rsidR="00265584" w:rsidRDefault="00265584">
            <w:pPr>
              <w:jc w:val="right"/>
            </w:pPr>
            <w:r>
              <w:t>-549</w:t>
            </w:r>
          </w:p>
        </w:tc>
        <w:tc>
          <w:tcPr>
            <w:tcW w:w="858" w:type="dxa"/>
            <w:tcBorders>
              <w:top w:val="single" w:sz="4" w:space="0" w:color="auto"/>
              <w:left w:val="single" w:sz="4" w:space="0" w:color="auto"/>
              <w:bottom w:val="single" w:sz="4" w:space="0" w:color="auto"/>
              <w:right w:val="single" w:sz="4" w:space="0" w:color="auto"/>
            </w:tcBorders>
            <w:noWrap/>
            <w:hideMark/>
          </w:tcPr>
          <w:p w14:paraId="26B2880F" w14:textId="77777777" w:rsidR="00265584" w:rsidRDefault="00265584">
            <w:pPr>
              <w:jc w:val="right"/>
            </w:pPr>
            <w:r>
              <w:t>-6.2%</w:t>
            </w:r>
          </w:p>
        </w:tc>
        <w:tc>
          <w:tcPr>
            <w:tcW w:w="852" w:type="dxa"/>
            <w:tcBorders>
              <w:top w:val="single" w:sz="4" w:space="0" w:color="auto"/>
              <w:left w:val="single" w:sz="4" w:space="0" w:color="auto"/>
              <w:bottom w:val="single" w:sz="4" w:space="0" w:color="auto"/>
              <w:right w:val="single" w:sz="4" w:space="0" w:color="auto"/>
            </w:tcBorders>
            <w:noWrap/>
            <w:hideMark/>
          </w:tcPr>
          <w:p w14:paraId="2A1A6890" w14:textId="77777777" w:rsidR="00265584" w:rsidRDefault="00265584">
            <w:pPr>
              <w:jc w:val="right"/>
            </w:pPr>
            <w:r>
              <w:t>1,502</w:t>
            </w:r>
          </w:p>
        </w:tc>
        <w:tc>
          <w:tcPr>
            <w:tcW w:w="900" w:type="dxa"/>
            <w:tcBorders>
              <w:top w:val="single" w:sz="4" w:space="0" w:color="auto"/>
              <w:left w:val="single" w:sz="4" w:space="0" w:color="auto"/>
              <w:bottom w:val="single" w:sz="4" w:space="0" w:color="auto"/>
              <w:right w:val="single" w:sz="4" w:space="0" w:color="auto"/>
            </w:tcBorders>
            <w:noWrap/>
            <w:hideMark/>
          </w:tcPr>
          <w:p w14:paraId="522A303B" w14:textId="77777777" w:rsidR="00265584" w:rsidRDefault="00265584">
            <w:pPr>
              <w:jc w:val="right"/>
            </w:pPr>
            <w:r>
              <w:t>1,601</w:t>
            </w:r>
          </w:p>
        </w:tc>
        <w:tc>
          <w:tcPr>
            <w:tcW w:w="810" w:type="dxa"/>
            <w:tcBorders>
              <w:top w:val="single" w:sz="4" w:space="0" w:color="auto"/>
              <w:left w:val="single" w:sz="4" w:space="0" w:color="auto"/>
              <w:bottom w:val="single" w:sz="4" w:space="0" w:color="auto"/>
              <w:right w:val="single" w:sz="4" w:space="0" w:color="auto"/>
            </w:tcBorders>
            <w:noWrap/>
            <w:hideMark/>
          </w:tcPr>
          <w:p w14:paraId="3789320F" w14:textId="77777777" w:rsidR="00265584" w:rsidRDefault="00265584">
            <w:pPr>
              <w:jc w:val="right"/>
            </w:pPr>
            <w:r>
              <w:t>-100</w:t>
            </w:r>
          </w:p>
        </w:tc>
        <w:tc>
          <w:tcPr>
            <w:tcW w:w="895" w:type="dxa"/>
            <w:tcBorders>
              <w:top w:val="single" w:sz="4" w:space="0" w:color="auto"/>
              <w:left w:val="single" w:sz="4" w:space="0" w:color="auto"/>
              <w:bottom w:val="single" w:sz="4" w:space="0" w:color="auto"/>
              <w:right w:val="single" w:sz="4" w:space="0" w:color="auto"/>
            </w:tcBorders>
            <w:noWrap/>
            <w:hideMark/>
          </w:tcPr>
          <w:p w14:paraId="25522F22" w14:textId="77777777" w:rsidR="00265584" w:rsidRDefault="00265584">
            <w:pPr>
              <w:jc w:val="right"/>
            </w:pPr>
            <w:r>
              <w:t>-6.2%</w:t>
            </w:r>
          </w:p>
        </w:tc>
      </w:tr>
      <w:tr w:rsidR="00265584" w14:paraId="68578C7B"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551BF64" w14:textId="77777777" w:rsidR="00265584" w:rsidRDefault="00265584">
            <w:r>
              <w:t>West Virginia</w:t>
            </w:r>
          </w:p>
        </w:tc>
        <w:tc>
          <w:tcPr>
            <w:tcW w:w="1143" w:type="dxa"/>
            <w:tcBorders>
              <w:top w:val="single" w:sz="4" w:space="0" w:color="auto"/>
              <w:left w:val="single" w:sz="4" w:space="0" w:color="auto"/>
              <w:bottom w:val="single" w:sz="4" w:space="0" w:color="auto"/>
              <w:right w:val="single" w:sz="4" w:space="0" w:color="auto"/>
            </w:tcBorders>
            <w:noWrap/>
            <w:hideMark/>
          </w:tcPr>
          <w:p w14:paraId="4C281580" w14:textId="77777777" w:rsidR="00265584" w:rsidRDefault="00265584">
            <w:pPr>
              <w:jc w:val="right"/>
            </w:pPr>
            <w:r>
              <w:t>4,003</w:t>
            </w:r>
          </w:p>
        </w:tc>
        <w:tc>
          <w:tcPr>
            <w:tcW w:w="1009" w:type="dxa"/>
            <w:tcBorders>
              <w:top w:val="single" w:sz="4" w:space="0" w:color="auto"/>
              <w:left w:val="single" w:sz="4" w:space="0" w:color="auto"/>
              <w:bottom w:val="single" w:sz="4" w:space="0" w:color="auto"/>
              <w:right w:val="single" w:sz="4" w:space="0" w:color="auto"/>
            </w:tcBorders>
            <w:noWrap/>
            <w:hideMark/>
          </w:tcPr>
          <w:p w14:paraId="38CDB5DA" w14:textId="77777777" w:rsidR="00265584" w:rsidRDefault="00265584">
            <w:pPr>
              <w:jc w:val="right"/>
            </w:pPr>
            <w:r>
              <w:t>4,179</w:t>
            </w:r>
          </w:p>
        </w:tc>
        <w:tc>
          <w:tcPr>
            <w:tcW w:w="990" w:type="dxa"/>
            <w:tcBorders>
              <w:top w:val="single" w:sz="4" w:space="0" w:color="auto"/>
              <w:left w:val="single" w:sz="4" w:space="0" w:color="auto"/>
              <w:bottom w:val="single" w:sz="4" w:space="0" w:color="auto"/>
              <w:right w:val="single" w:sz="4" w:space="0" w:color="auto"/>
            </w:tcBorders>
            <w:noWrap/>
            <w:hideMark/>
          </w:tcPr>
          <w:p w14:paraId="46C64AAE" w14:textId="77777777" w:rsidR="00265584" w:rsidRDefault="00265584">
            <w:pPr>
              <w:jc w:val="right"/>
            </w:pPr>
            <w:r>
              <w:t>-176</w:t>
            </w:r>
          </w:p>
        </w:tc>
        <w:tc>
          <w:tcPr>
            <w:tcW w:w="858" w:type="dxa"/>
            <w:tcBorders>
              <w:top w:val="single" w:sz="4" w:space="0" w:color="auto"/>
              <w:left w:val="single" w:sz="4" w:space="0" w:color="auto"/>
              <w:bottom w:val="single" w:sz="4" w:space="0" w:color="auto"/>
              <w:right w:val="single" w:sz="4" w:space="0" w:color="auto"/>
            </w:tcBorders>
            <w:noWrap/>
            <w:hideMark/>
          </w:tcPr>
          <w:p w14:paraId="402BD0EC" w14:textId="77777777" w:rsidR="00265584" w:rsidRDefault="00265584">
            <w:pPr>
              <w:jc w:val="right"/>
            </w:pPr>
            <w:r>
              <w:t>-4.2%</w:t>
            </w:r>
          </w:p>
        </w:tc>
        <w:tc>
          <w:tcPr>
            <w:tcW w:w="852" w:type="dxa"/>
            <w:tcBorders>
              <w:top w:val="single" w:sz="4" w:space="0" w:color="auto"/>
              <w:left w:val="single" w:sz="4" w:space="0" w:color="auto"/>
              <w:bottom w:val="single" w:sz="4" w:space="0" w:color="auto"/>
              <w:right w:val="single" w:sz="4" w:space="0" w:color="auto"/>
            </w:tcBorders>
            <w:noWrap/>
            <w:hideMark/>
          </w:tcPr>
          <w:p w14:paraId="6BFAD429" w14:textId="77777777" w:rsidR="00265584" w:rsidRDefault="00265584">
            <w:pPr>
              <w:jc w:val="right"/>
            </w:pPr>
            <w:r>
              <w:t>578</w:t>
            </w:r>
          </w:p>
        </w:tc>
        <w:tc>
          <w:tcPr>
            <w:tcW w:w="900" w:type="dxa"/>
            <w:tcBorders>
              <w:top w:val="single" w:sz="4" w:space="0" w:color="auto"/>
              <w:left w:val="single" w:sz="4" w:space="0" w:color="auto"/>
              <w:bottom w:val="single" w:sz="4" w:space="0" w:color="auto"/>
              <w:right w:val="single" w:sz="4" w:space="0" w:color="auto"/>
            </w:tcBorders>
            <w:noWrap/>
            <w:hideMark/>
          </w:tcPr>
          <w:p w14:paraId="10AA0E5A" w14:textId="77777777" w:rsidR="00265584" w:rsidRDefault="00265584">
            <w:pPr>
              <w:jc w:val="right"/>
            </w:pPr>
            <w:r>
              <w:t>603</w:t>
            </w:r>
          </w:p>
        </w:tc>
        <w:tc>
          <w:tcPr>
            <w:tcW w:w="810" w:type="dxa"/>
            <w:tcBorders>
              <w:top w:val="single" w:sz="4" w:space="0" w:color="auto"/>
              <w:left w:val="single" w:sz="4" w:space="0" w:color="auto"/>
              <w:bottom w:val="single" w:sz="4" w:space="0" w:color="auto"/>
              <w:right w:val="single" w:sz="4" w:space="0" w:color="auto"/>
            </w:tcBorders>
            <w:noWrap/>
            <w:hideMark/>
          </w:tcPr>
          <w:p w14:paraId="66F54412" w14:textId="77777777" w:rsidR="00265584" w:rsidRDefault="00265584">
            <w:pPr>
              <w:jc w:val="right"/>
            </w:pPr>
            <w:r>
              <w:t>-25</w:t>
            </w:r>
          </w:p>
        </w:tc>
        <w:tc>
          <w:tcPr>
            <w:tcW w:w="895" w:type="dxa"/>
            <w:tcBorders>
              <w:top w:val="single" w:sz="4" w:space="0" w:color="auto"/>
              <w:left w:val="single" w:sz="4" w:space="0" w:color="auto"/>
              <w:bottom w:val="single" w:sz="4" w:space="0" w:color="auto"/>
              <w:right w:val="single" w:sz="4" w:space="0" w:color="auto"/>
            </w:tcBorders>
            <w:noWrap/>
            <w:hideMark/>
          </w:tcPr>
          <w:p w14:paraId="6A415B46" w14:textId="77777777" w:rsidR="00265584" w:rsidRDefault="00265584">
            <w:pPr>
              <w:jc w:val="right"/>
            </w:pPr>
            <w:r>
              <w:t>-4.2%</w:t>
            </w:r>
          </w:p>
        </w:tc>
      </w:tr>
      <w:tr w:rsidR="00265584" w14:paraId="519486FC"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01B534C9" w14:textId="77777777" w:rsidR="00265584" w:rsidRDefault="00265584">
            <w:r>
              <w:t>Alabama</w:t>
            </w:r>
          </w:p>
        </w:tc>
        <w:tc>
          <w:tcPr>
            <w:tcW w:w="1143" w:type="dxa"/>
            <w:tcBorders>
              <w:top w:val="single" w:sz="4" w:space="0" w:color="auto"/>
              <w:left w:val="single" w:sz="4" w:space="0" w:color="auto"/>
              <w:bottom w:val="single" w:sz="4" w:space="0" w:color="auto"/>
              <w:right w:val="single" w:sz="4" w:space="0" w:color="auto"/>
            </w:tcBorders>
            <w:noWrap/>
            <w:hideMark/>
          </w:tcPr>
          <w:p w14:paraId="1FB6BE4A" w14:textId="77777777" w:rsidR="00265584" w:rsidRDefault="00265584">
            <w:pPr>
              <w:jc w:val="right"/>
            </w:pPr>
            <w:r>
              <w:t>11,722</w:t>
            </w:r>
          </w:p>
        </w:tc>
        <w:tc>
          <w:tcPr>
            <w:tcW w:w="1009" w:type="dxa"/>
            <w:tcBorders>
              <w:top w:val="single" w:sz="4" w:space="0" w:color="auto"/>
              <w:left w:val="single" w:sz="4" w:space="0" w:color="auto"/>
              <w:bottom w:val="single" w:sz="4" w:space="0" w:color="auto"/>
              <w:right w:val="single" w:sz="4" w:space="0" w:color="auto"/>
            </w:tcBorders>
            <w:noWrap/>
            <w:hideMark/>
          </w:tcPr>
          <w:p w14:paraId="40AEEA5C" w14:textId="77777777" w:rsidR="00265584" w:rsidRDefault="00265584">
            <w:pPr>
              <w:jc w:val="right"/>
            </w:pPr>
            <w:r>
              <w:t>12,216</w:t>
            </w:r>
          </w:p>
        </w:tc>
        <w:tc>
          <w:tcPr>
            <w:tcW w:w="990" w:type="dxa"/>
            <w:tcBorders>
              <w:top w:val="single" w:sz="4" w:space="0" w:color="auto"/>
              <w:left w:val="single" w:sz="4" w:space="0" w:color="auto"/>
              <w:bottom w:val="single" w:sz="4" w:space="0" w:color="auto"/>
              <w:right w:val="single" w:sz="4" w:space="0" w:color="auto"/>
            </w:tcBorders>
            <w:noWrap/>
            <w:hideMark/>
          </w:tcPr>
          <w:p w14:paraId="1161B539" w14:textId="77777777" w:rsidR="00265584" w:rsidRDefault="00265584">
            <w:pPr>
              <w:jc w:val="right"/>
            </w:pPr>
            <w:r>
              <w:t>-494</w:t>
            </w:r>
          </w:p>
        </w:tc>
        <w:tc>
          <w:tcPr>
            <w:tcW w:w="858" w:type="dxa"/>
            <w:tcBorders>
              <w:top w:val="single" w:sz="4" w:space="0" w:color="auto"/>
              <w:left w:val="single" w:sz="4" w:space="0" w:color="auto"/>
              <w:bottom w:val="single" w:sz="4" w:space="0" w:color="auto"/>
              <w:right w:val="single" w:sz="4" w:space="0" w:color="auto"/>
            </w:tcBorders>
            <w:noWrap/>
            <w:hideMark/>
          </w:tcPr>
          <w:p w14:paraId="6C721176" w14:textId="77777777" w:rsidR="00265584" w:rsidRDefault="00265584">
            <w:pPr>
              <w:jc w:val="right"/>
            </w:pPr>
            <w:r>
              <w:t>-4.0%</w:t>
            </w:r>
          </w:p>
        </w:tc>
        <w:tc>
          <w:tcPr>
            <w:tcW w:w="852" w:type="dxa"/>
            <w:tcBorders>
              <w:top w:val="single" w:sz="4" w:space="0" w:color="auto"/>
              <w:left w:val="single" w:sz="4" w:space="0" w:color="auto"/>
              <w:bottom w:val="single" w:sz="4" w:space="0" w:color="auto"/>
              <w:right w:val="single" w:sz="4" w:space="0" w:color="auto"/>
            </w:tcBorders>
            <w:noWrap/>
            <w:hideMark/>
          </w:tcPr>
          <w:p w14:paraId="6F14E030" w14:textId="77777777" w:rsidR="00265584" w:rsidRDefault="00265584">
            <w:pPr>
              <w:jc w:val="right"/>
            </w:pPr>
            <w:r>
              <w:t>1,381</w:t>
            </w:r>
          </w:p>
        </w:tc>
        <w:tc>
          <w:tcPr>
            <w:tcW w:w="900" w:type="dxa"/>
            <w:tcBorders>
              <w:top w:val="single" w:sz="4" w:space="0" w:color="auto"/>
              <w:left w:val="single" w:sz="4" w:space="0" w:color="auto"/>
              <w:bottom w:val="single" w:sz="4" w:space="0" w:color="auto"/>
              <w:right w:val="single" w:sz="4" w:space="0" w:color="auto"/>
            </w:tcBorders>
            <w:noWrap/>
            <w:hideMark/>
          </w:tcPr>
          <w:p w14:paraId="0EE98940" w14:textId="77777777" w:rsidR="00265584" w:rsidRDefault="00265584">
            <w:pPr>
              <w:jc w:val="right"/>
            </w:pPr>
            <w:r>
              <w:t>1,439</w:t>
            </w:r>
          </w:p>
        </w:tc>
        <w:tc>
          <w:tcPr>
            <w:tcW w:w="810" w:type="dxa"/>
            <w:tcBorders>
              <w:top w:val="single" w:sz="4" w:space="0" w:color="auto"/>
              <w:left w:val="single" w:sz="4" w:space="0" w:color="auto"/>
              <w:bottom w:val="single" w:sz="4" w:space="0" w:color="auto"/>
              <w:right w:val="single" w:sz="4" w:space="0" w:color="auto"/>
            </w:tcBorders>
            <w:noWrap/>
            <w:hideMark/>
          </w:tcPr>
          <w:p w14:paraId="304320D0" w14:textId="77777777" w:rsidR="00265584" w:rsidRDefault="00265584">
            <w:pPr>
              <w:jc w:val="right"/>
            </w:pPr>
            <w:r>
              <w:t>-58</w:t>
            </w:r>
          </w:p>
        </w:tc>
        <w:tc>
          <w:tcPr>
            <w:tcW w:w="895" w:type="dxa"/>
            <w:tcBorders>
              <w:top w:val="single" w:sz="4" w:space="0" w:color="auto"/>
              <w:left w:val="single" w:sz="4" w:space="0" w:color="auto"/>
              <w:bottom w:val="single" w:sz="4" w:space="0" w:color="auto"/>
              <w:right w:val="single" w:sz="4" w:space="0" w:color="auto"/>
            </w:tcBorders>
            <w:noWrap/>
            <w:hideMark/>
          </w:tcPr>
          <w:p w14:paraId="1A4E86C2" w14:textId="77777777" w:rsidR="00265584" w:rsidRDefault="00265584">
            <w:pPr>
              <w:jc w:val="right"/>
            </w:pPr>
            <w:r>
              <w:t>-4.0%</w:t>
            </w:r>
          </w:p>
        </w:tc>
      </w:tr>
      <w:tr w:rsidR="00265584" w14:paraId="24DAC1E9"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4A0B4877" w14:textId="77777777" w:rsidR="00265584" w:rsidRDefault="00265584">
            <w:r>
              <w:t>Michigan</w:t>
            </w:r>
          </w:p>
        </w:tc>
        <w:tc>
          <w:tcPr>
            <w:tcW w:w="1143" w:type="dxa"/>
            <w:tcBorders>
              <w:top w:val="single" w:sz="4" w:space="0" w:color="auto"/>
              <w:left w:val="single" w:sz="4" w:space="0" w:color="auto"/>
              <w:bottom w:val="single" w:sz="4" w:space="0" w:color="auto"/>
              <w:right w:val="single" w:sz="4" w:space="0" w:color="auto"/>
            </w:tcBorders>
            <w:noWrap/>
            <w:hideMark/>
          </w:tcPr>
          <w:p w14:paraId="2DE7CBAF" w14:textId="77777777" w:rsidR="00265584" w:rsidRDefault="00265584">
            <w:pPr>
              <w:jc w:val="right"/>
            </w:pPr>
            <w:r>
              <w:t>24,356</w:t>
            </w:r>
          </w:p>
        </w:tc>
        <w:tc>
          <w:tcPr>
            <w:tcW w:w="1009" w:type="dxa"/>
            <w:tcBorders>
              <w:top w:val="single" w:sz="4" w:space="0" w:color="auto"/>
              <w:left w:val="single" w:sz="4" w:space="0" w:color="auto"/>
              <w:bottom w:val="single" w:sz="4" w:space="0" w:color="auto"/>
              <w:right w:val="single" w:sz="4" w:space="0" w:color="auto"/>
            </w:tcBorders>
            <w:noWrap/>
            <w:hideMark/>
          </w:tcPr>
          <w:p w14:paraId="307DB2DF" w14:textId="77777777" w:rsidR="00265584" w:rsidRDefault="00265584">
            <w:pPr>
              <w:jc w:val="right"/>
            </w:pPr>
            <w:r>
              <w:t>25,287</w:t>
            </w:r>
          </w:p>
        </w:tc>
        <w:tc>
          <w:tcPr>
            <w:tcW w:w="990" w:type="dxa"/>
            <w:tcBorders>
              <w:top w:val="single" w:sz="4" w:space="0" w:color="auto"/>
              <w:left w:val="single" w:sz="4" w:space="0" w:color="auto"/>
              <w:bottom w:val="single" w:sz="4" w:space="0" w:color="auto"/>
              <w:right w:val="single" w:sz="4" w:space="0" w:color="auto"/>
            </w:tcBorders>
            <w:noWrap/>
            <w:hideMark/>
          </w:tcPr>
          <w:p w14:paraId="6143D4A0" w14:textId="77777777" w:rsidR="00265584" w:rsidRDefault="00265584">
            <w:pPr>
              <w:jc w:val="right"/>
            </w:pPr>
            <w:r>
              <w:t>-931</w:t>
            </w:r>
          </w:p>
        </w:tc>
        <w:tc>
          <w:tcPr>
            <w:tcW w:w="858" w:type="dxa"/>
            <w:tcBorders>
              <w:top w:val="single" w:sz="4" w:space="0" w:color="auto"/>
              <w:left w:val="single" w:sz="4" w:space="0" w:color="auto"/>
              <w:bottom w:val="single" w:sz="4" w:space="0" w:color="auto"/>
              <w:right w:val="single" w:sz="4" w:space="0" w:color="auto"/>
            </w:tcBorders>
            <w:noWrap/>
            <w:hideMark/>
          </w:tcPr>
          <w:p w14:paraId="0240E023" w14:textId="77777777" w:rsidR="00265584" w:rsidRDefault="00265584">
            <w:pPr>
              <w:jc w:val="right"/>
            </w:pPr>
            <w:r>
              <w:t>-3.7%</w:t>
            </w:r>
          </w:p>
        </w:tc>
        <w:tc>
          <w:tcPr>
            <w:tcW w:w="852" w:type="dxa"/>
            <w:tcBorders>
              <w:top w:val="single" w:sz="4" w:space="0" w:color="auto"/>
              <w:left w:val="single" w:sz="4" w:space="0" w:color="auto"/>
              <w:bottom w:val="single" w:sz="4" w:space="0" w:color="auto"/>
              <w:right w:val="single" w:sz="4" w:space="0" w:color="auto"/>
            </w:tcBorders>
            <w:noWrap/>
            <w:hideMark/>
          </w:tcPr>
          <w:p w14:paraId="0DE3424F" w14:textId="77777777" w:rsidR="00265584" w:rsidRDefault="00265584">
            <w:pPr>
              <w:jc w:val="right"/>
            </w:pPr>
            <w:r>
              <w:t>4,056</w:t>
            </w:r>
          </w:p>
        </w:tc>
        <w:tc>
          <w:tcPr>
            <w:tcW w:w="900" w:type="dxa"/>
            <w:tcBorders>
              <w:top w:val="single" w:sz="4" w:space="0" w:color="auto"/>
              <w:left w:val="single" w:sz="4" w:space="0" w:color="auto"/>
              <w:bottom w:val="single" w:sz="4" w:space="0" w:color="auto"/>
              <w:right w:val="single" w:sz="4" w:space="0" w:color="auto"/>
            </w:tcBorders>
            <w:noWrap/>
            <w:hideMark/>
          </w:tcPr>
          <w:p w14:paraId="62738EE4" w14:textId="77777777" w:rsidR="00265584" w:rsidRDefault="00265584">
            <w:pPr>
              <w:jc w:val="right"/>
            </w:pPr>
            <w:r>
              <w:t>4,211</w:t>
            </w:r>
          </w:p>
        </w:tc>
        <w:tc>
          <w:tcPr>
            <w:tcW w:w="810" w:type="dxa"/>
            <w:tcBorders>
              <w:top w:val="single" w:sz="4" w:space="0" w:color="auto"/>
              <w:left w:val="single" w:sz="4" w:space="0" w:color="auto"/>
              <w:bottom w:val="single" w:sz="4" w:space="0" w:color="auto"/>
              <w:right w:val="single" w:sz="4" w:space="0" w:color="auto"/>
            </w:tcBorders>
            <w:noWrap/>
            <w:hideMark/>
          </w:tcPr>
          <w:p w14:paraId="063DA888" w14:textId="77777777" w:rsidR="00265584" w:rsidRDefault="00265584">
            <w:pPr>
              <w:jc w:val="right"/>
            </w:pPr>
            <w:r>
              <w:t>-155</w:t>
            </w:r>
          </w:p>
        </w:tc>
        <w:tc>
          <w:tcPr>
            <w:tcW w:w="895" w:type="dxa"/>
            <w:tcBorders>
              <w:top w:val="single" w:sz="4" w:space="0" w:color="auto"/>
              <w:left w:val="single" w:sz="4" w:space="0" w:color="auto"/>
              <w:bottom w:val="single" w:sz="4" w:space="0" w:color="auto"/>
              <w:right w:val="single" w:sz="4" w:space="0" w:color="auto"/>
            </w:tcBorders>
            <w:noWrap/>
            <w:hideMark/>
          </w:tcPr>
          <w:p w14:paraId="06772BDF" w14:textId="77777777" w:rsidR="00265584" w:rsidRDefault="00265584">
            <w:pPr>
              <w:jc w:val="right"/>
            </w:pPr>
            <w:r>
              <w:t>-3.7%</w:t>
            </w:r>
          </w:p>
        </w:tc>
      </w:tr>
      <w:tr w:rsidR="00265584" w14:paraId="7D5DCD7D"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774DCE73" w14:textId="77777777" w:rsidR="00265584" w:rsidRDefault="00265584">
            <w:r>
              <w:t>Kentucky</w:t>
            </w:r>
          </w:p>
        </w:tc>
        <w:tc>
          <w:tcPr>
            <w:tcW w:w="1143" w:type="dxa"/>
            <w:tcBorders>
              <w:top w:val="single" w:sz="4" w:space="0" w:color="auto"/>
              <w:left w:val="single" w:sz="4" w:space="0" w:color="auto"/>
              <w:bottom w:val="single" w:sz="4" w:space="0" w:color="auto"/>
              <w:right w:val="single" w:sz="4" w:space="0" w:color="auto"/>
            </w:tcBorders>
            <w:noWrap/>
            <w:hideMark/>
          </w:tcPr>
          <w:p w14:paraId="7EF60490" w14:textId="77777777" w:rsidR="00265584" w:rsidRDefault="00265584">
            <w:pPr>
              <w:jc w:val="right"/>
            </w:pPr>
            <w:r>
              <w:t>10,650</w:t>
            </w:r>
          </w:p>
        </w:tc>
        <w:tc>
          <w:tcPr>
            <w:tcW w:w="1009" w:type="dxa"/>
            <w:tcBorders>
              <w:top w:val="single" w:sz="4" w:space="0" w:color="auto"/>
              <w:left w:val="single" w:sz="4" w:space="0" w:color="auto"/>
              <w:bottom w:val="single" w:sz="4" w:space="0" w:color="auto"/>
              <w:right w:val="single" w:sz="4" w:space="0" w:color="auto"/>
            </w:tcBorders>
            <w:noWrap/>
            <w:hideMark/>
          </w:tcPr>
          <w:p w14:paraId="3F1A1301" w14:textId="77777777" w:rsidR="00265584" w:rsidRDefault="00265584">
            <w:pPr>
              <w:jc w:val="right"/>
            </w:pPr>
            <w:r>
              <w:t>11,040</w:t>
            </w:r>
          </w:p>
        </w:tc>
        <w:tc>
          <w:tcPr>
            <w:tcW w:w="990" w:type="dxa"/>
            <w:tcBorders>
              <w:top w:val="single" w:sz="4" w:space="0" w:color="auto"/>
              <w:left w:val="single" w:sz="4" w:space="0" w:color="auto"/>
              <w:bottom w:val="single" w:sz="4" w:space="0" w:color="auto"/>
              <w:right w:val="single" w:sz="4" w:space="0" w:color="auto"/>
            </w:tcBorders>
            <w:noWrap/>
            <w:hideMark/>
          </w:tcPr>
          <w:p w14:paraId="6657EF98" w14:textId="77777777" w:rsidR="00265584" w:rsidRDefault="00265584">
            <w:pPr>
              <w:jc w:val="right"/>
            </w:pPr>
            <w:r>
              <w:t>-389</w:t>
            </w:r>
          </w:p>
        </w:tc>
        <w:tc>
          <w:tcPr>
            <w:tcW w:w="858" w:type="dxa"/>
            <w:tcBorders>
              <w:top w:val="single" w:sz="4" w:space="0" w:color="auto"/>
              <w:left w:val="single" w:sz="4" w:space="0" w:color="auto"/>
              <w:bottom w:val="single" w:sz="4" w:space="0" w:color="auto"/>
              <w:right w:val="single" w:sz="4" w:space="0" w:color="auto"/>
            </w:tcBorders>
            <w:noWrap/>
            <w:hideMark/>
          </w:tcPr>
          <w:p w14:paraId="568F7914" w14:textId="77777777" w:rsidR="00265584" w:rsidRDefault="00265584">
            <w:pPr>
              <w:jc w:val="right"/>
            </w:pPr>
            <w:r>
              <w:t>-3.5%</w:t>
            </w:r>
          </w:p>
        </w:tc>
        <w:tc>
          <w:tcPr>
            <w:tcW w:w="852" w:type="dxa"/>
            <w:tcBorders>
              <w:top w:val="single" w:sz="4" w:space="0" w:color="auto"/>
              <w:left w:val="single" w:sz="4" w:space="0" w:color="auto"/>
              <w:bottom w:val="single" w:sz="4" w:space="0" w:color="auto"/>
              <w:right w:val="single" w:sz="4" w:space="0" w:color="auto"/>
            </w:tcBorders>
            <w:noWrap/>
            <w:hideMark/>
          </w:tcPr>
          <w:p w14:paraId="5924CC74" w14:textId="77777777" w:rsidR="00265584" w:rsidRDefault="00265584">
            <w:pPr>
              <w:jc w:val="right"/>
            </w:pPr>
            <w:r>
              <w:t>1,591</w:t>
            </w:r>
          </w:p>
        </w:tc>
        <w:tc>
          <w:tcPr>
            <w:tcW w:w="900" w:type="dxa"/>
            <w:tcBorders>
              <w:top w:val="single" w:sz="4" w:space="0" w:color="auto"/>
              <w:left w:val="single" w:sz="4" w:space="0" w:color="auto"/>
              <w:bottom w:val="single" w:sz="4" w:space="0" w:color="auto"/>
              <w:right w:val="single" w:sz="4" w:space="0" w:color="auto"/>
            </w:tcBorders>
            <w:noWrap/>
            <w:hideMark/>
          </w:tcPr>
          <w:p w14:paraId="73C47653" w14:textId="77777777" w:rsidR="00265584" w:rsidRDefault="00265584">
            <w:pPr>
              <w:jc w:val="right"/>
            </w:pPr>
            <w:r>
              <w:t>1,649</w:t>
            </w:r>
          </w:p>
        </w:tc>
        <w:tc>
          <w:tcPr>
            <w:tcW w:w="810" w:type="dxa"/>
            <w:tcBorders>
              <w:top w:val="single" w:sz="4" w:space="0" w:color="auto"/>
              <w:left w:val="single" w:sz="4" w:space="0" w:color="auto"/>
              <w:bottom w:val="single" w:sz="4" w:space="0" w:color="auto"/>
              <w:right w:val="single" w:sz="4" w:space="0" w:color="auto"/>
            </w:tcBorders>
            <w:noWrap/>
            <w:hideMark/>
          </w:tcPr>
          <w:p w14:paraId="52FC357A" w14:textId="77777777" w:rsidR="00265584" w:rsidRDefault="00265584">
            <w:pPr>
              <w:jc w:val="right"/>
            </w:pPr>
            <w:r>
              <w:t>-58</w:t>
            </w:r>
          </w:p>
        </w:tc>
        <w:tc>
          <w:tcPr>
            <w:tcW w:w="895" w:type="dxa"/>
            <w:tcBorders>
              <w:top w:val="single" w:sz="4" w:space="0" w:color="auto"/>
              <w:left w:val="single" w:sz="4" w:space="0" w:color="auto"/>
              <w:bottom w:val="single" w:sz="4" w:space="0" w:color="auto"/>
              <w:right w:val="single" w:sz="4" w:space="0" w:color="auto"/>
            </w:tcBorders>
            <w:noWrap/>
            <w:hideMark/>
          </w:tcPr>
          <w:p w14:paraId="309C75BE" w14:textId="77777777" w:rsidR="00265584" w:rsidRDefault="00265584">
            <w:pPr>
              <w:jc w:val="right"/>
            </w:pPr>
            <w:r>
              <w:t>-3.5%</w:t>
            </w:r>
          </w:p>
        </w:tc>
      </w:tr>
      <w:tr w:rsidR="00265584" w14:paraId="70079CF5"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2A141F4" w14:textId="77777777" w:rsidR="00265584" w:rsidRDefault="00265584">
            <w:r>
              <w:t>Virginia</w:t>
            </w:r>
          </w:p>
        </w:tc>
        <w:tc>
          <w:tcPr>
            <w:tcW w:w="1143" w:type="dxa"/>
            <w:tcBorders>
              <w:top w:val="single" w:sz="4" w:space="0" w:color="auto"/>
              <w:left w:val="single" w:sz="4" w:space="0" w:color="auto"/>
              <w:bottom w:val="single" w:sz="4" w:space="0" w:color="auto"/>
              <w:right w:val="single" w:sz="4" w:space="0" w:color="auto"/>
            </w:tcBorders>
            <w:noWrap/>
            <w:hideMark/>
          </w:tcPr>
          <w:p w14:paraId="4F6BE5C3" w14:textId="77777777" w:rsidR="00265584" w:rsidRDefault="00265584">
            <w:pPr>
              <w:jc w:val="right"/>
            </w:pPr>
            <w:r>
              <w:t>19,375</w:t>
            </w:r>
          </w:p>
        </w:tc>
        <w:tc>
          <w:tcPr>
            <w:tcW w:w="1009" w:type="dxa"/>
            <w:tcBorders>
              <w:top w:val="single" w:sz="4" w:space="0" w:color="auto"/>
              <w:left w:val="single" w:sz="4" w:space="0" w:color="auto"/>
              <w:bottom w:val="single" w:sz="4" w:space="0" w:color="auto"/>
              <w:right w:val="single" w:sz="4" w:space="0" w:color="auto"/>
            </w:tcBorders>
            <w:noWrap/>
            <w:hideMark/>
          </w:tcPr>
          <w:p w14:paraId="795A458D" w14:textId="77777777" w:rsidR="00265584" w:rsidRDefault="00265584">
            <w:pPr>
              <w:jc w:val="right"/>
            </w:pPr>
            <w:r>
              <w:t>19,997</w:t>
            </w:r>
          </w:p>
        </w:tc>
        <w:tc>
          <w:tcPr>
            <w:tcW w:w="990" w:type="dxa"/>
            <w:tcBorders>
              <w:top w:val="single" w:sz="4" w:space="0" w:color="auto"/>
              <w:left w:val="single" w:sz="4" w:space="0" w:color="auto"/>
              <w:bottom w:val="single" w:sz="4" w:space="0" w:color="auto"/>
              <w:right w:val="single" w:sz="4" w:space="0" w:color="auto"/>
            </w:tcBorders>
            <w:noWrap/>
            <w:hideMark/>
          </w:tcPr>
          <w:p w14:paraId="172B18A7" w14:textId="77777777" w:rsidR="00265584" w:rsidRDefault="00265584">
            <w:pPr>
              <w:jc w:val="right"/>
            </w:pPr>
            <w:r>
              <w:t>-622</w:t>
            </w:r>
          </w:p>
        </w:tc>
        <w:tc>
          <w:tcPr>
            <w:tcW w:w="858" w:type="dxa"/>
            <w:tcBorders>
              <w:top w:val="single" w:sz="4" w:space="0" w:color="auto"/>
              <w:left w:val="single" w:sz="4" w:space="0" w:color="auto"/>
              <w:bottom w:val="single" w:sz="4" w:space="0" w:color="auto"/>
              <w:right w:val="single" w:sz="4" w:space="0" w:color="auto"/>
            </w:tcBorders>
            <w:noWrap/>
            <w:hideMark/>
          </w:tcPr>
          <w:p w14:paraId="6B5D7DD5" w14:textId="77777777" w:rsidR="00265584" w:rsidRDefault="00265584">
            <w:pPr>
              <w:jc w:val="right"/>
            </w:pPr>
            <w:r>
              <w:t>-3.1%</w:t>
            </w:r>
          </w:p>
        </w:tc>
        <w:tc>
          <w:tcPr>
            <w:tcW w:w="852" w:type="dxa"/>
            <w:tcBorders>
              <w:top w:val="single" w:sz="4" w:space="0" w:color="auto"/>
              <w:left w:val="single" w:sz="4" w:space="0" w:color="auto"/>
              <w:bottom w:val="single" w:sz="4" w:space="0" w:color="auto"/>
              <w:right w:val="single" w:sz="4" w:space="0" w:color="auto"/>
            </w:tcBorders>
            <w:noWrap/>
            <w:hideMark/>
          </w:tcPr>
          <w:p w14:paraId="7CB132EF" w14:textId="77777777" w:rsidR="00265584" w:rsidRDefault="00265584">
            <w:pPr>
              <w:jc w:val="right"/>
            </w:pPr>
            <w:r>
              <w:t>3,323</w:t>
            </w:r>
          </w:p>
        </w:tc>
        <w:tc>
          <w:tcPr>
            <w:tcW w:w="900" w:type="dxa"/>
            <w:tcBorders>
              <w:top w:val="single" w:sz="4" w:space="0" w:color="auto"/>
              <w:left w:val="single" w:sz="4" w:space="0" w:color="auto"/>
              <w:bottom w:val="single" w:sz="4" w:space="0" w:color="auto"/>
              <w:right w:val="single" w:sz="4" w:space="0" w:color="auto"/>
            </w:tcBorders>
            <w:noWrap/>
            <w:hideMark/>
          </w:tcPr>
          <w:p w14:paraId="34FC0405" w14:textId="77777777" w:rsidR="00265584" w:rsidRDefault="00265584">
            <w:pPr>
              <w:jc w:val="right"/>
            </w:pPr>
            <w:r>
              <w:t>3,430</w:t>
            </w:r>
          </w:p>
        </w:tc>
        <w:tc>
          <w:tcPr>
            <w:tcW w:w="810" w:type="dxa"/>
            <w:tcBorders>
              <w:top w:val="single" w:sz="4" w:space="0" w:color="auto"/>
              <w:left w:val="single" w:sz="4" w:space="0" w:color="auto"/>
              <w:bottom w:val="single" w:sz="4" w:space="0" w:color="auto"/>
              <w:right w:val="single" w:sz="4" w:space="0" w:color="auto"/>
            </w:tcBorders>
            <w:noWrap/>
            <w:hideMark/>
          </w:tcPr>
          <w:p w14:paraId="4332FDC5" w14:textId="77777777" w:rsidR="00265584" w:rsidRDefault="00265584">
            <w:pPr>
              <w:jc w:val="right"/>
            </w:pPr>
            <w:r>
              <w:t>-107</w:t>
            </w:r>
          </w:p>
        </w:tc>
        <w:tc>
          <w:tcPr>
            <w:tcW w:w="895" w:type="dxa"/>
            <w:tcBorders>
              <w:top w:val="single" w:sz="4" w:space="0" w:color="auto"/>
              <w:left w:val="single" w:sz="4" w:space="0" w:color="auto"/>
              <w:bottom w:val="single" w:sz="4" w:space="0" w:color="auto"/>
              <w:right w:val="single" w:sz="4" w:space="0" w:color="auto"/>
            </w:tcBorders>
            <w:noWrap/>
            <w:hideMark/>
          </w:tcPr>
          <w:p w14:paraId="163E5320" w14:textId="77777777" w:rsidR="00265584" w:rsidRDefault="00265584">
            <w:pPr>
              <w:jc w:val="right"/>
            </w:pPr>
            <w:r>
              <w:t>-3.1%</w:t>
            </w:r>
          </w:p>
        </w:tc>
      </w:tr>
      <w:tr w:rsidR="00265584" w14:paraId="64785BAC"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6F1D54E4" w14:textId="77777777" w:rsidR="00265584" w:rsidRDefault="00265584">
            <w:r>
              <w:t>New Hampshire</w:t>
            </w:r>
          </w:p>
        </w:tc>
        <w:tc>
          <w:tcPr>
            <w:tcW w:w="1143" w:type="dxa"/>
            <w:tcBorders>
              <w:top w:val="single" w:sz="4" w:space="0" w:color="auto"/>
              <w:left w:val="single" w:sz="4" w:space="0" w:color="auto"/>
              <w:bottom w:val="single" w:sz="4" w:space="0" w:color="auto"/>
              <w:right w:val="single" w:sz="4" w:space="0" w:color="auto"/>
            </w:tcBorders>
            <w:noWrap/>
            <w:hideMark/>
          </w:tcPr>
          <w:p w14:paraId="534EB2A0" w14:textId="77777777" w:rsidR="00265584" w:rsidRDefault="00265584">
            <w:pPr>
              <w:jc w:val="right"/>
            </w:pPr>
            <w:r>
              <w:t>3,017</w:t>
            </w:r>
          </w:p>
        </w:tc>
        <w:tc>
          <w:tcPr>
            <w:tcW w:w="1009" w:type="dxa"/>
            <w:tcBorders>
              <w:top w:val="single" w:sz="4" w:space="0" w:color="auto"/>
              <w:left w:val="single" w:sz="4" w:space="0" w:color="auto"/>
              <w:bottom w:val="single" w:sz="4" w:space="0" w:color="auto"/>
              <w:right w:val="single" w:sz="4" w:space="0" w:color="auto"/>
            </w:tcBorders>
            <w:noWrap/>
            <w:hideMark/>
          </w:tcPr>
          <w:p w14:paraId="0D279173" w14:textId="77777777" w:rsidR="00265584" w:rsidRDefault="00265584">
            <w:pPr>
              <w:jc w:val="right"/>
            </w:pPr>
            <w:r>
              <w:t>3,099</w:t>
            </w:r>
          </w:p>
        </w:tc>
        <w:tc>
          <w:tcPr>
            <w:tcW w:w="990" w:type="dxa"/>
            <w:tcBorders>
              <w:top w:val="single" w:sz="4" w:space="0" w:color="auto"/>
              <w:left w:val="single" w:sz="4" w:space="0" w:color="auto"/>
              <w:bottom w:val="single" w:sz="4" w:space="0" w:color="auto"/>
              <w:right w:val="single" w:sz="4" w:space="0" w:color="auto"/>
            </w:tcBorders>
            <w:noWrap/>
            <w:hideMark/>
          </w:tcPr>
          <w:p w14:paraId="42039CC7" w14:textId="77777777" w:rsidR="00265584" w:rsidRDefault="00265584">
            <w:pPr>
              <w:jc w:val="right"/>
            </w:pPr>
            <w:r>
              <w:t>-82</w:t>
            </w:r>
          </w:p>
        </w:tc>
        <w:tc>
          <w:tcPr>
            <w:tcW w:w="858" w:type="dxa"/>
            <w:tcBorders>
              <w:top w:val="single" w:sz="4" w:space="0" w:color="auto"/>
              <w:left w:val="single" w:sz="4" w:space="0" w:color="auto"/>
              <w:bottom w:val="single" w:sz="4" w:space="0" w:color="auto"/>
              <w:right w:val="single" w:sz="4" w:space="0" w:color="auto"/>
            </w:tcBorders>
            <w:noWrap/>
            <w:hideMark/>
          </w:tcPr>
          <w:p w14:paraId="1FA25A62"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32721E25" w14:textId="77777777" w:rsidR="00265584" w:rsidRDefault="00265584">
            <w:pPr>
              <w:jc w:val="right"/>
            </w:pPr>
            <w:r>
              <w:t>329</w:t>
            </w:r>
          </w:p>
        </w:tc>
        <w:tc>
          <w:tcPr>
            <w:tcW w:w="900" w:type="dxa"/>
            <w:tcBorders>
              <w:top w:val="single" w:sz="4" w:space="0" w:color="auto"/>
              <w:left w:val="single" w:sz="4" w:space="0" w:color="auto"/>
              <w:bottom w:val="single" w:sz="4" w:space="0" w:color="auto"/>
              <w:right w:val="single" w:sz="4" w:space="0" w:color="auto"/>
            </w:tcBorders>
            <w:noWrap/>
            <w:hideMark/>
          </w:tcPr>
          <w:p w14:paraId="5EFB424A" w14:textId="77777777" w:rsidR="00265584" w:rsidRDefault="00265584">
            <w:pPr>
              <w:jc w:val="right"/>
            </w:pPr>
            <w:r>
              <w:t>338</w:t>
            </w:r>
          </w:p>
        </w:tc>
        <w:tc>
          <w:tcPr>
            <w:tcW w:w="810" w:type="dxa"/>
            <w:tcBorders>
              <w:top w:val="single" w:sz="4" w:space="0" w:color="auto"/>
              <w:left w:val="single" w:sz="4" w:space="0" w:color="auto"/>
              <w:bottom w:val="single" w:sz="4" w:space="0" w:color="auto"/>
              <w:right w:val="single" w:sz="4" w:space="0" w:color="auto"/>
            </w:tcBorders>
            <w:noWrap/>
            <w:hideMark/>
          </w:tcPr>
          <w:p w14:paraId="682AEA58" w14:textId="77777777" w:rsidR="00265584" w:rsidRDefault="00265584">
            <w:pPr>
              <w:jc w:val="right"/>
            </w:pPr>
            <w:r>
              <w:t>-9</w:t>
            </w:r>
          </w:p>
        </w:tc>
        <w:tc>
          <w:tcPr>
            <w:tcW w:w="895" w:type="dxa"/>
            <w:tcBorders>
              <w:top w:val="single" w:sz="4" w:space="0" w:color="auto"/>
              <w:left w:val="single" w:sz="4" w:space="0" w:color="auto"/>
              <w:bottom w:val="single" w:sz="4" w:space="0" w:color="auto"/>
              <w:right w:val="single" w:sz="4" w:space="0" w:color="auto"/>
            </w:tcBorders>
            <w:noWrap/>
            <w:hideMark/>
          </w:tcPr>
          <w:p w14:paraId="516D2D86" w14:textId="77777777" w:rsidR="00265584" w:rsidRDefault="00265584">
            <w:pPr>
              <w:jc w:val="right"/>
            </w:pPr>
            <w:r>
              <w:t>-2.6%</w:t>
            </w:r>
          </w:p>
        </w:tc>
      </w:tr>
      <w:tr w:rsidR="00265584" w14:paraId="0EE7BFE4"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7861C832" w14:textId="77777777" w:rsidR="00265584" w:rsidRDefault="00265584">
            <w:r>
              <w:t>Arkansas</w:t>
            </w:r>
          </w:p>
        </w:tc>
        <w:tc>
          <w:tcPr>
            <w:tcW w:w="1143" w:type="dxa"/>
            <w:tcBorders>
              <w:top w:val="single" w:sz="4" w:space="0" w:color="auto"/>
              <w:left w:val="single" w:sz="4" w:space="0" w:color="auto"/>
              <w:bottom w:val="single" w:sz="4" w:space="0" w:color="auto"/>
              <w:right w:val="single" w:sz="4" w:space="0" w:color="auto"/>
            </w:tcBorders>
            <w:noWrap/>
            <w:hideMark/>
          </w:tcPr>
          <w:p w14:paraId="5A4A29E3" w14:textId="77777777" w:rsidR="00265584" w:rsidRDefault="00265584">
            <w:pPr>
              <w:jc w:val="right"/>
            </w:pPr>
            <w:r>
              <w:t>7,476</w:t>
            </w:r>
          </w:p>
        </w:tc>
        <w:tc>
          <w:tcPr>
            <w:tcW w:w="1009" w:type="dxa"/>
            <w:tcBorders>
              <w:top w:val="single" w:sz="4" w:space="0" w:color="auto"/>
              <w:left w:val="single" w:sz="4" w:space="0" w:color="auto"/>
              <w:bottom w:val="single" w:sz="4" w:space="0" w:color="auto"/>
              <w:right w:val="single" w:sz="4" w:space="0" w:color="auto"/>
            </w:tcBorders>
            <w:noWrap/>
            <w:hideMark/>
          </w:tcPr>
          <w:p w14:paraId="6A35CFE4" w14:textId="77777777" w:rsidR="00265584" w:rsidRDefault="00265584">
            <w:pPr>
              <w:jc w:val="right"/>
            </w:pPr>
            <w:r>
              <w:t>7,675</w:t>
            </w:r>
          </w:p>
        </w:tc>
        <w:tc>
          <w:tcPr>
            <w:tcW w:w="990" w:type="dxa"/>
            <w:tcBorders>
              <w:top w:val="single" w:sz="4" w:space="0" w:color="auto"/>
              <w:left w:val="single" w:sz="4" w:space="0" w:color="auto"/>
              <w:bottom w:val="single" w:sz="4" w:space="0" w:color="auto"/>
              <w:right w:val="single" w:sz="4" w:space="0" w:color="auto"/>
            </w:tcBorders>
            <w:noWrap/>
            <w:hideMark/>
          </w:tcPr>
          <w:p w14:paraId="2D754348" w14:textId="77777777" w:rsidR="00265584" w:rsidRDefault="00265584">
            <w:pPr>
              <w:jc w:val="right"/>
            </w:pPr>
            <w:r>
              <w:t>-199</w:t>
            </w:r>
          </w:p>
        </w:tc>
        <w:tc>
          <w:tcPr>
            <w:tcW w:w="858" w:type="dxa"/>
            <w:tcBorders>
              <w:top w:val="single" w:sz="4" w:space="0" w:color="auto"/>
              <w:left w:val="single" w:sz="4" w:space="0" w:color="auto"/>
              <w:bottom w:val="single" w:sz="4" w:space="0" w:color="auto"/>
              <w:right w:val="single" w:sz="4" w:space="0" w:color="auto"/>
            </w:tcBorders>
            <w:noWrap/>
            <w:hideMark/>
          </w:tcPr>
          <w:p w14:paraId="06A2F8C0"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352D9E30" w14:textId="77777777" w:rsidR="00265584" w:rsidRDefault="00265584">
            <w:pPr>
              <w:jc w:val="right"/>
            </w:pPr>
            <w:r>
              <w:t>864</w:t>
            </w:r>
          </w:p>
        </w:tc>
        <w:tc>
          <w:tcPr>
            <w:tcW w:w="900" w:type="dxa"/>
            <w:tcBorders>
              <w:top w:val="single" w:sz="4" w:space="0" w:color="auto"/>
              <w:left w:val="single" w:sz="4" w:space="0" w:color="auto"/>
              <w:bottom w:val="single" w:sz="4" w:space="0" w:color="auto"/>
              <w:right w:val="single" w:sz="4" w:space="0" w:color="auto"/>
            </w:tcBorders>
            <w:noWrap/>
            <w:hideMark/>
          </w:tcPr>
          <w:p w14:paraId="321A795F" w14:textId="77777777" w:rsidR="00265584" w:rsidRDefault="00265584">
            <w:pPr>
              <w:jc w:val="right"/>
            </w:pPr>
            <w:r>
              <w:t>887</w:t>
            </w:r>
          </w:p>
        </w:tc>
        <w:tc>
          <w:tcPr>
            <w:tcW w:w="810" w:type="dxa"/>
            <w:tcBorders>
              <w:top w:val="single" w:sz="4" w:space="0" w:color="auto"/>
              <w:left w:val="single" w:sz="4" w:space="0" w:color="auto"/>
              <w:bottom w:val="single" w:sz="4" w:space="0" w:color="auto"/>
              <w:right w:val="single" w:sz="4" w:space="0" w:color="auto"/>
            </w:tcBorders>
            <w:noWrap/>
            <w:hideMark/>
          </w:tcPr>
          <w:p w14:paraId="3CAEF480" w14:textId="77777777" w:rsidR="00265584" w:rsidRDefault="00265584">
            <w:pPr>
              <w:jc w:val="right"/>
            </w:pPr>
            <w:r>
              <w:t>-23</w:t>
            </w:r>
          </w:p>
        </w:tc>
        <w:tc>
          <w:tcPr>
            <w:tcW w:w="895" w:type="dxa"/>
            <w:tcBorders>
              <w:top w:val="single" w:sz="4" w:space="0" w:color="auto"/>
              <w:left w:val="single" w:sz="4" w:space="0" w:color="auto"/>
              <w:bottom w:val="single" w:sz="4" w:space="0" w:color="auto"/>
              <w:right w:val="single" w:sz="4" w:space="0" w:color="auto"/>
            </w:tcBorders>
            <w:noWrap/>
            <w:hideMark/>
          </w:tcPr>
          <w:p w14:paraId="1EE694D0" w14:textId="77777777" w:rsidR="00265584" w:rsidRDefault="00265584">
            <w:pPr>
              <w:jc w:val="right"/>
            </w:pPr>
            <w:r>
              <w:t>-2.6%</w:t>
            </w:r>
          </w:p>
        </w:tc>
      </w:tr>
      <w:tr w:rsidR="00265584" w14:paraId="57AFDD26"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6BB93683" w14:textId="77777777" w:rsidR="00265584" w:rsidRDefault="00265584">
            <w:r>
              <w:t>Massachusetts</w:t>
            </w:r>
          </w:p>
        </w:tc>
        <w:tc>
          <w:tcPr>
            <w:tcW w:w="1143" w:type="dxa"/>
            <w:tcBorders>
              <w:top w:val="single" w:sz="4" w:space="0" w:color="auto"/>
              <w:left w:val="single" w:sz="4" w:space="0" w:color="auto"/>
              <w:bottom w:val="single" w:sz="4" w:space="0" w:color="auto"/>
              <w:right w:val="single" w:sz="4" w:space="0" w:color="auto"/>
            </w:tcBorders>
            <w:noWrap/>
            <w:hideMark/>
          </w:tcPr>
          <w:p w14:paraId="3B6D31A2" w14:textId="77777777" w:rsidR="00265584" w:rsidRDefault="00265584">
            <w:pPr>
              <w:jc w:val="right"/>
            </w:pPr>
            <w:r>
              <w:t>14,910</w:t>
            </w:r>
          </w:p>
        </w:tc>
        <w:tc>
          <w:tcPr>
            <w:tcW w:w="1009" w:type="dxa"/>
            <w:tcBorders>
              <w:top w:val="single" w:sz="4" w:space="0" w:color="auto"/>
              <w:left w:val="single" w:sz="4" w:space="0" w:color="auto"/>
              <w:bottom w:val="single" w:sz="4" w:space="0" w:color="auto"/>
              <w:right w:val="single" w:sz="4" w:space="0" w:color="auto"/>
            </w:tcBorders>
            <w:noWrap/>
            <w:hideMark/>
          </w:tcPr>
          <w:p w14:paraId="6715D902" w14:textId="77777777" w:rsidR="00265584" w:rsidRDefault="00265584">
            <w:pPr>
              <w:jc w:val="right"/>
            </w:pPr>
            <w:r>
              <w:t>15,307</w:t>
            </w:r>
          </w:p>
        </w:tc>
        <w:tc>
          <w:tcPr>
            <w:tcW w:w="990" w:type="dxa"/>
            <w:tcBorders>
              <w:top w:val="single" w:sz="4" w:space="0" w:color="auto"/>
              <w:left w:val="single" w:sz="4" w:space="0" w:color="auto"/>
              <w:bottom w:val="single" w:sz="4" w:space="0" w:color="auto"/>
              <w:right w:val="single" w:sz="4" w:space="0" w:color="auto"/>
            </w:tcBorders>
            <w:noWrap/>
            <w:hideMark/>
          </w:tcPr>
          <w:p w14:paraId="4C3314AB" w14:textId="77777777" w:rsidR="00265584" w:rsidRDefault="00265584">
            <w:pPr>
              <w:jc w:val="right"/>
            </w:pPr>
            <w:r>
              <w:t>-396</w:t>
            </w:r>
          </w:p>
        </w:tc>
        <w:tc>
          <w:tcPr>
            <w:tcW w:w="858" w:type="dxa"/>
            <w:tcBorders>
              <w:top w:val="single" w:sz="4" w:space="0" w:color="auto"/>
              <w:left w:val="single" w:sz="4" w:space="0" w:color="auto"/>
              <w:bottom w:val="single" w:sz="4" w:space="0" w:color="auto"/>
              <w:right w:val="single" w:sz="4" w:space="0" w:color="auto"/>
            </w:tcBorders>
            <w:noWrap/>
            <w:hideMark/>
          </w:tcPr>
          <w:p w14:paraId="5EACB006"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21E9B019" w14:textId="77777777" w:rsidR="00265584" w:rsidRDefault="00265584">
            <w:pPr>
              <w:jc w:val="right"/>
            </w:pPr>
            <w:r>
              <w:t>2,473</w:t>
            </w:r>
          </w:p>
        </w:tc>
        <w:tc>
          <w:tcPr>
            <w:tcW w:w="900" w:type="dxa"/>
            <w:tcBorders>
              <w:top w:val="single" w:sz="4" w:space="0" w:color="auto"/>
              <w:left w:val="single" w:sz="4" w:space="0" w:color="auto"/>
              <w:bottom w:val="single" w:sz="4" w:space="0" w:color="auto"/>
              <w:right w:val="single" w:sz="4" w:space="0" w:color="auto"/>
            </w:tcBorders>
            <w:noWrap/>
            <w:hideMark/>
          </w:tcPr>
          <w:p w14:paraId="1D15615D" w14:textId="77777777" w:rsidR="00265584" w:rsidRDefault="00265584">
            <w:pPr>
              <w:jc w:val="right"/>
            </w:pPr>
            <w:r>
              <w:t>2,539</w:t>
            </w:r>
          </w:p>
        </w:tc>
        <w:tc>
          <w:tcPr>
            <w:tcW w:w="810" w:type="dxa"/>
            <w:tcBorders>
              <w:top w:val="single" w:sz="4" w:space="0" w:color="auto"/>
              <w:left w:val="single" w:sz="4" w:space="0" w:color="auto"/>
              <w:bottom w:val="single" w:sz="4" w:space="0" w:color="auto"/>
              <w:right w:val="single" w:sz="4" w:space="0" w:color="auto"/>
            </w:tcBorders>
            <w:noWrap/>
            <w:hideMark/>
          </w:tcPr>
          <w:p w14:paraId="5844DBB0" w14:textId="77777777" w:rsidR="00265584" w:rsidRDefault="00265584">
            <w:pPr>
              <w:jc w:val="right"/>
            </w:pPr>
            <w:r>
              <w:t>-66</w:t>
            </w:r>
          </w:p>
        </w:tc>
        <w:tc>
          <w:tcPr>
            <w:tcW w:w="895" w:type="dxa"/>
            <w:tcBorders>
              <w:top w:val="single" w:sz="4" w:space="0" w:color="auto"/>
              <w:left w:val="single" w:sz="4" w:space="0" w:color="auto"/>
              <w:bottom w:val="single" w:sz="4" w:space="0" w:color="auto"/>
              <w:right w:val="single" w:sz="4" w:space="0" w:color="auto"/>
            </w:tcBorders>
            <w:noWrap/>
            <w:hideMark/>
          </w:tcPr>
          <w:p w14:paraId="64ACE3E6" w14:textId="77777777" w:rsidR="00265584" w:rsidRDefault="00265584">
            <w:pPr>
              <w:jc w:val="right"/>
            </w:pPr>
            <w:r>
              <w:t>-2.6%</w:t>
            </w:r>
          </w:p>
        </w:tc>
      </w:tr>
      <w:tr w:rsidR="00265584" w14:paraId="487BA9F7"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0C3D88B" w14:textId="77777777" w:rsidR="00265584" w:rsidRDefault="00265584">
            <w:r>
              <w:t>South Carolina</w:t>
            </w:r>
          </w:p>
        </w:tc>
        <w:tc>
          <w:tcPr>
            <w:tcW w:w="1143" w:type="dxa"/>
            <w:tcBorders>
              <w:top w:val="single" w:sz="4" w:space="0" w:color="auto"/>
              <w:left w:val="single" w:sz="4" w:space="0" w:color="auto"/>
              <w:bottom w:val="single" w:sz="4" w:space="0" w:color="auto"/>
              <w:right w:val="single" w:sz="4" w:space="0" w:color="auto"/>
            </w:tcBorders>
            <w:noWrap/>
            <w:hideMark/>
          </w:tcPr>
          <w:p w14:paraId="445708E3" w14:textId="77777777" w:rsidR="00265584" w:rsidRDefault="00265584">
            <w:pPr>
              <w:jc w:val="right"/>
            </w:pPr>
            <w:r>
              <w:t>11,354</w:t>
            </w:r>
          </w:p>
        </w:tc>
        <w:tc>
          <w:tcPr>
            <w:tcW w:w="1009" w:type="dxa"/>
            <w:tcBorders>
              <w:top w:val="single" w:sz="4" w:space="0" w:color="auto"/>
              <w:left w:val="single" w:sz="4" w:space="0" w:color="auto"/>
              <w:bottom w:val="single" w:sz="4" w:space="0" w:color="auto"/>
              <w:right w:val="single" w:sz="4" w:space="0" w:color="auto"/>
            </w:tcBorders>
            <w:noWrap/>
            <w:hideMark/>
          </w:tcPr>
          <w:p w14:paraId="59FCD5BD" w14:textId="77777777" w:rsidR="00265584" w:rsidRDefault="00265584">
            <w:pPr>
              <w:jc w:val="right"/>
            </w:pPr>
            <w:r>
              <w:t>11,656</w:t>
            </w:r>
          </w:p>
        </w:tc>
        <w:tc>
          <w:tcPr>
            <w:tcW w:w="990" w:type="dxa"/>
            <w:tcBorders>
              <w:top w:val="single" w:sz="4" w:space="0" w:color="auto"/>
              <w:left w:val="single" w:sz="4" w:space="0" w:color="auto"/>
              <w:bottom w:val="single" w:sz="4" w:space="0" w:color="auto"/>
              <w:right w:val="single" w:sz="4" w:space="0" w:color="auto"/>
            </w:tcBorders>
            <w:noWrap/>
            <w:hideMark/>
          </w:tcPr>
          <w:p w14:paraId="53A0955E" w14:textId="77777777" w:rsidR="00265584" w:rsidRDefault="00265584">
            <w:pPr>
              <w:jc w:val="right"/>
            </w:pPr>
            <w:r>
              <w:t>-302</w:t>
            </w:r>
          </w:p>
        </w:tc>
        <w:tc>
          <w:tcPr>
            <w:tcW w:w="858" w:type="dxa"/>
            <w:tcBorders>
              <w:top w:val="single" w:sz="4" w:space="0" w:color="auto"/>
              <w:left w:val="single" w:sz="4" w:space="0" w:color="auto"/>
              <w:bottom w:val="single" w:sz="4" w:space="0" w:color="auto"/>
              <w:right w:val="single" w:sz="4" w:space="0" w:color="auto"/>
            </w:tcBorders>
            <w:noWrap/>
            <w:hideMark/>
          </w:tcPr>
          <w:p w14:paraId="528F0B98"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54BC94E4" w14:textId="77777777" w:rsidR="00265584" w:rsidRDefault="00265584">
            <w:pPr>
              <w:jc w:val="right"/>
            </w:pPr>
            <w:r>
              <w:t>1,254</w:t>
            </w:r>
          </w:p>
        </w:tc>
        <w:tc>
          <w:tcPr>
            <w:tcW w:w="900" w:type="dxa"/>
            <w:tcBorders>
              <w:top w:val="single" w:sz="4" w:space="0" w:color="auto"/>
              <w:left w:val="single" w:sz="4" w:space="0" w:color="auto"/>
              <w:bottom w:val="single" w:sz="4" w:space="0" w:color="auto"/>
              <w:right w:val="single" w:sz="4" w:space="0" w:color="auto"/>
            </w:tcBorders>
            <w:noWrap/>
            <w:hideMark/>
          </w:tcPr>
          <w:p w14:paraId="61A8E464" w14:textId="77777777" w:rsidR="00265584" w:rsidRDefault="00265584">
            <w:pPr>
              <w:jc w:val="right"/>
            </w:pPr>
            <w:r>
              <w:t>1,287</w:t>
            </w:r>
          </w:p>
        </w:tc>
        <w:tc>
          <w:tcPr>
            <w:tcW w:w="810" w:type="dxa"/>
            <w:tcBorders>
              <w:top w:val="single" w:sz="4" w:space="0" w:color="auto"/>
              <w:left w:val="single" w:sz="4" w:space="0" w:color="auto"/>
              <w:bottom w:val="single" w:sz="4" w:space="0" w:color="auto"/>
              <w:right w:val="single" w:sz="4" w:space="0" w:color="auto"/>
            </w:tcBorders>
            <w:noWrap/>
            <w:hideMark/>
          </w:tcPr>
          <w:p w14:paraId="274EA9F2" w14:textId="77777777" w:rsidR="00265584" w:rsidRDefault="00265584">
            <w:pPr>
              <w:jc w:val="right"/>
            </w:pPr>
            <w:r>
              <w:t>-33</w:t>
            </w:r>
          </w:p>
        </w:tc>
        <w:tc>
          <w:tcPr>
            <w:tcW w:w="895" w:type="dxa"/>
            <w:tcBorders>
              <w:top w:val="single" w:sz="4" w:space="0" w:color="auto"/>
              <w:left w:val="single" w:sz="4" w:space="0" w:color="auto"/>
              <w:bottom w:val="single" w:sz="4" w:space="0" w:color="auto"/>
              <w:right w:val="single" w:sz="4" w:space="0" w:color="auto"/>
            </w:tcBorders>
            <w:noWrap/>
            <w:hideMark/>
          </w:tcPr>
          <w:p w14:paraId="0FDA65AF" w14:textId="77777777" w:rsidR="00265584" w:rsidRDefault="00265584">
            <w:pPr>
              <w:jc w:val="right"/>
            </w:pPr>
            <w:r>
              <w:t>-2.6%</w:t>
            </w:r>
          </w:p>
        </w:tc>
      </w:tr>
      <w:tr w:rsidR="00265584" w14:paraId="69F9BD38"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4B3435D5" w14:textId="77777777" w:rsidR="00265584" w:rsidRDefault="00265584">
            <w:r>
              <w:t>Tennessee</w:t>
            </w:r>
          </w:p>
        </w:tc>
        <w:tc>
          <w:tcPr>
            <w:tcW w:w="1143" w:type="dxa"/>
            <w:tcBorders>
              <w:top w:val="single" w:sz="4" w:space="0" w:color="auto"/>
              <w:left w:val="single" w:sz="4" w:space="0" w:color="auto"/>
              <w:bottom w:val="single" w:sz="4" w:space="0" w:color="auto"/>
              <w:right w:val="single" w:sz="4" w:space="0" w:color="auto"/>
            </w:tcBorders>
            <w:noWrap/>
            <w:hideMark/>
          </w:tcPr>
          <w:p w14:paraId="2D0202B3" w14:textId="77777777" w:rsidR="00265584" w:rsidRDefault="00265584">
            <w:pPr>
              <w:jc w:val="right"/>
            </w:pPr>
            <w:r>
              <w:t>15,720</w:t>
            </w:r>
          </w:p>
        </w:tc>
        <w:tc>
          <w:tcPr>
            <w:tcW w:w="1009" w:type="dxa"/>
            <w:tcBorders>
              <w:top w:val="single" w:sz="4" w:space="0" w:color="auto"/>
              <w:left w:val="single" w:sz="4" w:space="0" w:color="auto"/>
              <w:bottom w:val="single" w:sz="4" w:space="0" w:color="auto"/>
              <w:right w:val="single" w:sz="4" w:space="0" w:color="auto"/>
            </w:tcBorders>
            <w:noWrap/>
            <w:hideMark/>
          </w:tcPr>
          <w:p w14:paraId="412E4A18" w14:textId="77777777" w:rsidR="00265584" w:rsidRDefault="00265584">
            <w:pPr>
              <w:jc w:val="right"/>
            </w:pPr>
            <w:r>
              <w:t>16,138</w:t>
            </w:r>
          </w:p>
        </w:tc>
        <w:tc>
          <w:tcPr>
            <w:tcW w:w="990" w:type="dxa"/>
            <w:tcBorders>
              <w:top w:val="single" w:sz="4" w:space="0" w:color="auto"/>
              <w:left w:val="single" w:sz="4" w:space="0" w:color="auto"/>
              <w:bottom w:val="single" w:sz="4" w:space="0" w:color="auto"/>
              <w:right w:val="single" w:sz="4" w:space="0" w:color="auto"/>
            </w:tcBorders>
            <w:noWrap/>
            <w:hideMark/>
          </w:tcPr>
          <w:p w14:paraId="27DD55FC" w14:textId="77777777" w:rsidR="00265584" w:rsidRDefault="00265584">
            <w:pPr>
              <w:jc w:val="right"/>
            </w:pPr>
            <w:r>
              <w:t>-418</w:t>
            </w:r>
          </w:p>
        </w:tc>
        <w:tc>
          <w:tcPr>
            <w:tcW w:w="858" w:type="dxa"/>
            <w:tcBorders>
              <w:top w:val="single" w:sz="4" w:space="0" w:color="auto"/>
              <w:left w:val="single" w:sz="4" w:space="0" w:color="auto"/>
              <w:bottom w:val="single" w:sz="4" w:space="0" w:color="auto"/>
              <w:right w:val="single" w:sz="4" w:space="0" w:color="auto"/>
            </w:tcBorders>
            <w:noWrap/>
            <w:hideMark/>
          </w:tcPr>
          <w:p w14:paraId="71386129"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1AF46014" w14:textId="77777777" w:rsidR="00265584" w:rsidRDefault="00265584">
            <w:pPr>
              <w:jc w:val="right"/>
            </w:pPr>
            <w:r>
              <w:t>2,438</w:t>
            </w:r>
          </w:p>
        </w:tc>
        <w:tc>
          <w:tcPr>
            <w:tcW w:w="900" w:type="dxa"/>
            <w:tcBorders>
              <w:top w:val="single" w:sz="4" w:space="0" w:color="auto"/>
              <w:left w:val="single" w:sz="4" w:space="0" w:color="auto"/>
              <w:bottom w:val="single" w:sz="4" w:space="0" w:color="auto"/>
              <w:right w:val="single" w:sz="4" w:space="0" w:color="auto"/>
            </w:tcBorders>
            <w:noWrap/>
            <w:hideMark/>
          </w:tcPr>
          <w:p w14:paraId="2C168E3F" w14:textId="77777777" w:rsidR="00265584" w:rsidRDefault="00265584">
            <w:pPr>
              <w:jc w:val="right"/>
            </w:pPr>
            <w:r>
              <w:t>2,503</w:t>
            </w:r>
          </w:p>
        </w:tc>
        <w:tc>
          <w:tcPr>
            <w:tcW w:w="810" w:type="dxa"/>
            <w:tcBorders>
              <w:top w:val="single" w:sz="4" w:space="0" w:color="auto"/>
              <w:left w:val="single" w:sz="4" w:space="0" w:color="auto"/>
              <w:bottom w:val="single" w:sz="4" w:space="0" w:color="auto"/>
              <w:right w:val="single" w:sz="4" w:space="0" w:color="auto"/>
            </w:tcBorders>
            <w:noWrap/>
            <w:hideMark/>
          </w:tcPr>
          <w:p w14:paraId="785BDC74" w14:textId="77777777" w:rsidR="00265584" w:rsidRDefault="00265584">
            <w:pPr>
              <w:jc w:val="right"/>
            </w:pPr>
            <w:r>
              <w:t>-65</w:t>
            </w:r>
          </w:p>
        </w:tc>
        <w:tc>
          <w:tcPr>
            <w:tcW w:w="895" w:type="dxa"/>
            <w:tcBorders>
              <w:top w:val="single" w:sz="4" w:space="0" w:color="auto"/>
              <w:left w:val="single" w:sz="4" w:space="0" w:color="auto"/>
              <w:bottom w:val="single" w:sz="4" w:space="0" w:color="auto"/>
              <w:right w:val="single" w:sz="4" w:space="0" w:color="auto"/>
            </w:tcBorders>
            <w:noWrap/>
            <w:hideMark/>
          </w:tcPr>
          <w:p w14:paraId="7725389C" w14:textId="77777777" w:rsidR="00265584" w:rsidRDefault="00265584">
            <w:pPr>
              <w:jc w:val="right"/>
            </w:pPr>
            <w:r>
              <w:t>-2.6%</w:t>
            </w:r>
          </w:p>
        </w:tc>
      </w:tr>
      <w:tr w:rsidR="00265584" w14:paraId="490AB59E"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CDCF39F" w14:textId="77777777" w:rsidR="00265584" w:rsidRDefault="00265584">
            <w:r>
              <w:t>South Dakota</w:t>
            </w:r>
          </w:p>
        </w:tc>
        <w:tc>
          <w:tcPr>
            <w:tcW w:w="1143" w:type="dxa"/>
            <w:tcBorders>
              <w:top w:val="single" w:sz="4" w:space="0" w:color="auto"/>
              <w:left w:val="single" w:sz="4" w:space="0" w:color="auto"/>
              <w:bottom w:val="single" w:sz="4" w:space="0" w:color="auto"/>
              <w:right w:val="single" w:sz="4" w:space="0" w:color="auto"/>
            </w:tcBorders>
            <w:noWrap/>
            <w:hideMark/>
          </w:tcPr>
          <w:p w14:paraId="337AF247" w14:textId="77777777" w:rsidR="00265584" w:rsidRDefault="00265584">
            <w:pPr>
              <w:jc w:val="right"/>
            </w:pPr>
            <w:r>
              <w:t>2,131</w:t>
            </w:r>
          </w:p>
        </w:tc>
        <w:tc>
          <w:tcPr>
            <w:tcW w:w="1009" w:type="dxa"/>
            <w:tcBorders>
              <w:top w:val="single" w:sz="4" w:space="0" w:color="auto"/>
              <w:left w:val="single" w:sz="4" w:space="0" w:color="auto"/>
              <w:bottom w:val="single" w:sz="4" w:space="0" w:color="auto"/>
              <w:right w:val="single" w:sz="4" w:space="0" w:color="auto"/>
            </w:tcBorders>
            <w:noWrap/>
            <w:hideMark/>
          </w:tcPr>
          <w:p w14:paraId="0EAD6DA1" w14:textId="77777777" w:rsidR="00265584" w:rsidRDefault="00265584">
            <w:pPr>
              <w:jc w:val="right"/>
            </w:pPr>
            <w:r>
              <w:t>2,188</w:t>
            </w:r>
          </w:p>
        </w:tc>
        <w:tc>
          <w:tcPr>
            <w:tcW w:w="990" w:type="dxa"/>
            <w:tcBorders>
              <w:top w:val="single" w:sz="4" w:space="0" w:color="auto"/>
              <w:left w:val="single" w:sz="4" w:space="0" w:color="auto"/>
              <w:bottom w:val="single" w:sz="4" w:space="0" w:color="auto"/>
              <w:right w:val="single" w:sz="4" w:space="0" w:color="auto"/>
            </w:tcBorders>
            <w:noWrap/>
            <w:hideMark/>
          </w:tcPr>
          <w:p w14:paraId="2E53792E" w14:textId="77777777" w:rsidR="00265584" w:rsidRDefault="00265584">
            <w:pPr>
              <w:jc w:val="right"/>
            </w:pPr>
            <w:r>
              <w:t>-57</w:t>
            </w:r>
          </w:p>
        </w:tc>
        <w:tc>
          <w:tcPr>
            <w:tcW w:w="858" w:type="dxa"/>
            <w:tcBorders>
              <w:top w:val="single" w:sz="4" w:space="0" w:color="auto"/>
              <w:left w:val="single" w:sz="4" w:space="0" w:color="auto"/>
              <w:bottom w:val="single" w:sz="4" w:space="0" w:color="auto"/>
              <w:right w:val="single" w:sz="4" w:space="0" w:color="auto"/>
            </w:tcBorders>
            <w:noWrap/>
            <w:hideMark/>
          </w:tcPr>
          <w:p w14:paraId="535C9C52"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22E5E1FD" w14:textId="77777777" w:rsidR="00265584" w:rsidRDefault="00265584">
            <w:pPr>
              <w:jc w:val="right"/>
            </w:pPr>
            <w:r>
              <w:t>161</w:t>
            </w:r>
          </w:p>
        </w:tc>
        <w:tc>
          <w:tcPr>
            <w:tcW w:w="900" w:type="dxa"/>
            <w:tcBorders>
              <w:top w:val="single" w:sz="4" w:space="0" w:color="auto"/>
              <w:left w:val="single" w:sz="4" w:space="0" w:color="auto"/>
              <w:bottom w:val="single" w:sz="4" w:space="0" w:color="auto"/>
              <w:right w:val="single" w:sz="4" w:space="0" w:color="auto"/>
            </w:tcBorders>
            <w:noWrap/>
            <w:hideMark/>
          </w:tcPr>
          <w:p w14:paraId="681B6579" w14:textId="77777777" w:rsidR="00265584" w:rsidRDefault="00265584">
            <w:pPr>
              <w:jc w:val="right"/>
            </w:pPr>
            <w:r>
              <w:t>165</w:t>
            </w:r>
          </w:p>
        </w:tc>
        <w:tc>
          <w:tcPr>
            <w:tcW w:w="810" w:type="dxa"/>
            <w:tcBorders>
              <w:top w:val="single" w:sz="4" w:space="0" w:color="auto"/>
              <w:left w:val="single" w:sz="4" w:space="0" w:color="auto"/>
              <w:bottom w:val="single" w:sz="4" w:space="0" w:color="auto"/>
              <w:right w:val="single" w:sz="4" w:space="0" w:color="auto"/>
            </w:tcBorders>
            <w:noWrap/>
            <w:hideMark/>
          </w:tcPr>
          <w:p w14:paraId="7E10C67E" w14:textId="77777777" w:rsidR="00265584" w:rsidRDefault="00265584">
            <w:pPr>
              <w:jc w:val="right"/>
            </w:pPr>
            <w:r>
              <w:t>-4</w:t>
            </w:r>
          </w:p>
        </w:tc>
        <w:tc>
          <w:tcPr>
            <w:tcW w:w="895" w:type="dxa"/>
            <w:tcBorders>
              <w:top w:val="single" w:sz="4" w:space="0" w:color="auto"/>
              <w:left w:val="single" w:sz="4" w:space="0" w:color="auto"/>
              <w:bottom w:val="single" w:sz="4" w:space="0" w:color="auto"/>
              <w:right w:val="single" w:sz="4" w:space="0" w:color="auto"/>
            </w:tcBorders>
            <w:noWrap/>
            <w:hideMark/>
          </w:tcPr>
          <w:p w14:paraId="649BD36C" w14:textId="77777777" w:rsidR="00265584" w:rsidRDefault="00265584">
            <w:pPr>
              <w:jc w:val="right"/>
            </w:pPr>
            <w:r>
              <w:t>-2.6%</w:t>
            </w:r>
          </w:p>
        </w:tc>
      </w:tr>
      <w:tr w:rsidR="00265584" w14:paraId="6C4A2607"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AE65101" w14:textId="77777777" w:rsidR="00265584" w:rsidRDefault="00265584">
            <w:r>
              <w:t>Colorado</w:t>
            </w:r>
          </w:p>
        </w:tc>
        <w:tc>
          <w:tcPr>
            <w:tcW w:w="1143" w:type="dxa"/>
            <w:tcBorders>
              <w:top w:val="single" w:sz="4" w:space="0" w:color="auto"/>
              <w:left w:val="single" w:sz="4" w:space="0" w:color="auto"/>
              <w:bottom w:val="single" w:sz="4" w:space="0" w:color="auto"/>
              <w:right w:val="single" w:sz="4" w:space="0" w:color="auto"/>
            </w:tcBorders>
            <w:noWrap/>
            <w:hideMark/>
          </w:tcPr>
          <w:p w14:paraId="30BE6EB4" w14:textId="77777777" w:rsidR="00265584" w:rsidRDefault="00265584">
            <w:pPr>
              <w:jc w:val="right"/>
            </w:pPr>
            <w:r>
              <w:t>12,879</w:t>
            </w:r>
          </w:p>
        </w:tc>
        <w:tc>
          <w:tcPr>
            <w:tcW w:w="1009" w:type="dxa"/>
            <w:tcBorders>
              <w:top w:val="single" w:sz="4" w:space="0" w:color="auto"/>
              <w:left w:val="single" w:sz="4" w:space="0" w:color="auto"/>
              <w:bottom w:val="single" w:sz="4" w:space="0" w:color="auto"/>
              <w:right w:val="single" w:sz="4" w:space="0" w:color="auto"/>
            </w:tcBorders>
            <w:noWrap/>
            <w:hideMark/>
          </w:tcPr>
          <w:p w14:paraId="14A9B2FB" w14:textId="77777777" w:rsidR="00265584" w:rsidRDefault="00265584">
            <w:pPr>
              <w:jc w:val="right"/>
            </w:pPr>
            <w:r>
              <w:t>13,221</w:t>
            </w:r>
          </w:p>
        </w:tc>
        <w:tc>
          <w:tcPr>
            <w:tcW w:w="990" w:type="dxa"/>
            <w:tcBorders>
              <w:top w:val="single" w:sz="4" w:space="0" w:color="auto"/>
              <w:left w:val="single" w:sz="4" w:space="0" w:color="auto"/>
              <w:bottom w:val="single" w:sz="4" w:space="0" w:color="auto"/>
              <w:right w:val="single" w:sz="4" w:space="0" w:color="auto"/>
            </w:tcBorders>
            <w:noWrap/>
            <w:hideMark/>
          </w:tcPr>
          <w:p w14:paraId="4D43F484" w14:textId="77777777" w:rsidR="00265584" w:rsidRDefault="00265584">
            <w:pPr>
              <w:jc w:val="right"/>
            </w:pPr>
            <w:r>
              <w:t>-342</w:t>
            </w:r>
          </w:p>
        </w:tc>
        <w:tc>
          <w:tcPr>
            <w:tcW w:w="858" w:type="dxa"/>
            <w:tcBorders>
              <w:top w:val="single" w:sz="4" w:space="0" w:color="auto"/>
              <w:left w:val="single" w:sz="4" w:space="0" w:color="auto"/>
              <w:bottom w:val="single" w:sz="4" w:space="0" w:color="auto"/>
              <w:right w:val="single" w:sz="4" w:space="0" w:color="auto"/>
            </w:tcBorders>
            <w:noWrap/>
            <w:hideMark/>
          </w:tcPr>
          <w:p w14:paraId="430841AC"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2ECC3588" w14:textId="77777777" w:rsidR="00265584" w:rsidRDefault="00265584">
            <w:pPr>
              <w:jc w:val="right"/>
            </w:pPr>
            <w:r>
              <w:t>3,009</w:t>
            </w:r>
          </w:p>
        </w:tc>
        <w:tc>
          <w:tcPr>
            <w:tcW w:w="900" w:type="dxa"/>
            <w:tcBorders>
              <w:top w:val="single" w:sz="4" w:space="0" w:color="auto"/>
              <w:left w:val="single" w:sz="4" w:space="0" w:color="auto"/>
              <w:bottom w:val="single" w:sz="4" w:space="0" w:color="auto"/>
              <w:right w:val="single" w:sz="4" w:space="0" w:color="auto"/>
            </w:tcBorders>
            <w:noWrap/>
            <w:hideMark/>
          </w:tcPr>
          <w:p w14:paraId="6B2E7846" w14:textId="77777777" w:rsidR="00265584" w:rsidRDefault="00265584">
            <w:pPr>
              <w:jc w:val="right"/>
            </w:pPr>
            <w:r>
              <w:t>3,089</w:t>
            </w:r>
          </w:p>
        </w:tc>
        <w:tc>
          <w:tcPr>
            <w:tcW w:w="810" w:type="dxa"/>
            <w:tcBorders>
              <w:top w:val="single" w:sz="4" w:space="0" w:color="auto"/>
              <w:left w:val="single" w:sz="4" w:space="0" w:color="auto"/>
              <w:bottom w:val="single" w:sz="4" w:space="0" w:color="auto"/>
              <w:right w:val="single" w:sz="4" w:space="0" w:color="auto"/>
            </w:tcBorders>
            <w:noWrap/>
            <w:hideMark/>
          </w:tcPr>
          <w:p w14:paraId="70C8F569" w14:textId="77777777" w:rsidR="00265584" w:rsidRDefault="00265584">
            <w:pPr>
              <w:jc w:val="right"/>
            </w:pPr>
            <w:r>
              <w:t>-80</w:t>
            </w:r>
          </w:p>
        </w:tc>
        <w:tc>
          <w:tcPr>
            <w:tcW w:w="895" w:type="dxa"/>
            <w:tcBorders>
              <w:top w:val="single" w:sz="4" w:space="0" w:color="auto"/>
              <w:left w:val="single" w:sz="4" w:space="0" w:color="auto"/>
              <w:bottom w:val="single" w:sz="4" w:space="0" w:color="auto"/>
              <w:right w:val="single" w:sz="4" w:space="0" w:color="auto"/>
            </w:tcBorders>
            <w:noWrap/>
            <w:hideMark/>
          </w:tcPr>
          <w:p w14:paraId="687BB135" w14:textId="77777777" w:rsidR="00265584" w:rsidRDefault="00265584">
            <w:pPr>
              <w:jc w:val="right"/>
            </w:pPr>
            <w:r>
              <w:t>-2.6%</w:t>
            </w:r>
          </w:p>
        </w:tc>
      </w:tr>
      <w:tr w:rsidR="00265584" w14:paraId="5F25241D"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73A1CA55" w14:textId="77777777" w:rsidR="00265584" w:rsidRDefault="00265584">
            <w:r>
              <w:t>North Carolina</w:t>
            </w:r>
          </w:p>
        </w:tc>
        <w:tc>
          <w:tcPr>
            <w:tcW w:w="1143" w:type="dxa"/>
            <w:tcBorders>
              <w:top w:val="single" w:sz="4" w:space="0" w:color="auto"/>
              <w:left w:val="single" w:sz="4" w:space="0" w:color="auto"/>
              <w:bottom w:val="single" w:sz="4" w:space="0" w:color="auto"/>
              <w:right w:val="single" w:sz="4" w:space="0" w:color="auto"/>
            </w:tcBorders>
            <w:noWrap/>
            <w:hideMark/>
          </w:tcPr>
          <w:p w14:paraId="20DC1F62" w14:textId="77777777" w:rsidR="00265584" w:rsidRDefault="00265584">
            <w:pPr>
              <w:jc w:val="right"/>
            </w:pPr>
            <w:r>
              <w:t>23,976</w:t>
            </w:r>
          </w:p>
        </w:tc>
        <w:tc>
          <w:tcPr>
            <w:tcW w:w="1009" w:type="dxa"/>
            <w:tcBorders>
              <w:top w:val="single" w:sz="4" w:space="0" w:color="auto"/>
              <w:left w:val="single" w:sz="4" w:space="0" w:color="auto"/>
              <w:bottom w:val="single" w:sz="4" w:space="0" w:color="auto"/>
              <w:right w:val="single" w:sz="4" w:space="0" w:color="auto"/>
            </w:tcBorders>
            <w:noWrap/>
            <w:hideMark/>
          </w:tcPr>
          <w:p w14:paraId="37ACB9DC" w14:textId="77777777" w:rsidR="00265584" w:rsidRDefault="00265584">
            <w:pPr>
              <w:jc w:val="right"/>
            </w:pPr>
            <w:r>
              <w:t>24,613</w:t>
            </w:r>
          </w:p>
        </w:tc>
        <w:tc>
          <w:tcPr>
            <w:tcW w:w="990" w:type="dxa"/>
            <w:tcBorders>
              <w:top w:val="single" w:sz="4" w:space="0" w:color="auto"/>
              <w:left w:val="single" w:sz="4" w:space="0" w:color="auto"/>
              <w:bottom w:val="single" w:sz="4" w:space="0" w:color="auto"/>
              <w:right w:val="single" w:sz="4" w:space="0" w:color="auto"/>
            </w:tcBorders>
            <w:noWrap/>
            <w:hideMark/>
          </w:tcPr>
          <w:p w14:paraId="7862FCCB" w14:textId="77777777" w:rsidR="00265584" w:rsidRDefault="00265584">
            <w:pPr>
              <w:jc w:val="right"/>
            </w:pPr>
            <w:r>
              <w:t>-637</w:t>
            </w:r>
          </w:p>
        </w:tc>
        <w:tc>
          <w:tcPr>
            <w:tcW w:w="858" w:type="dxa"/>
            <w:tcBorders>
              <w:top w:val="single" w:sz="4" w:space="0" w:color="auto"/>
              <w:left w:val="single" w:sz="4" w:space="0" w:color="auto"/>
              <w:bottom w:val="single" w:sz="4" w:space="0" w:color="auto"/>
              <w:right w:val="single" w:sz="4" w:space="0" w:color="auto"/>
            </w:tcBorders>
            <w:noWrap/>
            <w:hideMark/>
          </w:tcPr>
          <w:p w14:paraId="0888E9B7"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077ACF9A" w14:textId="77777777" w:rsidR="00265584" w:rsidRDefault="00265584">
            <w:pPr>
              <w:jc w:val="right"/>
            </w:pPr>
            <w:r>
              <w:t>3,099</w:t>
            </w:r>
          </w:p>
        </w:tc>
        <w:tc>
          <w:tcPr>
            <w:tcW w:w="900" w:type="dxa"/>
            <w:tcBorders>
              <w:top w:val="single" w:sz="4" w:space="0" w:color="auto"/>
              <w:left w:val="single" w:sz="4" w:space="0" w:color="auto"/>
              <w:bottom w:val="single" w:sz="4" w:space="0" w:color="auto"/>
              <w:right w:val="single" w:sz="4" w:space="0" w:color="auto"/>
            </w:tcBorders>
            <w:noWrap/>
            <w:hideMark/>
          </w:tcPr>
          <w:p w14:paraId="0D7AEA51" w14:textId="77777777" w:rsidR="00265584" w:rsidRDefault="00265584">
            <w:pPr>
              <w:jc w:val="right"/>
            </w:pPr>
            <w:r>
              <w:t>3,182</w:t>
            </w:r>
          </w:p>
        </w:tc>
        <w:tc>
          <w:tcPr>
            <w:tcW w:w="810" w:type="dxa"/>
            <w:tcBorders>
              <w:top w:val="single" w:sz="4" w:space="0" w:color="auto"/>
              <w:left w:val="single" w:sz="4" w:space="0" w:color="auto"/>
              <w:bottom w:val="single" w:sz="4" w:space="0" w:color="auto"/>
              <w:right w:val="single" w:sz="4" w:space="0" w:color="auto"/>
            </w:tcBorders>
            <w:noWrap/>
            <w:hideMark/>
          </w:tcPr>
          <w:p w14:paraId="3F7BCEB6" w14:textId="77777777" w:rsidR="00265584" w:rsidRDefault="00265584">
            <w:pPr>
              <w:jc w:val="right"/>
            </w:pPr>
            <w:r>
              <w:t>-82</w:t>
            </w:r>
          </w:p>
        </w:tc>
        <w:tc>
          <w:tcPr>
            <w:tcW w:w="895" w:type="dxa"/>
            <w:tcBorders>
              <w:top w:val="single" w:sz="4" w:space="0" w:color="auto"/>
              <w:left w:val="single" w:sz="4" w:space="0" w:color="auto"/>
              <w:bottom w:val="single" w:sz="4" w:space="0" w:color="auto"/>
              <w:right w:val="single" w:sz="4" w:space="0" w:color="auto"/>
            </w:tcBorders>
            <w:noWrap/>
            <w:hideMark/>
          </w:tcPr>
          <w:p w14:paraId="0BB5F92F" w14:textId="77777777" w:rsidR="00265584" w:rsidRDefault="00265584">
            <w:pPr>
              <w:jc w:val="right"/>
            </w:pPr>
            <w:r>
              <w:t>-2.6%</w:t>
            </w:r>
          </w:p>
        </w:tc>
      </w:tr>
      <w:tr w:rsidR="00265584" w14:paraId="046427B7"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EE75489" w14:textId="77777777" w:rsidR="00265584" w:rsidRDefault="00265584">
            <w:r>
              <w:t>Florida</w:t>
            </w:r>
          </w:p>
        </w:tc>
        <w:tc>
          <w:tcPr>
            <w:tcW w:w="1143" w:type="dxa"/>
            <w:tcBorders>
              <w:top w:val="single" w:sz="4" w:space="0" w:color="auto"/>
              <w:left w:val="single" w:sz="4" w:space="0" w:color="auto"/>
              <w:bottom w:val="single" w:sz="4" w:space="0" w:color="auto"/>
              <w:right w:val="single" w:sz="4" w:space="0" w:color="auto"/>
            </w:tcBorders>
            <w:noWrap/>
            <w:hideMark/>
          </w:tcPr>
          <w:p w14:paraId="7BA2EA1A" w14:textId="77777777" w:rsidR="00265584" w:rsidRDefault="00265584">
            <w:pPr>
              <w:jc w:val="right"/>
            </w:pPr>
            <w:r>
              <w:t>42,055</w:t>
            </w:r>
          </w:p>
        </w:tc>
        <w:tc>
          <w:tcPr>
            <w:tcW w:w="1009" w:type="dxa"/>
            <w:tcBorders>
              <w:top w:val="single" w:sz="4" w:space="0" w:color="auto"/>
              <w:left w:val="single" w:sz="4" w:space="0" w:color="auto"/>
              <w:bottom w:val="single" w:sz="4" w:space="0" w:color="auto"/>
              <w:right w:val="single" w:sz="4" w:space="0" w:color="auto"/>
            </w:tcBorders>
            <w:noWrap/>
            <w:hideMark/>
          </w:tcPr>
          <w:p w14:paraId="33FBDB96" w14:textId="77777777" w:rsidR="00265584" w:rsidRDefault="00265584">
            <w:pPr>
              <w:jc w:val="right"/>
            </w:pPr>
            <w:r>
              <w:t>43,173</w:t>
            </w:r>
          </w:p>
        </w:tc>
        <w:tc>
          <w:tcPr>
            <w:tcW w:w="990" w:type="dxa"/>
            <w:tcBorders>
              <w:top w:val="single" w:sz="4" w:space="0" w:color="auto"/>
              <w:left w:val="single" w:sz="4" w:space="0" w:color="auto"/>
              <w:bottom w:val="single" w:sz="4" w:space="0" w:color="auto"/>
              <w:right w:val="single" w:sz="4" w:space="0" w:color="auto"/>
            </w:tcBorders>
            <w:noWrap/>
            <w:hideMark/>
          </w:tcPr>
          <w:p w14:paraId="6023D1F2" w14:textId="77777777" w:rsidR="00265584" w:rsidRDefault="00265584">
            <w:pPr>
              <w:jc w:val="right"/>
            </w:pPr>
            <w:r>
              <w:t>-1,118</w:t>
            </w:r>
          </w:p>
        </w:tc>
        <w:tc>
          <w:tcPr>
            <w:tcW w:w="858" w:type="dxa"/>
            <w:tcBorders>
              <w:top w:val="single" w:sz="4" w:space="0" w:color="auto"/>
              <w:left w:val="single" w:sz="4" w:space="0" w:color="auto"/>
              <w:bottom w:val="single" w:sz="4" w:space="0" w:color="auto"/>
              <w:right w:val="single" w:sz="4" w:space="0" w:color="auto"/>
            </w:tcBorders>
            <w:noWrap/>
            <w:hideMark/>
          </w:tcPr>
          <w:p w14:paraId="593A238E" w14:textId="77777777" w:rsidR="00265584" w:rsidRDefault="00265584">
            <w:pPr>
              <w:jc w:val="right"/>
            </w:pPr>
            <w:r>
              <w:t>-2.6%</w:t>
            </w:r>
          </w:p>
        </w:tc>
        <w:tc>
          <w:tcPr>
            <w:tcW w:w="852" w:type="dxa"/>
            <w:tcBorders>
              <w:top w:val="single" w:sz="4" w:space="0" w:color="auto"/>
              <w:left w:val="single" w:sz="4" w:space="0" w:color="auto"/>
              <w:bottom w:val="single" w:sz="4" w:space="0" w:color="auto"/>
              <w:right w:val="single" w:sz="4" w:space="0" w:color="auto"/>
            </w:tcBorders>
            <w:noWrap/>
            <w:hideMark/>
          </w:tcPr>
          <w:p w14:paraId="2672D4FB" w14:textId="77777777" w:rsidR="00265584" w:rsidRDefault="00265584">
            <w:pPr>
              <w:jc w:val="right"/>
            </w:pPr>
            <w:r>
              <w:t>5,360</w:t>
            </w:r>
          </w:p>
        </w:tc>
        <w:tc>
          <w:tcPr>
            <w:tcW w:w="900" w:type="dxa"/>
            <w:tcBorders>
              <w:top w:val="single" w:sz="4" w:space="0" w:color="auto"/>
              <w:left w:val="single" w:sz="4" w:space="0" w:color="auto"/>
              <w:bottom w:val="single" w:sz="4" w:space="0" w:color="auto"/>
              <w:right w:val="single" w:sz="4" w:space="0" w:color="auto"/>
            </w:tcBorders>
            <w:noWrap/>
            <w:hideMark/>
          </w:tcPr>
          <w:p w14:paraId="1E616539" w14:textId="77777777" w:rsidR="00265584" w:rsidRDefault="00265584">
            <w:pPr>
              <w:jc w:val="right"/>
            </w:pPr>
            <w:r>
              <w:t>5,502</w:t>
            </w:r>
          </w:p>
        </w:tc>
        <w:tc>
          <w:tcPr>
            <w:tcW w:w="810" w:type="dxa"/>
            <w:tcBorders>
              <w:top w:val="single" w:sz="4" w:space="0" w:color="auto"/>
              <w:left w:val="single" w:sz="4" w:space="0" w:color="auto"/>
              <w:bottom w:val="single" w:sz="4" w:space="0" w:color="auto"/>
              <w:right w:val="single" w:sz="4" w:space="0" w:color="auto"/>
            </w:tcBorders>
            <w:noWrap/>
            <w:hideMark/>
          </w:tcPr>
          <w:p w14:paraId="1974EC7D" w14:textId="77777777" w:rsidR="00265584" w:rsidRDefault="00265584">
            <w:pPr>
              <w:jc w:val="right"/>
            </w:pPr>
            <w:r>
              <w:t>-142</w:t>
            </w:r>
          </w:p>
        </w:tc>
        <w:tc>
          <w:tcPr>
            <w:tcW w:w="895" w:type="dxa"/>
            <w:tcBorders>
              <w:top w:val="single" w:sz="4" w:space="0" w:color="auto"/>
              <w:left w:val="single" w:sz="4" w:space="0" w:color="auto"/>
              <w:bottom w:val="single" w:sz="4" w:space="0" w:color="auto"/>
              <w:right w:val="single" w:sz="4" w:space="0" w:color="auto"/>
            </w:tcBorders>
            <w:noWrap/>
            <w:hideMark/>
          </w:tcPr>
          <w:p w14:paraId="35A13467" w14:textId="77777777" w:rsidR="00265584" w:rsidRDefault="00265584">
            <w:pPr>
              <w:jc w:val="right"/>
            </w:pPr>
            <w:r>
              <w:t>-2.6%</w:t>
            </w:r>
          </w:p>
        </w:tc>
      </w:tr>
      <w:tr w:rsidR="00265584" w14:paraId="6F3146E9"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1545839" w14:textId="77777777" w:rsidR="00265584" w:rsidRDefault="00265584">
            <w:r>
              <w:t>Nevada</w:t>
            </w:r>
          </w:p>
        </w:tc>
        <w:tc>
          <w:tcPr>
            <w:tcW w:w="1143" w:type="dxa"/>
            <w:tcBorders>
              <w:top w:val="single" w:sz="4" w:space="0" w:color="auto"/>
              <w:left w:val="single" w:sz="4" w:space="0" w:color="auto"/>
              <w:bottom w:val="single" w:sz="4" w:space="0" w:color="auto"/>
              <w:right w:val="single" w:sz="4" w:space="0" w:color="auto"/>
            </w:tcBorders>
            <w:noWrap/>
            <w:hideMark/>
          </w:tcPr>
          <w:p w14:paraId="6BC933C8" w14:textId="77777777" w:rsidR="00265584" w:rsidRDefault="00265584">
            <w:pPr>
              <w:jc w:val="right"/>
            </w:pPr>
            <w:r>
              <w:t>7,170</w:t>
            </w:r>
          </w:p>
        </w:tc>
        <w:tc>
          <w:tcPr>
            <w:tcW w:w="1009" w:type="dxa"/>
            <w:tcBorders>
              <w:top w:val="single" w:sz="4" w:space="0" w:color="auto"/>
              <w:left w:val="single" w:sz="4" w:space="0" w:color="auto"/>
              <w:bottom w:val="single" w:sz="4" w:space="0" w:color="auto"/>
              <w:right w:val="single" w:sz="4" w:space="0" w:color="auto"/>
            </w:tcBorders>
            <w:noWrap/>
            <w:hideMark/>
          </w:tcPr>
          <w:p w14:paraId="20D47EE3" w14:textId="77777777" w:rsidR="00265584" w:rsidRDefault="00265584">
            <w:pPr>
              <w:jc w:val="right"/>
            </w:pPr>
            <w:r>
              <w:t>7,174</w:t>
            </w:r>
          </w:p>
        </w:tc>
        <w:tc>
          <w:tcPr>
            <w:tcW w:w="990" w:type="dxa"/>
            <w:tcBorders>
              <w:top w:val="single" w:sz="4" w:space="0" w:color="auto"/>
              <w:left w:val="single" w:sz="4" w:space="0" w:color="auto"/>
              <w:bottom w:val="single" w:sz="4" w:space="0" w:color="auto"/>
              <w:right w:val="single" w:sz="4" w:space="0" w:color="auto"/>
            </w:tcBorders>
            <w:noWrap/>
            <w:hideMark/>
          </w:tcPr>
          <w:p w14:paraId="13148E6E" w14:textId="77777777" w:rsidR="00265584" w:rsidRDefault="00265584">
            <w:pPr>
              <w:jc w:val="right"/>
            </w:pPr>
            <w:r>
              <w:t>-4</w:t>
            </w:r>
          </w:p>
        </w:tc>
        <w:tc>
          <w:tcPr>
            <w:tcW w:w="858" w:type="dxa"/>
            <w:tcBorders>
              <w:top w:val="single" w:sz="4" w:space="0" w:color="auto"/>
              <w:left w:val="single" w:sz="4" w:space="0" w:color="auto"/>
              <w:bottom w:val="single" w:sz="4" w:space="0" w:color="auto"/>
              <w:right w:val="single" w:sz="4" w:space="0" w:color="auto"/>
            </w:tcBorders>
            <w:noWrap/>
            <w:hideMark/>
          </w:tcPr>
          <w:p w14:paraId="16A8BBC6" w14:textId="77777777" w:rsidR="00265584" w:rsidRDefault="00265584">
            <w:pPr>
              <w:jc w:val="right"/>
            </w:pPr>
            <w:r>
              <w:t>-0.1%</w:t>
            </w:r>
          </w:p>
        </w:tc>
        <w:tc>
          <w:tcPr>
            <w:tcW w:w="852" w:type="dxa"/>
            <w:tcBorders>
              <w:top w:val="single" w:sz="4" w:space="0" w:color="auto"/>
              <w:left w:val="single" w:sz="4" w:space="0" w:color="auto"/>
              <w:bottom w:val="single" w:sz="4" w:space="0" w:color="auto"/>
              <w:right w:val="single" w:sz="4" w:space="0" w:color="auto"/>
            </w:tcBorders>
            <w:noWrap/>
            <w:hideMark/>
          </w:tcPr>
          <w:p w14:paraId="62385C0A" w14:textId="77777777" w:rsidR="00265584" w:rsidRDefault="00265584">
            <w:pPr>
              <w:jc w:val="right"/>
            </w:pPr>
            <w:r>
              <w:t>1,430</w:t>
            </w:r>
          </w:p>
        </w:tc>
        <w:tc>
          <w:tcPr>
            <w:tcW w:w="900" w:type="dxa"/>
            <w:tcBorders>
              <w:top w:val="single" w:sz="4" w:space="0" w:color="auto"/>
              <w:left w:val="single" w:sz="4" w:space="0" w:color="auto"/>
              <w:bottom w:val="single" w:sz="4" w:space="0" w:color="auto"/>
              <w:right w:val="single" w:sz="4" w:space="0" w:color="auto"/>
            </w:tcBorders>
            <w:noWrap/>
            <w:hideMark/>
          </w:tcPr>
          <w:p w14:paraId="272FE5EB" w14:textId="77777777" w:rsidR="00265584" w:rsidRDefault="00265584">
            <w:pPr>
              <w:jc w:val="right"/>
            </w:pPr>
            <w:r>
              <w:t>1,431</w:t>
            </w:r>
          </w:p>
        </w:tc>
        <w:tc>
          <w:tcPr>
            <w:tcW w:w="810" w:type="dxa"/>
            <w:tcBorders>
              <w:top w:val="single" w:sz="4" w:space="0" w:color="auto"/>
              <w:left w:val="single" w:sz="4" w:space="0" w:color="auto"/>
              <w:bottom w:val="single" w:sz="4" w:space="0" w:color="auto"/>
              <w:right w:val="single" w:sz="4" w:space="0" w:color="auto"/>
            </w:tcBorders>
            <w:noWrap/>
            <w:hideMark/>
          </w:tcPr>
          <w:p w14:paraId="73942CA1" w14:textId="77777777" w:rsidR="00265584" w:rsidRDefault="00265584">
            <w:pPr>
              <w:jc w:val="right"/>
            </w:pPr>
            <w:r>
              <w:t>-1</w:t>
            </w:r>
          </w:p>
        </w:tc>
        <w:tc>
          <w:tcPr>
            <w:tcW w:w="895" w:type="dxa"/>
            <w:tcBorders>
              <w:top w:val="single" w:sz="4" w:space="0" w:color="auto"/>
              <w:left w:val="single" w:sz="4" w:space="0" w:color="auto"/>
              <w:bottom w:val="single" w:sz="4" w:space="0" w:color="auto"/>
              <w:right w:val="single" w:sz="4" w:space="0" w:color="auto"/>
            </w:tcBorders>
            <w:noWrap/>
            <w:hideMark/>
          </w:tcPr>
          <w:p w14:paraId="1681088A" w14:textId="77777777" w:rsidR="00265584" w:rsidRDefault="00265584">
            <w:pPr>
              <w:jc w:val="right"/>
            </w:pPr>
            <w:r>
              <w:t>-0.1%</w:t>
            </w:r>
          </w:p>
        </w:tc>
      </w:tr>
      <w:tr w:rsidR="00265584" w14:paraId="2050BEB4"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507A3C00" w14:textId="77777777" w:rsidR="00265584" w:rsidRDefault="00265584">
            <w:r>
              <w:t>Wyoming</w:t>
            </w:r>
          </w:p>
        </w:tc>
        <w:tc>
          <w:tcPr>
            <w:tcW w:w="1143" w:type="dxa"/>
            <w:tcBorders>
              <w:top w:val="single" w:sz="4" w:space="0" w:color="auto"/>
              <w:left w:val="single" w:sz="4" w:space="0" w:color="auto"/>
              <w:bottom w:val="single" w:sz="4" w:space="0" w:color="auto"/>
              <w:right w:val="single" w:sz="4" w:space="0" w:color="auto"/>
            </w:tcBorders>
            <w:noWrap/>
            <w:hideMark/>
          </w:tcPr>
          <w:p w14:paraId="7C5CA071" w14:textId="77777777" w:rsidR="00265584" w:rsidRDefault="00265584">
            <w:pPr>
              <w:jc w:val="right"/>
            </w:pPr>
            <w:r>
              <w:t>1,482</w:t>
            </w:r>
          </w:p>
        </w:tc>
        <w:tc>
          <w:tcPr>
            <w:tcW w:w="1009" w:type="dxa"/>
            <w:tcBorders>
              <w:top w:val="single" w:sz="4" w:space="0" w:color="auto"/>
              <w:left w:val="single" w:sz="4" w:space="0" w:color="auto"/>
              <w:bottom w:val="single" w:sz="4" w:space="0" w:color="auto"/>
              <w:right w:val="single" w:sz="4" w:space="0" w:color="auto"/>
            </w:tcBorders>
            <w:noWrap/>
            <w:hideMark/>
          </w:tcPr>
          <w:p w14:paraId="08840418" w14:textId="77777777" w:rsidR="00265584" w:rsidRDefault="00265584">
            <w:pPr>
              <w:jc w:val="right"/>
            </w:pPr>
            <w:r>
              <w:t>1,461</w:t>
            </w:r>
          </w:p>
        </w:tc>
        <w:tc>
          <w:tcPr>
            <w:tcW w:w="990" w:type="dxa"/>
            <w:tcBorders>
              <w:top w:val="single" w:sz="4" w:space="0" w:color="auto"/>
              <w:left w:val="single" w:sz="4" w:space="0" w:color="auto"/>
              <w:bottom w:val="single" w:sz="4" w:space="0" w:color="auto"/>
              <w:right w:val="single" w:sz="4" w:space="0" w:color="auto"/>
            </w:tcBorders>
            <w:noWrap/>
            <w:hideMark/>
          </w:tcPr>
          <w:p w14:paraId="4B9DB5B4" w14:textId="77777777" w:rsidR="00265584" w:rsidRDefault="00265584">
            <w:pPr>
              <w:jc w:val="right"/>
            </w:pPr>
            <w:r>
              <w:t>22</w:t>
            </w:r>
          </w:p>
        </w:tc>
        <w:tc>
          <w:tcPr>
            <w:tcW w:w="858" w:type="dxa"/>
            <w:tcBorders>
              <w:top w:val="single" w:sz="4" w:space="0" w:color="auto"/>
              <w:left w:val="single" w:sz="4" w:space="0" w:color="auto"/>
              <w:bottom w:val="single" w:sz="4" w:space="0" w:color="auto"/>
              <w:right w:val="single" w:sz="4" w:space="0" w:color="auto"/>
            </w:tcBorders>
            <w:noWrap/>
            <w:hideMark/>
          </w:tcPr>
          <w:p w14:paraId="7C50A1F0" w14:textId="77777777" w:rsidR="00265584" w:rsidRDefault="00265584">
            <w:pPr>
              <w:jc w:val="right"/>
            </w:pPr>
            <w:r>
              <w:t>1.5%</w:t>
            </w:r>
          </w:p>
        </w:tc>
        <w:tc>
          <w:tcPr>
            <w:tcW w:w="852" w:type="dxa"/>
            <w:tcBorders>
              <w:top w:val="single" w:sz="4" w:space="0" w:color="auto"/>
              <w:left w:val="single" w:sz="4" w:space="0" w:color="auto"/>
              <w:bottom w:val="single" w:sz="4" w:space="0" w:color="auto"/>
              <w:right w:val="single" w:sz="4" w:space="0" w:color="auto"/>
            </w:tcBorders>
            <w:noWrap/>
            <w:hideMark/>
          </w:tcPr>
          <w:p w14:paraId="3C617570" w14:textId="77777777" w:rsidR="00265584" w:rsidRDefault="00265584">
            <w:pPr>
              <w:jc w:val="right"/>
            </w:pPr>
            <w:r>
              <w:t>144</w:t>
            </w:r>
          </w:p>
        </w:tc>
        <w:tc>
          <w:tcPr>
            <w:tcW w:w="900" w:type="dxa"/>
            <w:tcBorders>
              <w:top w:val="single" w:sz="4" w:space="0" w:color="auto"/>
              <w:left w:val="single" w:sz="4" w:space="0" w:color="auto"/>
              <w:bottom w:val="single" w:sz="4" w:space="0" w:color="auto"/>
              <w:right w:val="single" w:sz="4" w:space="0" w:color="auto"/>
            </w:tcBorders>
            <w:noWrap/>
            <w:hideMark/>
          </w:tcPr>
          <w:p w14:paraId="01E33045" w14:textId="77777777" w:rsidR="00265584" w:rsidRDefault="00265584">
            <w:pPr>
              <w:jc w:val="right"/>
            </w:pPr>
            <w:r>
              <w:t>141</w:t>
            </w:r>
          </w:p>
        </w:tc>
        <w:tc>
          <w:tcPr>
            <w:tcW w:w="810" w:type="dxa"/>
            <w:tcBorders>
              <w:top w:val="single" w:sz="4" w:space="0" w:color="auto"/>
              <w:left w:val="single" w:sz="4" w:space="0" w:color="auto"/>
              <w:bottom w:val="single" w:sz="4" w:space="0" w:color="auto"/>
              <w:right w:val="single" w:sz="4" w:space="0" w:color="auto"/>
            </w:tcBorders>
            <w:noWrap/>
            <w:hideMark/>
          </w:tcPr>
          <w:p w14:paraId="03BF6DBC" w14:textId="77777777" w:rsidR="00265584" w:rsidRDefault="00265584">
            <w:pPr>
              <w:jc w:val="right"/>
            </w:pPr>
            <w:r>
              <w:t>2</w:t>
            </w:r>
          </w:p>
        </w:tc>
        <w:tc>
          <w:tcPr>
            <w:tcW w:w="895" w:type="dxa"/>
            <w:tcBorders>
              <w:top w:val="single" w:sz="4" w:space="0" w:color="auto"/>
              <w:left w:val="single" w:sz="4" w:space="0" w:color="auto"/>
              <w:bottom w:val="single" w:sz="4" w:space="0" w:color="auto"/>
              <w:right w:val="single" w:sz="4" w:space="0" w:color="auto"/>
            </w:tcBorders>
            <w:noWrap/>
            <w:hideMark/>
          </w:tcPr>
          <w:p w14:paraId="61E16E49" w14:textId="77777777" w:rsidR="00265584" w:rsidRDefault="00265584">
            <w:pPr>
              <w:jc w:val="right"/>
            </w:pPr>
            <w:r>
              <w:t>1.5%</w:t>
            </w:r>
          </w:p>
        </w:tc>
      </w:tr>
      <w:tr w:rsidR="00265584" w14:paraId="5E39E680"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54B0C1ED" w14:textId="77777777" w:rsidR="00265584" w:rsidRDefault="00265584">
            <w:r>
              <w:t>Minnesota</w:t>
            </w:r>
          </w:p>
        </w:tc>
        <w:tc>
          <w:tcPr>
            <w:tcW w:w="1143" w:type="dxa"/>
            <w:tcBorders>
              <w:top w:val="single" w:sz="4" w:space="0" w:color="auto"/>
              <w:left w:val="single" w:sz="4" w:space="0" w:color="auto"/>
              <w:bottom w:val="single" w:sz="4" w:space="0" w:color="auto"/>
              <w:right w:val="single" w:sz="4" w:space="0" w:color="auto"/>
            </w:tcBorders>
            <w:noWrap/>
            <w:hideMark/>
          </w:tcPr>
          <w:p w14:paraId="1C0C8654" w14:textId="77777777" w:rsidR="00265584" w:rsidRDefault="00265584">
            <w:pPr>
              <w:jc w:val="right"/>
            </w:pPr>
            <w:r>
              <w:t>14,061</w:t>
            </w:r>
          </w:p>
        </w:tc>
        <w:tc>
          <w:tcPr>
            <w:tcW w:w="1009" w:type="dxa"/>
            <w:tcBorders>
              <w:top w:val="single" w:sz="4" w:space="0" w:color="auto"/>
              <w:left w:val="single" w:sz="4" w:space="0" w:color="auto"/>
              <w:bottom w:val="single" w:sz="4" w:space="0" w:color="auto"/>
              <w:right w:val="single" w:sz="4" w:space="0" w:color="auto"/>
            </w:tcBorders>
            <w:noWrap/>
            <w:hideMark/>
          </w:tcPr>
          <w:p w14:paraId="278A0734" w14:textId="77777777" w:rsidR="00265584" w:rsidRDefault="00265584">
            <w:pPr>
              <w:jc w:val="right"/>
            </w:pPr>
            <w:r>
              <w:t>13,852</w:t>
            </w:r>
          </w:p>
        </w:tc>
        <w:tc>
          <w:tcPr>
            <w:tcW w:w="990" w:type="dxa"/>
            <w:tcBorders>
              <w:top w:val="single" w:sz="4" w:space="0" w:color="auto"/>
              <w:left w:val="single" w:sz="4" w:space="0" w:color="auto"/>
              <w:bottom w:val="single" w:sz="4" w:space="0" w:color="auto"/>
              <w:right w:val="single" w:sz="4" w:space="0" w:color="auto"/>
            </w:tcBorders>
            <w:noWrap/>
            <w:hideMark/>
          </w:tcPr>
          <w:p w14:paraId="754322B0" w14:textId="77777777" w:rsidR="00265584" w:rsidRDefault="00265584">
            <w:pPr>
              <w:jc w:val="right"/>
            </w:pPr>
            <w:r>
              <w:t>210</w:t>
            </w:r>
          </w:p>
        </w:tc>
        <w:tc>
          <w:tcPr>
            <w:tcW w:w="858" w:type="dxa"/>
            <w:tcBorders>
              <w:top w:val="single" w:sz="4" w:space="0" w:color="auto"/>
              <w:left w:val="single" w:sz="4" w:space="0" w:color="auto"/>
              <w:bottom w:val="single" w:sz="4" w:space="0" w:color="auto"/>
              <w:right w:val="single" w:sz="4" w:space="0" w:color="auto"/>
            </w:tcBorders>
            <w:noWrap/>
            <w:hideMark/>
          </w:tcPr>
          <w:p w14:paraId="2B96C11C" w14:textId="77777777" w:rsidR="00265584" w:rsidRDefault="00265584">
            <w:pPr>
              <w:jc w:val="right"/>
            </w:pPr>
            <w:r>
              <w:t>1.5%</w:t>
            </w:r>
          </w:p>
        </w:tc>
        <w:tc>
          <w:tcPr>
            <w:tcW w:w="852" w:type="dxa"/>
            <w:tcBorders>
              <w:top w:val="single" w:sz="4" w:space="0" w:color="auto"/>
              <w:left w:val="single" w:sz="4" w:space="0" w:color="auto"/>
              <w:bottom w:val="single" w:sz="4" w:space="0" w:color="auto"/>
              <w:right w:val="single" w:sz="4" w:space="0" w:color="auto"/>
            </w:tcBorders>
            <w:noWrap/>
            <w:hideMark/>
          </w:tcPr>
          <w:p w14:paraId="517B1CB9" w14:textId="77777777" w:rsidR="00265584" w:rsidRDefault="00265584">
            <w:pPr>
              <w:jc w:val="right"/>
            </w:pPr>
            <w:r>
              <w:t>2,124</w:t>
            </w:r>
          </w:p>
        </w:tc>
        <w:tc>
          <w:tcPr>
            <w:tcW w:w="900" w:type="dxa"/>
            <w:tcBorders>
              <w:top w:val="single" w:sz="4" w:space="0" w:color="auto"/>
              <w:left w:val="single" w:sz="4" w:space="0" w:color="auto"/>
              <w:bottom w:val="single" w:sz="4" w:space="0" w:color="auto"/>
              <w:right w:val="single" w:sz="4" w:space="0" w:color="auto"/>
            </w:tcBorders>
            <w:noWrap/>
            <w:hideMark/>
          </w:tcPr>
          <w:p w14:paraId="7B09BEF8" w14:textId="77777777" w:rsidR="00265584" w:rsidRDefault="00265584">
            <w:pPr>
              <w:jc w:val="right"/>
            </w:pPr>
            <w:r>
              <w:t>2,093</w:t>
            </w:r>
          </w:p>
        </w:tc>
        <w:tc>
          <w:tcPr>
            <w:tcW w:w="810" w:type="dxa"/>
            <w:tcBorders>
              <w:top w:val="single" w:sz="4" w:space="0" w:color="auto"/>
              <w:left w:val="single" w:sz="4" w:space="0" w:color="auto"/>
              <w:bottom w:val="single" w:sz="4" w:space="0" w:color="auto"/>
              <w:right w:val="single" w:sz="4" w:space="0" w:color="auto"/>
            </w:tcBorders>
            <w:noWrap/>
            <w:hideMark/>
          </w:tcPr>
          <w:p w14:paraId="3FF02129" w14:textId="77777777" w:rsidR="00265584" w:rsidRDefault="00265584">
            <w:pPr>
              <w:jc w:val="right"/>
            </w:pPr>
            <w:r>
              <w:t>32</w:t>
            </w:r>
          </w:p>
        </w:tc>
        <w:tc>
          <w:tcPr>
            <w:tcW w:w="895" w:type="dxa"/>
            <w:tcBorders>
              <w:top w:val="single" w:sz="4" w:space="0" w:color="auto"/>
              <w:left w:val="single" w:sz="4" w:space="0" w:color="auto"/>
              <w:bottom w:val="single" w:sz="4" w:space="0" w:color="auto"/>
              <w:right w:val="single" w:sz="4" w:space="0" w:color="auto"/>
            </w:tcBorders>
            <w:noWrap/>
            <w:hideMark/>
          </w:tcPr>
          <w:p w14:paraId="7A34FF7A" w14:textId="77777777" w:rsidR="00265584" w:rsidRDefault="00265584">
            <w:pPr>
              <w:jc w:val="right"/>
            </w:pPr>
            <w:r>
              <w:t>1.5%</w:t>
            </w:r>
          </w:p>
        </w:tc>
      </w:tr>
      <w:tr w:rsidR="00265584" w14:paraId="0300AB0D"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6E4CAE04" w14:textId="77777777" w:rsidR="00265584" w:rsidRDefault="00265584">
            <w:r>
              <w:t>Wisconsin</w:t>
            </w:r>
          </w:p>
        </w:tc>
        <w:tc>
          <w:tcPr>
            <w:tcW w:w="1143" w:type="dxa"/>
            <w:tcBorders>
              <w:top w:val="single" w:sz="4" w:space="0" w:color="auto"/>
              <w:left w:val="single" w:sz="4" w:space="0" w:color="auto"/>
              <w:bottom w:val="single" w:sz="4" w:space="0" w:color="auto"/>
              <w:right w:val="single" w:sz="4" w:space="0" w:color="auto"/>
            </w:tcBorders>
            <w:noWrap/>
            <w:hideMark/>
          </w:tcPr>
          <w:p w14:paraId="0EBCB06A" w14:textId="77777777" w:rsidR="00265584" w:rsidRDefault="00265584">
            <w:pPr>
              <w:jc w:val="right"/>
            </w:pPr>
            <w:r>
              <w:t>14,694</w:t>
            </w:r>
          </w:p>
        </w:tc>
        <w:tc>
          <w:tcPr>
            <w:tcW w:w="1009" w:type="dxa"/>
            <w:tcBorders>
              <w:top w:val="single" w:sz="4" w:space="0" w:color="auto"/>
              <w:left w:val="single" w:sz="4" w:space="0" w:color="auto"/>
              <w:bottom w:val="single" w:sz="4" w:space="0" w:color="auto"/>
              <w:right w:val="single" w:sz="4" w:space="0" w:color="auto"/>
            </w:tcBorders>
            <w:noWrap/>
            <w:hideMark/>
          </w:tcPr>
          <w:p w14:paraId="77C887C7" w14:textId="77777777" w:rsidR="00265584" w:rsidRDefault="00265584">
            <w:pPr>
              <w:jc w:val="right"/>
            </w:pPr>
            <w:r>
              <w:t>14,450</w:t>
            </w:r>
          </w:p>
        </w:tc>
        <w:tc>
          <w:tcPr>
            <w:tcW w:w="990" w:type="dxa"/>
            <w:tcBorders>
              <w:top w:val="single" w:sz="4" w:space="0" w:color="auto"/>
              <w:left w:val="single" w:sz="4" w:space="0" w:color="auto"/>
              <w:bottom w:val="single" w:sz="4" w:space="0" w:color="auto"/>
              <w:right w:val="single" w:sz="4" w:space="0" w:color="auto"/>
            </w:tcBorders>
            <w:noWrap/>
            <w:hideMark/>
          </w:tcPr>
          <w:p w14:paraId="630DE31D" w14:textId="77777777" w:rsidR="00265584" w:rsidRDefault="00265584">
            <w:pPr>
              <w:jc w:val="right"/>
            </w:pPr>
            <w:r>
              <w:t>244</w:t>
            </w:r>
          </w:p>
        </w:tc>
        <w:tc>
          <w:tcPr>
            <w:tcW w:w="858" w:type="dxa"/>
            <w:tcBorders>
              <w:top w:val="single" w:sz="4" w:space="0" w:color="auto"/>
              <w:left w:val="single" w:sz="4" w:space="0" w:color="auto"/>
              <w:bottom w:val="single" w:sz="4" w:space="0" w:color="auto"/>
              <w:right w:val="single" w:sz="4" w:space="0" w:color="auto"/>
            </w:tcBorders>
            <w:noWrap/>
            <w:hideMark/>
          </w:tcPr>
          <w:p w14:paraId="26CEB943" w14:textId="77777777" w:rsidR="00265584" w:rsidRDefault="00265584">
            <w:pPr>
              <w:jc w:val="right"/>
            </w:pPr>
            <w:r>
              <w:t>1.7%</w:t>
            </w:r>
          </w:p>
        </w:tc>
        <w:tc>
          <w:tcPr>
            <w:tcW w:w="852" w:type="dxa"/>
            <w:tcBorders>
              <w:top w:val="single" w:sz="4" w:space="0" w:color="auto"/>
              <w:left w:val="single" w:sz="4" w:space="0" w:color="auto"/>
              <w:bottom w:val="single" w:sz="4" w:space="0" w:color="auto"/>
              <w:right w:val="single" w:sz="4" w:space="0" w:color="auto"/>
            </w:tcBorders>
            <w:noWrap/>
            <w:hideMark/>
          </w:tcPr>
          <w:p w14:paraId="63A5FE21" w14:textId="77777777" w:rsidR="00265584" w:rsidRDefault="00265584">
            <w:pPr>
              <w:jc w:val="right"/>
            </w:pPr>
            <w:r>
              <w:t>2,154</w:t>
            </w:r>
          </w:p>
        </w:tc>
        <w:tc>
          <w:tcPr>
            <w:tcW w:w="900" w:type="dxa"/>
            <w:tcBorders>
              <w:top w:val="single" w:sz="4" w:space="0" w:color="auto"/>
              <w:left w:val="single" w:sz="4" w:space="0" w:color="auto"/>
              <w:bottom w:val="single" w:sz="4" w:space="0" w:color="auto"/>
              <w:right w:val="single" w:sz="4" w:space="0" w:color="auto"/>
            </w:tcBorders>
            <w:noWrap/>
            <w:hideMark/>
          </w:tcPr>
          <w:p w14:paraId="72131A11" w14:textId="77777777" w:rsidR="00265584" w:rsidRDefault="00265584">
            <w:pPr>
              <w:jc w:val="right"/>
            </w:pPr>
            <w:r>
              <w:t>2,118</w:t>
            </w:r>
          </w:p>
        </w:tc>
        <w:tc>
          <w:tcPr>
            <w:tcW w:w="810" w:type="dxa"/>
            <w:tcBorders>
              <w:top w:val="single" w:sz="4" w:space="0" w:color="auto"/>
              <w:left w:val="single" w:sz="4" w:space="0" w:color="auto"/>
              <w:bottom w:val="single" w:sz="4" w:space="0" w:color="auto"/>
              <w:right w:val="single" w:sz="4" w:space="0" w:color="auto"/>
            </w:tcBorders>
            <w:noWrap/>
            <w:hideMark/>
          </w:tcPr>
          <w:p w14:paraId="61DBF576" w14:textId="77777777" w:rsidR="00265584" w:rsidRDefault="00265584">
            <w:pPr>
              <w:jc w:val="right"/>
            </w:pPr>
            <w:r>
              <w:t>36</w:t>
            </w:r>
          </w:p>
        </w:tc>
        <w:tc>
          <w:tcPr>
            <w:tcW w:w="895" w:type="dxa"/>
            <w:tcBorders>
              <w:top w:val="single" w:sz="4" w:space="0" w:color="auto"/>
              <w:left w:val="single" w:sz="4" w:space="0" w:color="auto"/>
              <w:bottom w:val="single" w:sz="4" w:space="0" w:color="auto"/>
              <w:right w:val="single" w:sz="4" w:space="0" w:color="auto"/>
            </w:tcBorders>
            <w:noWrap/>
            <w:hideMark/>
          </w:tcPr>
          <w:p w14:paraId="4E64904D" w14:textId="77777777" w:rsidR="00265584" w:rsidRDefault="00265584">
            <w:pPr>
              <w:jc w:val="right"/>
            </w:pPr>
            <w:r>
              <w:t>1.7%</w:t>
            </w:r>
          </w:p>
        </w:tc>
      </w:tr>
      <w:tr w:rsidR="00265584" w14:paraId="4F702CD3"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4BAEB35D" w14:textId="77777777" w:rsidR="00265584" w:rsidRDefault="00265584">
            <w:r>
              <w:t>Idaho</w:t>
            </w:r>
          </w:p>
        </w:tc>
        <w:tc>
          <w:tcPr>
            <w:tcW w:w="1143" w:type="dxa"/>
            <w:tcBorders>
              <w:top w:val="single" w:sz="4" w:space="0" w:color="auto"/>
              <w:left w:val="single" w:sz="4" w:space="0" w:color="auto"/>
              <w:bottom w:val="single" w:sz="4" w:space="0" w:color="auto"/>
              <w:right w:val="single" w:sz="4" w:space="0" w:color="auto"/>
            </w:tcBorders>
            <w:noWrap/>
            <w:hideMark/>
          </w:tcPr>
          <w:p w14:paraId="0823E5FC" w14:textId="77777777" w:rsidR="00265584" w:rsidRDefault="00265584">
            <w:pPr>
              <w:jc w:val="right"/>
            </w:pPr>
            <w:r>
              <w:t>4,724</w:t>
            </w:r>
          </w:p>
        </w:tc>
        <w:tc>
          <w:tcPr>
            <w:tcW w:w="1009" w:type="dxa"/>
            <w:tcBorders>
              <w:top w:val="single" w:sz="4" w:space="0" w:color="auto"/>
              <w:left w:val="single" w:sz="4" w:space="0" w:color="auto"/>
              <w:bottom w:val="single" w:sz="4" w:space="0" w:color="auto"/>
              <w:right w:val="single" w:sz="4" w:space="0" w:color="auto"/>
            </w:tcBorders>
            <w:noWrap/>
            <w:hideMark/>
          </w:tcPr>
          <w:p w14:paraId="643AADF1" w14:textId="77777777" w:rsidR="00265584" w:rsidRDefault="00265584">
            <w:pPr>
              <w:jc w:val="right"/>
            </w:pPr>
            <w:r>
              <w:t>4,629</w:t>
            </w:r>
          </w:p>
        </w:tc>
        <w:tc>
          <w:tcPr>
            <w:tcW w:w="990" w:type="dxa"/>
            <w:tcBorders>
              <w:top w:val="single" w:sz="4" w:space="0" w:color="auto"/>
              <w:left w:val="single" w:sz="4" w:space="0" w:color="auto"/>
              <w:bottom w:val="single" w:sz="4" w:space="0" w:color="auto"/>
              <w:right w:val="single" w:sz="4" w:space="0" w:color="auto"/>
            </w:tcBorders>
            <w:noWrap/>
            <w:hideMark/>
          </w:tcPr>
          <w:p w14:paraId="3A2FD5A3" w14:textId="77777777" w:rsidR="00265584" w:rsidRDefault="00265584">
            <w:pPr>
              <w:jc w:val="right"/>
            </w:pPr>
            <w:r>
              <w:t>96</w:t>
            </w:r>
          </w:p>
        </w:tc>
        <w:tc>
          <w:tcPr>
            <w:tcW w:w="858" w:type="dxa"/>
            <w:tcBorders>
              <w:top w:val="single" w:sz="4" w:space="0" w:color="auto"/>
              <w:left w:val="single" w:sz="4" w:space="0" w:color="auto"/>
              <w:bottom w:val="single" w:sz="4" w:space="0" w:color="auto"/>
              <w:right w:val="single" w:sz="4" w:space="0" w:color="auto"/>
            </w:tcBorders>
            <w:noWrap/>
            <w:hideMark/>
          </w:tcPr>
          <w:p w14:paraId="582394F2" w14:textId="77777777" w:rsidR="00265584" w:rsidRDefault="00265584">
            <w:pPr>
              <w:jc w:val="right"/>
            </w:pPr>
            <w:r>
              <w:t>2.1%</w:t>
            </w:r>
          </w:p>
        </w:tc>
        <w:tc>
          <w:tcPr>
            <w:tcW w:w="852" w:type="dxa"/>
            <w:tcBorders>
              <w:top w:val="single" w:sz="4" w:space="0" w:color="auto"/>
              <w:left w:val="single" w:sz="4" w:space="0" w:color="auto"/>
              <w:bottom w:val="single" w:sz="4" w:space="0" w:color="auto"/>
              <w:right w:val="single" w:sz="4" w:space="0" w:color="auto"/>
            </w:tcBorders>
            <w:noWrap/>
            <w:hideMark/>
          </w:tcPr>
          <w:p w14:paraId="6815F3BC" w14:textId="77777777" w:rsidR="00265584" w:rsidRDefault="00265584">
            <w:pPr>
              <w:jc w:val="right"/>
            </w:pPr>
            <w:r>
              <w:t>593</w:t>
            </w:r>
          </w:p>
        </w:tc>
        <w:tc>
          <w:tcPr>
            <w:tcW w:w="900" w:type="dxa"/>
            <w:tcBorders>
              <w:top w:val="single" w:sz="4" w:space="0" w:color="auto"/>
              <w:left w:val="single" w:sz="4" w:space="0" w:color="auto"/>
              <w:bottom w:val="single" w:sz="4" w:space="0" w:color="auto"/>
              <w:right w:val="single" w:sz="4" w:space="0" w:color="auto"/>
            </w:tcBorders>
            <w:noWrap/>
            <w:hideMark/>
          </w:tcPr>
          <w:p w14:paraId="2D345BC0" w14:textId="77777777" w:rsidR="00265584" w:rsidRDefault="00265584">
            <w:pPr>
              <w:jc w:val="right"/>
            </w:pPr>
            <w:r>
              <w:t>581</w:t>
            </w:r>
          </w:p>
        </w:tc>
        <w:tc>
          <w:tcPr>
            <w:tcW w:w="810" w:type="dxa"/>
            <w:tcBorders>
              <w:top w:val="single" w:sz="4" w:space="0" w:color="auto"/>
              <w:left w:val="single" w:sz="4" w:space="0" w:color="auto"/>
              <w:bottom w:val="single" w:sz="4" w:space="0" w:color="auto"/>
              <w:right w:val="single" w:sz="4" w:space="0" w:color="auto"/>
            </w:tcBorders>
            <w:noWrap/>
            <w:hideMark/>
          </w:tcPr>
          <w:p w14:paraId="4CB0902B" w14:textId="77777777" w:rsidR="00265584" w:rsidRDefault="00265584">
            <w:pPr>
              <w:jc w:val="right"/>
            </w:pPr>
            <w:r>
              <w:t>12</w:t>
            </w:r>
          </w:p>
        </w:tc>
        <w:tc>
          <w:tcPr>
            <w:tcW w:w="895" w:type="dxa"/>
            <w:tcBorders>
              <w:top w:val="single" w:sz="4" w:space="0" w:color="auto"/>
              <w:left w:val="single" w:sz="4" w:space="0" w:color="auto"/>
              <w:bottom w:val="single" w:sz="4" w:space="0" w:color="auto"/>
              <w:right w:val="single" w:sz="4" w:space="0" w:color="auto"/>
            </w:tcBorders>
            <w:noWrap/>
            <w:hideMark/>
          </w:tcPr>
          <w:p w14:paraId="2C979D09" w14:textId="77777777" w:rsidR="00265584" w:rsidRDefault="00265584">
            <w:pPr>
              <w:jc w:val="right"/>
            </w:pPr>
            <w:r>
              <w:t>2.1%</w:t>
            </w:r>
          </w:p>
        </w:tc>
      </w:tr>
      <w:tr w:rsidR="00265584" w14:paraId="726F9937"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D746A3B" w14:textId="77777777" w:rsidR="00265584" w:rsidRDefault="00265584">
            <w:r>
              <w:lastRenderedPageBreak/>
              <w:t>North Dakota</w:t>
            </w:r>
          </w:p>
        </w:tc>
        <w:tc>
          <w:tcPr>
            <w:tcW w:w="1143" w:type="dxa"/>
            <w:tcBorders>
              <w:top w:val="single" w:sz="4" w:space="0" w:color="auto"/>
              <w:left w:val="single" w:sz="4" w:space="0" w:color="auto"/>
              <w:bottom w:val="single" w:sz="4" w:space="0" w:color="auto"/>
              <w:right w:val="single" w:sz="4" w:space="0" w:color="auto"/>
            </w:tcBorders>
            <w:noWrap/>
            <w:hideMark/>
          </w:tcPr>
          <w:p w14:paraId="161C092A" w14:textId="77777777" w:rsidR="00265584" w:rsidRDefault="00265584">
            <w:pPr>
              <w:jc w:val="right"/>
            </w:pPr>
            <w:r>
              <w:t>1,652</w:t>
            </w:r>
          </w:p>
        </w:tc>
        <w:tc>
          <w:tcPr>
            <w:tcW w:w="1009" w:type="dxa"/>
            <w:tcBorders>
              <w:top w:val="single" w:sz="4" w:space="0" w:color="auto"/>
              <w:left w:val="single" w:sz="4" w:space="0" w:color="auto"/>
              <w:bottom w:val="single" w:sz="4" w:space="0" w:color="auto"/>
              <w:right w:val="single" w:sz="4" w:space="0" w:color="auto"/>
            </w:tcBorders>
            <w:noWrap/>
            <w:hideMark/>
          </w:tcPr>
          <w:p w14:paraId="4C985EC8" w14:textId="77777777" w:rsidR="00265584" w:rsidRDefault="00265584">
            <w:pPr>
              <w:jc w:val="right"/>
            </w:pPr>
            <w:r>
              <w:t>1,617</w:t>
            </w:r>
          </w:p>
        </w:tc>
        <w:tc>
          <w:tcPr>
            <w:tcW w:w="990" w:type="dxa"/>
            <w:tcBorders>
              <w:top w:val="single" w:sz="4" w:space="0" w:color="auto"/>
              <w:left w:val="single" w:sz="4" w:space="0" w:color="auto"/>
              <w:bottom w:val="single" w:sz="4" w:space="0" w:color="auto"/>
              <w:right w:val="single" w:sz="4" w:space="0" w:color="auto"/>
            </w:tcBorders>
            <w:noWrap/>
            <w:hideMark/>
          </w:tcPr>
          <w:p w14:paraId="0C790649" w14:textId="77777777" w:rsidR="00265584" w:rsidRDefault="00265584">
            <w:pPr>
              <w:jc w:val="right"/>
            </w:pPr>
            <w:r>
              <w:t>36</w:t>
            </w:r>
          </w:p>
        </w:tc>
        <w:tc>
          <w:tcPr>
            <w:tcW w:w="858" w:type="dxa"/>
            <w:tcBorders>
              <w:top w:val="single" w:sz="4" w:space="0" w:color="auto"/>
              <w:left w:val="single" w:sz="4" w:space="0" w:color="auto"/>
              <w:bottom w:val="single" w:sz="4" w:space="0" w:color="auto"/>
              <w:right w:val="single" w:sz="4" w:space="0" w:color="auto"/>
            </w:tcBorders>
            <w:noWrap/>
            <w:hideMark/>
          </w:tcPr>
          <w:p w14:paraId="19F2DA04" w14:textId="77777777" w:rsidR="00265584" w:rsidRDefault="00265584">
            <w:pPr>
              <w:jc w:val="right"/>
            </w:pPr>
            <w:r>
              <w:t>2.2%</w:t>
            </w:r>
          </w:p>
        </w:tc>
        <w:tc>
          <w:tcPr>
            <w:tcW w:w="852" w:type="dxa"/>
            <w:tcBorders>
              <w:top w:val="single" w:sz="4" w:space="0" w:color="auto"/>
              <w:left w:val="single" w:sz="4" w:space="0" w:color="auto"/>
              <w:bottom w:val="single" w:sz="4" w:space="0" w:color="auto"/>
              <w:right w:val="single" w:sz="4" w:space="0" w:color="auto"/>
            </w:tcBorders>
            <w:noWrap/>
            <w:hideMark/>
          </w:tcPr>
          <w:p w14:paraId="14A28779" w14:textId="77777777" w:rsidR="00265584" w:rsidRDefault="00265584">
            <w:pPr>
              <w:jc w:val="right"/>
            </w:pPr>
            <w:r>
              <w:t>142</w:t>
            </w:r>
          </w:p>
        </w:tc>
        <w:tc>
          <w:tcPr>
            <w:tcW w:w="900" w:type="dxa"/>
            <w:tcBorders>
              <w:top w:val="single" w:sz="4" w:space="0" w:color="auto"/>
              <w:left w:val="single" w:sz="4" w:space="0" w:color="auto"/>
              <w:bottom w:val="single" w:sz="4" w:space="0" w:color="auto"/>
              <w:right w:val="single" w:sz="4" w:space="0" w:color="auto"/>
            </w:tcBorders>
            <w:noWrap/>
            <w:hideMark/>
          </w:tcPr>
          <w:p w14:paraId="3A33F364" w14:textId="77777777" w:rsidR="00265584" w:rsidRDefault="00265584">
            <w:pPr>
              <w:jc w:val="right"/>
            </w:pPr>
            <w:r>
              <w:t>139</w:t>
            </w:r>
          </w:p>
        </w:tc>
        <w:tc>
          <w:tcPr>
            <w:tcW w:w="810" w:type="dxa"/>
            <w:tcBorders>
              <w:top w:val="single" w:sz="4" w:space="0" w:color="auto"/>
              <w:left w:val="single" w:sz="4" w:space="0" w:color="auto"/>
              <w:bottom w:val="single" w:sz="4" w:space="0" w:color="auto"/>
              <w:right w:val="single" w:sz="4" w:space="0" w:color="auto"/>
            </w:tcBorders>
            <w:noWrap/>
            <w:hideMark/>
          </w:tcPr>
          <w:p w14:paraId="760D1346" w14:textId="77777777" w:rsidR="00265584" w:rsidRDefault="00265584">
            <w:pPr>
              <w:jc w:val="right"/>
            </w:pPr>
            <w:r>
              <w:t>3</w:t>
            </w:r>
          </w:p>
        </w:tc>
        <w:tc>
          <w:tcPr>
            <w:tcW w:w="895" w:type="dxa"/>
            <w:tcBorders>
              <w:top w:val="single" w:sz="4" w:space="0" w:color="auto"/>
              <w:left w:val="single" w:sz="4" w:space="0" w:color="auto"/>
              <w:bottom w:val="single" w:sz="4" w:space="0" w:color="auto"/>
              <w:right w:val="single" w:sz="4" w:space="0" w:color="auto"/>
            </w:tcBorders>
            <w:noWrap/>
            <w:hideMark/>
          </w:tcPr>
          <w:p w14:paraId="6EA95D5D" w14:textId="77777777" w:rsidR="00265584" w:rsidRDefault="00265584">
            <w:pPr>
              <w:jc w:val="right"/>
            </w:pPr>
            <w:r>
              <w:t>2.2%</w:t>
            </w:r>
          </w:p>
        </w:tc>
      </w:tr>
      <w:tr w:rsidR="00265584" w14:paraId="52E969C9"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E55CA7E" w14:textId="77777777" w:rsidR="00265584" w:rsidRDefault="00265584">
            <w:r>
              <w:t>Missouri</w:t>
            </w:r>
          </w:p>
        </w:tc>
        <w:tc>
          <w:tcPr>
            <w:tcW w:w="1143" w:type="dxa"/>
            <w:tcBorders>
              <w:top w:val="single" w:sz="4" w:space="0" w:color="auto"/>
              <w:left w:val="single" w:sz="4" w:space="0" w:color="auto"/>
              <w:bottom w:val="single" w:sz="4" w:space="0" w:color="auto"/>
              <w:right w:val="single" w:sz="4" w:space="0" w:color="auto"/>
            </w:tcBorders>
            <w:noWrap/>
            <w:hideMark/>
          </w:tcPr>
          <w:p w14:paraId="7C4612D2" w14:textId="77777777" w:rsidR="00265584" w:rsidRDefault="00265584">
            <w:pPr>
              <w:jc w:val="right"/>
            </w:pPr>
            <w:r>
              <w:t>15,821</w:t>
            </w:r>
          </w:p>
        </w:tc>
        <w:tc>
          <w:tcPr>
            <w:tcW w:w="1009" w:type="dxa"/>
            <w:tcBorders>
              <w:top w:val="single" w:sz="4" w:space="0" w:color="auto"/>
              <w:left w:val="single" w:sz="4" w:space="0" w:color="auto"/>
              <w:bottom w:val="single" w:sz="4" w:space="0" w:color="auto"/>
              <w:right w:val="single" w:sz="4" w:space="0" w:color="auto"/>
            </w:tcBorders>
            <w:noWrap/>
            <w:hideMark/>
          </w:tcPr>
          <w:p w14:paraId="274CF455" w14:textId="77777777" w:rsidR="00265584" w:rsidRDefault="00265584">
            <w:pPr>
              <w:jc w:val="right"/>
            </w:pPr>
            <w:r>
              <w:t>15,377</w:t>
            </w:r>
          </w:p>
        </w:tc>
        <w:tc>
          <w:tcPr>
            <w:tcW w:w="990" w:type="dxa"/>
            <w:tcBorders>
              <w:top w:val="single" w:sz="4" w:space="0" w:color="auto"/>
              <w:left w:val="single" w:sz="4" w:space="0" w:color="auto"/>
              <w:bottom w:val="single" w:sz="4" w:space="0" w:color="auto"/>
              <w:right w:val="single" w:sz="4" w:space="0" w:color="auto"/>
            </w:tcBorders>
            <w:noWrap/>
            <w:hideMark/>
          </w:tcPr>
          <w:p w14:paraId="4E46260A" w14:textId="77777777" w:rsidR="00265584" w:rsidRDefault="00265584">
            <w:pPr>
              <w:jc w:val="right"/>
            </w:pPr>
            <w:r>
              <w:t>445</w:t>
            </w:r>
          </w:p>
        </w:tc>
        <w:tc>
          <w:tcPr>
            <w:tcW w:w="858" w:type="dxa"/>
            <w:tcBorders>
              <w:top w:val="single" w:sz="4" w:space="0" w:color="auto"/>
              <w:left w:val="single" w:sz="4" w:space="0" w:color="auto"/>
              <w:bottom w:val="single" w:sz="4" w:space="0" w:color="auto"/>
              <w:right w:val="single" w:sz="4" w:space="0" w:color="auto"/>
            </w:tcBorders>
            <w:noWrap/>
            <w:hideMark/>
          </w:tcPr>
          <w:p w14:paraId="742E1A35" w14:textId="77777777" w:rsidR="00265584" w:rsidRDefault="00265584">
            <w:pPr>
              <w:jc w:val="right"/>
            </w:pPr>
            <w:r>
              <w:t>2.9%</w:t>
            </w:r>
          </w:p>
        </w:tc>
        <w:tc>
          <w:tcPr>
            <w:tcW w:w="852" w:type="dxa"/>
            <w:tcBorders>
              <w:top w:val="single" w:sz="4" w:space="0" w:color="auto"/>
              <w:left w:val="single" w:sz="4" w:space="0" w:color="auto"/>
              <w:bottom w:val="single" w:sz="4" w:space="0" w:color="auto"/>
              <w:right w:val="single" w:sz="4" w:space="0" w:color="auto"/>
            </w:tcBorders>
            <w:noWrap/>
            <w:hideMark/>
          </w:tcPr>
          <w:p w14:paraId="27B05585" w14:textId="77777777" w:rsidR="00265584" w:rsidRDefault="00265584">
            <w:pPr>
              <w:jc w:val="right"/>
            </w:pPr>
            <w:r>
              <w:t>1,898</w:t>
            </w:r>
          </w:p>
        </w:tc>
        <w:tc>
          <w:tcPr>
            <w:tcW w:w="900" w:type="dxa"/>
            <w:tcBorders>
              <w:top w:val="single" w:sz="4" w:space="0" w:color="auto"/>
              <w:left w:val="single" w:sz="4" w:space="0" w:color="auto"/>
              <w:bottom w:val="single" w:sz="4" w:space="0" w:color="auto"/>
              <w:right w:val="single" w:sz="4" w:space="0" w:color="auto"/>
            </w:tcBorders>
            <w:noWrap/>
            <w:hideMark/>
          </w:tcPr>
          <w:p w14:paraId="32CDA94E" w14:textId="77777777" w:rsidR="00265584" w:rsidRDefault="00265584">
            <w:pPr>
              <w:jc w:val="right"/>
            </w:pPr>
            <w:r>
              <w:t>1,845</w:t>
            </w:r>
          </w:p>
        </w:tc>
        <w:tc>
          <w:tcPr>
            <w:tcW w:w="810" w:type="dxa"/>
            <w:tcBorders>
              <w:top w:val="single" w:sz="4" w:space="0" w:color="auto"/>
              <w:left w:val="single" w:sz="4" w:space="0" w:color="auto"/>
              <w:bottom w:val="single" w:sz="4" w:space="0" w:color="auto"/>
              <w:right w:val="single" w:sz="4" w:space="0" w:color="auto"/>
            </w:tcBorders>
            <w:noWrap/>
            <w:hideMark/>
          </w:tcPr>
          <w:p w14:paraId="16E4F4F3" w14:textId="77777777" w:rsidR="00265584" w:rsidRDefault="00265584">
            <w:pPr>
              <w:jc w:val="right"/>
            </w:pPr>
            <w:r>
              <w:t>53</w:t>
            </w:r>
          </w:p>
        </w:tc>
        <w:tc>
          <w:tcPr>
            <w:tcW w:w="895" w:type="dxa"/>
            <w:tcBorders>
              <w:top w:val="single" w:sz="4" w:space="0" w:color="auto"/>
              <w:left w:val="single" w:sz="4" w:space="0" w:color="auto"/>
              <w:bottom w:val="single" w:sz="4" w:space="0" w:color="auto"/>
              <w:right w:val="single" w:sz="4" w:space="0" w:color="auto"/>
            </w:tcBorders>
            <w:noWrap/>
            <w:hideMark/>
          </w:tcPr>
          <w:p w14:paraId="6895B90F" w14:textId="77777777" w:rsidR="00265584" w:rsidRDefault="00265584">
            <w:pPr>
              <w:jc w:val="right"/>
            </w:pPr>
            <w:r>
              <w:t>2.9%</w:t>
            </w:r>
          </w:p>
        </w:tc>
      </w:tr>
      <w:tr w:rsidR="00265584" w14:paraId="67442E25"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5F8C2F17" w14:textId="77777777" w:rsidR="00265584" w:rsidRDefault="00265584">
            <w:r>
              <w:t>Pennsylvania</w:t>
            </w:r>
          </w:p>
        </w:tc>
        <w:tc>
          <w:tcPr>
            <w:tcW w:w="1143" w:type="dxa"/>
            <w:tcBorders>
              <w:top w:val="single" w:sz="4" w:space="0" w:color="auto"/>
              <w:left w:val="single" w:sz="4" w:space="0" w:color="auto"/>
              <w:bottom w:val="single" w:sz="4" w:space="0" w:color="auto"/>
              <w:right w:val="single" w:sz="4" w:space="0" w:color="auto"/>
            </w:tcBorders>
            <w:noWrap/>
            <w:hideMark/>
          </w:tcPr>
          <w:p w14:paraId="1FF774DA" w14:textId="77777777" w:rsidR="00265584" w:rsidRDefault="00265584">
            <w:pPr>
              <w:jc w:val="right"/>
            </w:pPr>
            <w:r>
              <w:t>31,619</w:t>
            </w:r>
          </w:p>
        </w:tc>
        <w:tc>
          <w:tcPr>
            <w:tcW w:w="1009" w:type="dxa"/>
            <w:tcBorders>
              <w:top w:val="single" w:sz="4" w:space="0" w:color="auto"/>
              <w:left w:val="single" w:sz="4" w:space="0" w:color="auto"/>
              <w:bottom w:val="single" w:sz="4" w:space="0" w:color="auto"/>
              <w:right w:val="single" w:sz="4" w:space="0" w:color="auto"/>
            </w:tcBorders>
            <w:noWrap/>
            <w:hideMark/>
          </w:tcPr>
          <w:p w14:paraId="734A8D75" w14:textId="77777777" w:rsidR="00265584" w:rsidRDefault="00265584">
            <w:pPr>
              <w:jc w:val="right"/>
            </w:pPr>
            <w:r>
              <w:t>30,120</w:t>
            </w:r>
          </w:p>
        </w:tc>
        <w:tc>
          <w:tcPr>
            <w:tcW w:w="990" w:type="dxa"/>
            <w:tcBorders>
              <w:top w:val="single" w:sz="4" w:space="0" w:color="auto"/>
              <w:left w:val="single" w:sz="4" w:space="0" w:color="auto"/>
              <w:bottom w:val="single" w:sz="4" w:space="0" w:color="auto"/>
              <w:right w:val="single" w:sz="4" w:space="0" w:color="auto"/>
            </w:tcBorders>
            <w:noWrap/>
            <w:hideMark/>
          </w:tcPr>
          <w:p w14:paraId="0E21BF89" w14:textId="77777777" w:rsidR="00265584" w:rsidRDefault="00265584">
            <w:pPr>
              <w:jc w:val="right"/>
            </w:pPr>
            <w:r>
              <w:t>1,499</w:t>
            </w:r>
          </w:p>
        </w:tc>
        <w:tc>
          <w:tcPr>
            <w:tcW w:w="858" w:type="dxa"/>
            <w:tcBorders>
              <w:top w:val="single" w:sz="4" w:space="0" w:color="auto"/>
              <w:left w:val="single" w:sz="4" w:space="0" w:color="auto"/>
              <w:bottom w:val="single" w:sz="4" w:space="0" w:color="auto"/>
              <w:right w:val="single" w:sz="4" w:space="0" w:color="auto"/>
            </w:tcBorders>
            <w:noWrap/>
            <w:hideMark/>
          </w:tcPr>
          <w:p w14:paraId="3FBDB254" w14:textId="77777777" w:rsidR="00265584" w:rsidRDefault="00265584">
            <w:pPr>
              <w:jc w:val="right"/>
            </w:pPr>
            <w:r>
              <w:t>5.0%</w:t>
            </w:r>
          </w:p>
        </w:tc>
        <w:tc>
          <w:tcPr>
            <w:tcW w:w="852" w:type="dxa"/>
            <w:tcBorders>
              <w:top w:val="single" w:sz="4" w:space="0" w:color="auto"/>
              <w:left w:val="single" w:sz="4" w:space="0" w:color="auto"/>
              <w:bottom w:val="single" w:sz="4" w:space="0" w:color="auto"/>
              <w:right w:val="single" w:sz="4" w:space="0" w:color="auto"/>
            </w:tcBorders>
            <w:noWrap/>
            <w:hideMark/>
          </w:tcPr>
          <w:p w14:paraId="6B6F05E6" w14:textId="77777777" w:rsidR="00265584" w:rsidRDefault="00265584">
            <w:pPr>
              <w:jc w:val="right"/>
            </w:pPr>
            <w:r>
              <w:t>6,310</w:t>
            </w:r>
          </w:p>
        </w:tc>
        <w:tc>
          <w:tcPr>
            <w:tcW w:w="900" w:type="dxa"/>
            <w:tcBorders>
              <w:top w:val="single" w:sz="4" w:space="0" w:color="auto"/>
              <w:left w:val="single" w:sz="4" w:space="0" w:color="auto"/>
              <w:bottom w:val="single" w:sz="4" w:space="0" w:color="auto"/>
              <w:right w:val="single" w:sz="4" w:space="0" w:color="auto"/>
            </w:tcBorders>
            <w:noWrap/>
            <w:hideMark/>
          </w:tcPr>
          <w:p w14:paraId="1D422A0A" w14:textId="77777777" w:rsidR="00265584" w:rsidRDefault="00265584">
            <w:pPr>
              <w:jc w:val="right"/>
            </w:pPr>
            <w:r>
              <w:t>6,011</w:t>
            </w:r>
          </w:p>
        </w:tc>
        <w:tc>
          <w:tcPr>
            <w:tcW w:w="810" w:type="dxa"/>
            <w:tcBorders>
              <w:top w:val="single" w:sz="4" w:space="0" w:color="auto"/>
              <w:left w:val="single" w:sz="4" w:space="0" w:color="auto"/>
              <w:bottom w:val="single" w:sz="4" w:space="0" w:color="auto"/>
              <w:right w:val="single" w:sz="4" w:space="0" w:color="auto"/>
            </w:tcBorders>
            <w:noWrap/>
            <w:hideMark/>
          </w:tcPr>
          <w:p w14:paraId="0E538140" w14:textId="77777777" w:rsidR="00265584" w:rsidRDefault="00265584">
            <w:pPr>
              <w:jc w:val="right"/>
            </w:pPr>
            <w:r>
              <w:t>299</w:t>
            </w:r>
          </w:p>
        </w:tc>
        <w:tc>
          <w:tcPr>
            <w:tcW w:w="895" w:type="dxa"/>
            <w:tcBorders>
              <w:top w:val="single" w:sz="4" w:space="0" w:color="auto"/>
              <w:left w:val="single" w:sz="4" w:space="0" w:color="auto"/>
              <w:bottom w:val="single" w:sz="4" w:space="0" w:color="auto"/>
              <w:right w:val="single" w:sz="4" w:space="0" w:color="auto"/>
            </w:tcBorders>
            <w:noWrap/>
            <w:hideMark/>
          </w:tcPr>
          <w:p w14:paraId="34922FE5" w14:textId="77777777" w:rsidR="00265584" w:rsidRDefault="00265584">
            <w:pPr>
              <w:jc w:val="right"/>
            </w:pPr>
            <w:r>
              <w:t>5.0%</w:t>
            </w:r>
          </w:p>
        </w:tc>
      </w:tr>
      <w:tr w:rsidR="00265584" w14:paraId="63C698F6"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DAB25FF" w14:textId="77777777" w:rsidR="00265584" w:rsidRDefault="00265584">
            <w:r>
              <w:t>Rhode Island</w:t>
            </w:r>
          </w:p>
        </w:tc>
        <w:tc>
          <w:tcPr>
            <w:tcW w:w="1143" w:type="dxa"/>
            <w:tcBorders>
              <w:top w:val="single" w:sz="4" w:space="0" w:color="auto"/>
              <w:left w:val="single" w:sz="4" w:space="0" w:color="auto"/>
              <w:bottom w:val="single" w:sz="4" w:space="0" w:color="auto"/>
              <w:right w:val="single" w:sz="4" w:space="0" w:color="auto"/>
            </w:tcBorders>
            <w:noWrap/>
            <w:hideMark/>
          </w:tcPr>
          <w:p w14:paraId="69DD7855" w14:textId="77777777" w:rsidR="00265584" w:rsidRDefault="00265584">
            <w:pPr>
              <w:jc w:val="right"/>
            </w:pPr>
            <w:r>
              <w:t>2,679</w:t>
            </w:r>
          </w:p>
        </w:tc>
        <w:tc>
          <w:tcPr>
            <w:tcW w:w="1009" w:type="dxa"/>
            <w:tcBorders>
              <w:top w:val="single" w:sz="4" w:space="0" w:color="auto"/>
              <w:left w:val="single" w:sz="4" w:space="0" w:color="auto"/>
              <w:bottom w:val="single" w:sz="4" w:space="0" w:color="auto"/>
              <w:right w:val="single" w:sz="4" w:space="0" w:color="auto"/>
            </w:tcBorders>
            <w:noWrap/>
            <w:hideMark/>
          </w:tcPr>
          <w:p w14:paraId="705E46C4" w14:textId="77777777" w:rsidR="00265584" w:rsidRDefault="00265584">
            <w:pPr>
              <w:jc w:val="right"/>
            </w:pPr>
            <w:r>
              <w:t>2,416</w:t>
            </w:r>
          </w:p>
        </w:tc>
        <w:tc>
          <w:tcPr>
            <w:tcW w:w="990" w:type="dxa"/>
            <w:tcBorders>
              <w:top w:val="single" w:sz="4" w:space="0" w:color="auto"/>
              <w:left w:val="single" w:sz="4" w:space="0" w:color="auto"/>
              <w:bottom w:val="single" w:sz="4" w:space="0" w:color="auto"/>
              <w:right w:val="single" w:sz="4" w:space="0" w:color="auto"/>
            </w:tcBorders>
            <w:noWrap/>
            <w:hideMark/>
          </w:tcPr>
          <w:p w14:paraId="6BCDD100" w14:textId="77777777" w:rsidR="00265584" w:rsidRDefault="00265584">
            <w:pPr>
              <w:jc w:val="right"/>
            </w:pPr>
            <w:r>
              <w:t>263</w:t>
            </w:r>
          </w:p>
        </w:tc>
        <w:tc>
          <w:tcPr>
            <w:tcW w:w="858" w:type="dxa"/>
            <w:tcBorders>
              <w:top w:val="single" w:sz="4" w:space="0" w:color="auto"/>
              <w:left w:val="single" w:sz="4" w:space="0" w:color="auto"/>
              <w:bottom w:val="single" w:sz="4" w:space="0" w:color="auto"/>
              <w:right w:val="single" w:sz="4" w:space="0" w:color="auto"/>
            </w:tcBorders>
            <w:noWrap/>
            <w:hideMark/>
          </w:tcPr>
          <w:p w14:paraId="51D7DA52" w14:textId="77777777" w:rsidR="00265584" w:rsidRDefault="00265584">
            <w:pPr>
              <w:jc w:val="right"/>
            </w:pPr>
            <w:r>
              <w:t>10.9%</w:t>
            </w:r>
          </w:p>
        </w:tc>
        <w:tc>
          <w:tcPr>
            <w:tcW w:w="852" w:type="dxa"/>
            <w:tcBorders>
              <w:top w:val="single" w:sz="4" w:space="0" w:color="auto"/>
              <w:left w:val="single" w:sz="4" w:space="0" w:color="auto"/>
              <w:bottom w:val="single" w:sz="4" w:space="0" w:color="auto"/>
              <w:right w:val="single" w:sz="4" w:space="0" w:color="auto"/>
            </w:tcBorders>
            <w:noWrap/>
            <w:hideMark/>
          </w:tcPr>
          <w:p w14:paraId="60DF563A" w14:textId="77777777" w:rsidR="00265584" w:rsidRDefault="00265584">
            <w:pPr>
              <w:jc w:val="right"/>
            </w:pPr>
            <w:r>
              <w:t>422</w:t>
            </w:r>
          </w:p>
        </w:tc>
        <w:tc>
          <w:tcPr>
            <w:tcW w:w="900" w:type="dxa"/>
            <w:tcBorders>
              <w:top w:val="single" w:sz="4" w:space="0" w:color="auto"/>
              <w:left w:val="single" w:sz="4" w:space="0" w:color="auto"/>
              <w:bottom w:val="single" w:sz="4" w:space="0" w:color="auto"/>
              <w:right w:val="single" w:sz="4" w:space="0" w:color="auto"/>
            </w:tcBorders>
            <w:noWrap/>
            <w:hideMark/>
          </w:tcPr>
          <w:p w14:paraId="72FBD21F" w14:textId="77777777" w:rsidR="00265584" w:rsidRDefault="00265584">
            <w:pPr>
              <w:jc w:val="right"/>
            </w:pPr>
            <w:r>
              <w:t>380</w:t>
            </w:r>
          </w:p>
        </w:tc>
        <w:tc>
          <w:tcPr>
            <w:tcW w:w="810" w:type="dxa"/>
            <w:tcBorders>
              <w:top w:val="single" w:sz="4" w:space="0" w:color="auto"/>
              <w:left w:val="single" w:sz="4" w:space="0" w:color="auto"/>
              <w:bottom w:val="single" w:sz="4" w:space="0" w:color="auto"/>
              <w:right w:val="single" w:sz="4" w:space="0" w:color="auto"/>
            </w:tcBorders>
            <w:noWrap/>
            <w:hideMark/>
          </w:tcPr>
          <w:p w14:paraId="41B8F469" w14:textId="77777777" w:rsidR="00265584" w:rsidRDefault="00265584">
            <w:pPr>
              <w:jc w:val="right"/>
            </w:pPr>
            <w:r>
              <w:t>41</w:t>
            </w:r>
          </w:p>
        </w:tc>
        <w:tc>
          <w:tcPr>
            <w:tcW w:w="895" w:type="dxa"/>
            <w:tcBorders>
              <w:top w:val="single" w:sz="4" w:space="0" w:color="auto"/>
              <w:left w:val="single" w:sz="4" w:space="0" w:color="auto"/>
              <w:bottom w:val="single" w:sz="4" w:space="0" w:color="auto"/>
              <w:right w:val="single" w:sz="4" w:space="0" w:color="auto"/>
            </w:tcBorders>
            <w:noWrap/>
            <w:hideMark/>
          </w:tcPr>
          <w:p w14:paraId="6F853170" w14:textId="77777777" w:rsidR="00265584" w:rsidRDefault="00265584">
            <w:pPr>
              <w:jc w:val="right"/>
            </w:pPr>
            <w:r>
              <w:t>10.9%</w:t>
            </w:r>
          </w:p>
        </w:tc>
      </w:tr>
      <w:tr w:rsidR="00265584" w14:paraId="12901303"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54E6F832" w14:textId="77777777" w:rsidR="00265584" w:rsidRDefault="00265584">
            <w:r>
              <w:t>Mississippi</w:t>
            </w:r>
          </w:p>
        </w:tc>
        <w:tc>
          <w:tcPr>
            <w:tcW w:w="1143" w:type="dxa"/>
            <w:tcBorders>
              <w:top w:val="single" w:sz="4" w:space="0" w:color="auto"/>
              <w:left w:val="single" w:sz="4" w:space="0" w:color="auto"/>
              <w:bottom w:val="single" w:sz="4" w:space="0" w:color="auto"/>
              <w:right w:val="single" w:sz="4" w:space="0" w:color="auto"/>
            </w:tcBorders>
            <w:noWrap/>
            <w:hideMark/>
          </w:tcPr>
          <w:p w14:paraId="3BCC8668" w14:textId="77777777" w:rsidR="00265584" w:rsidRDefault="00265584">
            <w:pPr>
              <w:jc w:val="right"/>
            </w:pPr>
            <w:r>
              <w:t>9,101</w:t>
            </w:r>
          </w:p>
        </w:tc>
        <w:tc>
          <w:tcPr>
            <w:tcW w:w="1009" w:type="dxa"/>
            <w:tcBorders>
              <w:top w:val="single" w:sz="4" w:space="0" w:color="auto"/>
              <w:left w:val="single" w:sz="4" w:space="0" w:color="auto"/>
              <w:bottom w:val="single" w:sz="4" w:space="0" w:color="auto"/>
              <w:right w:val="single" w:sz="4" w:space="0" w:color="auto"/>
            </w:tcBorders>
            <w:noWrap/>
            <w:hideMark/>
          </w:tcPr>
          <w:p w14:paraId="304D215E" w14:textId="77777777" w:rsidR="00265584" w:rsidRDefault="00265584">
            <w:pPr>
              <w:jc w:val="right"/>
            </w:pPr>
            <w:r>
              <w:t>8,151</w:t>
            </w:r>
          </w:p>
        </w:tc>
        <w:tc>
          <w:tcPr>
            <w:tcW w:w="990" w:type="dxa"/>
            <w:tcBorders>
              <w:top w:val="single" w:sz="4" w:space="0" w:color="auto"/>
              <w:left w:val="single" w:sz="4" w:space="0" w:color="auto"/>
              <w:bottom w:val="single" w:sz="4" w:space="0" w:color="auto"/>
              <w:right w:val="single" w:sz="4" w:space="0" w:color="auto"/>
            </w:tcBorders>
            <w:noWrap/>
            <w:hideMark/>
          </w:tcPr>
          <w:p w14:paraId="1A05E7F8" w14:textId="77777777" w:rsidR="00265584" w:rsidRDefault="00265584">
            <w:pPr>
              <w:jc w:val="right"/>
            </w:pPr>
            <w:r>
              <w:t>951</w:t>
            </w:r>
          </w:p>
        </w:tc>
        <w:tc>
          <w:tcPr>
            <w:tcW w:w="858" w:type="dxa"/>
            <w:tcBorders>
              <w:top w:val="single" w:sz="4" w:space="0" w:color="auto"/>
              <w:left w:val="single" w:sz="4" w:space="0" w:color="auto"/>
              <w:bottom w:val="single" w:sz="4" w:space="0" w:color="auto"/>
              <w:right w:val="single" w:sz="4" w:space="0" w:color="auto"/>
            </w:tcBorders>
            <w:noWrap/>
            <w:hideMark/>
          </w:tcPr>
          <w:p w14:paraId="6FA0E03F" w14:textId="77777777" w:rsidR="00265584" w:rsidRDefault="00265584">
            <w:pPr>
              <w:jc w:val="right"/>
            </w:pPr>
            <w:r>
              <w:t>11.7%</w:t>
            </w:r>
          </w:p>
        </w:tc>
        <w:tc>
          <w:tcPr>
            <w:tcW w:w="852" w:type="dxa"/>
            <w:tcBorders>
              <w:top w:val="single" w:sz="4" w:space="0" w:color="auto"/>
              <w:left w:val="single" w:sz="4" w:space="0" w:color="auto"/>
              <w:bottom w:val="single" w:sz="4" w:space="0" w:color="auto"/>
              <w:right w:val="single" w:sz="4" w:space="0" w:color="auto"/>
            </w:tcBorders>
            <w:noWrap/>
            <w:hideMark/>
          </w:tcPr>
          <w:p w14:paraId="09C7B1D9" w14:textId="77777777" w:rsidR="00265584" w:rsidRDefault="00265584">
            <w:pPr>
              <w:jc w:val="right"/>
            </w:pPr>
            <w:r>
              <w:t>929</w:t>
            </w:r>
          </w:p>
        </w:tc>
        <w:tc>
          <w:tcPr>
            <w:tcW w:w="900" w:type="dxa"/>
            <w:tcBorders>
              <w:top w:val="single" w:sz="4" w:space="0" w:color="auto"/>
              <w:left w:val="single" w:sz="4" w:space="0" w:color="auto"/>
              <w:bottom w:val="single" w:sz="4" w:space="0" w:color="auto"/>
              <w:right w:val="single" w:sz="4" w:space="0" w:color="auto"/>
            </w:tcBorders>
            <w:noWrap/>
            <w:hideMark/>
          </w:tcPr>
          <w:p w14:paraId="4CFE871B" w14:textId="77777777" w:rsidR="00265584" w:rsidRDefault="00265584">
            <w:pPr>
              <w:jc w:val="right"/>
            </w:pPr>
            <w:r>
              <w:t>832</w:t>
            </w:r>
          </w:p>
        </w:tc>
        <w:tc>
          <w:tcPr>
            <w:tcW w:w="810" w:type="dxa"/>
            <w:tcBorders>
              <w:top w:val="single" w:sz="4" w:space="0" w:color="auto"/>
              <w:left w:val="single" w:sz="4" w:space="0" w:color="auto"/>
              <w:bottom w:val="single" w:sz="4" w:space="0" w:color="auto"/>
              <w:right w:val="single" w:sz="4" w:space="0" w:color="auto"/>
            </w:tcBorders>
            <w:noWrap/>
            <w:hideMark/>
          </w:tcPr>
          <w:p w14:paraId="5B91F644" w14:textId="77777777" w:rsidR="00265584" w:rsidRDefault="00265584">
            <w:pPr>
              <w:jc w:val="right"/>
            </w:pPr>
            <w:r>
              <w:t>97</w:t>
            </w:r>
          </w:p>
        </w:tc>
        <w:tc>
          <w:tcPr>
            <w:tcW w:w="895" w:type="dxa"/>
            <w:tcBorders>
              <w:top w:val="single" w:sz="4" w:space="0" w:color="auto"/>
              <w:left w:val="single" w:sz="4" w:space="0" w:color="auto"/>
              <w:bottom w:val="single" w:sz="4" w:space="0" w:color="auto"/>
              <w:right w:val="single" w:sz="4" w:space="0" w:color="auto"/>
            </w:tcBorders>
            <w:noWrap/>
            <w:hideMark/>
          </w:tcPr>
          <w:p w14:paraId="09A17848" w14:textId="77777777" w:rsidR="00265584" w:rsidRDefault="00265584">
            <w:pPr>
              <w:jc w:val="right"/>
            </w:pPr>
            <w:r>
              <w:t>11.7%</w:t>
            </w:r>
          </w:p>
        </w:tc>
      </w:tr>
      <w:tr w:rsidR="00265584" w14:paraId="5B12017E"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C361E0D" w14:textId="77777777" w:rsidR="00265584" w:rsidRDefault="00265584">
            <w:r>
              <w:t>New York</w:t>
            </w:r>
          </w:p>
        </w:tc>
        <w:tc>
          <w:tcPr>
            <w:tcW w:w="1143" w:type="dxa"/>
            <w:tcBorders>
              <w:top w:val="single" w:sz="4" w:space="0" w:color="auto"/>
              <w:left w:val="single" w:sz="4" w:space="0" w:color="auto"/>
              <w:bottom w:val="single" w:sz="4" w:space="0" w:color="auto"/>
              <w:right w:val="single" w:sz="4" w:space="0" w:color="auto"/>
            </w:tcBorders>
            <w:noWrap/>
            <w:hideMark/>
          </w:tcPr>
          <w:p w14:paraId="032BA8E6" w14:textId="77777777" w:rsidR="00265584" w:rsidRDefault="00265584">
            <w:pPr>
              <w:jc w:val="right"/>
            </w:pPr>
            <w:r>
              <w:t>53,600</w:t>
            </w:r>
          </w:p>
        </w:tc>
        <w:tc>
          <w:tcPr>
            <w:tcW w:w="1009" w:type="dxa"/>
            <w:tcBorders>
              <w:top w:val="single" w:sz="4" w:space="0" w:color="auto"/>
              <w:left w:val="single" w:sz="4" w:space="0" w:color="auto"/>
              <w:bottom w:val="single" w:sz="4" w:space="0" w:color="auto"/>
              <w:right w:val="single" w:sz="4" w:space="0" w:color="auto"/>
            </w:tcBorders>
            <w:noWrap/>
            <w:hideMark/>
          </w:tcPr>
          <w:p w14:paraId="3CFB40AB" w14:textId="77777777" w:rsidR="00265584" w:rsidRDefault="00265584">
            <w:pPr>
              <w:jc w:val="right"/>
            </w:pPr>
            <w:r>
              <w:t>46,655</w:t>
            </w:r>
          </w:p>
        </w:tc>
        <w:tc>
          <w:tcPr>
            <w:tcW w:w="990" w:type="dxa"/>
            <w:tcBorders>
              <w:top w:val="single" w:sz="4" w:space="0" w:color="auto"/>
              <w:left w:val="single" w:sz="4" w:space="0" w:color="auto"/>
              <w:bottom w:val="single" w:sz="4" w:space="0" w:color="auto"/>
              <w:right w:val="single" w:sz="4" w:space="0" w:color="auto"/>
            </w:tcBorders>
            <w:noWrap/>
            <w:hideMark/>
          </w:tcPr>
          <w:p w14:paraId="0DECB40C" w14:textId="77777777" w:rsidR="00265584" w:rsidRDefault="00265584">
            <w:pPr>
              <w:jc w:val="right"/>
            </w:pPr>
            <w:r>
              <w:t>6,945</w:t>
            </w:r>
          </w:p>
        </w:tc>
        <w:tc>
          <w:tcPr>
            <w:tcW w:w="858" w:type="dxa"/>
            <w:tcBorders>
              <w:top w:val="single" w:sz="4" w:space="0" w:color="auto"/>
              <w:left w:val="single" w:sz="4" w:space="0" w:color="auto"/>
              <w:bottom w:val="single" w:sz="4" w:space="0" w:color="auto"/>
              <w:right w:val="single" w:sz="4" w:space="0" w:color="auto"/>
            </w:tcBorders>
            <w:noWrap/>
            <w:hideMark/>
          </w:tcPr>
          <w:p w14:paraId="4CC3E542" w14:textId="77777777" w:rsidR="00265584" w:rsidRDefault="00265584">
            <w:pPr>
              <w:jc w:val="right"/>
            </w:pPr>
            <w:r>
              <w:t>14.9%</w:t>
            </w:r>
          </w:p>
        </w:tc>
        <w:tc>
          <w:tcPr>
            <w:tcW w:w="852" w:type="dxa"/>
            <w:tcBorders>
              <w:top w:val="single" w:sz="4" w:space="0" w:color="auto"/>
              <w:left w:val="single" w:sz="4" w:space="0" w:color="auto"/>
              <w:bottom w:val="single" w:sz="4" w:space="0" w:color="auto"/>
              <w:right w:val="single" w:sz="4" w:space="0" w:color="auto"/>
            </w:tcBorders>
            <w:noWrap/>
            <w:hideMark/>
          </w:tcPr>
          <w:p w14:paraId="123EF7F6" w14:textId="77777777" w:rsidR="00265584" w:rsidRDefault="00265584">
            <w:pPr>
              <w:jc w:val="right"/>
            </w:pPr>
            <w:r>
              <w:t>13,504</w:t>
            </w:r>
          </w:p>
        </w:tc>
        <w:tc>
          <w:tcPr>
            <w:tcW w:w="900" w:type="dxa"/>
            <w:tcBorders>
              <w:top w:val="single" w:sz="4" w:space="0" w:color="auto"/>
              <w:left w:val="single" w:sz="4" w:space="0" w:color="auto"/>
              <w:bottom w:val="single" w:sz="4" w:space="0" w:color="auto"/>
              <w:right w:val="single" w:sz="4" w:space="0" w:color="auto"/>
            </w:tcBorders>
            <w:noWrap/>
            <w:hideMark/>
          </w:tcPr>
          <w:p w14:paraId="14BB49D3" w14:textId="77777777" w:rsidR="00265584" w:rsidRDefault="00265584">
            <w:pPr>
              <w:jc w:val="right"/>
            </w:pPr>
            <w:r>
              <w:t>11,754</w:t>
            </w:r>
          </w:p>
        </w:tc>
        <w:tc>
          <w:tcPr>
            <w:tcW w:w="810" w:type="dxa"/>
            <w:tcBorders>
              <w:top w:val="single" w:sz="4" w:space="0" w:color="auto"/>
              <w:left w:val="single" w:sz="4" w:space="0" w:color="auto"/>
              <w:bottom w:val="single" w:sz="4" w:space="0" w:color="auto"/>
              <w:right w:val="single" w:sz="4" w:space="0" w:color="auto"/>
            </w:tcBorders>
            <w:noWrap/>
            <w:hideMark/>
          </w:tcPr>
          <w:p w14:paraId="700BD2A1" w14:textId="77777777" w:rsidR="00265584" w:rsidRDefault="00265584">
            <w:pPr>
              <w:jc w:val="right"/>
            </w:pPr>
            <w:r>
              <w:t>1,750</w:t>
            </w:r>
          </w:p>
        </w:tc>
        <w:tc>
          <w:tcPr>
            <w:tcW w:w="895" w:type="dxa"/>
            <w:tcBorders>
              <w:top w:val="single" w:sz="4" w:space="0" w:color="auto"/>
              <w:left w:val="single" w:sz="4" w:space="0" w:color="auto"/>
              <w:bottom w:val="single" w:sz="4" w:space="0" w:color="auto"/>
              <w:right w:val="single" w:sz="4" w:space="0" w:color="auto"/>
            </w:tcBorders>
            <w:noWrap/>
            <w:hideMark/>
          </w:tcPr>
          <w:p w14:paraId="109C666C" w14:textId="77777777" w:rsidR="00265584" w:rsidRDefault="00265584">
            <w:pPr>
              <w:jc w:val="right"/>
            </w:pPr>
            <w:r>
              <w:t>14.9%</w:t>
            </w:r>
          </w:p>
        </w:tc>
      </w:tr>
      <w:tr w:rsidR="00265584" w14:paraId="4ABF71DC"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5CD02AD2" w14:textId="77777777" w:rsidR="00265584" w:rsidRDefault="00265584">
            <w:r>
              <w:t>Ohio</w:t>
            </w:r>
          </w:p>
        </w:tc>
        <w:tc>
          <w:tcPr>
            <w:tcW w:w="1143" w:type="dxa"/>
            <w:tcBorders>
              <w:top w:val="single" w:sz="4" w:space="0" w:color="auto"/>
              <w:left w:val="single" w:sz="4" w:space="0" w:color="auto"/>
              <w:bottom w:val="single" w:sz="4" w:space="0" w:color="auto"/>
              <w:right w:val="single" w:sz="4" w:space="0" w:color="auto"/>
            </w:tcBorders>
            <w:noWrap/>
            <w:hideMark/>
          </w:tcPr>
          <w:p w14:paraId="39079148" w14:textId="77777777" w:rsidR="00265584" w:rsidRDefault="00265584">
            <w:pPr>
              <w:jc w:val="right"/>
            </w:pPr>
            <w:r>
              <w:t>36,060</w:t>
            </w:r>
          </w:p>
        </w:tc>
        <w:tc>
          <w:tcPr>
            <w:tcW w:w="1009" w:type="dxa"/>
            <w:tcBorders>
              <w:top w:val="single" w:sz="4" w:space="0" w:color="auto"/>
              <w:left w:val="single" w:sz="4" w:space="0" w:color="auto"/>
              <w:bottom w:val="single" w:sz="4" w:space="0" w:color="auto"/>
              <w:right w:val="single" w:sz="4" w:space="0" w:color="auto"/>
            </w:tcBorders>
            <w:noWrap/>
            <w:hideMark/>
          </w:tcPr>
          <w:p w14:paraId="725D4C92" w14:textId="77777777" w:rsidR="00265584" w:rsidRDefault="00265584">
            <w:pPr>
              <w:jc w:val="right"/>
            </w:pPr>
            <w:r>
              <w:t>29,458</w:t>
            </w:r>
          </w:p>
        </w:tc>
        <w:tc>
          <w:tcPr>
            <w:tcW w:w="990" w:type="dxa"/>
            <w:tcBorders>
              <w:top w:val="single" w:sz="4" w:space="0" w:color="auto"/>
              <w:left w:val="single" w:sz="4" w:space="0" w:color="auto"/>
              <w:bottom w:val="single" w:sz="4" w:space="0" w:color="auto"/>
              <w:right w:val="single" w:sz="4" w:space="0" w:color="auto"/>
            </w:tcBorders>
            <w:noWrap/>
            <w:hideMark/>
          </w:tcPr>
          <w:p w14:paraId="004F7FF1" w14:textId="77777777" w:rsidR="00265584" w:rsidRDefault="00265584">
            <w:pPr>
              <w:jc w:val="right"/>
            </w:pPr>
            <w:r>
              <w:t>6,602</w:t>
            </w:r>
          </w:p>
        </w:tc>
        <w:tc>
          <w:tcPr>
            <w:tcW w:w="858" w:type="dxa"/>
            <w:tcBorders>
              <w:top w:val="single" w:sz="4" w:space="0" w:color="auto"/>
              <w:left w:val="single" w:sz="4" w:space="0" w:color="auto"/>
              <w:bottom w:val="single" w:sz="4" w:space="0" w:color="auto"/>
              <w:right w:val="single" w:sz="4" w:space="0" w:color="auto"/>
            </w:tcBorders>
            <w:noWrap/>
            <w:hideMark/>
          </w:tcPr>
          <w:p w14:paraId="04EC009E" w14:textId="77777777" w:rsidR="00265584" w:rsidRDefault="00265584">
            <w:pPr>
              <w:jc w:val="right"/>
            </w:pPr>
            <w:r>
              <w:t>22.4%</w:t>
            </w:r>
          </w:p>
        </w:tc>
        <w:tc>
          <w:tcPr>
            <w:tcW w:w="852" w:type="dxa"/>
            <w:tcBorders>
              <w:top w:val="single" w:sz="4" w:space="0" w:color="auto"/>
              <w:left w:val="single" w:sz="4" w:space="0" w:color="auto"/>
              <w:bottom w:val="single" w:sz="4" w:space="0" w:color="auto"/>
              <w:right w:val="single" w:sz="4" w:space="0" w:color="auto"/>
            </w:tcBorders>
            <w:noWrap/>
            <w:hideMark/>
          </w:tcPr>
          <w:p w14:paraId="6CE06C7D" w14:textId="77777777" w:rsidR="00265584" w:rsidRDefault="00265584">
            <w:pPr>
              <w:jc w:val="right"/>
            </w:pPr>
            <w:r>
              <w:t>6,165</w:t>
            </w:r>
          </w:p>
        </w:tc>
        <w:tc>
          <w:tcPr>
            <w:tcW w:w="900" w:type="dxa"/>
            <w:tcBorders>
              <w:top w:val="single" w:sz="4" w:space="0" w:color="auto"/>
              <w:left w:val="single" w:sz="4" w:space="0" w:color="auto"/>
              <w:bottom w:val="single" w:sz="4" w:space="0" w:color="auto"/>
              <w:right w:val="single" w:sz="4" w:space="0" w:color="auto"/>
            </w:tcBorders>
            <w:noWrap/>
            <w:hideMark/>
          </w:tcPr>
          <w:p w14:paraId="78AEDD5F" w14:textId="77777777" w:rsidR="00265584" w:rsidRDefault="00265584">
            <w:pPr>
              <w:jc w:val="right"/>
            </w:pPr>
            <w:r>
              <w:t>5,036</w:t>
            </w:r>
          </w:p>
        </w:tc>
        <w:tc>
          <w:tcPr>
            <w:tcW w:w="810" w:type="dxa"/>
            <w:tcBorders>
              <w:top w:val="single" w:sz="4" w:space="0" w:color="auto"/>
              <w:left w:val="single" w:sz="4" w:space="0" w:color="auto"/>
              <w:bottom w:val="single" w:sz="4" w:space="0" w:color="auto"/>
              <w:right w:val="single" w:sz="4" w:space="0" w:color="auto"/>
            </w:tcBorders>
            <w:noWrap/>
            <w:hideMark/>
          </w:tcPr>
          <w:p w14:paraId="676F7707" w14:textId="77777777" w:rsidR="00265584" w:rsidRDefault="00265584">
            <w:pPr>
              <w:jc w:val="right"/>
            </w:pPr>
            <w:r>
              <w:t>1,129</w:t>
            </w:r>
          </w:p>
        </w:tc>
        <w:tc>
          <w:tcPr>
            <w:tcW w:w="895" w:type="dxa"/>
            <w:tcBorders>
              <w:top w:val="single" w:sz="4" w:space="0" w:color="auto"/>
              <w:left w:val="single" w:sz="4" w:space="0" w:color="auto"/>
              <w:bottom w:val="single" w:sz="4" w:space="0" w:color="auto"/>
              <w:right w:val="single" w:sz="4" w:space="0" w:color="auto"/>
            </w:tcBorders>
            <w:noWrap/>
            <w:hideMark/>
          </w:tcPr>
          <w:p w14:paraId="3A362893" w14:textId="77777777" w:rsidR="00265584" w:rsidRDefault="00265584">
            <w:pPr>
              <w:jc w:val="right"/>
            </w:pPr>
            <w:r>
              <w:t>22.4%</w:t>
            </w:r>
          </w:p>
        </w:tc>
      </w:tr>
      <w:tr w:rsidR="00265584" w14:paraId="38517132"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D7FD253" w14:textId="77777777" w:rsidR="00265584" w:rsidRDefault="00265584">
            <w:r>
              <w:t>Indiana</w:t>
            </w:r>
          </w:p>
        </w:tc>
        <w:tc>
          <w:tcPr>
            <w:tcW w:w="1143" w:type="dxa"/>
            <w:tcBorders>
              <w:top w:val="single" w:sz="4" w:space="0" w:color="auto"/>
              <w:left w:val="single" w:sz="4" w:space="0" w:color="auto"/>
              <w:bottom w:val="single" w:sz="4" w:space="0" w:color="auto"/>
              <w:right w:val="single" w:sz="4" w:space="0" w:color="auto"/>
            </w:tcBorders>
            <w:noWrap/>
            <w:hideMark/>
          </w:tcPr>
          <w:p w14:paraId="1BB485FB" w14:textId="77777777" w:rsidR="00265584" w:rsidRDefault="00265584">
            <w:pPr>
              <w:jc w:val="right"/>
            </w:pPr>
            <w:r>
              <w:t>21,263</w:t>
            </w:r>
          </w:p>
        </w:tc>
        <w:tc>
          <w:tcPr>
            <w:tcW w:w="1009" w:type="dxa"/>
            <w:tcBorders>
              <w:top w:val="single" w:sz="4" w:space="0" w:color="auto"/>
              <w:left w:val="single" w:sz="4" w:space="0" w:color="auto"/>
              <w:bottom w:val="single" w:sz="4" w:space="0" w:color="auto"/>
              <w:right w:val="single" w:sz="4" w:space="0" w:color="auto"/>
            </w:tcBorders>
            <w:noWrap/>
            <w:hideMark/>
          </w:tcPr>
          <w:p w14:paraId="7784C120" w14:textId="77777777" w:rsidR="00265584" w:rsidRDefault="00265584">
            <w:pPr>
              <w:jc w:val="right"/>
            </w:pPr>
            <w:r>
              <w:t>17,350</w:t>
            </w:r>
          </w:p>
        </w:tc>
        <w:tc>
          <w:tcPr>
            <w:tcW w:w="990" w:type="dxa"/>
            <w:tcBorders>
              <w:top w:val="single" w:sz="4" w:space="0" w:color="auto"/>
              <w:left w:val="single" w:sz="4" w:space="0" w:color="auto"/>
              <w:bottom w:val="single" w:sz="4" w:space="0" w:color="auto"/>
              <w:right w:val="single" w:sz="4" w:space="0" w:color="auto"/>
            </w:tcBorders>
            <w:noWrap/>
            <w:hideMark/>
          </w:tcPr>
          <w:p w14:paraId="3AF1EBC0" w14:textId="77777777" w:rsidR="00265584" w:rsidRDefault="00265584">
            <w:pPr>
              <w:jc w:val="right"/>
            </w:pPr>
            <w:r>
              <w:t>3,913</w:t>
            </w:r>
          </w:p>
        </w:tc>
        <w:tc>
          <w:tcPr>
            <w:tcW w:w="858" w:type="dxa"/>
            <w:tcBorders>
              <w:top w:val="single" w:sz="4" w:space="0" w:color="auto"/>
              <w:left w:val="single" w:sz="4" w:space="0" w:color="auto"/>
              <w:bottom w:val="single" w:sz="4" w:space="0" w:color="auto"/>
              <w:right w:val="single" w:sz="4" w:space="0" w:color="auto"/>
            </w:tcBorders>
            <w:noWrap/>
            <w:hideMark/>
          </w:tcPr>
          <w:p w14:paraId="6DEDF9CB" w14:textId="77777777" w:rsidR="00265584" w:rsidRDefault="00265584">
            <w:pPr>
              <w:jc w:val="right"/>
            </w:pPr>
            <w:r>
              <w:t>22.6%</w:t>
            </w:r>
          </w:p>
        </w:tc>
        <w:tc>
          <w:tcPr>
            <w:tcW w:w="852" w:type="dxa"/>
            <w:tcBorders>
              <w:top w:val="single" w:sz="4" w:space="0" w:color="auto"/>
              <w:left w:val="single" w:sz="4" w:space="0" w:color="auto"/>
              <w:bottom w:val="single" w:sz="4" w:space="0" w:color="auto"/>
              <w:right w:val="single" w:sz="4" w:space="0" w:color="auto"/>
            </w:tcBorders>
            <w:noWrap/>
            <w:hideMark/>
          </w:tcPr>
          <w:p w14:paraId="5D94C0CD" w14:textId="77777777" w:rsidR="00265584" w:rsidRDefault="00265584">
            <w:pPr>
              <w:jc w:val="right"/>
            </w:pPr>
            <w:r>
              <w:t>3,852</w:t>
            </w:r>
          </w:p>
        </w:tc>
        <w:tc>
          <w:tcPr>
            <w:tcW w:w="900" w:type="dxa"/>
            <w:tcBorders>
              <w:top w:val="single" w:sz="4" w:space="0" w:color="auto"/>
              <w:left w:val="single" w:sz="4" w:space="0" w:color="auto"/>
              <w:bottom w:val="single" w:sz="4" w:space="0" w:color="auto"/>
              <w:right w:val="single" w:sz="4" w:space="0" w:color="auto"/>
            </w:tcBorders>
            <w:noWrap/>
            <w:hideMark/>
          </w:tcPr>
          <w:p w14:paraId="2EB57395" w14:textId="77777777" w:rsidR="00265584" w:rsidRDefault="00265584">
            <w:pPr>
              <w:jc w:val="right"/>
            </w:pPr>
            <w:r>
              <w:t>3,143</w:t>
            </w:r>
          </w:p>
        </w:tc>
        <w:tc>
          <w:tcPr>
            <w:tcW w:w="810" w:type="dxa"/>
            <w:tcBorders>
              <w:top w:val="single" w:sz="4" w:space="0" w:color="auto"/>
              <w:left w:val="single" w:sz="4" w:space="0" w:color="auto"/>
              <w:bottom w:val="single" w:sz="4" w:space="0" w:color="auto"/>
              <w:right w:val="single" w:sz="4" w:space="0" w:color="auto"/>
            </w:tcBorders>
            <w:noWrap/>
            <w:hideMark/>
          </w:tcPr>
          <w:p w14:paraId="021FDF51" w14:textId="77777777" w:rsidR="00265584" w:rsidRDefault="00265584">
            <w:pPr>
              <w:jc w:val="right"/>
            </w:pPr>
            <w:r>
              <w:t>709</w:t>
            </w:r>
          </w:p>
        </w:tc>
        <w:tc>
          <w:tcPr>
            <w:tcW w:w="895" w:type="dxa"/>
            <w:tcBorders>
              <w:top w:val="single" w:sz="4" w:space="0" w:color="auto"/>
              <w:left w:val="single" w:sz="4" w:space="0" w:color="auto"/>
              <w:bottom w:val="single" w:sz="4" w:space="0" w:color="auto"/>
              <w:right w:val="single" w:sz="4" w:space="0" w:color="auto"/>
            </w:tcBorders>
            <w:noWrap/>
            <w:hideMark/>
          </w:tcPr>
          <w:p w14:paraId="1BC6E525" w14:textId="77777777" w:rsidR="00265584" w:rsidRDefault="00265584">
            <w:pPr>
              <w:jc w:val="right"/>
            </w:pPr>
            <w:r>
              <w:t>22.6%</w:t>
            </w:r>
          </w:p>
        </w:tc>
      </w:tr>
      <w:tr w:rsidR="00265584" w14:paraId="4ECD6247"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277050D9" w14:textId="77777777" w:rsidR="00265584" w:rsidRDefault="00265584">
            <w:r>
              <w:t>Arizona</w:t>
            </w:r>
          </w:p>
        </w:tc>
        <w:tc>
          <w:tcPr>
            <w:tcW w:w="1143" w:type="dxa"/>
            <w:tcBorders>
              <w:top w:val="single" w:sz="4" w:space="0" w:color="auto"/>
              <w:left w:val="single" w:sz="4" w:space="0" w:color="auto"/>
              <w:bottom w:val="single" w:sz="4" w:space="0" w:color="auto"/>
              <w:right w:val="single" w:sz="4" w:space="0" w:color="auto"/>
            </w:tcBorders>
            <w:noWrap/>
            <w:hideMark/>
          </w:tcPr>
          <w:p w14:paraId="1ADA6BD4" w14:textId="77777777" w:rsidR="00265584" w:rsidRDefault="00265584">
            <w:pPr>
              <w:jc w:val="right"/>
            </w:pPr>
            <w:r>
              <w:t>21,538</w:t>
            </w:r>
          </w:p>
        </w:tc>
        <w:tc>
          <w:tcPr>
            <w:tcW w:w="1009" w:type="dxa"/>
            <w:tcBorders>
              <w:top w:val="single" w:sz="4" w:space="0" w:color="auto"/>
              <w:left w:val="single" w:sz="4" w:space="0" w:color="auto"/>
              <w:bottom w:val="single" w:sz="4" w:space="0" w:color="auto"/>
              <w:right w:val="single" w:sz="4" w:space="0" w:color="auto"/>
            </w:tcBorders>
            <w:noWrap/>
            <w:hideMark/>
          </w:tcPr>
          <w:p w14:paraId="48675312" w14:textId="77777777" w:rsidR="00265584" w:rsidRDefault="00265584">
            <w:pPr>
              <w:jc w:val="right"/>
            </w:pPr>
            <w:r>
              <w:t>17,573</w:t>
            </w:r>
          </w:p>
        </w:tc>
        <w:tc>
          <w:tcPr>
            <w:tcW w:w="990" w:type="dxa"/>
            <w:tcBorders>
              <w:top w:val="single" w:sz="4" w:space="0" w:color="auto"/>
              <w:left w:val="single" w:sz="4" w:space="0" w:color="auto"/>
              <w:bottom w:val="single" w:sz="4" w:space="0" w:color="auto"/>
              <w:right w:val="single" w:sz="4" w:space="0" w:color="auto"/>
            </w:tcBorders>
            <w:noWrap/>
            <w:hideMark/>
          </w:tcPr>
          <w:p w14:paraId="3EEAB613" w14:textId="77777777" w:rsidR="00265584" w:rsidRDefault="00265584">
            <w:pPr>
              <w:jc w:val="right"/>
            </w:pPr>
            <w:r>
              <w:t>3,965</w:t>
            </w:r>
          </w:p>
        </w:tc>
        <w:tc>
          <w:tcPr>
            <w:tcW w:w="858" w:type="dxa"/>
            <w:tcBorders>
              <w:top w:val="single" w:sz="4" w:space="0" w:color="auto"/>
              <w:left w:val="single" w:sz="4" w:space="0" w:color="auto"/>
              <w:bottom w:val="single" w:sz="4" w:space="0" w:color="auto"/>
              <w:right w:val="single" w:sz="4" w:space="0" w:color="auto"/>
            </w:tcBorders>
            <w:noWrap/>
            <w:hideMark/>
          </w:tcPr>
          <w:p w14:paraId="4D57DD41" w14:textId="77777777" w:rsidR="00265584" w:rsidRDefault="00265584">
            <w:pPr>
              <w:jc w:val="right"/>
            </w:pPr>
            <w:r>
              <w:t>22.6%</w:t>
            </w:r>
          </w:p>
        </w:tc>
        <w:tc>
          <w:tcPr>
            <w:tcW w:w="852" w:type="dxa"/>
            <w:tcBorders>
              <w:top w:val="single" w:sz="4" w:space="0" w:color="auto"/>
              <w:left w:val="single" w:sz="4" w:space="0" w:color="auto"/>
              <w:bottom w:val="single" w:sz="4" w:space="0" w:color="auto"/>
              <w:right w:val="single" w:sz="4" w:space="0" w:color="auto"/>
            </w:tcBorders>
            <w:noWrap/>
            <w:hideMark/>
          </w:tcPr>
          <w:p w14:paraId="3ECFE519" w14:textId="77777777" w:rsidR="00265584" w:rsidRDefault="00265584">
            <w:pPr>
              <w:jc w:val="right"/>
            </w:pPr>
            <w:r>
              <w:t>4,623</w:t>
            </w:r>
          </w:p>
        </w:tc>
        <w:tc>
          <w:tcPr>
            <w:tcW w:w="900" w:type="dxa"/>
            <w:tcBorders>
              <w:top w:val="single" w:sz="4" w:space="0" w:color="auto"/>
              <w:left w:val="single" w:sz="4" w:space="0" w:color="auto"/>
              <w:bottom w:val="single" w:sz="4" w:space="0" w:color="auto"/>
              <w:right w:val="single" w:sz="4" w:space="0" w:color="auto"/>
            </w:tcBorders>
            <w:noWrap/>
            <w:hideMark/>
          </w:tcPr>
          <w:p w14:paraId="4894CBCB" w14:textId="77777777" w:rsidR="00265584" w:rsidRDefault="00265584">
            <w:pPr>
              <w:jc w:val="right"/>
            </w:pPr>
            <w:r>
              <w:t>3,772</w:t>
            </w:r>
          </w:p>
        </w:tc>
        <w:tc>
          <w:tcPr>
            <w:tcW w:w="810" w:type="dxa"/>
            <w:tcBorders>
              <w:top w:val="single" w:sz="4" w:space="0" w:color="auto"/>
              <w:left w:val="single" w:sz="4" w:space="0" w:color="auto"/>
              <w:bottom w:val="single" w:sz="4" w:space="0" w:color="auto"/>
              <w:right w:val="single" w:sz="4" w:space="0" w:color="auto"/>
            </w:tcBorders>
            <w:noWrap/>
            <w:hideMark/>
          </w:tcPr>
          <w:p w14:paraId="0F5B112D" w14:textId="77777777" w:rsidR="00265584" w:rsidRDefault="00265584">
            <w:pPr>
              <w:jc w:val="right"/>
            </w:pPr>
            <w:r>
              <w:t>851</w:t>
            </w:r>
          </w:p>
        </w:tc>
        <w:tc>
          <w:tcPr>
            <w:tcW w:w="895" w:type="dxa"/>
            <w:tcBorders>
              <w:top w:val="single" w:sz="4" w:space="0" w:color="auto"/>
              <w:left w:val="single" w:sz="4" w:space="0" w:color="auto"/>
              <w:bottom w:val="single" w:sz="4" w:space="0" w:color="auto"/>
              <w:right w:val="single" w:sz="4" w:space="0" w:color="auto"/>
            </w:tcBorders>
            <w:noWrap/>
            <w:hideMark/>
          </w:tcPr>
          <w:p w14:paraId="33AEAA70" w14:textId="77777777" w:rsidR="00265584" w:rsidRDefault="00265584">
            <w:pPr>
              <w:jc w:val="right"/>
            </w:pPr>
            <w:r>
              <w:t>22.6%</w:t>
            </w:r>
          </w:p>
        </w:tc>
      </w:tr>
      <w:tr w:rsidR="00265584" w14:paraId="3E713D06"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38402498" w14:textId="77777777" w:rsidR="00265584" w:rsidRDefault="00265584">
            <w:r>
              <w:t>D.C.</w:t>
            </w:r>
          </w:p>
        </w:tc>
        <w:tc>
          <w:tcPr>
            <w:tcW w:w="1143" w:type="dxa"/>
            <w:tcBorders>
              <w:top w:val="single" w:sz="4" w:space="0" w:color="auto"/>
              <w:left w:val="single" w:sz="4" w:space="0" w:color="auto"/>
              <w:bottom w:val="single" w:sz="4" w:space="0" w:color="auto"/>
              <w:right w:val="single" w:sz="4" w:space="0" w:color="auto"/>
            </w:tcBorders>
            <w:noWrap/>
            <w:hideMark/>
          </w:tcPr>
          <w:p w14:paraId="0FC8BD27" w14:textId="77777777" w:rsidR="00265584" w:rsidRDefault="00265584">
            <w:pPr>
              <w:jc w:val="right"/>
            </w:pPr>
            <w:r>
              <w:t>1,433</w:t>
            </w:r>
          </w:p>
        </w:tc>
        <w:tc>
          <w:tcPr>
            <w:tcW w:w="1009" w:type="dxa"/>
            <w:tcBorders>
              <w:top w:val="single" w:sz="4" w:space="0" w:color="auto"/>
              <w:left w:val="single" w:sz="4" w:space="0" w:color="auto"/>
              <w:bottom w:val="single" w:sz="4" w:space="0" w:color="auto"/>
              <w:right w:val="single" w:sz="4" w:space="0" w:color="auto"/>
            </w:tcBorders>
            <w:noWrap/>
            <w:hideMark/>
          </w:tcPr>
          <w:p w14:paraId="230D4428" w14:textId="77777777" w:rsidR="00265584" w:rsidRDefault="00265584">
            <w:pPr>
              <w:jc w:val="right"/>
            </w:pPr>
            <w:r>
              <w:t>1,088</w:t>
            </w:r>
          </w:p>
        </w:tc>
        <w:tc>
          <w:tcPr>
            <w:tcW w:w="990" w:type="dxa"/>
            <w:tcBorders>
              <w:top w:val="single" w:sz="4" w:space="0" w:color="auto"/>
              <w:left w:val="single" w:sz="4" w:space="0" w:color="auto"/>
              <w:bottom w:val="single" w:sz="4" w:space="0" w:color="auto"/>
              <w:right w:val="single" w:sz="4" w:space="0" w:color="auto"/>
            </w:tcBorders>
            <w:noWrap/>
            <w:hideMark/>
          </w:tcPr>
          <w:p w14:paraId="4EFC74D8" w14:textId="77777777" w:rsidR="00265584" w:rsidRDefault="00265584">
            <w:pPr>
              <w:jc w:val="right"/>
            </w:pPr>
            <w:r>
              <w:t>346</w:t>
            </w:r>
          </w:p>
        </w:tc>
        <w:tc>
          <w:tcPr>
            <w:tcW w:w="858" w:type="dxa"/>
            <w:tcBorders>
              <w:top w:val="single" w:sz="4" w:space="0" w:color="auto"/>
              <w:left w:val="single" w:sz="4" w:space="0" w:color="auto"/>
              <w:bottom w:val="single" w:sz="4" w:space="0" w:color="auto"/>
              <w:right w:val="single" w:sz="4" w:space="0" w:color="auto"/>
            </w:tcBorders>
            <w:noWrap/>
            <w:hideMark/>
          </w:tcPr>
          <w:p w14:paraId="461B52CB" w14:textId="77777777" w:rsidR="00265584" w:rsidRDefault="00265584">
            <w:pPr>
              <w:jc w:val="right"/>
            </w:pPr>
            <w:r>
              <w:t>31.8%</w:t>
            </w:r>
          </w:p>
        </w:tc>
        <w:tc>
          <w:tcPr>
            <w:tcW w:w="852" w:type="dxa"/>
            <w:tcBorders>
              <w:top w:val="single" w:sz="4" w:space="0" w:color="auto"/>
              <w:left w:val="single" w:sz="4" w:space="0" w:color="auto"/>
              <w:bottom w:val="single" w:sz="4" w:space="0" w:color="auto"/>
              <w:right w:val="single" w:sz="4" w:space="0" w:color="auto"/>
            </w:tcBorders>
            <w:noWrap/>
            <w:hideMark/>
          </w:tcPr>
          <w:p w14:paraId="214404CC" w14:textId="77777777" w:rsidR="00265584" w:rsidRDefault="00265584">
            <w:pPr>
              <w:jc w:val="right"/>
            </w:pPr>
            <w:r>
              <w:t>386</w:t>
            </w:r>
          </w:p>
        </w:tc>
        <w:tc>
          <w:tcPr>
            <w:tcW w:w="900" w:type="dxa"/>
            <w:tcBorders>
              <w:top w:val="single" w:sz="4" w:space="0" w:color="auto"/>
              <w:left w:val="single" w:sz="4" w:space="0" w:color="auto"/>
              <w:bottom w:val="single" w:sz="4" w:space="0" w:color="auto"/>
              <w:right w:val="single" w:sz="4" w:space="0" w:color="auto"/>
            </w:tcBorders>
            <w:noWrap/>
            <w:hideMark/>
          </w:tcPr>
          <w:p w14:paraId="4978D1C9" w14:textId="77777777" w:rsidR="00265584" w:rsidRDefault="00265584">
            <w:pPr>
              <w:jc w:val="right"/>
            </w:pPr>
            <w:r>
              <w:t>293</w:t>
            </w:r>
          </w:p>
        </w:tc>
        <w:tc>
          <w:tcPr>
            <w:tcW w:w="810" w:type="dxa"/>
            <w:tcBorders>
              <w:top w:val="single" w:sz="4" w:space="0" w:color="auto"/>
              <w:left w:val="single" w:sz="4" w:space="0" w:color="auto"/>
              <w:bottom w:val="single" w:sz="4" w:space="0" w:color="auto"/>
              <w:right w:val="single" w:sz="4" w:space="0" w:color="auto"/>
            </w:tcBorders>
            <w:noWrap/>
            <w:hideMark/>
          </w:tcPr>
          <w:p w14:paraId="3B14F764" w14:textId="77777777" w:rsidR="00265584" w:rsidRDefault="00265584">
            <w:pPr>
              <w:jc w:val="right"/>
            </w:pPr>
            <w:r>
              <w:t>93</w:t>
            </w:r>
          </w:p>
        </w:tc>
        <w:tc>
          <w:tcPr>
            <w:tcW w:w="895" w:type="dxa"/>
            <w:tcBorders>
              <w:top w:val="single" w:sz="4" w:space="0" w:color="auto"/>
              <w:left w:val="single" w:sz="4" w:space="0" w:color="auto"/>
              <w:bottom w:val="single" w:sz="4" w:space="0" w:color="auto"/>
              <w:right w:val="single" w:sz="4" w:space="0" w:color="auto"/>
            </w:tcBorders>
            <w:noWrap/>
            <w:hideMark/>
          </w:tcPr>
          <w:p w14:paraId="2E639C55" w14:textId="77777777" w:rsidR="00265584" w:rsidRDefault="00265584">
            <w:pPr>
              <w:jc w:val="right"/>
            </w:pPr>
            <w:r>
              <w:t>31.8%</w:t>
            </w:r>
          </w:p>
        </w:tc>
      </w:tr>
      <w:tr w:rsidR="00265584" w14:paraId="00BA340C" w14:textId="77777777" w:rsidTr="00265584">
        <w:trPr>
          <w:trHeight w:val="300"/>
        </w:trPr>
        <w:tc>
          <w:tcPr>
            <w:tcW w:w="1893" w:type="dxa"/>
            <w:tcBorders>
              <w:top w:val="single" w:sz="4" w:space="0" w:color="auto"/>
              <w:left w:val="single" w:sz="4" w:space="0" w:color="auto"/>
              <w:bottom w:val="single" w:sz="4" w:space="0" w:color="auto"/>
              <w:right w:val="single" w:sz="4" w:space="0" w:color="auto"/>
            </w:tcBorders>
            <w:noWrap/>
            <w:hideMark/>
          </w:tcPr>
          <w:p w14:paraId="193EE859" w14:textId="77777777" w:rsidR="00265584" w:rsidRDefault="00265584">
            <w:r>
              <w:t>Texas</w:t>
            </w:r>
          </w:p>
        </w:tc>
        <w:tc>
          <w:tcPr>
            <w:tcW w:w="1143" w:type="dxa"/>
            <w:tcBorders>
              <w:top w:val="single" w:sz="4" w:space="0" w:color="auto"/>
              <w:left w:val="single" w:sz="4" w:space="0" w:color="auto"/>
              <w:bottom w:val="single" w:sz="4" w:space="0" w:color="auto"/>
              <w:right w:val="single" w:sz="4" w:space="0" w:color="auto"/>
            </w:tcBorders>
            <w:noWrap/>
            <w:hideMark/>
          </w:tcPr>
          <w:p w14:paraId="1D6457A8" w14:textId="77777777" w:rsidR="00265584" w:rsidRDefault="00265584">
            <w:pPr>
              <w:jc w:val="right"/>
            </w:pPr>
            <w:r>
              <w:t>99,084</w:t>
            </w:r>
          </w:p>
        </w:tc>
        <w:tc>
          <w:tcPr>
            <w:tcW w:w="1009" w:type="dxa"/>
            <w:tcBorders>
              <w:top w:val="single" w:sz="4" w:space="0" w:color="auto"/>
              <w:left w:val="single" w:sz="4" w:space="0" w:color="auto"/>
              <w:bottom w:val="single" w:sz="4" w:space="0" w:color="auto"/>
              <w:right w:val="single" w:sz="4" w:space="0" w:color="auto"/>
            </w:tcBorders>
            <w:noWrap/>
            <w:hideMark/>
          </w:tcPr>
          <w:p w14:paraId="2D8379C9" w14:textId="77777777" w:rsidR="00265584" w:rsidRDefault="00265584">
            <w:pPr>
              <w:jc w:val="right"/>
            </w:pPr>
            <w:r>
              <w:t>74,065</w:t>
            </w:r>
          </w:p>
        </w:tc>
        <w:tc>
          <w:tcPr>
            <w:tcW w:w="990" w:type="dxa"/>
            <w:tcBorders>
              <w:top w:val="single" w:sz="4" w:space="0" w:color="auto"/>
              <w:left w:val="single" w:sz="4" w:space="0" w:color="auto"/>
              <w:bottom w:val="single" w:sz="4" w:space="0" w:color="auto"/>
              <w:right w:val="single" w:sz="4" w:space="0" w:color="auto"/>
            </w:tcBorders>
            <w:noWrap/>
            <w:hideMark/>
          </w:tcPr>
          <w:p w14:paraId="27E3DEE0" w14:textId="77777777" w:rsidR="00265584" w:rsidRDefault="00265584">
            <w:pPr>
              <w:jc w:val="right"/>
            </w:pPr>
            <w:r>
              <w:t>25,019</w:t>
            </w:r>
          </w:p>
        </w:tc>
        <w:tc>
          <w:tcPr>
            <w:tcW w:w="858" w:type="dxa"/>
            <w:tcBorders>
              <w:top w:val="single" w:sz="4" w:space="0" w:color="auto"/>
              <w:left w:val="single" w:sz="4" w:space="0" w:color="auto"/>
              <w:bottom w:val="single" w:sz="4" w:space="0" w:color="auto"/>
              <w:right w:val="single" w:sz="4" w:space="0" w:color="auto"/>
            </w:tcBorders>
            <w:noWrap/>
            <w:hideMark/>
          </w:tcPr>
          <w:p w14:paraId="6BE9FC75" w14:textId="77777777" w:rsidR="00265584" w:rsidRDefault="00265584">
            <w:pPr>
              <w:jc w:val="right"/>
            </w:pPr>
            <w:r>
              <w:t>33.8%</w:t>
            </w:r>
          </w:p>
        </w:tc>
        <w:tc>
          <w:tcPr>
            <w:tcW w:w="852" w:type="dxa"/>
            <w:tcBorders>
              <w:top w:val="single" w:sz="4" w:space="0" w:color="auto"/>
              <w:left w:val="single" w:sz="4" w:space="0" w:color="auto"/>
              <w:bottom w:val="single" w:sz="4" w:space="0" w:color="auto"/>
              <w:right w:val="single" w:sz="4" w:space="0" w:color="auto"/>
            </w:tcBorders>
            <w:noWrap/>
            <w:hideMark/>
          </w:tcPr>
          <w:p w14:paraId="0A87007B" w14:textId="77777777" w:rsidR="00265584" w:rsidRDefault="00265584">
            <w:pPr>
              <w:jc w:val="right"/>
            </w:pPr>
            <w:r>
              <w:t>14,316</w:t>
            </w:r>
          </w:p>
        </w:tc>
        <w:tc>
          <w:tcPr>
            <w:tcW w:w="900" w:type="dxa"/>
            <w:tcBorders>
              <w:top w:val="single" w:sz="4" w:space="0" w:color="auto"/>
              <w:left w:val="single" w:sz="4" w:space="0" w:color="auto"/>
              <w:bottom w:val="single" w:sz="4" w:space="0" w:color="auto"/>
              <w:right w:val="single" w:sz="4" w:space="0" w:color="auto"/>
            </w:tcBorders>
            <w:noWrap/>
            <w:hideMark/>
          </w:tcPr>
          <w:p w14:paraId="782A186A" w14:textId="77777777" w:rsidR="00265584" w:rsidRDefault="00265584">
            <w:pPr>
              <w:jc w:val="right"/>
            </w:pPr>
            <w:r>
              <w:t>10,701</w:t>
            </w:r>
          </w:p>
        </w:tc>
        <w:tc>
          <w:tcPr>
            <w:tcW w:w="810" w:type="dxa"/>
            <w:tcBorders>
              <w:top w:val="single" w:sz="4" w:space="0" w:color="auto"/>
              <w:left w:val="single" w:sz="4" w:space="0" w:color="auto"/>
              <w:bottom w:val="single" w:sz="4" w:space="0" w:color="auto"/>
              <w:right w:val="single" w:sz="4" w:space="0" w:color="auto"/>
            </w:tcBorders>
            <w:noWrap/>
            <w:hideMark/>
          </w:tcPr>
          <w:p w14:paraId="01F7A162" w14:textId="77777777" w:rsidR="00265584" w:rsidRDefault="00265584">
            <w:pPr>
              <w:jc w:val="right"/>
            </w:pPr>
            <w:r>
              <w:t>3,615</w:t>
            </w:r>
          </w:p>
        </w:tc>
        <w:tc>
          <w:tcPr>
            <w:tcW w:w="895" w:type="dxa"/>
            <w:tcBorders>
              <w:top w:val="single" w:sz="4" w:space="0" w:color="auto"/>
              <w:left w:val="single" w:sz="4" w:space="0" w:color="auto"/>
              <w:bottom w:val="single" w:sz="4" w:space="0" w:color="auto"/>
              <w:right w:val="single" w:sz="4" w:space="0" w:color="auto"/>
            </w:tcBorders>
            <w:noWrap/>
            <w:hideMark/>
          </w:tcPr>
          <w:p w14:paraId="13F6DE48" w14:textId="77777777" w:rsidR="00265584" w:rsidRDefault="00265584">
            <w:pPr>
              <w:jc w:val="right"/>
            </w:pPr>
            <w:r>
              <w:t>33.8%</w:t>
            </w:r>
          </w:p>
        </w:tc>
      </w:tr>
    </w:tbl>
    <w:p w14:paraId="026B6A35" w14:textId="77777777" w:rsidR="00265584" w:rsidRDefault="00265584" w:rsidP="00265584">
      <w:pPr>
        <w:rPr>
          <w:b/>
          <w:bCs/>
        </w:rPr>
      </w:pPr>
    </w:p>
    <w:p w14:paraId="6DD62F6C" w14:textId="0821304A" w:rsidR="00265584" w:rsidDel="00D34400" w:rsidRDefault="005D6775" w:rsidP="00077D15">
      <w:pPr>
        <w:pStyle w:val="ListParagraph"/>
        <w:numPr>
          <w:ilvl w:val="0"/>
          <w:numId w:val="15"/>
        </w:numPr>
        <w:spacing w:line="256" w:lineRule="auto"/>
        <w:rPr>
          <w:del w:id="1729" w:author="Alotaibi, Raed" w:date="2019-05-21T11:40:00Z"/>
          <w:b/>
          <w:bCs/>
        </w:rPr>
      </w:pPr>
      <w:del w:id="1730" w:author="Alotaibi, Raed" w:date="2019-05-21T11:40:00Z">
        <w:r w:rsidDel="00D34400">
          <w:rPr>
            <w:b/>
            <w:bCs/>
          </w:rPr>
          <w:delText xml:space="preserve">Table 9: </w:delText>
        </w:r>
        <w:r w:rsidR="00265584" w:rsidDel="00D34400">
          <w:rPr>
            <w:b/>
            <w:bCs/>
          </w:rPr>
          <w:delText>Childhood asthma survey summary</w:delText>
        </w:r>
      </w:del>
    </w:p>
    <w:p w14:paraId="2D41130D" w14:textId="7A09E651" w:rsidR="00D34400" w:rsidRDefault="00D34400" w:rsidP="00D34400">
      <w:pPr>
        <w:pStyle w:val="Caption"/>
        <w:keepNext/>
        <w:rPr>
          <w:ins w:id="1731" w:author="Alotaibi, Raed" w:date="2019-05-21T11:40:00Z"/>
        </w:rPr>
        <w:pPrChange w:id="1732" w:author="Alotaibi, Raed" w:date="2019-05-21T11:40:00Z">
          <w:pPr/>
        </w:pPrChange>
      </w:pPr>
      <w:bookmarkStart w:id="1733" w:name="_Ref9331524"/>
      <w:ins w:id="1734" w:author="Alotaibi, Raed" w:date="2019-05-21T11:40:00Z">
        <w:r>
          <w:t xml:space="preserve">Table </w:t>
        </w:r>
        <w:r>
          <w:fldChar w:fldCharType="begin"/>
        </w:r>
        <w:r>
          <w:instrText xml:space="preserve"> SEQ Table \* ARABIC </w:instrText>
        </w:r>
      </w:ins>
      <w:r>
        <w:fldChar w:fldCharType="separate"/>
      </w:r>
      <w:ins w:id="1735" w:author="Alotaibi, Raed" w:date="2019-05-21T11:41:00Z">
        <w:r>
          <w:rPr>
            <w:noProof/>
          </w:rPr>
          <w:t>9</w:t>
        </w:r>
      </w:ins>
      <w:ins w:id="1736" w:author="Alotaibi, Raed" w:date="2019-05-21T11:40:00Z">
        <w:r>
          <w:fldChar w:fldCharType="end"/>
        </w:r>
        <w:bookmarkEnd w:id="1733"/>
        <w:r>
          <w:t>: Childhood asthma survey summary</w:t>
        </w:r>
      </w:ins>
    </w:p>
    <w:tbl>
      <w:tblPr>
        <w:tblStyle w:val="TableGrid"/>
        <w:tblW w:w="5000" w:type="pct"/>
        <w:tblLook w:val="04A0" w:firstRow="1" w:lastRow="0" w:firstColumn="1" w:lastColumn="0" w:noHBand="0" w:noVBand="1"/>
      </w:tblPr>
      <w:tblGrid>
        <w:gridCol w:w="2963"/>
        <w:gridCol w:w="1278"/>
        <w:gridCol w:w="1278"/>
        <w:gridCol w:w="1277"/>
        <w:gridCol w:w="1277"/>
        <w:gridCol w:w="1277"/>
      </w:tblGrid>
      <w:tr w:rsidR="00265584" w14:paraId="2CF7CA9E" w14:textId="77777777" w:rsidTr="00265584">
        <w:tc>
          <w:tcPr>
            <w:tcW w:w="1584" w:type="pct"/>
            <w:tcBorders>
              <w:top w:val="single" w:sz="4" w:space="0" w:color="auto"/>
              <w:left w:val="single" w:sz="4" w:space="0" w:color="auto"/>
              <w:bottom w:val="single" w:sz="4" w:space="0" w:color="auto"/>
              <w:right w:val="single" w:sz="4" w:space="0" w:color="auto"/>
            </w:tcBorders>
          </w:tcPr>
          <w:p w14:paraId="4CE6221A" w14:textId="77777777" w:rsidR="00265584" w:rsidRDefault="00265584">
            <w:pPr>
              <w:rPr>
                <w:b/>
                <w:bCs/>
              </w:rPr>
            </w:pPr>
          </w:p>
        </w:tc>
        <w:tc>
          <w:tcPr>
            <w:tcW w:w="683" w:type="pct"/>
            <w:tcBorders>
              <w:top w:val="single" w:sz="4" w:space="0" w:color="auto"/>
              <w:left w:val="single" w:sz="4" w:space="0" w:color="auto"/>
              <w:bottom w:val="single" w:sz="4" w:space="0" w:color="auto"/>
              <w:right w:val="single" w:sz="4" w:space="0" w:color="auto"/>
            </w:tcBorders>
            <w:hideMark/>
          </w:tcPr>
          <w:p w14:paraId="33B72546" w14:textId="77777777" w:rsidR="00265584" w:rsidRDefault="00265584">
            <w:pPr>
              <w:jc w:val="center"/>
              <w:rPr>
                <w:b/>
                <w:bCs/>
              </w:rPr>
            </w:pPr>
            <w:r>
              <w:rPr>
                <w:b/>
                <w:bCs/>
              </w:rPr>
              <w:t>2006</w:t>
            </w:r>
          </w:p>
        </w:tc>
        <w:tc>
          <w:tcPr>
            <w:tcW w:w="683" w:type="pct"/>
            <w:tcBorders>
              <w:top w:val="single" w:sz="4" w:space="0" w:color="auto"/>
              <w:left w:val="single" w:sz="4" w:space="0" w:color="auto"/>
              <w:bottom w:val="single" w:sz="4" w:space="0" w:color="auto"/>
              <w:right w:val="single" w:sz="4" w:space="0" w:color="auto"/>
            </w:tcBorders>
            <w:hideMark/>
          </w:tcPr>
          <w:p w14:paraId="141DC281" w14:textId="77777777" w:rsidR="00265584" w:rsidRDefault="00265584">
            <w:pPr>
              <w:jc w:val="center"/>
              <w:rPr>
                <w:b/>
                <w:bCs/>
              </w:rPr>
            </w:pPr>
            <w:r>
              <w:rPr>
                <w:b/>
                <w:bCs/>
              </w:rPr>
              <w:t>2007</w:t>
            </w:r>
          </w:p>
        </w:tc>
        <w:tc>
          <w:tcPr>
            <w:tcW w:w="683" w:type="pct"/>
            <w:tcBorders>
              <w:top w:val="single" w:sz="4" w:space="0" w:color="auto"/>
              <w:left w:val="single" w:sz="4" w:space="0" w:color="auto"/>
              <w:bottom w:val="single" w:sz="4" w:space="0" w:color="auto"/>
              <w:right w:val="single" w:sz="4" w:space="0" w:color="auto"/>
            </w:tcBorders>
            <w:hideMark/>
          </w:tcPr>
          <w:p w14:paraId="54BB7AB2" w14:textId="77777777" w:rsidR="00265584" w:rsidRDefault="00265584">
            <w:pPr>
              <w:jc w:val="center"/>
              <w:rPr>
                <w:b/>
                <w:bCs/>
              </w:rPr>
            </w:pPr>
            <w:r>
              <w:rPr>
                <w:b/>
                <w:bCs/>
              </w:rPr>
              <w:t>2008</w:t>
            </w:r>
          </w:p>
        </w:tc>
        <w:tc>
          <w:tcPr>
            <w:tcW w:w="683" w:type="pct"/>
            <w:tcBorders>
              <w:top w:val="single" w:sz="4" w:space="0" w:color="auto"/>
              <w:left w:val="single" w:sz="4" w:space="0" w:color="auto"/>
              <w:bottom w:val="single" w:sz="4" w:space="0" w:color="auto"/>
              <w:right w:val="single" w:sz="4" w:space="0" w:color="auto"/>
            </w:tcBorders>
            <w:hideMark/>
          </w:tcPr>
          <w:p w14:paraId="375EE278" w14:textId="77777777" w:rsidR="00265584" w:rsidRDefault="00265584">
            <w:pPr>
              <w:jc w:val="center"/>
              <w:rPr>
                <w:b/>
                <w:bCs/>
              </w:rPr>
            </w:pPr>
            <w:r>
              <w:rPr>
                <w:b/>
                <w:bCs/>
              </w:rPr>
              <w:t>2009</w:t>
            </w:r>
          </w:p>
        </w:tc>
        <w:tc>
          <w:tcPr>
            <w:tcW w:w="683" w:type="pct"/>
            <w:tcBorders>
              <w:top w:val="single" w:sz="4" w:space="0" w:color="auto"/>
              <w:left w:val="single" w:sz="4" w:space="0" w:color="auto"/>
              <w:bottom w:val="single" w:sz="4" w:space="0" w:color="auto"/>
              <w:right w:val="single" w:sz="4" w:space="0" w:color="auto"/>
            </w:tcBorders>
            <w:hideMark/>
          </w:tcPr>
          <w:p w14:paraId="4E22ED56" w14:textId="77777777" w:rsidR="00265584" w:rsidRDefault="00265584">
            <w:pPr>
              <w:jc w:val="center"/>
              <w:rPr>
                <w:b/>
                <w:bCs/>
              </w:rPr>
            </w:pPr>
            <w:r>
              <w:rPr>
                <w:b/>
                <w:bCs/>
              </w:rPr>
              <w:t>2010</w:t>
            </w:r>
          </w:p>
        </w:tc>
      </w:tr>
      <w:tr w:rsidR="00265584" w14:paraId="1076DEE6" w14:textId="77777777" w:rsidTr="00265584">
        <w:tc>
          <w:tcPr>
            <w:tcW w:w="1584" w:type="pct"/>
            <w:tcBorders>
              <w:top w:val="single" w:sz="4" w:space="0" w:color="auto"/>
              <w:left w:val="single" w:sz="4" w:space="0" w:color="auto"/>
              <w:bottom w:val="single" w:sz="4" w:space="0" w:color="auto"/>
              <w:right w:val="single" w:sz="4" w:space="0" w:color="auto"/>
            </w:tcBorders>
            <w:hideMark/>
          </w:tcPr>
          <w:p w14:paraId="3924E917" w14:textId="77777777" w:rsidR="00265584" w:rsidRDefault="00265584">
            <w:r>
              <w:rPr>
                <w:b/>
                <w:bCs/>
              </w:rPr>
              <w:t>BRFSS sample</w:t>
            </w:r>
          </w:p>
        </w:tc>
        <w:tc>
          <w:tcPr>
            <w:tcW w:w="683" w:type="pct"/>
            <w:tcBorders>
              <w:top w:val="single" w:sz="4" w:space="0" w:color="auto"/>
              <w:left w:val="single" w:sz="4" w:space="0" w:color="auto"/>
              <w:bottom w:val="single" w:sz="4" w:space="0" w:color="auto"/>
              <w:right w:val="single" w:sz="4" w:space="0" w:color="auto"/>
            </w:tcBorders>
            <w:vAlign w:val="bottom"/>
            <w:hideMark/>
          </w:tcPr>
          <w:p w14:paraId="580EDB17" w14:textId="77777777" w:rsidR="00265584" w:rsidRDefault="00265584">
            <w:pPr>
              <w:rPr>
                <w:b/>
                <w:bCs/>
              </w:rPr>
            </w:pPr>
            <w:r>
              <w:rPr>
                <w:rFonts w:ascii="Calibri" w:hAnsi="Calibri" w:cs="Calibri"/>
                <w:color w:val="000000"/>
              </w:rPr>
              <w:t>55,094</w:t>
            </w:r>
          </w:p>
        </w:tc>
        <w:tc>
          <w:tcPr>
            <w:tcW w:w="683" w:type="pct"/>
            <w:tcBorders>
              <w:top w:val="single" w:sz="4" w:space="0" w:color="auto"/>
              <w:left w:val="single" w:sz="4" w:space="0" w:color="auto"/>
              <w:bottom w:val="single" w:sz="4" w:space="0" w:color="auto"/>
              <w:right w:val="single" w:sz="4" w:space="0" w:color="auto"/>
            </w:tcBorders>
            <w:vAlign w:val="bottom"/>
            <w:hideMark/>
          </w:tcPr>
          <w:p w14:paraId="4CF7E2FD" w14:textId="77777777" w:rsidR="00265584" w:rsidRDefault="00265584">
            <w:pPr>
              <w:rPr>
                <w:b/>
                <w:bCs/>
              </w:rPr>
            </w:pPr>
            <w:r>
              <w:rPr>
                <w:rFonts w:ascii="Calibri" w:hAnsi="Calibri" w:cs="Calibri"/>
                <w:color w:val="000000"/>
              </w:rPr>
              <w:t>59,487</w:t>
            </w:r>
          </w:p>
        </w:tc>
        <w:tc>
          <w:tcPr>
            <w:tcW w:w="683" w:type="pct"/>
            <w:tcBorders>
              <w:top w:val="single" w:sz="4" w:space="0" w:color="auto"/>
              <w:left w:val="single" w:sz="4" w:space="0" w:color="auto"/>
              <w:bottom w:val="single" w:sz="4" w:space="0" w:color="auto"/>
              <w:right w:val="single" w:sz="4" w:space="0" w:color="auto"/>
            </w:tcBorders>
            <w:vAlign w:val="bottom"/>
            <w:hideMark/>
          </w:tcPr>
          <w:p w14:paraId="5CCBD162" w14:textId="77777777" w:rsidR="00265584" w:rsidRDefault="00265584">
            <w:pPr>
              <w:rPr>
                <w:b/>
                <w:bCs/>
              </w:rPr>
            </w:pPr>
            <w:r>
              <w:rPr>
                <w:rFonts w:ascii="Calibri" w:hAnsi="Calibri" w:cs="Calibri"/>
                <w:color w:val="000000"/>
              </w:rPr>
              <w:t>61,862</w:t>
            </w:r>
          </w:p>
        </w:tc>
        <w:tc>
          <w:tcPr>
            <w:tcW w:w="683" w:type="pct"/>
            <w:tcBorders>
              <w:top w:val="single" w:sz="4" w:space="0" w:color="auto"/>
              <w:left w:val="single" w:sz="4" w:space="0" w:color="auto"/>
              <w:bottom w:val="single" w:sz="4" w:space="0" w:color="auto"/>
              <w:right w:val="single" w:sz="4" w:space="0" w:color="auto"/>
            </w:tcBorders>
            <w:vAlign w:val="bottom"/>
            <w:hideMark/>
          </w:tcPr>
          <w:p w14:paraId="122C95C4" w14:textId="77777777" w:rsidR="00265584" w:rsidRDefault="00265584">
            <w:pPr>
              <w:rPr>
                <w:b/>
                <w:bCs/>
              </w:rPr>
            </w:pPr>
            <w:r>
              <w:rPr>
                <w:rFonts w:ascii="Calibri" w:hAnsi="Calibri" w:cs="Calibri"/>
                <w:color w:val="000000"/>
              </w:rPr>
              <w:t>59,821</w:t>
            </w:r>
          </w:p>
        </w:tc>
        <w:tc>
          <w:tcPr>
            <w:tcW w:w="683" w:type="pct"/>
            <w:tcBorders>
              <w:top w:val="single" w:sz="4" w:space="0" w:color="auto"/>
              <w:left w:val="single" w:sz="4" w:space="0" w:color="auto"/>
              <w:bottom w:val="single" w:sz="4" w:space="0" w:color="auto"/>
              <w:right w:val="single" w:sz="4" w:space="0" w:color="auto"/>
            </w:tcBorders>
            <w:vAlign w:val="bottom"/>
            <w:hideMark/>
          </w:tcPr>
          <w:p w14:paraId="537A28AA" w14:textId="77777777" w:rsidR="00265584" w:rsidRDefault="00265584">
            <w:pPr>
              <w:rPr>
                <w:b/>
                <w:bCs/>
              </w:rPr>
            </w:pPr>
            <w:r>
              <w:rPr>
                <w:rFonts w:ascii="Calibri" w:hAnsi="Calibri" w:cs="Calibri"/>
                <w:color w:val="000000"/>
              </w:rPr>
              <w:t>57,200</w:t>
            </w:r>
          </w:p>
        </w:tc>
      </w:tr>
      <w:tr w:rsidR="00265584" w14:paraId="15A620A7" w14:textId="77777777" w:rsidTr="00265584">
        <w:tc>
          <w:tcPr>
            <w:tcW w:w="1584" w:type="pct"/>
            <w:tcBorders>
              <w:top w:val="single" w:sz="4" w:space="0" w:color="auto"/>
              <w:left w:val="single" w:sz="4" w:space="0" w:color="auto"/>
              <w:bottom w:val="single" w:sz="4" w:space="0" w:color="auto"/>
              <w:right w:val="single" w:sz="4" w:space="0" w:color="auto"/>
            </w:tcBorders>
            <w:hideMark/>
          </w:tcPr>
          <w:p w14:paraId="3B51C890" w14:textId="77777777" w:rsidR="00265584" w:rsidRDefault="00265584">
            <w:pPr>
              <w:rPr>
                <w:b/>
                <w:bCs/>
              </w:rPr>
            </w:pPr>
            <w:r>
              <w:rPr>
                <w:b/>
                <w:bCs/>
              </w:rPr>
              <w:t>Ever asthma (BRFSS)</w:t>
            </w:r>
          </w:p>
        </w:tc>
        <w:tc>
          <w:tcPr>
            <w:tcW w:w="683" w:type="pct"/>
            <w:tcBorders>
              <w:top w:val="single" w:sz="4" w:space="0" w:color="auto"/>
              <w:left w:val="single" w:sz="4" w:space="0" w:color="auto"/>
              <w:bottom w:val="single" w:sz="4" w:space="0" w:color="auto"/>
              <w:right w:val="single" w:sz="4" w:space="0" w:color="auto"/>
            </w:tcBorders>
            <w:vAlign w:val="bottom"/>
            <w:hideMark/>
          </w:tcPr>
          <w:p w14:paraId="4B882031" w14:textId="77777777" w:rsidR="00265584" w:rsidRDefault="00265584">
            <w:pPr>
              <w:rPr>
                <w:b/>
                <w:bCs/>
              </w:rPr>
            </w:pPr>
            <w:r>
              <w:rPr>
                <w:rFonts w:ascii="Calibri" w:hAnsi="Calibri" w:cs="Calibri"/>
                <w:color w:val="000000"/>
              </w:rPr>
              <w:t>7,168</w:t>
            </w:r>
          </w:p>
        </w:tc>
        <w:tc>
          <w:tcPr>
            <w:tcW w:w="683" w:type="pct"/>
            <w:tcBorders>
              <w:top w:val="single" w:sz="4" w:space="0" w:color="auto"/>
              <w:left w:val="single" w:sz="4" w:space="0" w:color="auto"/>
              <w:bottom w:val="single" w:sz="4" w:space="0" w:color="auto"/>
              <w:right w:val="single" w:sz="4" w:space="0" w:color="auto"/>
            </w:tcBorders>
            <w:vAlign w:val="bottom"/>
            <w:hideMark/>
          </w:tcPr>
          <w:p w14:paraId="4047D683" w14:textId="77777777" w:rsidR="00265584" w:rsidRDefault="00265584">
            <w:pPr>
              <w:rPr>
                <w:b/>
                <w:bCs/>
              </w:rPr>
            </w:pPr>
            <w:r>
              <w:rPr>
                <w:rFonts w:ascii="Calibri" w:hAnsi="Calibri" w:cs="Calibri"/>
                <w:color w:val="000000"/>
              </w:rPr>
              <w:t>7,971</w:t>
            </w:r>
          </w:p>
        </w:tc>
        <w:tc>
          <w:tcPr>
            <w:tcW w:w="683" w:type="pct"/>
            <w:tcBorders>
              <w:top w:val="single" w:sz="4" w:space="0" w:color="auto"/>
              <w:left w:val="single" w:sz="4" w:space="0" w:color="auto"/>
              <w:bottom w:val="single" w:sz="4" w:space="0" w:color="auto"/>
              <w:right w:val="single" w:sz="4" w:space="0" w:color="auto"/>
            </w:tcBorders>
            <w:vAlign w:val="bottom"/>
            <w:hideMark/>
          </w:tcPr>
          <w:p w14:paraId="1EFD29D9" w14:textId="77777777" w:rsidR="00265584" w:rsidRDefault="00265584">
            <w:pPr>
              <w:rPr>
                <w:b/>
                <w:bCs/>
              </w:rPr>
            </w:pPr>
            <w:r>
              <w:rPr>
                <w:rFonts w:ascii="Calibri" w:hAnsi="Calibri" w:cs="Calibri"/>
                <w:color w:val="000000"/>
              </w:rPr>
              <w:t>8,255</w:t>
            </w:r>
          </w:p>
        </w:tc>
        <w:tc>
          <w:tcPr>
            <w:tcW w:w="683" w:type="pct"/>
            <w:tcBorders>
              <w:top w:val="single" w:sz="4" w:space="0" w:color="auto"/>
              <w:left w:val="single" w:sz="4" w:space="0" w:color="auto"/>
              <w:bottom w:val="single" w:sz="4" w:space="0" w:color="auto"/>
              <w:right w:val="single" w:sz="4" w:space="0" w:color="auto"/>
            </w:tcBorders>
            <w:vAlign w:val="bottom"/>
            <w:hideMark/>
          </w:tcPr>
          <w:p w14:paraId="713B1D88" w14:textId="77777777" w:rsidR="00265584" w:rsidRDefault="00265584">
            <w:pPr>
              <w:rPr>
                <w:b/>
                <w:bCs/>
              </w:rPr>
            </w:pPr>
            <w:r>
              <w:rPr>
                <w:rFonts w:ascii="Calibri" w:hAnsi="Calibri" w:cs="Calibri"/>
                <w:color w:val="000000"/>
              </w:rPr>
              <w:t>8,126</w:t>
            </w:r>
          </w:p>
        </w:tc>
        <w:tc>
          <w:tcPr>
            <w:tcW w:w="683" w:type="pct"/>
            <w:tcBorders>
              <w:top w:val="single" w:sz="4" w:space="0" w:color="auto"/>
              <w:left w:val="single" w:sz="4" w:space="0" w:color="auto"/>
              <w:bottom w:val="single" w:sz="4" w:space="0" w:color="auto"/>
              <w:right w:val="single" w:sz="4" w:space="0" w:color="auto"/>
            </w:tcBorders>
            <w:vAlign w:val="bottom"/>
            <w:hideMark/>
          </w:tcPr>
          <w:p w14:paraId="03E8D0FD" w14:textId="77777777" w:rsidR="00265584" w:rsidRDefault="00265584">
            <w:pPr>
              <w:rPr>
                <w:b/>
                <w:bCs/>
              </w:rPr>
            </w:pPr>
            <w:r>
              <w:rPr>
                <w:rFonts w:ascii="Calibri" w:hAnsi="Calibri" w:cs="Calibri"/>
                <w:color w:val="000000"/>
              </w:rPr>
              <w:t>7,483</w:t>
            </w:r>
          </w:p>
        </w:tc>
      </w:tr>
      <w:tr w:rsidR="00265584" w14:paraId="0AF1087E" w14:textId="77777777" w:rsidTr="00265584">
        <w:tc>
          <w:tcPr>
            <w:tcW w:w="1584" w:type="pct"/>
            <w:tcBorders>
              <w:top w:val="single" w:sz="4" w:space="0" w:color="auto"/>
              <w:left w:val="single" w:sz="4" w:space="0" w:color="auto"/>
              <w:bottom w:val="single" w:sz="4" w:space="0" w:color="auto"/>
              <w:right w:val="single" w:sz="4" w:space="0" w:color="auto"/>
            </w:tcBorders>
            <w:hideMark/>
          </w:tcPr>
          <w:p w14:paraId="213F56A0" w14:textId="77777777" w:rsidR="00265584" w:rsidRDefault="00265584">
            <w:pPr>
              <w:rPr>
                <w:b/>
                <w:bCs/>
              </w:rPr>
            </w:pPr>
            <w:r>
              <w:rPr>
                <w:b/>
                <w:bCs/>
              </w:rPr>
              <w:t>ACBS Sample</w:t>
            </w:r>
          </w:p>
        </w:tc>
        <w:tc>
          <w:tcPr>
            <w:tcW w:w="683" w:type="pct"/>
            <w:tcBorders>
              <w:top w:val="single" w:sz="4" w:space="0" w:color="auto"/>
              <w:left w:val="single" w:sz="4" w:space="0" w:color="auto"/>
              <w:bottom w:val="single" w:sz="4" w:space="0" w:color="auto"/>
              <w:right w:val="single" w:sz="4" w:space="0" w:color="auto"/>
            </w:tcBorders>
            <w:vAlign w:val="bottom"/>
          </w:tcPr>
          <w:p w14:paraId="15EAF532"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71CD3410"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68532CCA"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59EA3FA3"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0A982C88" w14:textId="77777777" w:rsidR="00265584" w:rsidRDefault="00265584">
            <w:pPr>
              <w:rPr>
                <w:rFonts w:ascii="Calibri" w:hAnsi="Calibri" w:cs="Calibri"/>
                <w:color w:val="000000"/>
              </w:rPr>
            </w:pPr>
          </w:p>
        </w:tc>
      </w:tr>
      <w:tr w:rsidR="00265584" w14:paraId="5E571072" w14:textId="77777777" w:rsidTr="00265584">
        <w:tc>
          <w:tcPr>
            <w:tcW w:w="1584" w:type="pct"/>
            <w:tcBorders>
              <w:top w:val="single" w:sz="4" w:space="0" w:color="auto"/>
              <w:left w:val="single" w:sz="4" w:space="0" w:color="auto"/>
              <w:bottom w:val="single" w:sz="4" w:space="0" w:color="auto"/>
              <w:right w:val="single" w:sz="4" w:space="0" w:color="auto"/>
            </w:tcBorders>
            <w:hideMark/>
          </w:tcPr>
          <w:p w14:paraId="5BDF8E42" w14:textId="77777777" w:rsidR="00265584" w:rsidRDefault="00265584">
            <w:r>
              <w:rPr>
                <w:b/>
                <w:bCs/>
              </w:rPr>
              <w:t>Incident case</w:t>
            </w:r>
          </w:p>
        </w:tc>
        <w:tc>
          <w:tcPr>
            <w:tcW w:w="683" w:type="pct"/>
            <w:tcBorders>
              <w:top w:val="single" w:sz="4" w:space="0" w:color="auto"/>
              <w:left w:val="single" w:sz="4" w:space="0" w:color="auto"/>
              <w:bottom w:val="single" w:sz="4" w:space="0" w:color="auto"/>
              <w:right w:val="single" w:sz="4" w:space="0" w:color="auto"/>
            </w:tcBorders>
            <w:vAlign w:val="bottom"/>
            <w:hideMark/>
          </w:tcPr>
          <w:p w14:paraId="2A615491" w14:textId="77777777" w:rsidR="00265584" w:rsidRDefault="00265584">
            <w:pPr>
              <w:rPr>
                <w:b/>
                <w:bCs/>
              </w:rPr>
            </w:pPr>
            <w:r>
              <w:rPr>
                <w:rFonts w:ascii="Calibri" w:hAnsi="Calibri" w:cs="Calibri"/>
                <w:color w:val="000000"/>
              </w:rPr>
              <w:t>154</w:t>
            </w:r>
          </w:p>
        </w:tc>
        <w:tc>
          <w:tcPr>
            <w:tcW w:w="683" w:type="pct"/>
            <w:tcBorders>
              <w:top w:val="single" w:sz="4" w:space="0" w:color="auto"/>
              <w:left w:val="single" w:sz="4" w:space="0" w:color="auto"/>
              <w:bottom w:val="single" w:sz="4" w:space="0" w:color="auto"/>
              <w:right w:val="single" w:sz="4" w:space="0" w:color="auto"/>
            </w:tcBorders>
            <w:vAlign w:val="bottom"/>
            <w:hideMark/>
          </w:tcPr>
          <w:p w14:paraId="72F6094D" w14:textId="77777777" w:rsidR="00265584" w:rsidRDefault="00265584">
            <w:pPr>
              <w:rPr>
                <w:b/>
                <w:bCs/>
              </w:rPr>
            </w:pPr>
            <w:r>
              <w:rPr>
                <w:rFonts w:ascii="Calibri" w:hAnsi="Calibri" w:cs="Calibri"/>
                <w:color w:val="000000"/>
              </w:rPr>
              <w:t>173</w:t>
            </w:r>
          </w:p>
        </w:tc>
        <w:tc>
          <w:tcPr>
            <w:tcW w:w="683" w:type="pct"/>
            <w:tcBorders>
              <w:top w:val="single" w:sz="4" w:space="0" w:color="auto"/>
              <w:left w:val="single" w:sz="4" w:space="0" w:color="auto"/>
              <w:bottom w:val="single" w:sz="4" w:space="0" w:color="auto"/>
              <w:right w:val="single" w:sz="4" w:space="0" w:color="auto"/>
            </w:tcBorders>
            <w:vAlign w:val="bottom"/>
            <w:hideMark/>
          </w:tcPr>
          <w:p w14:paraId="63CFCBE0" w14:textId="77777777" w:rsidR="00265584" w:rsidRDefault="00265584">
            <w:pPr>
              <w:rPr>
                <w:b/>
                <w:bCs/>
              </w:rPr>
            </w:pPr>
            <w:r>
              <w:rPr>
                <w:rFonts w:ascii="Calibri" w:hAnsi="Calibri" w:cs="Calibri"/>
                <w:color w:val="000000"/>
              </w:rPr>
              <w:t>169</w:t>
            </w:r>
          </w:p>
        </w:tc>
        <w:tc>
          <w:tcPr>
            <w:tcW w:w="683" w:type="pct"/>
            <w:tcBorders>
              <w:top w:val="single" w:sz="4" w:space="0" w:color="auto"/>
              <w:left w:val="single" w:sz="4" w:space="0" w:color="auto"/>
              <w:bottom w:val="single" w:sz="4" w:space="0" w:color="auto"/>
              <w:right w:val="single" w:sz="4" w:space="0" w:color="auto"/>
            </w:tcBorders>
            <w:vAlign w:val="bottom"/>
            <w:hideMark/>
          </w:tcPr>
          <w:p w14:paraId="35CD48C9" w14:textId="77777777" w:rsidR="00265584" w:rsidRDefault="00265584">
            <w:pPr>
              <w:rPr>
                <w:b/>
                <w:bCs/>
              </w:rPr>
            </w:pPr>
            <w:r>
              <w:rPr>
                <w:rFonts w:ascii="Calibri" w:hAnsi="Calibri" w:cs="Calibri"/>
                <w:color w:val="000000"/>
              </w:rPr>
              <w:t>153</w:t>
            </w:r>
          </w:p>
        </w:tc>
        <w:tc>
          <w:tcPr>
            <w:tcW w:w="683" w:type="pct"/>
            <w:tcBorders>
              <w:top w:val="single" w:sz="4" w:space="0" w:color="auto"/>
              <w:left w:val="single" w:sz="4" w:space="0" w:color="auto"/>
              <w:bottom w:val="single" w:sz="4" w:space="0" w:color="auto"/>
              <w:right w:val="single" w:sz="4" w:space="0" w:color="auto"/>
            </w:tcBorders>
            <w:vAlign w:val="bottom"/>
            <w:hideMark/>
          </w:tcPr>
          <w:p w14:paraId="1F6E1CE4" w14:textId="77777777" w:rsidR="00265584" w:rsidRDefault="00265584">
            <w:pPr>
              <w:rPr>
                <w:b/>
                <w:bCs/>
              </w:rPr>
            </w:pPr>
            <w:r>
              <w:rPr>
                <w:rFonts w:ascii="Calibri" w:hAnsi="Calibri" w:cs="Calibri"/>
                <w:color w:val="000000"/>
              </w:rPr>
              <w:t>160</w:t>
            </w:r>
          </w:p>
        </w:tc>
      </w:tr>
      <w:tr w:rsidR="00265584" w14:paraId="23477B80" w14:textId="77777777" w:rsidTr="00265584">
        <w:tc>
          <w:tcPr>
            <w:tcW w:w="1584" w:type="pct"/>
            <w:tcBorders>
              <w:top w:val="single" w:sz="4" w:space="0" w:color="auto"/>
              <w:left w:val="single" w:sz="4" w:space="0" w:color="auto"/>
              <w:bottom w:val="single" w:sz="4" w:space="0" w:color="auto"/>
              <w:right w:val="single" w:sz="4" w:space="0" w:color="auto"/>
            </w:tcBorders>
            <w:hideMark/>
          </w:tcPr>
          <w:p w14:paraId="4D1ED967" w14:textId="77777777" w:rsidR="00265584" w:rsidRDefault="00265584">
            <w:pPr>
              <w:tabs>
                <w:tab w:val="left" w:pos="840"/>
              </w:tabs>
              <w:rPr>
                <w:b/>
                <w:bCs/>
              </w:rPr>
            </w:pPr>
            <w:r>
              <w:rPr>
                <w:b/>
                <w:bCs/>
              </w:rPr>
              <w:t>At-risk</w:t>
            </w:r>
          </w:p>
        </w:tc>
        <w:tc>
          <w:tcPr>
            <w:tcW w:w="683" w:type="pct"/>
            <w:tcBorders>
              <w:top w:val="single" w:sz="4" w:space="0" w:color="auto"/>
              <w:left w:val="single" w:sz="4" w:space="0" w:color="auto"/>
              <w:bottom w:val="single" w:sz="4" w:space="0" w:color="auto"/>
              <w:right w:val="single" w:sz="4" w:space="0" w:color="auto"/>
            </w:tcBorders>
            <w:vAlign w:val="bottom"/>
            <w:hideMark/>
          </w:tcPr>
          <w:p w14:paraId="33872527" w14:textId="77777777" w:rsidR="00265584" w:rsidRDefault="00265584">
            <w:pPr>
              <w:rPr>
                <w:b/>
                <w:bCs/>
              </w:rPr>
            </w:pPr>
            <w:r>
              <w:rPr>
                <w:rFonts w:ascii="Calibri" w:hAnsi="Calibri" w:cs="Calibri"/>
                <w:color w:val="000000"/>
              </w:rPr>
              <w:t>48,080</w:t>
            </w:r>
          </w:p>
        </w:tc>
        <w:tc>
          <w:tcPr>
            <w:tcW w:w="683" w:type="pct"/>
            <w:tcBorders>
              <w:top w:val="single" w:sz="4" w:space="0" w:color="auto"/>
              <w:left w:val="single" w:sz="4" w:space="0" w:color="auto"/>
              <w:bottom w:val="single" w:sz="4" w:space="0" w:color="auto"/>
              <w:right w:val="single" w:sz="4" w:space="0" w:color="auto"/>
            </w:tcBorders>
            <w:vAlign w:val="bottom"/>
            <w:hideMark/>
          </w:tcPr>
          <w:p w14:paraId="62A90FC0" w14:textId="77777777" w:rsidR="00265584" w:rsidRDefault="00265584">
            <w:pPr>
              <w:rPr>
                <w:b/>
                <w:bCs/>
              </w:rPr>
            </w:pPr>
            <w:r>
              <w:rPr>
                <w:rFonts w:ascii="Calibri" w:hAnsi="Calibri" w:cs="Calibri"/>
                <w:color w:val="000000"/>
              </w:rPr>
              <w:t>51,689</w:t>
            </w:r>
          </w:p>
        </w:tc>
        <w:tc>
          <w:tcPr>
            <w:tcW w:w="683" w:type="pct"/>
            <w:tcBorders>
              <w:top w:val="single" w:sz="4" w:space="0" w:color="auto"/>
              <w:left w:val="single" w:sz="4" w:space="0" w:color="auto"/>
              <w:bottom w:val="single" w:sz="4" w:space="0" w:color="auto"/>
              <w:right w:val="single" w:sz="4" w:space="0" w:color="auto"/>
            </w:tcBorders>
            <w:vAlign w:val="bottom"/>
            <w:hideMark/>
          </w:tcPr>
          <w:p w14:paraId="0ACE16A4" w14:textId="77777777" w:rsidR="00265584" w:rsidRDefault="00265584">
            <w:pPr>
              <w:rPr>
                <w:b/>
                <w:bCs/>
              </w:rPr>
            </w:pPr>
            <w:r>
              <w:rPr>
                <w:rFonts w:ascii="Calibri" w:hAnsi="Calibri" w:cs="Calibri"/>
                <w:color w:val="000000"/>
              </w:rPr>
              <w:t>53,776</w:t>
            </w:r>
          </w:p>
        </w:tc>
        <w:tc>
          <w:tcPr>
            <w:tcW w:w="683" w:type="pct"/>
            <w:tcBorders>
              <w:top w:val="single" w:sz="4" w:space="0" w:color="auto"/>
              <w:left w:val="single" w:sz="4" w:space="0" w:color="auto"/>
              <w:bottom w:val="single" w:sz="4" w:space="0" w:color="auto"/>
              <w:right w:val="single" w:sz="4" w:space="0" w:color="auto"/>
            </w:tcBorders>
            <w:vAlign w:val="bottom"/>
            <w:hideMark/>
          </w:tcPr>
          <w:p w14:paraId="1F47358C" w14:textId="77777777" w:rsidR="00265584" w:rsidRDefault="00265584">
            <w:pPr>
              <w:rPr>
                <w:b/>
                <w:bCs/>
              </w:rPr>
            </w:pPr>
            <w:r>
              <w:rPr>
                <w:rFonts w:ascii="Calibri" w:hAnsi="Calibri" w:cs="Calibri"/>
                <w:color w:val="000000"/>
              </w:rPr>
              <w:t>51,848</w:t>
            </w:r>
          </w:p>
        </w:tc>
        <w:tc>
          <w:tcPr>
            <w:tcW w:w="683" w:type="pct"/>
            <w:tcBorders>
              <w:top w:val="single" w:sz="4" w:space="0" w:color="auto"/>
              <w:left w:val="single" w:sz="4" w:space="0" w:color="auto"/>
              <w:bottom w:val="single" w:sz="4" w:space="0" w:color="auto"/>
              <w:right w:val="single" w:sz="4" w:space="0" w:color="auto"/>
            </w:tcBorders>
            <w:vAlign w:val="bottom"/>
            <w:hideMark/>
          </w:tcPr>
          <w:p w14:paraId="09DDF688" w14:textId="77777777" w:rsidR="00265584" w:rsidRDefault="00265584">
            <w:pPr>
              <w:rPr>
                <w:b/>
                <w:bCs/>
              </w:rPr>
            </w:pPr>
            <w:r>
              <w:rPr>
                <w:rFonts w:ascii="Calibri" w:hAnsi="Calibri" w:cs="Calibri"/>
                <w:color w:val="000000"/>
              </w:rPr>
              <w:t>49,877</w:t>
            </w:r>
          </w:p>
        </w:tc>
      </w:tr>
      <w:tr w:rsidR="00265584" w14:paraId="29975662" w14:textId="77777777" w:rsidTr="00265584">
        <w:tc>
          <w:tcPr>
            <w:tcW w:w="1584" w:type="pct"/>
            <w:tcBorders>
              <w:top w:val="single" w:sz="4" w:space="0" w:color="auto"/>
              <w:left w:val="single" w:sz="4" w:space="0" w:color="auto"/>
              <w:bottom w:val="single" w:sz="4" w:space="0" w:color="auto"/>
              <w:right w:val="single" w:sz="4" w:space="0" w:color="auto"/>
            </w:tcBorders>
            <w:hideMark/>
          </w:tcPr>
          <w:p w14:paraId="0859AAE8" w14:textId="77777777" w:rsidR="00265584" w:rsidRDefault="00265584">
            <w:pPr>
              <w:tabs>
                <w:tab w:val="left" w:pos="840"/>
              </w:tabs>
              <w:rPr>
                <w:b/>
                <w:bCs/>
              </w:rPr>
            </w:pPr>
            <w:r>
              <w:rPr>
                <w:b/>
                <w:bCs/>
              </w:rPr>
              <w:t>Number of States</w:t>
            </w:r>
          </w:p>
        </w:tc>
        <w:tc>
          <w:tcPr>
            <w:tcW w:w="683" w:type="pct"/>
            <w:tcBorders>
              <w:top w:val="single" w:sz="4" w:space="0" w:color="auto"/>
              <w:left w:val="single" w:sz="4" w:space="0" w:color="auto"/>
              <w:bottom w:val="single" w:sz="4" w:space="0" w:color="auto"/>
              <w:right w:val="single" w:sz="4" w:space="0" w:color="auto"/>
            </w:tcBorders>
            <w:vAlign w:val="bottom"/>
          </w:tcPr>
          <w:p w14:paraId="72FE2BBE"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1BE11156"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2462C6B8"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7C6E3657" w14:textId="77777777" w:rsidR="00265584" w:rsidRDefault="00265584">
            <w:pPr>
              <w:rPr>
                <w:rFonts w:ascii="Calibri" w:hAnsi="Calibri" w:cs="Calibri"/>
                <w:color w:val="000000"/>
              </w:rPr>
            </w:pPr>
          </w:p>
        </w:tc>
        <w:tc>
          <w:tcPr>
            <w:tcW w:w="683" w:type="pct"/>
            <w:tcBorders>
              <w:top w:val="single" w:sz="4" w:space="0" w:color="auto"/>
              <w:left w:val="single" w:sz="4" w:space="0" w:color="auto"/>
              <w:bottom w:val="single" w:sz="4" w:space="0" w:color="auto"/>
              <w:right w:val="single" w:sz="4" w:space="0" w:color="auto"/>
            </w:tcBorders>
            <w:vAlign w:val="bottom"/>
          </w:tcPr>
          <w:p w14:paraId="2B279BF9" w14:textId="77777777" w:rsidR="00265584" w:rsidRDefault="00265584">
            <w:pPr>
              <w:rPr>
                <w:rFonts w:ascii="Calibri" w:hAnsi="Calibri" w:cs="Calibri"/>
                <w:color w:val="000000"/>
              </w:rPr>
            </w:pPr>
          </w:p>
        </w:tc>
      </w:tr>
    </w:tbl>
    <w:p w14:paraId="2DD9A68C" w14:textId="77777777" w:rsidR="00265584" w:rsidRDefault="00265584" w:rsidP="00265584">
      <w:pPr>
        <w:rPr>
          <w:b/>
          <w:bCs/>
        </w:rPr>
      </w:pPr>
    </w:p>
    <w:p w14:paraId="11D72480" w14:textId="414B7175" w:rsidR="00265584" w:rsidDel="00D34400" w:rsidRDefault="005D6775" w:rsidP="00077D15">
      <w:pPr>
        <w:pStyle w:val="ListParagraph"/>
        <w:numPr>
          <w:ilvl w:val="0"/>
          <w:numId w:val="15"/>
        </w:numPr>
        <w:spacing w:line="256" w:lineRule="auto"/>
        <w:rPr>
          <w:del w:id="1737" w:author="Alotaibi, Raed" w:date="2019-05-21T11:40:00Z"/>
          <w:b/>
          <w:bCs/>
        </w:rPr>
      </w:pPr>
      <w:del w:id="1738" w:author="Alotaibi, Raed" w:date="2019-05-21T11:40:00Z">
        <w:r w:rsidDel="00D34400">
          <w:rPr>
            <w:b/>
            <w:bCs/>
          </w:rPr>
          <w:delText xml:space="preserve">Table 10: </w:delText>
        </w:r>
        <w:r w:rsidR="00265584" w:rsidDel="00D34400">
          <w:rPr>
            <w:b/>
            <w:bCs/>
          </w:rPr>
          <w:delText>Childhood asthma survey weighted summary</w:delText>
        </w:r>
      </w:del>
    </w:p>
    <w:p w14:paraId="5FB7C0BA" w14:textId="4D8EDF25" w:rsidR="00D34400" w:rsidRDefault="00D34400" w:rsidP="00D34400">
      <w:pPr>
        <w:pStyle w:val="Caption"/>
        <w:keepNext/>
        <w:rPr>
          <w:ins w:id="1739" w:author="Alotaibi, Raed" w:date="2019-05-21T11:40:00Z"/>
        </w:rPr>
        <w:pPrChange w:id="1740" w:author="Alotaibi, Raed" w:date="2019-05-21T11:40:00Z">
          <w:pPr/>
        </w:pPrChange>
      </w:pPr>
      <w:bookmarkStart w:id="1741" w:name="_Ref9331506"/>
      <w:ins w:id="1742" w:author="Alotaibi, Raed" w:date="2019-05-21T11:40:00Z">
        <w:r>
          <w:t xml:space="preserve">Table </w:t>
        </w:r>
        <w:r>
          <w:fldChar w:fldCharType="begin"/>
        </w:r>
        <w:r>
          <w:instrText xml:space="preserve"> SEQ Table \* ARABIC </w:instrText>
        </w:r>
      </w:ins>
      <w:r>
        <w:fldChar w:fldCharType="separate"/>
      </w:r>
      <w:ins w:id="1743" w:author="Alotaibi, Raed" w:date="2019-05-21T11:41:00Z">
        <w:r>
          <w:rPr>
            <w:noProof/>
          </w:rPr>
          <w:t>10</w:t>
        </w:r>
      </w:ins>
      <w:ins w:id="1744" w:author="Alotaibi, Raed" w:date="2019-05-21T11:40:00Z">
        <w:r>
          <w:fldChar w:fldCharType="end"/>
        </w:r>
        <w:bookmarkEnd w:id="1741"/>
        <w:r>
          <w:t>: Childhood asthma survey weighted summary</w:t>
        </w:r>
      </w:ins>
    </w:p>
    <w:tbl>
      <w:tblPr>
        <w:tblStyle w:val="TableGrid"/>
        <w:tblW w:w="5061" w:type="pct"/>
        <w:tblLook w:val="04A0" w:firstRow="1" w:lastRow="0" w:firstColumn="1" w:lastColumn="0" w:noHBand="0" w:noVBand="1"/>
      </w:tblPr>
      <w:tblGrid>
        <w:gridCol w:w="2156"/>
        <w:gridCol w:w="1218"/>
        <w:gridCol w:w="1218"/>
        <w:gridCol w:w="1218"/>
        <w:gridCol w:w="1218"/>
        <w:gridCol w:w="1218"/>
        <w:gridCol w:w="1218"/>
      </w:tblGrid>
      <w:tr w:rsidR="00265584" w14:paraId="318F2A26" w14:textId="77777777" w:rsidTr="00265584">
        <w:tc>
          <w:tcPr>
            <w:tcW w:w="1139" w:type="pct"/>
            <w:tcBorders>
              <w:top w:val="single" w:sz="4" w:space="0" w:color="auto"/>
              <w:left w:val="single" w:sz="4" w:space="0" w:color="auto"/>
              <w:bottom w:val="single" w:sz="4" w:space="0" w:color="auto"/>
              <w:right w:val="single" w:sz="4" w:space="0" w:color="auto"/>
            </w:tcBorders>
          </w:tcPr>
          <w:p w14:paraId="059FFB99" w14:textId="77777777" w:rsidR="00265584" w:rsidRDefault="00265584">
            <w:pPr>
              <w:rPr>
                <w:b/>
                <w:bCs/>
              </w:rPr>
            </w:pPr>
          </w:p>
        </w:tc>
        <w:tc>
          <w:tcPr>
            <w:tcW w:w="643" w:type="pct"/>
            <w:tcBorders>
              <w:top w:val="single" w:sz="4" w:space="0" w:color="auto"/>
              <w:left w:val="single" w:sz="4" w:space="0" w:color="auto"/>
              <w:bottom w:val="single" w:sz="4" w:space="0" w:color="auto"/>
              <w:right w:val="single" w:sz="4" w:space="0" w:color="auto"/>
            </w:tcBorders>
            <w:hideMark/>
          </w:tcPr>
          <w:p w14:paraId="6583DFCA" w14:textId="77777777" w:rsidR="00265584" w:rsidRDefault="00265584">
            <w:pPr>
              <w:jc w:val="center"/>
              <w:rPr>
                <w:b/>
                <w:bCs/>
              </w:rPr>
            </w:pPr>
            <w:r>
              <w:rPr>
                <w:b/>
                <w:bCs/>
              </w:rPr>
              <w:t>2006</w:t>
            </w:r>
          </w:p>
        </w:tc>
        <w:tc>
          <w:tcPr>
            <w:tcW w:w="643" w:type="pct"/>
            <w:tcBorders>
              <w:top w:val="single" w:sz="4" w:space="0" w:color="auto"/>
              <w:left w:val="single" w:sz="4" w:space="0" w:color="auto"/>
              <w:bottom w:val="single" w:sz="4" w:space="0" w:color="auto"/>
              <w:right w:val="single" w:sz="4" w:space="0" w:color="auto"/>
            </w:tcBorders>
            <w:hideMark/>
          </w:tcPr>
          <w:p w14:paraId="0F2D45F7" w14:textId="77777777" w:rsidR="00265584" w:rsidRDefault="00265584">
            <w:pPr>
              <w:jc w:val="center"/>
              <w:rPr>
                <w:b/>
                <w:bCs/>
              </w:rPr>
            </w:pPr>
            <w:r>
              <w:rPr>
                <w:b/>
                <w:bCs/>
              </w:rPr>
              <w:t>2007</w:t>
            </w:r>
          </w:p>
        </w:tc>
        <w:tc>
          <w:tcPr>
            <w:tcW w:w="643" w:type="pct"/>
            <w:tcBorders>
              <w:top w:val="single" w:sz="4" w:space="0" w:color="auto"/>
              <w:left w:val="single" w:sz="4" w:space="0" w:color="auto"/>
              <w:bottom w:val="single" w:sz="4" w:space="0" w:color="auto"/>
              <w:right w:val="single" w:sz="4" w:space="0" w:color="auto"/>
            </w:tcBorders>
            <w:hideMark/>
          </w:tcPr>
          <w:p w14:paraId="56E1D8B0" w14:textId="77777777" w:rsidR="00265584" w:rsidRDefault="00265584">
            <w:pPr>
              <w:jc w:val="center"/>
              <w:rPr>
                <w:b/>
                <w:bCs/>
              </w:rPr>
            </w:pPr>
            <w:r>
              <w:rPr>
                <w:b/>
                <w:bCs/>
              </w:rPr>
              <w:t>2008</w:t>
            </w:r>
          </w:p>
        </w:tc>
        <w:tc>
          <w:tcPr>
            <w:tcW w:w="643" w:type="pct"/>
            <w:tcBorders>
              <w:top w:val="single" w:sz="4" w:space="0" w:color="auto"/>
              <w:left w:val="single" w:sz="4" w:space="0" w:color="auto"/>
              <w:bottom w:val="single" w:sz="4" w:space="0" w:color="auto"/>
              <w:right w:val="single" w:sz="4" w:space="0" w:color="auto"/>
            </w:tcBorders>
            <w:hideMark/>
          </w:tcPr>
          <w:p w14:paraId="3142CE7A" w14:textId="77777777" w:rsidR="00265584" w:rsidRDefault="00265584">
            <w:pPr>
              <w:jc w:val="center"/>
              <w:rPr>
                <w:b/>
                <w:bCs/>
              </w:rPr>
            </w:pPr>
            <w:r>
              <w:rPr>
                <w:b/>
                <w:bCs/>
              </w:rPr>
              <w:t>2009</w:t>
            </w:r>
          </w:p>
        </w:tc>
        <w:tc>
          <w:tcPr>
            <w:tcW w:w="643" w:type="pct"/>
            <w:tcBorders>
              <w:top w:val="single" w:sz="4" w:space="0" w:color="auto"/>
              <w:left w:val="single" w:sz="4" w:space="0" w:color="auto"/>
              <w:bottom w:val="single" w:sz="4" w:space="0" w:color="auto"/>
              <w:right w:val="single" w:sz="4" w:space="0" w:color="auto"/>
            </w:tcBorders>
            <w:hideMark/>
          </w:tcPr>
          <w:p w14:paraId="6AF7DF6E" w14:textId="77777777" w:rsidR="00265584" w:rsidRDefault="00265584">
            <w:pPr>
              <w:jc w:val="center"/>
              <w:rPr>
                <w:b/>
                <w:bCs/>
              </w:rPr>
            </w:pPr>
            <w:r>
              <w:rPr>
                <w:b/>
                <w:bCs/>
              </w:rPr>
              <w:t>2010</w:t>
            </w:r>
          </w:p>
        </w:tc>
        <w:tc>
          <w:tcPr>
            <w:tcW w:w="643" w:type="pct"/>
            <w:tcBorders>
              <w:top w:val="single" w:sz="4" w:space="0" w:color="auto"/>
              <w:left w:val="single" w:sz="4" w:space="0" w:color="auto"/>
              <w:bottom w:val="single" w:sz="4" w:space="0" w:color="auto"/>
              <w:right w:val="single" w:sz="4" w:space="0" w:color="auto"/>
            </w:tcBorders>
            <w:hideMark/>
          </w:tcPr>
          <w:p w14:paraId="4243793E" w14:textId="77777777" w:rsidR="00265584" w:rsidRDefault="00265584">
            <w:pPr>
              <w:jc w:val="center"/>
              <w:rPr>
                <w:b/>
                <w:bCs/>
              </w:rPr>
            </w:pPr>
            <w:r>
              <w:rPr>
                <w:b/>
                <w:bCs/>
              </w:rPr>
              <w:t>Mean</w:t>
            </w:r>
          </w:p>
        </w:tc>
      </w:tr>
      <w:tr w:rsidR="00265584" w14:paraId="3C0E42A0" w14:textId="77777777" w:rsidTr="00265584">
        <w:tc>
          <w:tcPr>
            <w:tcW w:w="1139" w:type="pct"/>
            <w:tcBorders>
              <w:top w:val="single" w:sz="4" w:space="0" w:color="auto"/>
              <w:left w:val="single" w:sz="4" w:space="0" w:color="auto"/>
              <w:bottom w:val="single" w:sz="4" w:space="0" w:color="auto"/>
              <w:right w:val="single" w:sz="4" w:space="0" w:color="auto"/>
            </w:tcBorders>
            <w:hideMark/>
          </w:tcPr>
          <w:p w14:paraId="5C50B97D" w14:textId="77777777" w:rsidR="00265584" w:rsidRDefault="00265584">
            <w:pPr>
              <w:rPr>
                <w:b/>
                <w:bCs/>
              </w:rPr>
            </w:pPr>
            <w:r>
              <w:rPr>
                <w:b/>
                <w:bCs/>
              </w:rPr>
              <w:t xml:space="preserve">BRFSS weighted </w:t>
            </w:r>
          </w:p>
        </w:tc>
        <w:tc>
          <w:tcPr>
            <w:tcW w:w="643" w:type="pct"/>
            <w:tcBorders>
              <w:top w:val="single" w:sz="4" w:space="0" w:color="auto"/>
              <w:left w:val="single" w:sz="4" w:space="0" w:color="auto"/>
              <w:bottom w:val="single" w:sz="4" w:space="0" w:color="auto"/>
              <w:right w:val="single" w:sz="4" w:space="0" w:color="auto"/>
            </w:tcBorders>
            <w:vAlign w:val="bottom"/>
            <w:hideMark/>
          </w:tcPr>
          <w:p w14:paraId="1FE8C767" w14:textId="77777777" w:rsidR="00265584" w:rsidRDefault="00265584">
            <w:pPr>
              <w:rPr>
                <w:b/>
                <w:bCs/>
              </w:rPr>
            </w:pPr>
            <w:r>
              <w:rPr>
                <w:rFonts w:ascii="Calibri" w:hAnsi="Calibri" w:cs="Calibri"/>
                <w:color w:val="000000"/>
              </w:rPr>
              <w:t>50,674,742</w:t>
            </w:r>
          </w:p>
        </w:tc>
        <w:tc>
          <w:tcPr>
            <w:tcW w:w="643" w:type="pct"/>
            <w:tcBorders>
              <w:top w:val="single" w:sz="4" w:space="0" w:color="auto"/>
              <w:left w:val="single" w:sz="4" w:space="0" w:color="auto"/>
              <w:bottom w:val="single" w:sz="4" w:space="0" w:color="auto"/>
              <w:right w:val="single" w:sz="4" w:space="0" w:color="auto"/>
            </w:tcBorders>
            <w:vAlign w:val="bottom"/>
            <w:hideMark/>
          </w:tcPr>
          <w:p w14:paraId="40368FD6" w14:textId="77777777" w:rsidR="00265584" w:rsidRDefault="00265584">
            <w:pPr>
              <w:rPr>
                <w:b/>
                <w:bCs/>
              </w:rPr>
            </w:pPr>
            <w:r>
              <w:rPr>
                <w:rFonts w:ascii="Calibri" w:hAnsi="Calibri" w:cs="Calibri"/>
                <w:color w:val="000000"/>
              </w:rPr>
              <w:t>43,661,381</w:t>
            </w:r>
          </w:p>
        </w:tc>
        <w:tc>
          <w:tcPr>
            <w:tcW w:w="643" w:type="pct"/>
            <w:tcBorders>
              <w:top w:val="single" w:sz="4" w:space="0" w:color="auto"/>
              <w:left w:val="single" w:sz="4" w:space="0" w:color="auto"/>
              <w:bottom w:val="single" w:sz="4" w:space="0" w:color="auto"/>
              <w:right w:val="single" w:sz="4" w:space="0" w:color="auto"/>
            </w:tcBorders>
            <w:vAlign w:val="bottom"/>
            <w:hideMark/>
          </w:tcPr>
          <w:p w14:paraId="0838E148" w14:textId="77777777" w:rsidR="00265584" w:rsidRDefault="00265584">
            <w:pPr>
              <w:rPr>
                <w:b/>
                <w:bCs/>
              </w:rPr>
            </w:pPr>
            <w:r>
              <w:rPr>
                <w:rFonts w:ascii="Calibri" w:hAnsi="Calibri" w:cs="Calibri"/>
                <w:color w:val="000000"/>
              </w:rPr>
              <w:t>53,327,550</w:t>
            </w:r>
          </w:p>
        </w:tc>
        <w:tc>
          <w:tcPr>
            <w:tcW w:w="643" w:type="pct"/>
            <w:tcBorders>
              <w:top w:val="single" w:sz="4" w:space="0" w:color="auto"/>
              <w:left w:val="single" w:sz="4" w:space="0" w:color="auto"/>
              <w:bottom w:val="single" w:sz="4" w:space="0" w:color="auto"/>
              <w:right w:val="single" w:sz="4" w:space="0" w:color="auto"/>
            </w:tcBorders>
            <w:vAlign w:val="bottom"/>
            <w:hideMark/>
          </w:tcPr>
          <w:p w14:paraId="09274726" w14:textId="77777777" w:rsidR="00265584" w:rsidRDefault="00265584">
            <w:pPr>
              <w:rPr>
                <w:b/>
                <w:bCs/>
              </w:rPr>
            </w:pPr>
            <w:r>
              <w:rPr>
                <w:rFonts w:ascii="Calibri" w:hAnsi="Calibri" w:cs="Calibri"/>
                <w:color w:val="000000"/>
              </w:rPr>
              <w:t>47,747,373</w:t>
            </w:r>
          </w:p>
        </w:tc>
        <w:tc>
          <w:tcPr>
            <w:tcW w:w="643" w:type="pct"/>
            <w:tcBorders>
              <w:top w:val="single" w:sz="4" w:space="0" w:color="auto"/>
              <w:left w:val="single" w:sz="4" w:space="0" w:color="auto"/>
              <w:bottom w:val="single" w:sz="4" w:space="0" w:color="auto"/>
              <w:right w:val="single" w:sz="4" w:space="0" w:color="auto"/>
            </w:tcBorders>
            <w:vAlign w:val="bottom"/>
            <w:hideMark/>
          </w:tcPr>
          <w:p w14:paraId="42E134ED" w14:textId="77777777" w:rsidR="00265584" w:rsidRDefault="00265584">
            <w:pPr>
              <w:rPr>
                <w:b/>
                <w:bCs/>
              </w:rPr>
            </w:pPr>
            <w:r>
              <w:rPr>
                <w:rFonts w:ascii="Calibri" w:hAnsi="Calibri" w:cs="Calibri"/>
                <w:color w:val="000000"/>
              </w:rPr>
              <w:t>39,975,264</w:t>
            </w:r>
          </w:p>
        </w:tc>
        <w:tc>
          <w:tcPr>
            <w:tcW w:w="643" w:type="pct"/>
            <w:tcBorders>
              <w:top w:val="single" w:sz="4" w:space="0" w:color="auto"/>
              <w:left w:val="single" w:sz="4" w:space="0" w:color="auto"/>
              <w:bottom w:val="single" w:sz="4" w:space="0" w:color="auto"/>
              <w:right w:val="single" w:sz="4" w:space="0" w:color="auto"/>
            </w:tcBorders>
            <w:vAlign w:val="bottom"/>
            <w:hideMark/>
          </w:tcPr>
          <w:p w14:paraId="54B843CF" w14:textId="77777777" w:rsidR="00265584" w:rsidRDefault="00265584">
            <w:pPr>
              <w:rPr>
                <w:b/>
                <w:bCs/>
              </w:rPr>
            </w:pPr>
            <w:r>
              <w:rPr>
                <w:rFonts w:ascii="Calibri" w:hAnsi="Calibri" w:cs="Calibri"/>
                <w:color w:val="000000"/>
              </w:rPr>
              <w:t>47,077,262</w:t>
            </w:r>
          </w:p>
        </w:tc>
      </w:tr>
      <w:tr w:rsidR="00265584" w14:paraId="0990D289" w14:textId="77777777" w:rsidTr="00265584">
        <w:tc>
          <w:tcPr>
            <w:tcW w:w="1139" w:type="pct"/>
            <w:tcBorders>
              <w:top w:val="single" w:sz="4" w:space="0" w:color="auto"/>
              <w:left w:val="single" w:sz="4" w:space="0" w:color="auto"/>
              <w:bottom w:val="single" w:sz="4" w:space="0" w:color="auto"/>
              <w:right w:val="single" w:sz="4" w:space="0" w:color="auto"/>
            </w:tcBorders>
            <w:hideMark/>
          </w:tcPr>
          <w:p w14:paraId="0A1ED995" w14:textId="77777777" w:rsidR="00265584" w:rsidRDefault="00265584">
            <w:pPr>
              <w:rPr>
                <w:b/>
                <w:bCs/>
              </w:rPr>
            </w:pPr>
            <w:r>
              <w:rPr>
                <w:b/>
                <w:bCs/>
              </w:rPr>
              <w:t>Ever asthma (BRFSS)</w:t>
            </w:r>
          </w:p>
        </w:tc>
        <w:tc>
          <w:tcPr>
            <w:tcW w:w="643" w:type="pct"/>
            <w:tcBorders>
              <w:top w:val="single" w:sz="4" w:space="0" w:color="auto"/>
              <w:left w:val="single" w:sz="4" w:space="0" w:color="auto"/>
              <w:bottom w:val="single" w:sz="4" w:space="0" w:color="auto"/>
              <w:right w:val="single" w:sz="4" w:space="0" w:color="auto"/>
            </w:tcBorders>
            <w:vAlign w:val="bottom"/>
            <w:hideMark/>
          </w:tcPr>
          <w:p w14:paraId="5C8DDA5B" w14:textId="77777777" w:rsidR="00265584" w:rsidRDefault="00265584">
            <w:pPr>
              <w:rPr>
                <w:b/>
                <w:bCs/>
              </w:rPr>
            </w:pPr>
            <w:r>
              <w:rPr>
                <w:rFonts w:ascii="Calibri" w:hAnsi="Calibri" w:cs="Calibri"/>
                <w:color w:val="000000"/>
              </w:rPr>
              <w:t>6,493,224</w:t>
            </w:r>
          </w:p>
        </w:tc>
        <w:tc>
          <w:tcPr>
            <w:tcW w:w="643" w:type="pct"/>
            <w:tcBorders>
              <w:top w:val="single" w:sz="4" w:space="0" w:color="auto"/>
              <w:left w:val="single" w:sz="4" w:space="0" w:color="auto"/>
              <w:bottom w:val="single" w:sz="4" w:space="0" w:color="auto"/>
              <w:right w:val="single" w:sz="4" w:space="0" w:color="auto"/>
            </w:tcBorders>
            <w:vAlign w:val="bottom"/>
            <w:hideMark/>
          </w:tcPr>
          <w:p w14:paraId="48FEBBDC" w14:textId="77777777" w:rsidR="00265584" w:rsidRDefault="00265584">
            <w:pPr>
              <w:rPr>
                <w:b/>
                <w:bCs/>
              </w:rPr>
            </w:pPr>
            <w:r>
              <w:rPr>
                <w:rFonts w:ascii="Calibri" w:hAnsi="Calibri" w:cs="Calibri"/>
                <w:color w:val="000000"/>
              </w:rPr>
              <w:t>5,763,409</w:t>
            </w:r>
          </w:p>
        </w:tc>
        <w:tc>
          <w:tcPr>
            <w:tcW w:w="643" w:type="pct"/>
            <w:tcBorders>
              <w:top w:val="single" w:sz="4" w:space="0" w:color="auto"/>
              <w:left w:val="single" w:sz="4" w:space="0" w:color="auto"/>
              <w:bottom w:val="single" w:sz="4" w:space="0" w:color="auto"/>
              <w:right w:val="single" w:sz="4" w:space="0" w:color="auto"/>
            </w:tcBorders>
            <w:vAlign w:val="bottom"/>
            <w:hideMark/>
          </w:tcPr>
          <w:p w14:paraId="6F79C8DA" w14:textId="77777777" w:rsidR="00265584" w:rsidRDefault="00265584">
            <w:pPr>
              <w:rPr>
                <w:b/>
                <w:bCs/>
              </w:rPr>
            </w:pPr>
            <w:r>
              <w:rPr>
                <w:rFonts w:ascii="Calibri" w:hAnsi="Calibri" w:cs="Calibri"/>
                <w:color w:val="000000"/>
              </w:rPr>
              <w:t>7,218,400</w:t>
            </w:r>
          </w:p>
        </w:tc>
        <w:tc>
          <w:tcPr>
            <w:tcW w:w="643" w:type="pct"/>
            <w:tcBorders>
              <w:top w:val="single" w:sz="4" w:space="0" w:color="auto"/>
              <w:left w:val="single" w:sz="4" w:space="0" w:color="auto"/>
              <w:bottom w:val="single" w:sz="4" w:space="0" w:color="auto"/>
              <w:right w:val="single" w:sz="4" w:space="0" w:color="auto"/>
            </w:tcBorders>
            <w:vAlign w:val="bottom"/>
            <w:hideMark/>
          </w:tcPr>
          <w:p w14:paraId="2E1B3C8C" w14:textId="77777777" w:rsidR="00265584" w:rsidRDefault="00265584">
            <w:pPr>
              <w:rPr>
                <w:b/>
                <w:bCs/>
              </w:rPr>
            </w:pPr>
            <w:r>
              <w:rPr>
                <w:rFonts w:ascii="Calibri" w:hAnsi="Calibri" w:cs="Calibri"/>
                <w:color w:val="000000"/>
              </w:rPr>
              <w:t>6,279,938</w:t>
            </w:r>
          </w:p>
        </w:tc>
        <w:tc>
          <w:tcPr>
            <w:tcW w:w="643" w:type="pct"/>
            <w:tcBorders>
              <w:top w:val="single" w:sz="4" w:space="0" w:color="auto"/>
              <w:left w:val="single" w:sz="4" w:space="0" w:color="auto"/>
              <w:bottom w:val="single" w:sz="4" w:space="0" w:color="auto"/>
              <w:right w:val="single" w:sz="4" w:space="0" w:color="auto"/>
            </w:tcBorders>
            <w:vAlign w:val="bottom"/>
            <w:hideMark/>
          </w:tcPr>
          <w:p w14:paraId="65EE8952" w14:textId="77777777" w:rsidR="00265584" w:rsidRDefault="00265584">
            <w:pPr>
              <w:rPr>
                <w:b/>
                <w:bCs/>
              </w:rPr>
            </w:pPr>
            <w:r>
              <w:rPr>
                <w:rFonts w:ascii="Calibri" w:hAnsi="Calibri" w:cs="Calibri"/>
                <w:color w:val="000000"/>
              </w:rPr>
              <w:t>5,158,455</w:t>
            </w:r>
          </w:p>
        </w:tc>
        <w:tc>
          <w:tcPr>
            <w:tcW w:w="643" w:type="pct"/>
            <w:tcBorders>
              <w:top w:val="single" w:sz="4" w:space="0" w:color="auto"/>
              <w:left w:val="single" w:sz="4" w:space="0" w:color="auto"/>
              <w:bottom w:val="single" w:sz="4" w:space="0" w:color="auto"/>
              <w:right w:val="single" w:sz="4" w:space="0" w:color="auto"/>
            </w:tcBorders>
            <w:vAlign w:val="bottom"/>
            <w:hideMark/>
          </w:tcPr>
          <w:p w14:paraId="0B16ED0D" w14:textId="77777777" w:rsidR="00265584" w:rsidRDefault="00265584">
            <w:pPr>
              <w:rPr>
                <w:b/>
                <w:bCs/>
              </w:rPr>
            </w:pPr>
            <w:r>
              <w:rPr>
                <w:rFonts w:ascii="Calibri" w:hAnsi="Calibri" w:cs="Calibri"/>
                <w:color w:val="000000"/>
              </w:rPr>
              <w:t>6,182,685</w:t>
            </w:r>
          </w:p>
        </w:tc>
      </w:tr>
      <w:tr w:rsidR="00265584" w14:paraId="54025213" w14:textId="77777777" w:rsidTr="00265584">
        <w:tc>
          <w:tcPr>
            <w:tcW w:w="1139" w:type="pct"/>
            <w:tcBorders>
              <w:top w:val="single" w:sz="4" w:space="0" w:color="auto"/>
              <w:left w:val="single" w:sz="4" w:space="0" w:color="auto"/>
              <w:bottom w:val="single" w:sz="4" w:space="0" w:color="auto"/>
              <w:right w:val="single" w:sz="4" w:space="0" w:color="auto"/>
            </w:tcBorders>
            <w:hideMark/>
          </w:tcPr>
          <w:p w14:paraId="13E977D6" w14:textId="77777777" w:rsidR="00265584" w:rsidRDefault="00265584">
            <w:pPr>
              <w:rPr>
                <w:b/>
                <w:bCs/>
              </w:rPr>
            </w:pPr>
            <w:r>
              <w:rPr>
                <w:b/>
                <w:bCs/>
              </w:rPr>
              <w:t>ACBS weighted</w:t>
            </w:r>
          </w:p>
        </w:tc>
        <w:tc>
          <w:tcPr>
            <w:tcW w:w="643" w:type="pct"/>
            <w:tcBorders>
              <w:top w:val="single" w:sz="4" w:space="0" w:color="auto"/>
              <w:left w:val="single" w:sz="4" w:space="0" w:color="auto"/>
              <w:bottom w:val="single" w:sz="4" w:space="0" w:color="auto"/>
              <w:right w:val="single" w:sz="4" w:space="0" w:color="auto"/>
            </w:tcBorders>
            <w:vAlign w:val="bottom"/>
          </w:tcPr>
          <w:p w14:paraId="7EA70AB4" w14:textId="77777777" w:rsidR="00265584" w:rsidRDefault="00265584">
            <w:pPr>
              <w:rPr>
                <w:rFonts w:ascii="Calibri" w:hAnsi="Calibri" w:cs="Calibri"/>
                <w:color w:val="000000"/>
              </w:rPr>
            </w:pPr>
          </w:p>
        </w:tc>
        <w:tc>
          <w:tcPr>
            <w:tcW w:w="643" w:type="pct"/>
            <w:tcBorders>
              <w:top w:val="single" w:sz="4" w:space="0" w:color="auto"/>
              <w:left w:val="single" w:sz="4" w:space="0" w:color="auto"/>
              <w:bottom w:val="single" w:sz="4" w:space="0" w:color="auto"/>
              <w:right w:val="single" w:sz="4" w:space="0" w:color="auto"/>
            </w:tcBorders>
            <w:vAlign w:val="bottom"/>
          </w:tcPr>
          <w:p w14:paraId="6952A3E8" w14:textId="77777777" w:rsidR="00265584" w:rsidRDefault="00265584">
            <w:pPr>
              <w:rPr>
                <w:rFonts w:ascii="Calibri" w:hAnsi="Calibri" w:cs="Calibri"/>
                <w:color w:val="000000"/>
              </w:rPr>
            </w:pPr>
          </w:p>
        </w:tc>
        <w:tc>
          <w:tcPr>
            <w:tcW w:w="643" w:type="pct"/>
            <w:tcBorders>
              <w:top w:val="single" w:sz="4" w:space="0" w:color="auto"/>
              <w:left w:val="single" w:sz="4" w:space="0" w:color="auto"/>
              <w:bottom w:val="single" w:sz="4" w:space="0" w:color="auto"/>
              <w:right w:val="single" w:sz="4" w:space="0" w:color="auto"/>
            </w:tcBorders>
            <w:vAlign w:val="bottom"/>
          </w:tcPr>
          <w:p w14:paraId="2266F9B0" w14:textId="77777777" w:rsidR="00265584" w:rsidRDefault="00265584">
            <w:pPr>
              <w:rPr>
                <w:rFonts w:ascii="Calibri" w:hAnsi="Calibri" w:cs="Calibri"/>
                <w:color w:val="000000"/>
              </w:rPr>
            </w:pPr>
          </w:p>
        </w:tc>
        <w:tc>
          <w:tcPr>
            <w:tcW w:w="643" w:type="pct"/>
            <w:tcBorders>
              <w:top w:val="single" w:sz="4" w:space="0" w:color="auto"/>
              <w:left w:val="single" w:sz="4" w:space="0" w:color="auto"/>
              <w:bottom w:val="single" w:sz="4" w:space="0" w:color="auto"/>
              <w:right w:val="single" w:sz="4" w:space="0" w:color="auto"/>
            </w:tcBorders>
            <w:vAlign w:val="bottom"/>
          </w:tcPr>
          <w:p w14:paraId="638598D2" w14:textId="77777777" w:rsidR="00265584" w:rsidRDefault="00265584">
            <w:pPr>
              <w:rPr>
                <w:rFonts w:ascii="Calibri" w:hAnsi="Calibri" w:cs="Calibri"/>
                <w:color w:val="000000"/>
              </w:rPr>
            </w:pPr>
          </w:p>
        </w:tc>
        <w:tc>
          <w:tcPr>
            <w:tcW w:w="643" w:type="pct"/>
            <w:tcBorders>
              <w:top w:val="single" w:sz="4" w:space="0" w:color="auto"/>
              <w:left w:val="single" w:sz="4" w:space="0" w:color="auto"/>
              <w:bottom w:val="single" w:sz="4" w:space="0" w:color="auto"/>
              <w:right w:val="single" w:sz="4" w:space="0" w:color="auto"/>
            </w:tcBorders>
            <w:vAlign w:val="bottom"/>
          </w:tcPr>
          <w:p w14:paraId="17449FDC" w14:textId="77777777" w:rsidR="00265584" w:rsidRDefault="00265584">
            <w:pPr>
              <w:rPr>
                <w:rFonts w:ascii="Calibri" w:hAnsi="Calibri" w:cs="Calibri"/>
                <w:color w:val="000000"/>
              </w:rPr>
            </w:pPr>
          </w:p>
        </w:tc>
        <w:tc>
          <w:tcPr>
            <w:tcW w:w="643" w:type="pct"/>
            <w:tcBorders>
              <w:top w:val="single" w:sz="4" w:space="0" w:color="auto"/>
              <w:left w:val="single" w:sz="4" w:space="0" w:color="auto"/>
              <w:bottom w:val="single" w:sz="4" w:space="0" w:color="auto"/>
              <w:right w:val="single" w:sz="4" w:space="0" w:color="auto"/>
            </w:tcBorders>
            <w:vAlign w:val="bottom"/>
          </w:tcPr>
          <w:p w14:paraId="3EB58028" w14:textId="77777777" w:rsidR="00265584" w:rsidRDefault="00265584">
            <w:pPr>
              <w:rPr>
                <w:rFonts w:ascii="Calibri" w:hAnsi="Calibri" w:cs="Calibri"/>
                <w:color w:val="000000"/>
              </w:rPr>
            </w:pPr>
          </w:p>
        </w:tc>
      </w:tr>
      <w:tr w:rsidR="00265584" w14:paraId="42065C0F" w14:textId="77777777" w:rsidTr="00265584">
        <w:tc>
          <w:tcPr>
            <w:tcW w:w="1139" w:type="pct"/>
            <w:tcBorders>
              <w:top w:val="single" w:sz="4" w:space="0" w:color="auto"/>
              <w:left w:val="single" w:sz="4" w:space="0" w:color="auto"/>
              <w:bottom w:val="single" w:sz="4" w:space="0" w:color="auto"/>
              <w:right w:val="single" w:sz="4" w:space="0" w:color="auto"/>
            </w:tcBorders>
            <w:hideMark/>
          </w:tcPr>
          <w:p w14:paraId="7813910B" w14:textId="77777777" w:rsidR="00265584" w:rsidRDefault="00265584">
            <w:pPr>
              <w:rPr>
                <w:b/>
                <w:bCs/>
              </w:rPr>
            </w:pPr>
            <w:r>
              <w:rPr>
                <w:b/>
                <w:bCs/>
              </w:rPr>
              <w:t>Incident case</w:t>
            </w:r>
          </w:p>
        </w:tc>
        <w:tc>
          <w:tcPr>
            <w:tcW w:w="643" w:type="pct"/>
            <w:tcBorders>
              <w:top w:val="single" w:sz="4" w:space="0" w:color="auto"/>
              <w:left w:val="single" w:sz="4" w:space="0" w:color="auto"/>
              <w:bottom w:val="single" w:sz="4" w:space="0" w:color="auto"/>
              <w:right w:val="single" w:sz="4" w:space="0" w:color="auto"/>
            </w:tcBorders>
            <w:vAlign w:val="bottom"/>
            <w:hideMark/>
          </w:tcPr>
          <w:p w14:paraId="21B053A6" w14:textId="77777777" w:rsidR="00265584" w:rsidRDefault="00265584">
            <w:pPr>
              <w:rPr>
                <w:b/>
                <w:bCs/>
              </w:rPr>
            </w:pPr>
            <w:r>
              <w:rPr>
                <w:rFonts w:ascii="Calibri" w:hAnsi="Calibri" w:cs="Calibri"/>
                <w:color w:val="000000"/>
              </w:rPr>
              <w:t>404,276</w:t>
            </w:r>
          </w:p>
        </w:tc>
        <w:tc>
          <w:tcPr>
            <w:tcW w:w="643" w:type="pct"/>
            <w:tcBorders>
              <w:top w:val="single" w:sz="4" w:space="0" w:color="auto"/>
              <w:left w:val="single" w:sz="4" w:space="0" w:color="auto"/>
              <w:bottom w:val="single" w:sz="4" w:space="0" w:color="auto"/>
              <w:right w:val="single" w:sz="4" w:space="0" w:color="auto"/>
            </w:tcBorders>
            <w:vAlign w:val="bottom"/>
            <w:hideMark/>
          </w:tcPr>
          <w:p w14:paraId="0485DC81" w14:textId="77777777" w:rsidR="00265584" w:rsidRDefault="00265584">
            <w:pPr>
              <w:rPr>
                <w:b/>
                <w:bCs/>
              </w:rPr>
            </w:pPr>
            <w:r>
              <w:rPr>
                <w:rFonts w:ascii="Calibri" w:hAnsi="Calibri" w:cs="Calibri"/>
                <w:color w:val="000000"/>
              </w:rPr>
              <w:t>312,917</w:t>
            </w:r>
          </w:p>
        </w:tc>
        <w:tc>
          <w:tcPr>
            <w:tcW w:w="643" w:type="pct"/>
            <w:tcBorders>
              <w:top w:val="single" w:sz="4" w:space="0" w:color="auto"/>
              <w:left w:val="single" w:sz="4" w:space="0" w:color="auto"/>
              <w:bottom w:val="single" w:sz="4" w:space="0" w:color="auto"/>
              <w:right w:val="single" w:sz="4" w:space="0" w:color="auto"/>
            </w:tcBorders>
            <w:vAlign w:val="bottom"/>
            <w:hideMark/>
          </w:tcPr>
          <w:p w14:paraId="1E68E222" w14:textId="77777777" w:rsidR="00265584" w:rsidRDefault="00265584">
            <w:pPr>
              <w:rPr>
                <w:b/>
                <w:bCs/>
              </w:rPr>
            </w:pPr>
            <w:r>
              <w:rPr>
                <w:rFonts w:ascii="Calibri" w:hAnsi="Calibri" w:cs="Calibri"/>
                <w:color w:val="000000"/>
              </w:rPr>
              <w:t>385,818</w:t>
            </w:r>
          </w:p>
        </w:tc>
        <w:tc>
          <w:tcPr>
            <w:tcW w:w="643" w:type="pct"/>
            <w:tcBorders>
              <w:top w:val="single" w:sz="4" w:space="0" w:color="auto"/>
              <w:left w:val="single" w:sz="4" w:space="0" w:color="auto"/>
              <w:bottom w:val="single" w:sz="4" w:space="0" w:color="auto"/>
              <w:right w:val="single" w:sz="4" w:space="0" w:color="auto"/>
            </w:tcBorders>
            <w:vAlign w:val="bottom"/>
            <w:hideMark/>
          </w:tcPr>
          <w:p w14:paraId="38B7FEB4" w14:textId="77777777" w:rsidR="00265584" w:rsidRDefault="00265584">
            <w:pPr>
              <w:rPr>
                <w:b/>
                <w:bCs/>
              </w:rPr>
            </w:pPr>
            <w:r>
              <w:rPr>
                <w:rFonts w:ascii="Calibri" w:hAnsi="Calibri" w:cs="Calibri"/>
                <w:color w:val="000000"/>
              </w:rPr>
              <w:t>297,546</w:t>
            </w:r>
          </w:p>
        </w:tc>
        <w:tc>
          <w:tcPr>
            <w:tcW w:w="643" w:type="pct"/>
            <w:tcBorders>
              <w:top w:val="single" w:sz="4" w:space="0" w:color="auto"/>
              <w:left w:val="single" w:sz="4" w:space="0" w:color="auto"/>
              <w:bottom w:val="single" w:sz="4" w:space="0" w:color="auto"/>
              <w:right w:val="single" w:sz="4" w:space="0" w:color="auto"/>
            </w:tcBorders>
            <w:vAlign w:val="bottom"/>
            <w:hideMark/>
          </w:tcPr>
          <w:p w14:paraId="05B31CC1" w14:textId="77777777" w:rsidR="00265584" w:rsidRDefault="00265584">
            <w:pPr>
              <w:rPr>
                <w:b/>
                <w:bCs/>
              </w:rPr>
            </w:pPr>
            <w:r>
              <w:rPr>
                <w:rFonts w:ascii="Calibri" w:hAnsi="Calibri" w:cs="Calibri"/>
                <w:color w:val="000000"/>
              </w:rPr>
              <w:t>319,743</w:t>
            </w:r>
          </w:p>
        </w:tc>
        <w:tc>
          <w:tcPr>
            <w:tcW w:w="643" w:type="pct"/>
            <w:tcBorders>
              <w:top w:val="single" w:sz="4" w:space="0" w:color="auto"/>
              <w:left w:val="single" w:sz="4" w:space="0" w:color="auto"/>
              <w:bottom w:val="single" w:sz="4" w:space="0" w:color="auto"/>
              <w:right w:val="single" w:sz="4" w:space="0" w:color="auto"/>
            </w:tcBorders>
            <w:vAlign w:val="bottom"/>
            <w:hideMark/>
          </w:tcPr>
          <w:p w14:paraId="4362D807" w14:textId="77777777" w:rsidR="00265584" w:rsidRDefault="00265584">
            <w:pPr>
              <w:rPr>
                <w:b/>
                <w:bCs/>
              </w:rPr>
            </w:pPr>
            <w:r>
              <w:rPr>
                <w:rFonts w:ascii="Calibri" w:hAnsi="Calibri" w:cs="Calibri"/>
                <w:color w:val="000000"/>
              </w:rPr>
              <w:t>344,060</w:t>
            </w:r>
          </w:p>
        </w:tc>
      </w:tr>
      <w:tr w:rsidR="00265584" w14:paraId="7CCA4615" w14:textId="77777777" w:rsidTr="00265584">
        <w:tc>
          <w:tcPr>
            <w:tcW w:w="1139" w:type="pct"/>
            <w:tcBorders>
              <w:top w:val="single" w:sz="4" w:space="0" w:color="auto"/>
              <w:left w:val="single" w:sz="4" w:space="0" w:color="auto"/>
              <w:bottom w:val="single" w:sz="4" w:space="0" w:color="auto"/>
              <w:right w:val="single" w:sz="4" w:space="0" w:color="auto"/>
            </w:tcBorders>
            <w:hideMark/>
          </w:tcPr>
          <w:p w14:paraId="09068B49" w14:textId="77777777" w:rsidR="00265584" w:rsidRDefault="00265584">
            <w:pPr>
              <w:rPr>
                <w:b/>
                <w:bCs/>
              </w:rPr>
            </w:pPr>
            <w:r>
              <w:rPr>
                <w:b/>
                <w:bCs/>
              </w:rPr>
              <w:t>At-risk</w:t>
            </w:r>
          </w:p>
        </w:tc>
        <w:tc>
          <w:tcPr>
            <w:tcW w:w="643" w:type="pct"/>
            <w:tcBorders>
              <w:top w:val="single" w:sz="4" w:space="0" w:color="auto"/>
              <w:left w:val="single" w:sz="4" w:space="0" w:color="auto"/>
              <w:bottom w:val="single" w:sz="4" w:space="0" w:color="auto"/>
              <w:right w:val="single" w:sz="4" w:space="0" w:color="auto"/>
            </w:tcBorders>
            <w:vAlign w:val="bottom"/>
            <w:hideMark/>
          </w:tcPr>
          <w:p w14:paraId="5B1A2F35" w14:textId="77777777" w:rsidR="00265584" w:rsidRDefault="00265584">
            <w:pPr>
              <w:rPr>
                <w:b/>
                <w:bCs/>
              </w:rPr>
            </w:pPr>
            <w:r>
              <w:rPr>
                <w:rFonts w:ascii="Calibri" w:hAnsi="Calibri" w:cs="Calibri"/>
                <w:color w:val="000000"/>
              </w:rPr>
              <w:t>30,825,589</w:t>
            </w:r>
          </w:p>
        </w:tc>
        <w:tc>
          <w:tcPr>
            <w:tcW w:w="643" w:type="pct"/>
            <w:tcBorders>
              <w:top w:val="single" w:sz="4" w:space="0" w:color="auto"/>
              <w:left w:val="single" w:sz="4" w:space="0" w:color="auto"/>
              <w:bottom w:val="single" w:sz="4" w:space="0" w:color="auto"/>
              <w:right w:val="single" w:sz="4" w:space="0" w:color="auto"/>
            </w:tcBorders>
            <w:vAlign w:val="bottom"/>
            <w:hideMark/>
          </w:tcPr>
          <w:p w14:paraId="1691ED3B" w14:textId="77777777" w:rsidR="00265584" w:rsidRDefault="00265584">
            <w:pPr>
              <w:rPr>
                <w:b/>
                <w:bCs/>
              </w:rPr>
            </w:pPr>
            <w:r>
              <w:rPr>
                <w:rFonts w:ascii="Calibri" w:hAnsi="Calibri" w:cs="Calibri"/>
                <w:color w:val="000000"/>
              </w:rPr>
              <w:t>36,050,557</w:t>
            </w:r>
          </w:p>
        </w:tc>
        <w:tc>
          <w:tcPr>
            <w:tcW w:w="643" w:type="pct"/>
            <w:tcBorders>
              <w:top w:val="single" w:sz="4" w:space="0" w:color="auto"/>
              <w:left w:val="single" w:sz="4" w:space="0" w:color="auto"/>
              <w:bottom w:val="single" w:sz="4" w:space="0" w:color="auto"/>
              <w:right w:val="single" w:sz="4" w:space="0" w:color="auto"/>
            </w:tcBorders>
            <w:vAlign w:val="bottom"/>
            <w:hideMark/>
          </w:tcPr>
          <w:p w14:paraId="7746B644" w14:textId="77777777" w:rsidR="00265584" w:rsidRDefault="00265584">
            <w:pPr>
              <w:rPr>
                <w:b/>
                <w:bCs/>
              </w:rPr>
            </w:pPr>
            <w:r>
              <w:rPr>
                <w:rFonts w:ascii="Calibri" w:hAnsi="Calibri" w:cs="Calibri"/>
                <w:color w:val="000000"/>
              </w:rPr>
              <w:t>26,491,259</w:t>
            </w:r>
          </w:p>
        </w:tc>
        <w:tc>
          <w:tcPr>
            <w:tcW w:w="643" w:type="pct"/>
            <w:tcBorders>
              <w:top w:val="single" w:sz="4" w:space="0" w:color="auto"/>
              <w:left w:val="single" w:sz="4" w:space="0" w:color="auto"/>
              <w:bottom w:val="single" w:sz="4" w:space="0" w:color="auto"/>
              <w:right w:val="single" w:sz="4" w:space="0" w:color="auto"/>
            </w:tcBorders>
            <w:vAlign w:val="bottom"/>
            <w:hideMark/>
          </w:tcPr>
          <w:p w14:paraId="6ECB33A1" w14:textId="77777777" w:rsidR="00265584" w:rsidRDefault="00265584">
            <w:pPr>
              <w:rPr>
                <w:b/>
                <w:bCs/>
              </w:rPr>
            </w:pPr>
            <w:r>
              <w:rPr>
                <w:rFonts w:ascii="Calibri" w:hAnsi="Calibri" w:cs="Calibri"/>
                <w:color w:val="000000"/>
              </w:rPr>
              <w:t>25,942,087</w:t>
            </w:r>
          </w:p>
        </w:tc>
        <w:tc>
          <w:tcPr>
            <w:tcW w:w="643" w:type="pct"/>
            <w:tcBorders>
              <w:top w:val="single" w:sz="4" w:space="0" w:color="auto"/>
              <w:left w:val="single" w:sz="4" w:space="0" w:color="auto"/>
              <w:bottom w:val="single" w:sz="4" w:space="0" w:color="auto"/>
              <w:right w:val="single" w:sz="4" w:space="0" w:color="auto"/>
            </w:tcBorders>
            <w:vAlign w:val="bottom"/>
            <w:hideMark/>
          </w:tcPr>
          <w:p w14:paraId="04889B1B" w14:textId="77777777" w:rsidR="00265584" w:rsidRDefault="00265584">
            <w:pPr>
              <w:rPr>
                <w:b/>
                <w:bCs/>
              </w:rPr>
            </w:pPr>
            <w:r>
              <w:rPr>
                <w:rFonts w:ascii="Calibri" w:hAnsi="Calibri" w:cs="Calibri"/>
                <w:color w:val="000000"/>
              </w:rPr>
              <w:t>22,900,850</w:t>
            </w:r>
          </w:p>
        </w:tc>
        <w:tc>
          <w:tcPr>
            <w:tcW w:w="643" w:type="pct"/>
            <w:tcBorders>
              <w:top w:val="single" w:sz="4" w:space="0" w:color="auto"/>
              <w:left w:val="single" w:sz="4" w:space="0" w:color="auto"/>
              <w:bottom w:val="single" w:sz="4" w:space="0" w:color="auto"/>
              <w:right w:val="single" w:sz="4" w:space="0" w:color="auto"/>
            </w:tcBorders>
            <w:vAlign w:val="bottom"/>
            <w:hideMark/>
          </w:tcPr>
          <w:p w14:paraId="07B318C7" w14:textId="77777777" w:rsidR="00265584" w:rsidRDefault="00265584">
            <w:pPr>
              <w:rPr>
                <w:b/>
                <w:bCs/>
              </w:rPr>
            </w:pPr>
            <w:r>
              <w:rPr>
                <w:rFonts w:ascii="Calibri" w:hAnsi="Calibri" w:cs="Calibri"/>
                <w:color w:val="000000"/>
              </w:rPr>
              <w:t>28,442,068</w:t>
            </w:r>
          </w:p>
        </w:tc>
      </w:tr>
      <w:tr w:rsidR="00265584" w14:paraId="35997BF1" w14:textId="77777777" w:rsidTr="00265584">
        <w:tc>
          <w:tcPr>
            <w:tcW w:w="1139" w:type="pct"/>
            <w:tcBorders>
              <w:top w:val="single" w:sz="4" w:space="0" w:color="auto"/>
              <w:left w:val="single" w:sz="4" w:space="0" w:color="auto"/>
              <w:bottom w:val="single" w:sz="4" w:space="0" w:color="auto"/>
              <w:right w:val="single" w:sz="4" w:space="0" w:color="auto"/>
            </w:tcBorders>
            <w:hideMark/>
          </w:tcPr>
          <w:p w14:paraId="76EF91E1" w14:textId="0C9565C9" w:rsidR="00265584" w:rsidRDefault="00133BE4">
            <w:pPr>
              <w:rPr>
                <w:b/>
                <w:bCs/>
              </w:rPr>
            </w:pPr>
            <w:r>
              <w:rPr>
                <w:b/>
                <w:bCs/>
              </w:rPr>
              <w:t>Incidence rate</w:t>
            </w:r>
          </w:p>
        </w:tc>
        <w:tc>
          <w:tcPr>
            <w:tcW w:w="643" w:type="pct"/>
            <w:tcBorders>
              <w:top w:val="single" w:sz="4" w:space="0" w:color="auto"/>
              <w:left w:val="single" w:sz="4" w:space="0" w:color="auto"/>
              <w:bottom w:val="single" w:sz="4" w:space="0" w:color="auto"/>
              <w:right w:val="single" w:sz="4" w:space="0" w:color="auto"/>
            </w:tcBorders>
            <w:vAlign w:val="bottom"/>
            <w:hideMark/>
          </w:tcPr>
          <w:p w14:paraId="5FBC677D" w14:textId="77777777" w:rsidR="00265584" w:rsidRDefault="00265584">
            <w:pPr>
              <w:rPr>
                <w:b/>
                <w:bCs/>
              </w:rPr>
            </w:pPr>
            <w:r>
              <w:rPr>
                <w:rFonts w:ascii="Calibri" w:hAnsi="Calibri" w:cs="Calibri"/>
                <w:color w:val="000000"/>
              </w:rPr>
              <w:t>13.1</w:t>
            </w:r>
          </w:p>
        </w:tc>
        <w:tc>
          <w:tcPr>
            <w:tcW w:w="643" w:type="pct"/>
            <w:tcBorders>
              <w:top w:val="single" w:sz="4" w:space="0" w:color="auto"/>
              <w:left w:val="single" w:sz="4" w:space="0" w:color="auto"/>
              <w:bottom w:val="single" w:sz="4" w:space="0" w:color="auto"/>
              <w:right w:val="single" w:sz="4" w:space="0" w:color="auto"/>
            </w:tcBorders>
            <w:vAlign w:val="bottom"/>
            <w:hideMark/>
          </w:tcPr>
          <w:p w14:paraId="59DAFEE6" w14:textId="77777777" w:rsidR="00265584" w:rsidRDefault="00265584">
            <w:pPr>
              <w:rPr>
                <w:b/>
                <w:bCs/>
              </w:rPr>
            </w:pPr>
            <w:r>
              <w:rPr>
                <w:rFonts w:ascii="Calibri" w:hAnsi="Calibri" w:cs="Calibri"/>
                <w:color w:val="000000"/>
              </w:rPr>
              <w:t>8.7</w:t>
            </w:r>
          </w:p>
        </w:tc>
        <w:tc>
          <w:tcPr>
            <w:tcW w:w="643" w:type="pct"/>
            <w:tcBorders>
              <w:top w:val="single" w:sz="4" w:space="0" w:color="auto"/>
              <w:left w:val="single" w:sz="4" w:space="0" w:color="auto"/>
              <w:bottom w:val="single" w:sz="4" w:space="0" w:color="auto"/>
              <w:right w:val="single" w:sz="4" w:space="0" w:color="auto"/>
            </w:tcBorders>
            <w:vAlign w:val="bottom"/>
            <w:hideMark/>
          </w:tcPr>
          <w:p w14:paraId="4171AB40" w14:textId="77777777" w:rsidR="00265584" w:rsidRDefault="00265584">
            <w:pPr>
              <w:rPr>
                <w:b/>
                <w:bCs/>
              </w:rPr>
            </w:pPr>
            <w:r>
              <w:rPr>
                <w:rFonts w:ascii="Calibri" w:hAnsi="Calibri" w:cs="Calibri"/>
                <w:color w:val="000000"/>
              </w:rPr>
              <w:t>14.6</w:t>
            </w:r>
          </w:p>
        </w:tc>
        <w:tc>
          <w:tcPr>
            <w:tcW w:w="643" w:type="pct"/>
            <w:tcBorders>
              <w:top w:val="single" w:sz="4" w:space="0" w:color="auto"/>
              <w:left w:val="single" w:sz="4" w:space="0" w:color="auto"/>
              <w:bottom w:val="single" w:sz="4" w:space="0" w:color="auto"/>
              <w:right w:val="single" w:sz="4" w:space="0" w:color="auto"/>
            </w:tcBorders>
            <w:vAlign w:val="bottom"/>
            <w:hideMark/>
          </w:tcPr>
          <w:p w14:paraId="40C38D18" w14:textId="77777777" w:rsidR="00265584" w:rsidRDefault="00265584">
            <w:pPr>
              <w:rPr>
                <w:b/>
                <w:bCs/>
              </w:rPr>
            </w:pPr>
            <w:r>
              <w:rPr>
                <w:rFonts w:ascii="Calibri" w:hAnsi="Calibri" w:cs="Calibri"/>
                <w:color w:val="000000"/>
              </w:rPr>
              <w:t>11.5</w:t>
            </w:r>
          </w:p>
        </w:tc>
        <w:tc>
          <w:tcPr>
            <w:tcW w:w="643" w:type="pct"/>
            <w:tcBorders>
              <w:top w:val="single" w:sz="4" w:space="0" w:color="auto"/>
              <w:left w:val="single" w:sz="4" w:space="0" w:color="auto"/>
              <w:bottom w:val="single" w:sz="4" w:space="0" w:color="auto"/>
              <w:right w:val="single" w:sz="4" w:space="0" w:color="auto"/>
            </w:tcBorders>
            <w:vAlign w:val="bottom"/>
            <w:hideMark/>
          </w:tcPr>
          <w:p w14:paraId="29089934" w14:textId="77777777" w:rsidR="00265584" w:rsidRDefault="00265584">
            <w:pPr>
              <w:rPr>
                <w:b/>
                <w:bCs/>
              </w:rPr>
            </w:pPr>
            <w:r>
              <w:rPr>
                <w:rFonts w:ascii="Calibri" w:hAnsi="Calibri" w:cs="Calibri"/>
                <w:color w:val="000000"/>
              </w:rPr>
              <w:t>14.0</w:t>
            </w:r>
          </w:p>
        </w:tc>
        <w:tc>
          <w:tcPr>
            <w:tcW w:w="643" w:type="pct"/>
            <w:tcBorders>
              <w:top w:val="single" w:sz="4" w:space="0" w:color="auto"/>
              <w:left w:val="single" w:sz="4" w:space="0" w:color="auto"/>
              <w:bottom w:val="single" w:sz="4" w:space="0" w:color="auto"/>
              <w:right w:val="single" w:sz="4" w:space="0" w:color="auto"/>
            </w:tcBorders>
            <w:vAlign w:val="bottom"/>
            <w:hideMark/>
          </w:tcPr>
          <w:p w14:paraId="49EA1E4E" w14:textId="77777777" w:rsidR="00265584" w:rsidRDefault="00265584">
            <w:pPr>
              <w:rPr>
                <w:b/>
                <w:bCs/>
              </w:rPr>
            </w:pPr>
            <w:r>
              <w:rPr>
                <w:rFonts w:ascii="Calibri" w:hAnsi="Calibri" w:cs="Calibri"/>
                <w:color w:val="000000"/>
              </w:rPr>
              <w:t>12.1</w:t>
            </w:r>
          </w:p>
        </w:tc>
      </w:tr>
      <w:tr w:rsidR="00265584" w14:paraId="7DCE36FB" w14:textId="77777777" w:rsidTr="00265584">
        <w:tc>
          <w:tcPr>
            <w:tcW w:w="1139" w:type="pct"/>
            <w:tcBorders>
              <w:top w:val="single" w:sz="4" w:space="0" w:color="auto"/>
              <w:left w:val="single" w:sz="4" w:space="0" w:color="auto"/>
              <w:bottom w:val="single" w:sz="4" w:space="0" w:color="auto"/>
              <w:right w:val="single" w:sz="4" w:space="0" w:color="auto"/>
            </w:tcBorders>
            <w:hideMark/>
          </w:tcPr>
          <w:p w14:paraId="5C348BB7" w14:textId="06538949" w:rsidR="00265584" w:rsidRDefault="00133BE4">
            <w:pPr>
              <w:rPr>
                <w:b/>
                <w:bCs/>
              </w:rPr>
            </w:pPr>
            <w:r>
              <w:rPr>
                <w:b/>
                <w:bCs/>
              </w:rPr>
              <w:t>Prevalence rate</w:t>
            </w:r>
          </w:p>
        </w:tc>
        <w:tc>
          <w:tcPr>
            <w:tcW w:w="643" w:type="pct"/>
            <w:tcBorders>
              <w:top w:val="single" w:sz="4" w:space="0" w:color="auto"/>
              <w:left w:val="single" w:sz="4" w:space="0" w:color="auto"/>
              <w:bottom w:val="single" w:sz="4" w:space="0" w:color="auto"/>
              <w:right w:val="single" w:sz="4" w:space="0" w:color="auto"/>
            </w:tcBorders>
            <w:vAlign w:val="bottom"/>
            <w:hideMark/>
          </w:tcPr>
          <w:p w14:paraId="66E0CA0A" w14:textId="77777777" w:rsidR="00265584" w:rsidRDefault="00265584">
            <w:pPr>
              <w:rPr>
                <w:b/>
                <w:bCs/>
              </w:rPr>
            </w:pPr>
            <w:r>
              <w:rPr>
                <w:rFonts w:ascii="Calibri" w:hAnsi="Calibri" w:cs="Calibri"/>
                <w:color w:val="000000"/>
              </w:rPr>
              <w:t>12.8</w:t>
            </w:r>
          </w:p>
        </w:tc>
        <w:tc>
          <w:tcPr>
            <w:tcW w:w="643" w:type="pct"/>
            <w:tcBorders>
              <w:top w:val="single" w:sz="4" w:space="0" w:color="auto"/>
              <w:left w:val="single" w:sz="4" w:space="0" w:color="auto"/>
              <w:bottom w:val="single" w:sz="4" w:space="0" w:color="auto"/>
              <w:right w:val="single" w:sz="4" w:space="0" w:color="auto"/>
            </w:tcBorders>
            <w:vAlign w:val="bottom"/>
            <w:hideMark/>
          </w:tcPr>
          <w:p w14:paraId="58B3C450" w14:textId="77777777" w:rsidR="00265584" w:rsidRDefault="00265584">
            <w:pPr>
              <w:rPr>
                <w:b/>
                <w:bCs/>
              </w:rPr>
            </w:pPr>
            <w:r>
              <w:rPr>
                <w:rFonts w:ascii="Calibri" w:hAnsi="Calibri" w:cs="Calibri"/>
                <w:color w:val="000000"/>
              </w:rPr>
              <w:t>13.2</w:t>
            </w:r>
          </w:p>
        </w:tc>
        <w:tc>
          <w:tcPr>
            <w:tcW w:w="643" w:type="pct"/>
            <w:tcBorders>
              <w:top w:val="single" w:sz="4" w:space="0" w:color="auto"/>
              <w:left w:val="single" w:sz="4" w:space="0" w:color="auto"/>
              <w:bottom w:val="single" w:sz="4" w:space="0" w:color="auto"/>
              <w:right w:val="single" w:sz="4" w:space="0" w:color="auto"/>
            </w:tcBorders>
            <w:vAlign w:val="bottom"/>
            <w:hideMark/>
          </w:tcPr>
          <w:p w14:paraId="037F135F" w14:textId="77777777" w:rsidR="00265584" w:rsidRDefault="00265584">
            <w:pPr>
              <w:rPr>
                <w:b/>
                <w:bCs/>
              </w:rPr>
            </w:pPr>
            <w:r>
              <w:rPr>
                <w:rFonts w:ascii="Calibri" w:hAnsi="Calibri" w:cs="Calibri"/>
                <w:color w:val="000000"/>
              </w:rPr>
              <w:t>13.5</w:t>
            </w:r>
          </w:p>
        </w:tc>
        <w:tc>
          <w:tcPr>
            <w:tcW w:w="643" w:type="pct"/>
            <w:tcBorders>
              <w:top w:val="single" w:sz="4" w:space="0" w:color="auto"/>
              <w:left w:val="single" w:sz="4" w:space="0" w:color="auto"/>
              <w:bottom w:val="single" w:sz="4" w:space="0" w:color="auto"/>
              <w:right w:val="single" w:sz="4" w:space="0" w:color="auto"/>
            </w:tcBorders>
            <w:vAlign w:val="bottom"/>
            <w:hideMark/>
          </w:tcPr>
          <w:p w14:paraId="3D16E2FA" w14:textId="77777777" w:rsidR="00265584" w:rsidRDefault="00265584">
            <w:pPr>
              <w:rPr>
                <w:b/>
                <w:bCs/>
              </w:rPr>
            </w:pPr>
            <w:r>
              <w:rPr>
                <w:rFonts w:ascii="Calibri" w:hAnsi="Calibri" w:cs="Calibri"/>
                <w:color w:val="000000"/>
              </w:rPr>
              <w:t>13.2</w:t>
            </w:r>
          </w:p>
        </w:tc>
        <w:tc>
          <w:tcPr>
            <w:tcW w:w="643" w:type="pct"/>
            <w:tcBorders>
              <w:top w:val="single" w:sz="4" w:space="0" w:color="auto"/>
              <w:left w:val="single" w:sz="4" w:space="0" w:color="auto"/>
              <w:bottom w:val="single" w:sz="4" w:space="0" w:color="auto"/>
              <w:right w:val="single" w:sz="4" w:space="0" w:color="auto"/>
            </w:tcBorders>
            <w:vAlign w:val="bottom"/>
            <w:hideMark/>
          </w:tcPr>
          <w:p w14:paraId="320E64E4" w14:textId="77777777" w:rsidR="00265584" w:rsidRDefault="00265584">
            <w:pPr>
              <w:rPr>
                <w:b/>
                <w:bCs/>
              </w:rPr>
            </w:pPr>
            <w:r>
              <w:rPr>
                <w:rFonts w:ascii="Calibri" w:hAnsi="Calibri" w:cs="Calibri"/>
                <w:color w:val="000000"/>
              </w:rPr>
              <w:t>12.9</w:t>
            </w:r>
          </w:p>
        </w:tc>
        <w:tc>
          <w:tcPr>
            <w:tcW w:w="643" w:type="pct"/>
            <w:tcBorders>
              <w:top w:val="single" w:sz="4" w:space="0" w:color="auto"/>
              <w:left w:val="single" w:sz="4" w:space="0" w:color="auto"/>
              <w:bottom w:val="single" w:sz="4" w:space="0" w:color="auto"/>
              <w:right w:val="single" w:sz="4" w:space="0" w:color="auto"/>
            </w:tcBorders>
            <w:vAlign w:val="bottom"/>
            <w:hideMark/>
          </w:tcPr>
          <w:p w14:paraId="6D415106" w14:textId="77777777" w:rsidR="00265584" w:rsidRDefault="00265584">
            <w:pPr>
              <w:rPr>
                <w:b/>
                <w:bCs/>
              </w:rPr>
            </w:pPr>
            <w:r>
              <w:rPr>
                <w:rFonts w:ascii="Calibri" w:hAnsi="Calibri" w:cs="Calibri"/>
                <w:color w:val="000000"/>
              </w:rPr>
              <w:t>13.1</w:t>
            </w:r>
          </w:p>
        </w:tc>
      </w:tr>
    </w:tbl>
    <w:p w14:paraId="6B203949" w14:textId="77777777" w:rsidR="00265584" w:rsidRDefault="00265584" w:rsidP="00265584">
      <w:pPr>
        <w:rPr>
          <w:b/>
          <w:bCs/>
        </w:rPr>
      </w:pPr>
    </w:p>
    <w:p w14:paraId="4E429A55" w14:textId="327A300F" w:rsidR="00265584" w:rsidDel="00D34400" w:rsidRDefault="005D6775" w:rsidP="00077D15">
      <w:pPr>
        <w:pStyle w:val="ListParagraph"/>
        <w:numPr>
          <w:ilvl w:val="0"/>
          <w:numId w:val="15"/>
        </w:numPr>
        <w:spacing w:line="256" w:lineRule="auto"/>
        <w:rPr>
          <w:del w:id="1745" w:author="Alotaibi, Raed" w:date="2019-05-21T11:41:00Z"/>
          <w:b/>
          <w:bCs/>
        </w:rPr>
      </w:pPr>
      <w:del w:id="1746" w:author="Alotaibi, Raed" w:date="2019-05-21T11:41:00Z">
        <w:r w:rsidDel="00D34400">
          <w:rPr>
            <w:b/>
            <w:bCs/>
          </w:rPr>
          <w:delText xml:space="preserve">Table 11: </w:delText>
        </w:r>
        <w:r w:rsidR="00265584" w:rsidDel="00D34400">
          <w:rPr>
            <w:b/>
            <w:bCs/>
          </w:rPr>
          <w:delText>Childhood asthma survey summary by state (Total of 2006-2010)</w:delText>
        </w:r>
      </w:del>
    </w:p>
    <w:p w14:paraId="78F9439A" w14:textId="17EA712D" w:rsidR="00D34400" w:rsidRDefault="00D34400" w:rsidP="00D34400">
      <w:pPr>
        <w:pStyle w:val="Caption"/>
        <w:keepNext/>
        <w:rPr>
          <w:ins w:id="1747" w:author="Alotaibi, Raed" w:date="2019-05-21T11:40:00Z"/>
        </w:rPr>
        <w:pPrChange w:id="1748" w:author="Alotaibi, Raed" w:date="2019-05-21T11:40:00Z">
          <w:pPr/>
        </w:pPrChange>
      </w:pPr>
      <w:bookmarkStart w:id="1749" w:name="_Ref9331388"/>
      <w:ins w:id="1750" w:author="Alotaibi, Raed" w:date="2019-05-21T11:40:00Z">
        <w:r>
          <w:t xml:space="preserve">Table </w:t>
        </w:r>
        <w:r>
          <w:fldChar w:fldCharType="begin"/>
        </w:r>
        <w:r>
          <w:instrText xml:space="preserve"> SEQ Table \* ARABIC </w:instrText>
        </w:r>
      </w:ins>
      <w:r>
        <w:fldChar w:fldCharType="separate"/>
      </w:r>
      <w:ins w:id="1751" w:author="Alotaibi, Raed" w:date="2019-05-21T11:41:00Z">
        <w:r>
          <w:rPr>
            <w:noProof/>
          </w:rPr>
          <w:t>11</w:t>
        </w:r>
      </w:ins>
      <w:ins w:id="1752" w:author="Alotaibi, Raed" w:date="2019-05-21T11:40:00Z">
        <w:r>
          <w:fldChar w:fldCharType="end"/>
        </w:r>
        <w:bookmarkEnd w:id="1749"/>
        <w:r>
          <w:t>: Childhood asthma survey summary by state (Total of 2006-2010)</w:t>
        </w:r>
      </w:ins>
    </w:p>
    <w:tbl>
      <w:tblPr>
        <w:tblStyle w:val="TableGrid"/>
        <w:tblW w:w="5000" w:type="pct"/>
        <w:tblLook w:val="04A0" w:firstRow="1" w:lastRow="0" w:firstColumn="1" w:lastColumn="0" w:noHBand="0" w:noVBand="1"/>
        <w:tblPrChange w:id="1753" w:author="Alotaibi, Raed" w:date="2019-05-21T11:40:00Z">
          <w:tblPr>
            <w:tblStyle w:val="TableGrid"/>
            <w:tblW w:w="5000" w:type="pct"/>
            <w:tblLook w:val="04A0" w:firstRow="1" w:lastRow="0" w:firstColumn="1" w:lastColumn="0" w:noHBand="0" w:noVBand="1"/>
          </w:tblPr>
        </w:tblPrChange>
      </w:tblPr>
      <w:tblGrid>
        <w:gridCol w:w="2036"/>
        <w:gridCol w:w="1481"/>
        <w:gridCol w:w="1345"/>
        <w:gridCol w:w="1023"/>
        <w:gridCol w:w="1412"/>
        <w:gridCol w:w="1015"/>
        <w:gridCol w:w="1038"/>
        <w:tblGridChange w:id="1754">
          <w:tblGrid>
            <w:gridCol w:w="2037"/>
            <w:gridCol w:w="1481"/>
            <w:gridCol w:w="1345"/>
            <w:gridCol w:w="1023"/>
            <w:gridCol w:w="1411"/>
            <w:gridCol w:w="1016"/>
            <w:gridCol w:w="1037"/>
          </w:tblGrid>
        </w:tblGridChange>
      </w:tblGrid>
      <w:tr w:rsidR="00265584" w14:paraId="4ACDD73D" w14:textId="77777777" w:rsidTr="00D34400">
        <w:trPr>
          <w:trHeight w:val="288"/>
          <w:trPrChange w:id="1755"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756"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6C278F9C" w14:textId="77777777" w:rsidR="00265584" w:rsidRDefault="00265584">
            <w:pPr>
              <w:jc w:val="center"/>
              <w:rPr>
                <w:b/>
                <w:bCs/>
              </w:rPr>
            </w:pPr>
            <w:r>
              <w:rPr>
                <w:b/>
                <w:bCs/>
              </w:rPr>
              <w:t>State</w:t>
            </w:r>
          </w:p>
        </w:tc>
        <w:tc>
          <w:tcPr>
            <w:tcW w:w="792" w:type="pct"/>
            <w:tcBorders>
              <w:top w:val="single" w:sz="4" w:space="0" w:color="auto"/>
              <w:left w:val="single" w:sz="4" w:space="0" w:color="auto"/>
              <w:bottom w:val="single" w:sz="4" w:space="0" w:color="auto"/>
              <w:right w:val="single" w:sz="4" w:space="0" w:color="auto"/>
            </w:tcBorders>
            <w:noWrap/>
            <w:hideMark/>
            <w:tcPrChange w:id="1757" w:author="Alotaibi, Raed" w:date="2019-05-21T11:40:00Z">
              <w:tcPr>
                <w:tcW w:w="792" w:type="pct"/>
                <w:tcBorders>
                  <w:top w:val="single" w:sz="4" w:space="0" w:color="auto"/>
                  <w:left w:val="single" w:sz="4" w:space="0" w:color="auto"/>
                  <w:bottom w:val="single" w:sz="4" w:space="0" w:color="auto"/>
                  <w:right w:val="single" w:sz="4" w:space="0" w:color="auto"/>
                </w:tcBorders>
                <w:noWrap/>
                <w:hideMark/>
              </w:tcPr>
            </w:tcPrChange>
          </w:tcPr>
          <w:p w14:paraId="44BD409E" w14:textId="77777777" w:rsidR="00265584" w:rsidRDefault="00265584">
            <w:pPr>
              <w:jc w:val="center"/>
            </w:pPr>
            <w:r>
              <w:rPr>
                <w:b/>
                <w:bCs/>
              </w:rPr>
              <w:t>BRFSS sample</w:t>
            </w:r>
          </w:p>
        </w:tc>
        <w:tc>
          <w:tcPr>
            <w:tcW w:w="719" w:type="pct"/>
            <w:tcBorders>
              <w:top w:val="single" w:sz="4" w:space="0" w:color="auto"/>
              <w:left w:val="single" w:sz="4" w:space="0" w:color="auto"/>
              <w:bottom w:val="single" w:sz="4" w:space="0" w:color="auto"/>
              <w:right w:val="single" w:sz="4" w:space="0" w:color="auto"/>
            </w:tcBorders>
            <w:noWrap/>
            <w:hideMark/>
            <w:tcPrChange w:id="1758" w:author="Alotaibi, Raed" w:date="2019-05-21T11:40:00Z">
              <w:tcPr>
                <w:tcW w:w="719" w:type="pct"/>
                <w:tcBorders>
                  <w:top w:val="single" w:sz="4" w:space="0" w:color="auto"/>
                  <w:left w:val="single" w:sz="4" w:space="0" w:color="auto"/>
                  <w:bottom w:val="single" w:sz="4" w:space="0" w:color="auto"/>
                  <w:right w:val="single" w:sz="4" w:space="0" w:color="auto"/>
                </w:tcBorders>
                <w:noWrap/>
                <w:hideMark/>
              </w:tcPr>
            </w:tcPrChange>
          </w:tcPr>
          <w:p w14:paraId="2B64CB6F" w14:textId="77777777" w:rsidR="00265584" w:rsidRDefault="00265584">
            <w:pPr>
              <w:jc w:val="center"/>
            </w:pPr>
            <w:r>
              <w:rPr>
                <w:b/>
                <w:bCs/>
              </w:rPr>
              <w:t>Ever asthma</w:t>
            </w:r>
          </w:p>
        </w:tc>
        <w:tc>
          <w:tcPr>
            <w:tcW w:w="547" w:type="pct"/>
            <w:tcBorders>
              <w:top w:val="single" w:sz="4" w:space="0" w:color="auto"/>
              <w:left w:val="single" w:sz="4" w:space="0" w:color="auto"/>
              <w:bottom w:val="single" w:sz="4" w:space="0" w:color="auto"/>
              <w:right w:val="single" w:sz="4" w:space="0" w:color="auto"/>
            </w:tcBorders>
            <w:hideMark/>
            <w:tcPrChange w:id="1759"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54DD3997" w14:textId="77777777" w:rsidR="00265584" w:rsidRDefault="00265584">
            <w:pPr>
              <w:jc w:val="center"/>
              <w:rPr>
                <w:b/>
                <w:bCs/>
              </w:rPr>
            </w:pPr>
            <w:r>
              <w:rPr>
                <w:b/>
                <w:bCs/>
              </w:rPr>
              <w:t>ACBS Sample</w:t>
            </w:r>
          </w:p>
        </w:tc>
        <w:tc>
          <w:tcPr>
            <w:tcW w:w="755" w:type="pct"/>
            <w:tcBorders>
              <w:top w:val="single" w:sz="4" w:space="0" w:color="auto"/>
              <w:left w:val="single" w:sz="4" w:space="0" w:color="auto"/>
              <w:bottom w:val="single" w:sz="4" w:space="0" w:color="auto"/>
              <w:right w:val="single" w:sz="4" w:space="0" w:color="auto"/>
            </w:tcBorders>
            <w:noWrap/>
            <w:hideMark/>
            <w:tcPrChange w:id="1760" w:author="Alotaibi, Raed" w:date="2019-05-21T11:40:00Z">
              <w:tcPr>
                <w:tcW w:w="755" w:type="pct"/>
                <w:tcBorders>
                  <w:top w:val="single" w:sz="4" w:space="0" w:color="auto"/>
                  <w:left w:val="single" w:sz="4" w:space="0" w:color="auto"/>
                  <w:bottom w:val="single" w:sz="4" w:space="0" w:color="auto"/>
                  <w:right w:val="single" w:sz="4" w:space="0" w:color="auto"/>
                </w:tcBorders>
                <w:noWrap/>
                <w:hideMark/>
              </w:tcPr>
            </w:tcPrChange>
          </w:tcPr>
          <w:p w14:paraId="45F72EA5" w14:textId="77777777" w:rsidR="00265584" w:rsidRDefault="00265584">
            <w:pPr>
              <w:jc w:val="center"/>
            </w:pPr>
            <w:r>
              <w:rPr>
                <w:b/>
                <w:bCs/>
              </w:rPr>
              <w:t>Incident case</w:t>
            </w:r>
          </w:p>
        </w:tc>
        <w:tc>
          <w:tcPr>
            <w:tcW w:w="543" w:type="pct"/>
            <w:tcBorders>
              <w:top w:val="single" w:sz="4" w:space="0" w:color="auto"/>
              <w:left w:val="single" w:sz="4" w:space="0" w:color="auto"/>
              <w:bottom w:val="single" w:sz="4" w:space="0" w:color="auto"/>
              <w:right w:val="single" w:sz="4" w:space="0" w:color="auto"/>
            </w:tcBorders>
            <w:noWrap/>
            <w:hideMark/>
            <w:tcPrChange w:id="1761" w:author="Alotaibi, Raed" w:date="2019-05-21T11:40:00Z">
              <w:tcPr>
                <w:tcW w:w="547" w:type="pct"/>
                <w:tcBorders>
                  <w:top w:val="single" w:sz="4" w:space="0" w:color="auto"/>
                  <w:left w:val="single" w:sz="4" w:space="0" w:color="auto"/>
                  <w:bottom w:val="single" w:sz="4" w:space="0" w:color="auto"/>
                  <w:right w:val="single" w:sz="4" w:space="0" w:color="auto"/>
                </w:tcBorders>
                <w:noWrap/>
                <w:hideMark/>
              </w:tcPr>
            </w:tcPrChange>
          </w:tcPr>
          <w:p w14:paraId="36C55326" w14:textId="77777777" w:rsidR="00265584" w:rsidRDefault="00265584">
            <w:pPr>
              <w:jc w:val="center"/>
            </w:pPr>
            <w:r>
              <w:rPr>
                <w:b/>
                <w:bCs/>
              </w:rPr>
              <w:t>At-risk</w:t>
            </w:r>
          </w:p>
        </w:tc>
        <w:tc>
          <w:tcPr>
            <w:tcW w:w="555" w:type="pct"/>
            <w:tcBorders>
              <w:top w:val="single" w:sz="4" w:space="0" w:color="auto"/>
              <w:left w:val="single" w:sz="4" w:space="0" w:color="auto"/>
              <w:bottom w:val="single" w:sz="4" w:space="0" w:color="auto"/>
              <w:right w:val="single" w:sz="4" w:space="0" w:color="auto"/>
            </w:tcBorders>
            <w:hideMark/>
            <w:tcPrChange w:id="1762" w:author="Alotaibi, Raed" w:date="2019-05-21T11:40:00Z">
              <w:tcPr>
                <w:tcW w:w="547" w:type="pct"/>
                <w:tcBorders>
                  <w:top w:val="single" w:sz="4" w:space="0" w:color="auto"/>
                  <w:left w:val="single" w:sz="4" w:space="0" w:color="auto"/>
                  <w:bottom w:val="single" w:sz="4" w:space="0" w:color="auto"/>
                  <w:right w:val="single" w:sz="4" w:space="0" w:color="auto"/>
                </w:tcBorders>
                <w:hideMark/>
              </w:tcPr>
            </w:tcPrChange>
          </w:tcPr>
          <w:p w14:paraId="4B139F29" w14:textId="77777777" w:rsidR="00265584" w:rsidRDefault="00265584">
            <w:pPr>
              <w:jc w:val="center"/>
              <w:rPr>
                <w:b/>
                <w:bCs/>
              </w:rPr>
            </w:pPr>
            <w:r>
              <w:rPr>
                <w:b/>
                <w:bCs/>
              </w:rPr>
              <w:t>Years available</w:t>
            </w:r>
          </w:p>
        </w:tc>
      </w:tr>
      <w:tr w:rsidR="00265584" w14:paraId="0369DBA4" w14:textId="77777777" w:rsidTr="00D34400">
        <w:trPr>
          <w:trHeight w:val="288"/>
          <w:trPrChange w:id="1763"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764"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55C715DA" w14:textId="77777777" w:rsidR="00265584" w:rsidRDefault="00265584">
            <w:r>
              <w:t>Arizona</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765"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519E2C1A" w14:textId="77777777" w:rsidR="00265584" w:rsidRDefault="00265584">
            <w:r>
              <w:rPr>
                <w:rFonts w:ascii="Calibri" w:hAnsi="Calibri" w:cs="Calibri"/>
                <w:color w:val="000000"/>
              </w:rPr>
              <w:t>5,535</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766"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3C0ECE77" w14:textId="77777777" w:rsidR="00265584" w:rsidRDefault="00265584">
            <w:r>
              <w:rPr>
                <w:rFonts w:ascii="Calibri" w:hAnsi="Calibri" w:cs="Calibri"/>
                <w:color w:val="000000"/>
              </w:rPr>
              <w:t>699</w:t>
            </w:r>
          </w:p>
        </w:tc>
        <w:tc>
          <w:tcPr>
            <w:tcW w:w="547" w:type="pct"/>
            <w:tcBorders>
              <w:top w:val="single" w:sz="4" w:space="0" w:color="auto"/>
              <w:left w:val="single" w:sz="4" w:space="0" w:color="auto"/>
              <w:bottom w:val="single" w:sz="4" w:space="0" w:color="auto"/>
              <w:right w:val="single" w:sz="4" w:space="0" w:color="auto"/>
            </w:tcBorders>
            <w:hideMark/>
            <w:tcPrChange w:id="1767"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1F139016" w14:textId="77777777" w:rsidR="00265584" w:rsidRDefault="00265584">
            <w:pPr>
              <w:rPr>
                <w:rFonts w:ascii="Calibri" w:hAnsi="Calibri" w:cs="Calibri"/>
                <w:color w:val="000000"/>
              </w:rPr>
            </w:pPr>
            <w:r>
              <w:t>103</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768"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4C8B6233" w14:textId="77777777" w:rsidR="00265584" w:rsidRDefault="00265584">
            <w:r>
              <w:rPr>
                <w:rFonts w:ascii="Calibri" w:hAnsi="Calibri" w:cs="Calibri"/>
                <w:color w:val="000000"/>
              </w:rPr>
              <w:t>10</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769"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1A431FF0" w14:textId="77777777" w:rsidR="00265584" w:rsidRDefault="00265584">
            <w:r>
              <w:rPr>
                <w:rFonts w:ascii="Calibri" w:hAnsi="Calibri" w:cs="Calibri"/>
                <w:color w:val="000000"/>
              </w:rPr>
              <w:t>4,846</w:t>
            </w:r>
          </w:p>
        </w:tc>
        <w:tc>
          <w:tcPr>
            <w:tcW w:w="555" w:type="pct"/>
            <w:tcBorders>
              <w:top w:val="single" w:sz="4" w:space="0" w:color="auto"/>
              <w:left w:val="single" w:sz="4" w:space="0" w:color="auto"/>
              <w:bottom w:val="single" w:sz="4" w:space="0" w:color="auto"/>
              <w:right w:val="single" w:sz="4" w:space="0" w:color="auto"/>
            </w:tcBorders>
            <w:tcPrChange w:id="1770"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1C2CF2C3" w14:textId="77777777" w:rsidR="00265584" w:rsidRDefault="00265584">
            <w:pPr>
              <w:rPr>
                <w:rFonts w:ascii="Calibri" w:hAnsi="Calibri" w:cs="Calibri"/>
                <w:color w:val="000000"/>
              </w:rPr>
            </w:pPr>
          </w:p>
        </w:tc>
      </w:tr>
      <w:tr w:rsidR="00265584" w14:paraId="79F4416A" w14:textId="77777777" w:rsidTr="00D34400">
        <w:trPr>
          <w:trHeight w:val="288"/>
          <w:trPrChange w:id="1771"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772"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0F1BC9EB" w14:textId="77777777" w:rsidR="00265584" w:rsidRDefault="00265584">
            <w:r>
              <w:t>California</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773"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381DFDB6" w14:textId="77777777" w:rsidR="00265584" w:rsidRDefault="00265584">
            <w:r>
              <w:rPr>
                <w:rFonts w:ascii="Calibri" w:hAnsi="Calibri" w:cs="Calibri"/>
                <w:color w:val="000000"/>
              </w:rPr>
              <w:t>11,801</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774"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719AF193" w14:textId="77777777" w:rsidR="00265584" w:rsidRDefault="00265584">
            <w:r>
              <w:rPr>
                <w:rFonts w:ascii="Calibri" w:hAnsi="Calibri" w:cs="Calibri"/>
                <w:color w:val="000000"/>
              </w:rPr>
              <w:t>1,543</w:t>
            </w:r>
          </w:p>
        </w:tc>
        <w:tc>
          <w:tcPr>
            <w:tcW w:w="547" w:type="pct"/>
            <w:tcBorders>
              <w:top w:val="single" w:sz="4" w:space="0" w:color="auto"/>
              <w:left w:val="single" w:sz="4" w:space="0" w:color="auto"/>
              <w:bottom w:val="single" w:sz="4" w:space="0" w:color="auto"/>
              <w:right w:val="single" w:sz="4" w:space="0" w:color="auto"/>
            </w:tcBorders>
            <w:hideMark/>
            <w:tcPrChange w:id="1775"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60329906" w14:textId="77777777" w:rsidR="00265584" w:rsidRDefault="00265584">
            <w:pPr>
              <w:rPr>
                <w:rFonts w:ascii="Calibri" w:hAnsi="Calibri" w:cs="Calibri"/>
                <w:color w:val="000000"/>
              </w:rPr>
            </w:pPr>
            <w:r>
              <w:t>172</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776"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10256881" w14:textId="77777777" w:rsidR="00265584" w:rsidRDefault="00265584">
            <w:r>
              <w:rPr>
                <w:rFonts w:ascii="Calibri" w:hAnsi="Calibri" w:cs="Calibri"/>
                <w:color w:val="000000"/>
              </w:rPr>
              <w:t>13</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777"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0626D0DE" w14:textId="77777777" w:rsidR="00265584" w:rsidRDefault="00265584">
            <w:r>
              <w:rPr>
                <w:rFonts w:ascii="Calibri" w:hAnsi="Calibri" w:cs="Calibri"/>
                <w:color w:val="000000"/>
              </w:rPr>
              <w:t>10,271</w:t>
            </w:r>
          </w:p>
        </w:tc>
        <w:tc>
          <w:tcPr>
            <w:tcW w:w="555" w:type="pct"/>
            <w:tcBorders>
              <w:top w:val="single" w:sz="4" w:space="0" w:color="auto"/>
              <w:left w:val="single" w:sz="4" w:space="0" w:color="auto"/>
              <w:bottom w:val="single" w:sz="4" w:space="0" w:color="auto"/>
              <w:right w:val="single" w:sz="4" w:space="0" w:color="auto"/>
            </w:tcBorders>
            <w:tcPrChange w:id="1778"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1A278A60" w14:textId="77777777" w:rsidR="00265584" w:rsidRDefault="00265584">
            <w:pPr>
              <w:rPr>
                <w:rFonts w:ascii="Calibri" w:hAnsi="Calibri" w:cs="Calibri"/>
                <w:color w:val="000000"/>
              </w:rPr>
            </w:pPr>
          </w:p>
        </w:tc>
      </w:tr>
      <w:tr w:rsidR="00265584" w14:paraId="2C758E38" w14:textId="77777777" w:rsidTr="00D34400">
        <w:trPr>
          <w:trHeight w:val="288"/>
          <w:trPrChange w:id="1779"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780"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2A7E76B8" w14:textId="77777777" w:rsidR="00265584" w:rsidRDefault="00265584">
            <w:r>
              <w:t>Connecticut</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781"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509D4A62" w14:textId="77777777" w:rsidR="00265584" w:rsidRDefault="00265584">
            <w:r>
              <w:rPr>
                <w:rFonts w:ascii="Calibri" w:hAnsi="Calibri" w:cs="Calibri"/>
                <w:color w:val="000000"/>
              </w:rPr>
              <w:t>7,112</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782"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3D3B6DC4" w14:textId="77777777" w:rsidR="00265584" w:rsidRDefault="00265584">
            <w:r>
              <w:rPr>
                <w:rFonts w:ascii="Calibri" w:hAnsi="Calibri" w:cs="Calibri"/>
                <w:color w:val="000000"/>
              </w:rPr>
              <w:t>1,132</w:t>
            </w:r>
          </w:p>
        </w:tc>
        <w:tc>
          <w:tcPr>
            <w:tcW w:w="547" w:type="pct"/>
            <w:tcBorders>
              <w:top w:val="single" w:sz="4" w:space="0" w:color="auto"/>
              <w:left w:val="single" w:sz="4" w:space="0" w:color="auto"/>
              <w:bottom w:val="single" w:sz="4" w:space="0" w:color="auto"/>
              <w:right w:val="single" w:sz="4" w:space="0" w:color="auto"/>
            </w:tcBorders>
            <w:hideMark/>
            <w:tcPrChange w:id="1783"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2BEEBBB7" w14:textId="77777777" w:rsidR="00265584" w:rsidRDefault="00265584">
            <w:pPr>
              <w:rPr>
                <w:rFonts w:ascii="Calibri" w:hAnsi="Calibri" w:cs="Calibri"/>
                <w:color w:val="000000"/>
              </w:rPr>
            </w:pPr>
            <w:r>
              <w:t>549</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784"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00A42836" w14:textId="77777777" w:rsidR="00265584" w:rsidRDefault="00265584">
            <w:r>
              <w:rPr>
                <w:rFonts w:ascii="Calibri" w:hAnsi="Calibri" w:cs="Calibri"/>
                <w:color w:val="000000"/>
              </w:rPr>
              <w:t>47</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785"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34A75318" w14:textId="77777777" w:rsidR="00265584" w:rsidRDefault="00265584">
            <w:r>
              <w:rPr>
                <w:rFonts w:ascii="Calibri" w:hAnsi="Calibri" w:cs="Calibri"/>
                <w:color w:val="000000"/>
              </w:rPr>
              <w:t>6,027</w:t>
            </w:r>
          </w:p>
        </w:tc>
        <w:tc>
          <w:tcPr>
            <w:tcW w:w="555" w:type="pct"/>
            <w:tcBorders>
              <w:top w:val="single" w:sz="4" w:space="0" w:color="auto"/>
              <w:left w:val="single" w:sz="4" w:space="0" w:color="auto"/>
              <w:bottom w:val="single" w:sz="4" w:space="0" w:color="auto"/>
              <w:right w:val="single" w:sz="4" w:space="0" w:color="auto"/>
            </w:tcBorders>
            <w:tcPrChange w:id="1786"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122B9165" w14:textId="77777777" w:rsidR="00265584" w:rsidRDefault="00265584">
            <w:pPr>
              <w:rPr>
                <w:rFonts w:ascii="Calibri" w:hAnsi="Calibri" w:cs="Calibri"/>
                <w:color w:val="000000"/>
              </w:rPr>
            </w:pPr>
          </w:p>
        </w:tc>
      </w:tr>
      <w:tr w:rsidR="00265584" w14:paraId="5FC785F6" w14:textId="77777777" w:rsidTr="00D34400">
        <w:trPr>
          <w:trHeight w:val="288"/>
          <w:trPrChange w:id="1787"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788"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34DDD738" w14:textId="77777777" w:rsidR="00265584" w:rsidRDefault="00265584">
            <w:r>
              <w:t>D.C.</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789"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3D964B82" w14:textId="77777777" w:rsidR="00265584" w:rsidRDefault="00265584">
            <w:r>
              <w:rPr>
                <w:rFonts w:ascii="Calibri" w:hAnsi="Calibri" w:cs="Calibri"/>
                <w:color w:val="000000"/>
              </w:rPr>
              <w:t>4,101</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790"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49DB9959" w14:textId="77777777" w:rsidR="00265584" w:rsidRDefault="00265584">
            <w:r>
              <w:rPr>
                <w:rFonts w:ascii="Calibri" w:hAnsi="Calibri" w:cs="Calibri"/>
                <w:color w:val="000000"/>
              </w:rPr>
              <w:t>685</w:t>
            </w:r>
          </w:p>
        </w:tc>
        <w:tc>
          <w:tcPr>
            <w:tcW w:w="547" w:type="pct"/>
            <w:tcBorders>
              <w:top w:val="single" w:sz="4" w:space="0" w:color="auto"/>
              <w:left w:val="single" w:sz="4" w:space="0" w:color="auto"/>
              <w:bottom w:val="single" w:sz="4" w:space="0" w:color="auto"/>
              <w:right w:val="single" w:sz="4" w:space="0" w:color="auto"/>
            </w:tcBorders>
            <w:hideMark/>
            <w:tcPrChange w:id="1791"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0896C8B2" w14:textId="77777777" w:rsidR="00265584" w:rsidRDefault="00265584">
            <w:pPr>
              <w:rPr>
                <w:rFonts w:ascii="Calibri" w:hAnsi="Calibri" w:cs="Calibri"/>
                <w:color w:val="000000"/>
              </w:rPr>
            </w:pPr>
            <w:r>
              <w:t>69</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792"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1B9E1495" w14:textId="77777777" w:rsidR="00265584" w:rsidRDefault="00265584">
            <w:r>
              <w:rPr>
                <w:rFonts w:ascii="Calibri" w:hAnsi="Calibri" w:cs="Calibri"/>
                <w:color w:val="000000"/>
              </w:rPr>
              <w:t>6</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793"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1A884949" w14:textId="77777777" w:rsidR="00265584" w:rsidRDefault="00265584">
            <w:r>
              <w:rPr>
                <w:rFonts w:ascii="Calibri" w:hAnsi="Calibri" w:cs="Calibri"/>
                <w:color w:val="000000"/>
              </w:rPr>
              <w:t>3,422</w:t>
            </w:r>
          </w:p>
        </w:tc>
        <w:tc>
          <w:tcPr>
            <w:tcW w:w="555" w:type="pct"/>
            <w:tcBorders>
              <w:top w:val="single" w:sz="4" w:space="0" w:color="auto"/>
              <w:left w:val="single" w:sz="4" w:space="0" w:color="auto"/>
              <w:bottom w:val="single" w:sz="4" w:space="0" w:color="auto"/>
              <w:right w:val="single" w:sz="4" w:space="0" w:color="auto"/>
            </w:tcBorders>
            <w:tcPrChange w:id="1794"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79702EFD" w14:textId="77777777" w:rsidR="00265584" w:rsidRDefault="00265584">
            <w:pPr>
              <w:rPr>
                <w:rFonts w:ascii="Calibri" w:hAnsi="Calibri" w:cs="Calibri"/>
                <w:color w:val="000000"/>
              </w:rPr>
            </w:pPr>
          </w:p>
        </w:tc>
      </w:tr>
      <w:tr w:rsidR="00265584" w14:paraId="14846AF6" w14:textId="77777777" w:rsidTr="00D34400">
        <w:trPr>
          <w:trHeight w:val="288"/>
          <w:trPrChange w:id="1795"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796"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046B177F" w14:textId="77777777" w:rsidR="00265584" w:rsidRDefault="00265584">
            <w:r>
              <w:t>Georgia</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797"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1B71108C" w14:textId="77777777" w:rsidR="00265584" w:rsidRDefault="00265584">
            <w:r>
              <w:rPr>
                <w:rFonts w:ascii="Calibri" w:hAnsi="Calibri" w:cs="Calibri"/>
                <w:color w:val="000000"/>
              </w:rPr>
              <w:t>9,433</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798"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5B94812E" w14:textId="77777777" w:rsidR="00265584" w:rsidRDefault="00265584">
            <w:r>
              <w:rPr>
                <w:rFonts w:ascii="Calibri" w:hAnsi="Calibri" w:cs="Calibri"/>
                <w:color w:val="000000"/>
              </w:rPr>
              <w:t>1,455</w:t>
            </w:r>
          </w:p>
        </w:tc>
        <w:tc>
          <w:tcPr>
            <w:tcW w:w="547" w:type="pct"/>
            <w:tcBorders>
              <w:top w:val="single" w:sz="4" w:space="0" w:color="auto"/>
              <w:left w:val="single" w:sz="4" w:space="0" w:color="auto"/>
              <w:bottom w:val="single" w:sz="4" w:space="0" w:color="auto"/>
              <w:right w:val="single" w:sz="4" w:space="0" w:color="auto"/>
            </w:tcBorders>
            <w:hideMark/>
            <w:tcPrChange w:id="1799"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6B2CB5FF" w14:textId="77777777" w:rsidR="00265584" w:rsidRDefault="00265584">
            <w:pPr>
              <w:rPr>
                <w:rFonts w:ascii="Calibri" w:hAnsi="Calibri" w:cs="Calibri"/>
                <w:color w:val="000000"/>
              </w:rPr>
            </w:pPr>
            <w:r>
              <w:t>545</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800"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2D4EF43E" w14:textId="77777777" w:rsidR="00265584" w:rsidRDefault="00265584">
            <w:r>
              <w:rPr>
                <w:rFonts w:ascii="Calibri" w:hAnsi="Calibri" w:cs="Calibri"/>
                <w:color w:val="000000"/>
              </w:rPr>
              <w:t>26</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801"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48FCCB0F" w14:textId="77777777" w:rsidR="00265584" w:rsidRDefault="00265584">
            <w:r>
              <w:rPr>
                <w:rFonts w:ascii="Calibri" w:hAnsi="Calibri" w:cs="Calibri"/>
                <w:color w:val="000000"/>
              </w:rPr>
              <w:t>8,004</w:t>
            </w:r>
          </w:p>
        </w:tc>
        <w:tc>
          <w:tcPr>
            <w:tcW w:w="555" w:type="pct"/>
            <w:tcBorders>
              <w:top w:val="single" w:sz="4" w:space="0" w:color="auto"/>
              <w:left w:val="single" w:sz="4" w:space="0" w:color="auto"/>
              <w:bottom w:val="single" w:sz="4" w:space="0" w:color="auto"/>
              <w:right w:val="single" w:sz="4" w:space="0" w:color="auto"/>
            </w:tcBorders>
            <w:tcPrChange w:id="1802"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2506E4CE" w14:textId="77777777" w:rsidR="00265584" w:rsidRDefault="00265584">
            <w:pPr>
              <w:rPr>
                <w:rFonts w:ascii="Calibri" w:hAnsi="Calibri" w:cs="Calibri"/>
                <w:color w:val="000000"/>
              </w:rPr>
            </w:pPr>
          </w:p>
        </w:tc>
      </w:tr>
      <w:tr w:rsidR="00265584" w14:paraId="33F52426" w14:textId="77777777" w:rsidTr="00D34400">
        <w:trPr>
          <w:trHeight w:val="288"/>
          <w:trPrChange w:id="1803"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804"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370814B8" w14:textId="77777777" w:rsidR="00265584" w:rsidRDefault="00265584">
            <w:r>
              <w:t>Illinois</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805"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4C0F96E8" w14:textId="77777777" w:rsidR="00265584" w:rsidRDefault="00265584">
            <w:r>
              <w:rPr>
                <w:rFonts w:ascii="Calibri" w:hAnsi="Calibri" w:cs="Calibri"/>
                <w:color w:val="000000"/>
              </w:rPr>
              <w:t>6,187</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806"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0D1D27BD" w14:textId="77777777" w:rsidR="00265584" w:rsidRDefault="00265584">
            <w:r>
              <w:rPr>
                <w:rFonts w:ascii="Calibri" w:hAnsi="Calibri" w:cs="Calibri"/>
                <w:color w:val="000000"/>
              </w:rPr>
              <w:t>778</w:t>
            </w:r>
          </w:p>
        </w:tc>
        <w:tc>
          <w:tcPr>
            <w:tcW w:w="547" w:type="pct"/>
            <w:tcBorders>
              <w:top w:val="single" w:sz="4" w:space="0" w:color="auto"/>
              <w:left w:val="single" w:sz="4" w:space="0" w:color="auto"/>
              <w:bottom w:val="single" w:sz="4" w:space="0" w:color="auto"/>
              <w:right w:val="single" w:sz="4" w:space="0" w:color="auto"/>
            </w:tcBorders>
            <w:hideMark/>
            <w:tcPrChange w:id="1807"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328A2EE4" w14:textId="77777777" w:rsidR="00265584" w:rsidRDefault="00265584">
            <w:pPr>
              <w:rPr>
                <w:rFonts w:ascii="Calibri" w:hAnsi="Calibri" w:cs="Calibri"/>
                <w:color w:val="000000"/>
              </w:rPr>
            </w:pPr>
            <w:r>
              <w:t>122</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808"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7A35A143" w14:textId="77777777" w:rsidR="00265584" w:rsidRDefault="00265584">
            <w:r>
              <w:rPr>
                <w:rFonts w:ascii="Calibri" w:hAnsi="Calibri" w:cs="Calibri"/>
                <w:color w:val="000000"/>
              </w:rPr>
              <w:t>6</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809"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76788FA2" w14:textId="77777777" w:rsidR="00265584" w:rsidRDefault="00265584">
            <w:r>
              <w:rPr>
                <w:rFonts w:ascii="Calibri" w:hAnsi="Calibri" w:cs="Calibri"/>
                <w:color w:val="000000"/>
              </w:rPr>
              <w:t>5,415</w:t>
            </w:r>
          </w:p>
        </w:tc>
        <w:tc>
          <w:tcPr>
            <w:tcW w:w="555" w:type="pct"/>
            <w:tcBorders>
              <w:top w:val="single" w:sz="4" w:space="0" w:color="auto"/>
              <w:left w:val="single" w:sz="4" w:space="0" w:color="auto"/>
              <w:bottom w:val="single" w:sz="4" w:space="0" w:color="auto"/>
              <w:right w:val="single" w:sz="4" w:space="0" w:color="auto"/>
            </w:tcBorders>
            <w:tcPrChange w:id="1810"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0A2B2347" w14:textId="77777777" w:rsidR="00265584" w:rsidRDefault="00265584">
            <w:pPr>
              <w:rPr>
                <w:rFonts w:ascii="Calibri" w:hAnsi="Calibri" w:cs="Calibri"/>
                <w:color w:val="000000"/>
              </w:rPr>
            </w:pPr>
          </w:p>
        </w:tc>
      </w:tr>
      <w:tr w:rsidR="00265584" w14:paraId="7A2612C8" w14:textId="77777777" w:rsidTr="00D34400">
        <w:trPr>
          <w:trHeight w:val="288"/>
          <w:trPrChange w:id="1811"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812"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5E7898F9" w14:textId="77777777" w:rsidR="00265584" w:rsidRDefault="00265584">
            <w:r>
              <w:t>Indiana</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813"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53917A1F" w14:textId="77777777" w:rsidR="00265584" w:rsidRDefault="00265584">
            <w:r>
              <w:rPr>
                <w:rFonts w:ascii="Calibri" w:hAnsi="Calibri" w:cs="Calibri"/>
                <w:color w:val="000000"/>
              </w:rPr>
              <w:t>9,824</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814"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0F06E629" w14:textId="77777777" w:rsidR="00265584" w:rsidRDefault="00265584">
            <w:r>
              <w:rPr>
                <w:rFonts w:ascii="Calibri" w:hAnsi="Calibri" w:cs="Calibri"/>
                <w:color w:val="000000"/>
              </w:rPr>
              <w:t>1,361</w:t>
            </w:r>
          </w:p>
        </w:tc>
        <w:tc>
          <w:tcPr>
            <w:tcW w:w="547" w:type="pct"/>
            <w:tcBorders>
              <w:top w:val="single" w:sz="4" w:space="0" w:color="auto"/>
              <w:left w:val="single" w:sz="4" w:space="0" w:color="auto"/>
              <w:bottom w:val="single" w:sz="4" w:space="0" w:color="auto"/>
              <w:right w:val="single" w:sz="4" w:space="0" w:color="auto"/>
            </w:tcBorders>
            <w:hideMark/>
            <w:tcPrChange w:id="1815"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16B85FC8" w14:textId="77777777" w:rsidR="00265584" w:rsidRDefault="00265584">
            <w:pPr>
              <w:rPr>
                <w:rFonts w:ascii="Calibri" w:hAnsi="Calibri" w:cs="Calibri"/>
                <w:color w:val="000000"/>
              </w:rPr>
            </w:pPr>
            <w:r>
              <w:t>500</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816"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3A3F2791" w14:textId="77777777" w:rsidR="00265584" w:rsidRDefault="00265584">
            <w:r>
              <w:rPr>
                <w:rFonts w:ascii="Calibri" w:hAnsi="Calibri" w:cs="Calibri"/>
                <w:color w:val="000000"/>
              </w:rPr>
              <w:t>41</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817"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23DDAA16" w14:textId="77777777" w:rsidR="00265584" w:rsidRDefault="00265584">
            <w:r>
              <w:rPr>
                <w:rFonts w:ascii="Calibri" w:hAnsi="Calibri" w:cs="Calibri"/>
                <w:color w:val="000000"/>
              </w:rPr>
              <w:t>8,504</w:t>
            </w:r>
          </w:p>
        </w:tc>
        <w:tc>
          <w:tcPr>
            <w:tcW w:w="555" w:type="pct"/>
            <w:tcBorders>
              <w:top w:val="single" w:sz="4" w:space="0" w:color="auto"/>
              <w:left w:val="single" w:sz="4" w:space="0" w:color="auto"/>
              <w:bottom w:val="single" w:sz="4" w:space="0" w:color="auto"/>
              <w:right w:val="single" w:sz="4" w:space="0" w:color="auto"/>
            </w:tcBorders>
            <w:tcPrChange w:id="1818"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09D2E19E" w14:textId="77777777" w:rsidR="00265584" w:rsidRDefault="00265584">
            <w:pPr>
              <w:rPr>
                <w:rFonts w:ascii="Calibri" w:hAnsi="Calibri" w:cs="Calibri"/>
                <w:color w:val="000000"/>
              </w:rPr>
            </w:pPr>
          </w:p>
        </w:tc>
      </w:tr>
      <w:tr w:rsidR="00265584" w14:paraId="4C8D34AE" w14:textId="77777777" w:rsidTr="00D34400">
        <w:trPr>
          <w:trHeight w:val="288"/>
          <w:trPrChange w:id="1819"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820"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21AB7F30" w14:textId="77777777" w:rsidR="00265584" w:rsidRDefault="00265584">
            <w:r>
              <w:lastRenderedPageBreak/>
              <w:t>Iowa</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821"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4B3B2A15" w14:textId="77777777" w:rsidR="00265584" w:rsidRDefault="00265584">
            <w:r>
              <w:rPr>
                <w:rFonts w:ascii="Calibri" w:hAnsi="Calibri" w:cs="Calibri"/>
                <w:color w:val="000000"/>
              </w:rPr>
              <w:t>8,084</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822"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37CA32B5" w14:textId="77777777" w:rsidR="00265584" w:rsidRDefault="00265584">
            <w:r>
              <w:rPr>
                <w:rFonts w:ascii="Calibri" w:hAnsi="Calibri" w:cs="Calibri"/>
                <w:color w:val="000000"/>
              </w:rPr>
              <w:t>724</w:t>
            </w:r>
          </w:p>
        </w:tc>
        <w:tc>
          <w:tcPr>
            <w:tcW w:w="547" w:type="pct"/>
            <w:tcBorders>
              <w:top w:val="single" w:sz="4" w:space="0" w:color="auto"/>
              <w:left w:val="single" w:sz="4" w:space="0" w:color="auto"/>
              <w:bottom w:val="single" w:sz="4" w:space="0" w:color="auto"/>
              <w:right w:val="single" w:sz="4" w:space="0" w:color="auto"/>
            </w:tcBorders>
            <w:hideMark/>
            <w:tcPrChange w:id="1823"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630823BE" w14:textId="77777777" w:rsidR="00265584" w:rsidRDefault="00265584">
            <w:pPr>
              <w:rPr>
                <w:rFonts w:ascii="Calibri" w:hAnsi="Calibri" w:cs="Calibri"/>
                <w:color w:val="000000"/>
              </w:rPr>
            </w:pPr>
            <w:r>
              <w:t>245</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824"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4A500FA2" w14:textId="77777777" w:rsidR="00265584" w:rsidRDefault="00265584">
            <w:r>
              <w:rPr>
                <w:rFonts w:ascii="Calibri" w:hAnsi="Calibri" w:cs="Calibri"/>
                <w:color w:val="000000"/>
              </w:rPr>
              <w:t>19</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825"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7C748AFF" w14:textId="77777777" w:rsidR="00265584" w:rsidRDefault="00265584">
            <w:r>
              <w:rPr>
                <w:rFonts w:ascii="Calibri" w:hAnsi="Calibri" w:cs="Calibri"/>
                <w:color w:val="000000"/>
              </w:rPr>
              <w:t>7,379</w:t>
            </w:r>
          </w:p>
        </w:tc>
        <w:tc>
          <w:tcPr>
            <w:tcW w:w="555" w:type="pct"/>
            <w:tcBorders>
              <w:top w:val="single" w:sz="4" w:space="0" w:color="auto"/>
              <w:left w:val="single" w:sz="4" w:space="0" w:color="auto"/>
              <w:bottom w:val="single" w:sz="4" w:space="0" w:color="auto"/>
              <w:right w:val="single" w:sz="4" w:space="0" w:color="auto"/>
            </w:tcBorders>
            <w:tcPrChange w:id="1826"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1E054DFA" w14:textId="77777777" w:rsidR="00265584" w:rsidRDefault="00265584">
            <w:pPr>
              <w:rPr>
                <w:rFonts w:ascii="Calibri" w:hAnsi="Calibri" w:cs="Calibri"/>
                <w:color w:val="000000"/>
              </w:rPr>
            </w:pPr>
          </w:p>
        </w:tc>
      </w:tr>
      <w:tr w:rsidR="00265584" w14:paraId="36325851" w14:textId="77777777" w:rsidTr="00D34400">
        <w:trPr>
          <w:trHeight w:val="288"/>
          <w:trPrChange w:id="1827"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828"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602ACE47" w14:textId="77777777" w:rsidR="00265584" w:rsidRDefault="00265584">
            <w:r>
              <w:t>Kansas</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829"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6538562D" w14:textId="77777777" w:rsidR="00265584" w:rsidRDefault="00265584">
            <w:r>
              <w:rPr>
                <w:rFonts w:ascii="Calibri" w:hAnsi="Calibri" w:cs="Calibri"/>
                <w:color w:val="000000"/>
              </w:rPr>
              <w:t>14,699</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830"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3D4EFB20" w14:textId="77777777" w:rsidR="00265584" w:rsidRDefault="00265584">
            <w:r>
              <w:rPr>
                <w:rFonts w:ascii="Calibri" w:hAnsi="Calibri" w:cs="Calibri"/>
                <w:color w:val="000000"/>
              </w:rPr>
              <w:t>1,839</w:t>
            </w:r>
          </w:p>
        </w:tc>
        <w:tc>
          <w:tcPr>
            <w:tcW w:w="547" w:type="pct"/>
            <w:tcBorders>
              <w:top w:val="single" w:sz="4" w:space="0" w:color="auto"/>
              <w:left w:val="single" w:sz="4" w:space="0" w:color="auto"/>
              <w:bottom w:val="single" w:sz="4" w:space="0" w:color="auto"/>
              <w:right w:val="single" w:sz="4" w:space="0" w:color="auto"/>
            </w:tcBorders>
            <w:hideMark/>
            <w:tcPrChange w:id="1831"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1A04E15B" w14:textId="77777777" w:rsidR="00265584" w:rsidRDefault="00265584">
            <w:pPr>
              <w:rPr>
                <w:rFonts w:ascii="Calibri" w:hAnsi="Calibri" w:cs="Calibri"/>
                <w:color w:val="000000"/>
              </w:rPr>
            </w:pPr>
            <w:r>
              <w:t>827</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832"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484614A8" w14:textId="77777777" w:rsidR="00265584" w:rsidRDefault="00265584">
            <w:r>
              <w:rPr>
                <w:rFonts w:ascii="Calibri" w:hAnsi="Calibri" w:cs="Calibri"/>
                <w:color w:val="000000"/>
              </w:rPr>
              <w:t>50</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833"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43935E80" w14:textId="77777777" w:rsidR="00265584" w:rsidRDefault="00265584">
            <w:r>
              <w:rPr>
                <w:rFonts w:ascii="Calibri" w:hAnsi="Calibri" w:cs="Calibri"/>
                <w:color w:val="000000"/>
              </w:rPr>
              <w:t>12,910</w:t>
            </w:r>
          </w:p>
        </w:tc>
        <w:tc>
          <w:tcPr>
            <w:tcW w:w="555" w:type="pct"/>
            <w:tcBorders>
              <w:top w:val="single" w:sz="4" w:space="0" w:color="auto"/>
              <w:left w:val="single" w:sz="4" w:space="0" w:color="auto"/>
              <w:bottom w:val="single" w:sz="4" w:space="0" w:color="auto"/>
              <w:right w:val="single" w:sz="4" w:space="0" w:color="auto"/>
            </w:tcBorders>
            <w:tcPrChange w:id="1834"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079D3CCE" w14:textId="77777777" w:rsidR="00265584" w:rsidRDefault="00265584">
            <w:pPr>
              <w:rPr>
                <w:rFonts w:ascii="Calibri" w:hAnsi="Calibri" w:cs="Calibri"/>
                <w:color w:val="000000"/>
              </w:rPr>
            </w:pPr>
          </w:p>
        </w:tc>
      </w:tr>
      <w:tr w:rsidR="00265584" w14:paraId="63863D35" w14:textId="77777777" w:rsidTr="00D34400">
        <w:trPr>
          <w:trHeight w:val="288"/>
          <w:trPrChange w:id="1835"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836"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4472FF15" w14:textId="77777777" w:rsidR="00265584" w:rsidRDefault="00265584">
            <w:r>
              <w:t>Louisiana</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837"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0AB09270" w14:textId="77777777" w:rsidR="00265584" w:rsidRDefault="00265584">
            <w:r>
              <w:rPr>
                <w:rFonts w:ascii="Calibri" w:hAnsi="Calibri" w:cs="Calibri"/>
                <w:color w:val="000000"/>
              </w:rPr>
              <w:t>8,829</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838"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32EE82F1" w14:textId="77777777" w:rsidR="00265584" w:rsidRDefault="00265584">
            <w:r>
              <w:rPr>
                <w:rFonts w:ascii="Calibri" w:hAnsi="Calibri" w:cs="Calibri"/>
                <w:color w:val="000000"/>
              </w:rPr>
              <w:t>1,214</w:t>
            </w:r>
          </w:p>
        </w:tc>
        <w:tc>
          <w:tcPr>
            <w:tcW w:w="547" w:type="pct"/>
            <w:tcBorders>
              <w:top w:val="single" w:sz="4" w:space="0" w:color="auto"/>
              <w:left w:val="single" w:sz="4" w:space="0" w:color="auto"/>
              <w:bottom w:val="single" w:sz="4" w:space="0" w:color="auto"/>
              <w:right w:val="single" w:sz="4" w:space="0" w:color="auto"/>
            </w:tcBorders>
            <w:hideMark/>
            <w:tcPrChange w:id="1839"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0322307F" w14:textId="77777777" w:rsidR="00265584" w:rsidRDefault="00265584">
            <w:pPr>
              <w:rPr>
                <w:rFonts w:ascii="Calibri" w:hAnsi="Calibri" w:cs="Calibri"/>
                <w:color w:val="000000"/>
              </w:rPr>
            </w:pPr>
            <w:r>
              <w:t>88</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840"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51AB1C8D" w14:textId="77777777" w:rsidR="00265584" w:rsidRDefault="00265584">
            <w:r>
              <w:rPr>
                <w:rFonts w:ascii="Calibri" w:hAnsi="Calibri" w:cs="Calibri"/>
                <w:color w:val="000000"/>
              </w:rPr>
              <w:t>4</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841"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2C7331B5" w14:textId="77777777" w:rsidR="00265584" w:rsidRDefault="00265584">
            <w:r>
              <w:rPr>
                <w:rFonts w:ascii="Calibri" w:hAnsi="Calibri" w:cs="Calibri"/>
                <w:color w:val="000000"/>
              </w:rPr>
              <w:t>7,619</w:t>
            </w:r>
          </w:p>
        </w:tc>
        <w:tc>
          <w:tcPr>
            <w:tcW w:w="555" w:type="pct"/>
            <w:tcBorders>
              <w:top w:val="single" w:sz="4" w:space="0" w:color="auto"/>
              <w:left w:val="single" w:sz="4" w:space="0" w:color="auto"/>
              <w:bottom w:val="single" w:sz="4" w:space="0" w:color="auto"/>
              <w:right w:val="single" w:sz="4" w:space="0" w:color="auto"/>
            </w:tcBorders>
            <w:tcPrChange w:id="1842"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5A46A71F" w14:textId="77777777" w:rsidR="00265584" w:rsidRDefault="00265584">
            <w:pPr>
              <w:rPr>
                <w:rFonts w:ascii="Calibri" w:hAnsi="Calibri" w:cs="Calibri"/>
                <w:color w:val="000000"/>
              </w:rPr>
            </w:pPr>
          </w:p>
        </w:tc>
      </w:tr>
      <w:tr w:rsidR="00265584" w14:paraId="46841539" w14:textId="77777777" w:rsidTr="00D34400">
        <w:trPr>
          <w:trHeight w:val="288"/>
          <w:trPrChange w:id="1843"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844"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2FE6F824" w14:textId="77777777" w:rsidR="00265584" w:rsidRDefault="00265584">
            <w:r>
              <w:t>Maine</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845"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4ACA4768" w14:textId="77777777" w:rsidR="00265584" w:rsidRDefault="00265584">
            <w:r>
              <w:rPr>
                <w:rFonts w:ascii="Calibri" w:hAnsi="Calibri" w:cs="Calibri"/>
                <w:color w:val="000000"/>
              </w:rPr>
              <w:t>4,523</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846"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4D2241D0" w14:textId="77777777" w:rsidR="00265584" w:rsidRDefault="00265584">
            <w:r>
              <w:rPr>
                <w:rFonts w:ascii="Calibri" w:hAnsi="Calibri" w:cs="Calibri"/>
                <w:color w:val="000000"/>
              </w:rPr>
              <w:t>644</w:t>
            </w:r>
          </w:p>
        </w:tc>
        <w:tc>
          <w:tcPr>
            <w:tcW w:w="547" w:type="pct"/>
            <w:tcBorders>
              <w:top w:val="single" w:sz="4" w:space="0" w:color="auto"/>
              <w:left w:val="single" w:sz="4" w:space="0" w:color="auto"/>
              <w:bottom w:val="single" w:sz="4" w:space="0" w:color="auto"/>
              <w:right w:val="single" w:sz="4" w:space="0" w:color="auto"/>
            </w:tcBorders>
            <w:hideMark/>
            <w:tcPrChange w:id="1847"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3643AB05" w14:textId="77777777" w:rsidR="00265584" w:rsidRDefault="00265584">
            <w:pPr>
              <w:rPr>
                <w:rFonts w:ascii="Calibri" w:hAnsi="Calibri" w:cs="Calibri"/>
                <w:color w:val="000000"/>
              </w:rPr>
            </w:pPr>
            <w:r>
              <w:t>376</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848"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5D04AC37" w14:textId="77777777" w:rsidR="00265584" w:rsidRDefault="00265584">
            <w:r>
              <w:rPr>
                <w:rFonts w:ascii="Calibri" w:hAnsi="Calibri" w:cs="Calibri"/>
                <w:color w:val="000000"/>
              </w:rPr>
              <w:t>23</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849"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174FAC2D" w14:textId="77777777" w:rsidR="00265584" w:rsidRDefault="00265584">
            <w:r>
              <w:rPr>
                <w:rFonts w:ascii="Calibri" w:hAnsi="Calibri" w:cs="Calibri"/>
                <w:color w:val="000000"/>
              </w:rPr>
              <w:t>3,902</w:t>
            </w:r>
          </w:p>
        </w:tc>
        <w:tc>
          <w:tcPr>
            <w:tcW w:w="555" w:type="pct"/>
            <w:tcBorders>
              <w:top w:val="single" w:sz="4" w:space="0" w:color="auto"/>
              <w:left w:val="single" w:sz="4" w:space="0" w:color="auto"/>
              <w:bottom w:val="single" w:sz="4" w:space="0" w:color="auto"/>
              <w:right w:val="single" w:sz="4" w:space="0" w:color="auto"/>
            </w:tcBorders>
            <w:tcPrChange w:id="1850"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668CE6EE" w14:textId="77777777" w:rsidR="00265584" w:rsidRDefault="00265584">
            <w:pPr>
              <w:rPr>
                <w:rFonts w:ascii="Calibri" w:hAnsi="Calibri" w:cs="Calibri"/>
                <w:color w:val="000000"/>
              </w:rPr>
            </w:pPr>
          </w:p>
        </w:tc>
      </w:tr>
      <w:tr w:rsidR="00265584" w14:paraId="1E9F2836" w14:textId="77777777" w:rsidTr="00D34400">
        <w:trPr>
          <w:trHeight w:val="288"/>
          <w:trPrChange w:id="1851"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852"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542F009A" w14:textId="77777777" w:rsidR="00265584" w:rsidRDefault="00265584">
            <w:r>
              <w:t>Maryland</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853"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2A36E612" w14:textId="77777777" w:rsidR="00265584" w:rsidRDefault="00265584">
            <w:r>
              <w:rPr>
                <w:rFonts w:ascii="Calibri" w:hAnsi="Calibri" w:cs="Calibri"/>
                <w:color w:val="000000"/>
              </w:rPr>
              <w:t>13,093</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854"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1724F704" w14:textId="77777777" w:rsidR="00265584" w:rsidRDefault="00265584">
            <w:r>
              <w:rPr>
                <w:rFonts w:ascii="Calibri" w:hAnsi="Calibri" w:cs="Calibri"/>
                <w:color w:val="000000"/>
              </w:rPr>
              <w:t>1,897</w:t>
            </w:r>
          </w:p>
        </w:tc>
        <w:tc>
          <w:tcPr>
            <w:tcW w:w="547" w:type="pct"/>
            <w:tcBorders>
              <w:top w:val="single" w:sz="4" w:space="0" w:color="auto"/>
              <w:left w:val="single" w:sz="4" w:space="0" w:color="auto"/>
              <w:bottom w:val="single" w:sz="4" w:space="0" w:color="auto"/>
              <w:right w:val="single" w:sz="4" w:space="0" w:color="auto"/>
            </w:tcBorders>
            <w:hideMark/>
            <w:tcPrChange w:id="1855"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002509F5" w14:textId="77777777" w:rsidR="00265584" w:rsidRDefault="00265584">
            <w:pPr>
              <w:rPr>
                <w:rFonts w:ascii="Calibri" w:hAnsi="Calibri" w:cs="Calibri"/>
                <w:color w:val="000000"/>
              </w:rPr>
            </w:pPr>
            <w:r>
              <w:t>624</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856"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27FBA3A5" w14:textId="77777777" w:rsidR="00265584" w:rsidRDefault="00265584">
            <w:r>
              <w:rPr>
                <w:rFonts w:ascii="Calibri" w:hAnsi="Calibri" w:cs="Calibri"/>
                <w:color w:val="000000"/>
              </w:rPr>
              <w:t>44</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857"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7BC1A7C9" w14:textId="77777777" w:rsidR="00265584" w:rsidRDefault="00265584">
            <w:r>
              <w:rPr>
                <w:rFonts w:ascii="Calibri" w:hAnsi="Calibri" w:cs="Calibri"/>
                <w:color w:val="000000"/>
              </w:rPr>
              <w:t>11,240</w:t>
            </w:r>
          </w:p>
        </w:tc>
        <w:tc>
          <w:tcPr>
            <w:tcW w:w="555" w:type="pct"/>
            <w:tcBorders>
              <w:top w:val="single" w:sz="4" w:space="0" w:color="auto"/>
              <w:left w:val="single" w:sz="4" w:space="0" w:color="auto"/>
              <w:bottom w:val="single" w:sz="4" w:space="0" w:color="auto"/>
              <w:right w:val="single" w:sz="4" w:space="0" w:color="auto"/>
            </w:tcBorders>
            <w:tcPrChange w:id="1858"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4F4ED71C" w14:textId="77777777" w:rsidR="00265584" w:rsidRDefault="00265584">
            <w:pPr>
              <w:rPr>
                <w:rFonts w:ascii="Calibri" w:hAnsi="Calibri" w:cs="Calibri"/>
                <w:color w:val="000000"/>
              </w:rPr>
            </w:pPr>
          </w:p>
        </w:tc>
      </w:tr>
      <w:tr w:rsidR="00265584" w14:paraId="6BE63213" w14:textId="77777777" w:rsidTr="00D34400">
        <w:trPr>
          <w:trHeight w:val="288"/>
          <w:trPrChange w:id="1859"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860"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5AD66DB1" w14:textId="77777777" w:rsidR="00265584" w:rsidRDefault="00265584">
            <w:r>
              <w:t>Michigan</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861"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6F3B037A" w14:textId="77777777" w:rsidR="00265584" w:rsidRDefault="00265584">
            <w:r>
              <w:rPr>
                <w:rFonts w:ascii="Calibri" w:hAnsi="Calibri" w:cs="Calibri"/>
                <w:color w:val="000000"/>
              </w:rPr>
              <w:t>10,762</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862"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460159E7" w14:textId="77777777" w:rsidR="00265584" w:rsidRDefault="00265584">
            <w:r>
              <w:rPr>
                <w:rFonts w:ascii="Calibri" w:hAnsi="Calibri" w:cs="Calibri"/>
                <w:color w:val="000000"/>
              </w:rPr>
              <w:t>1,524</w:t>
            </w:r>
          </w:p>
        </w:tc>
        <w:tc>
          <w:tcPr>
            <w:tcW w:w="547" w:type="pct"/>
            <w:tcBorders>
              <w:top w:val="single" w:sz="4" w:space="0" w:color="auto"/>
              <w:left w:val="single" w:sz="4" w:space="0" w:color="auto"/>
              <w:bottom w:val="single" w:sz="4" w:space="0" w:color="auto"/>
              <w:right w:val="single" w:sz="4" w:space="0" w:color="auto"/>
            </w:tcBorders>
            <w:hideMark/>
            <w:tcPrChange w:id="1863"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3CE2D30D" w14:textId="77777777" w:rsidR="00265584" w:rsidRDefault="00265584">
            <w:pPr>
              <w:rPr>
                <w:rFonts w:ascii="Calibri" w:hAnsi="Calibri" w:cs="Calibri"/>
                <w:color w:val="000000"/>
              </w:rPr>
            </w:pPr>
            <w:r>
              <w:t>680</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864"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64C77548" w14:textId="77777777" w:rsidR="00265584" w:rsidRDefault="00265584">
            <w:r>
              <w:rPr>
                <w:rFonts w:ascii="Calibri" w:hAnsi="Calibri" w:cs="Calibri"/>
                <w:color w:val="000000"/>
              </w:rPr>
              <w:t>43</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865"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52EB4A02" w14:textId="77777777" w:rsidR="00265584" w:rsidRDefault="00265584">
            <w:r>
              <w:rPr>
                <w:rFonts w:ascii="Calibri" w:hAnsi="Calibri" w:cs="Calibri"/>
                <w:color w:val="000000"/>
              </w:rPr>
              <w:t>9,281</w:t>
            </w:r>
          </w:p>
        </w:tc>
        <w:tc>
          <w:tcPr>
            <w:tcW w:w="555" w:type="pct"/>
            <w:tcBorders>
              <w:top w:val="single" w:sz="4" w:space="0" w:color="auto"/>
              <w:left w:val="single" w:sz="4" w:space="0" w:color="auto"/>
              <w:bottom w:val="single" w:sz="4" w:space="0" w:color="auto"/>
              <w:right w:val="single" w:sz="4" w:space="0" w:color="auto"/>
            </w:tcBorders>
            <w:tcPrChange w:id="1866"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27831C6C" w14:textId="77777777" w:rsidR="00265584" w:rsidRDefault="00265584">
            <w:pPr>
              <w:rPr>
                <w:rFonts w:ascii="Calibri" w:hAnsi="Calibri" w:cs="Calibri"/>
                <w:color w:val="000000"/>
              </w:rPr>
            </w:pPr>
          </w:p>
        </w:tc>
      </w:tr>
      <w:tr w:rsidR="00265584" w14:paraId="374108AD" w14:textId="77777777" w:rsidTr="00D34400">
        <w:trPr>
          <w:trHeight w:val="288"/>
          <w:trPrChange w:id="1867"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868"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791BF0BE" w14:textId="77777777" w:rsidR="00265584" w:rsidRDefault="00265584">
            <w:r>
              <w:t>Mississippi</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869"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3FEFB451" w14:textId="77777777" w:rsidR="00265584" w:rsidRDefault="00265584">
            <w:r>
              <w:rPr>
                <w:rFonts w:ascii="Calibri" w:hAnsi="Calibri" w:cs="Calibri"/>
                <w:color w:val="000000"/>
              </w:rPr>
              <w:t>10,816</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870"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69E554AD" w14:textId="77777777" w:rsidR="00265584" w:rsidRDefault="00265584">
            <w:r>
              <w:rPr>
                <w:rFonts w:ascii="Calibri" w:hAnsi="Calibri" w:cs="Calibri"/>
                <w:color w:val="000000"/>
              </w:rPr>
              <w:t>1,527</w:t>
            </w:r>
          </w:p>
        </w:tc>
        <w:tc>
          <w:tcPr>
            <w:tcW w:w="547" w:type="pct"/>
            <w:tcBorders>
              <w:top w:val="single" w:sz="4" w:space="0" w:color="auto"/>
              <w:left w:val="single" w:sz="4" w:space="0" w:color="auto"/>
              <w:bottom w:val="single" w:sz="4" w:space="0" w:color="auto"/>
              <w:right w:val="single" w:sz="4" w:space="0" w:color="auto"/>
            </w:tcBorders>
            <w:hideMark/>
            <w:tcPrChange w:id="1871"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1DEE551B" w14:textId="77777777" w:rsidR="00265584" w:rsidRDefault="00265584">
            <w:pPr>
              <w:rPr>
                <w:rFonts w:ascii="Calibri" w:hAnsi="Calibri" w:cs="Calibri"/>
                <w:color w:val="000000"/>
              </w:rPr>
            </w:pPr>
            <w:r>
              <w:t>208</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872"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5B43A1A2" w14:textId="77777777" w:rsidR="00265584" w:rsidRDefault="00265584">
            <w:r>
              <w:rPr>
                <w:rFonts w:ascii="Calibri" w:hAnsi="Calibri" w:cs="Calibri"/>
                <w:color w:val="000000"/>
              </w:rPr>
              <w:t>14</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873"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4C9C9FDD" w14:textId="77777777" w:rsidR="00265584" w:rsidRDefault="00265584">
            <w:r>
              <w:rPr>
                <w:rFonts w:ascii="Calibri" w:hAnsi="Calibri" w:cs="Calibri"/>
                <w:color w:val="000000"/>
              </w:rPr>
              <w:t>9,303</w:t>
            </w:r>
          </w:p>
        </w:tc>
        <w:tc>
          <w:tcPr>
            <w:tcW w:w="555" w:type="pct"/>
            <w:tcBorders>
              <w:top w:val="single" w:sz="4" w:space="0" w:color="auto"/>
              <w:left w:val="single" w:sz="4" w:space="0" w:color="auto"/>
              <w:bottom w:val="single" w:sz="4" w:space="0" w:color="auto"/>
              <w:right w:val="single" w:sz="4" w:space="0" w:color="auto"/>
            </w:tcBorders>
            <w:tcPrChange w:id="1874"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2FADBD39" w14:textId="77777777" w:rsidR="00265584" w:rsidRDefault="00265584">
            <w:pPr>
              <w:rPr>
                <w:rFonts w:ascii="Calibri" w:hAnsi="Calibri" w:cs="Calibri"/>
                <w:color w:val="000000"/>
              </w:rPr>
            </w:pPr>
          </w:p>
        </w:tc>
      </w:tr>
      <w:tr w:rsidR="00265584" w14:paraId="0B78109E" w14:textId="77777777" w:rsidTr="00D34400">
        <w:trPr>
          <w:trHeight w:val="288"/>
          <w:trPrChange w:id="1875"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876"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54F6ADF0" w14:textId="77777777" w:rsidR="00265584" w:rsidRDefault="00265584">
            <w:r>
              <w:t>Missouri</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877"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167BA8E8" w14:textId="77777777" w:rsidR="00265584" w:rsidRDefault="00265584">
            <w:r>
              <w:rPr>
                <w:rFonts w:ascii="Calibri" w:hAnsi="Calibri" w:cs="Calibri"/>
                <w:color w:val="000000"/>
              </w:rPr>
              <w:t>5,646</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878"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210B8228" w14:textId="77777777" w:rsidR="00265584" w:rsidRDefault="00265584">
            <w:r>
              <w:rPr>
                <w:rFonts w:ascii="Calibri" w:hAnsi="Calibri" w:cs="Calibri"/>
                <w:color w:val="000000"/>
              </w:rPr>
              <w:t>814</w:t>
            </w:r>
          </w:p>
        </w:tc>
        <w:tc>
          <w:tcPr>
            <w:tcW w:w="547" w:type="pct"/>
            <w:tcBorders>
              <w:top w:val="single" w:sz="4" w:space="0" w:color="auto"/>
              <w:left w:val="single" w:sz="4" w:space="0" w:color="auto"/>
              <w:bottom w:val="single" w:sz="4" w:space="0" w:color="auto"/>
              <w:right w:val="single" w:sz="4" w:space="0" w:color="auto"/>
            </w:tcBorders>
            <w:hideMark/>
            <w:tcPrChange w:id="1879"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518D0302" w14:textId="77777777" w:rsidR="00265584" w:rsidRDefault="00265584">
            <w:pPr>
              <w:rPr>
                <w:rFonts w:ascii="Calibri" w:hAnsi="Calibri" w:cs="Calibri"/>
                <w:color w:val="000000"/>
              </w:rPr>
            </w:pPr>
            <w:r>
              <w:t>262</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880"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29B952B2" w14:textId="77777777" w:rsidR="00265584" w:rsidRDefault="00265584">
            <w:r>
              <w:rPr>
                <w:rFonts w:ascii="Calibri" w:hAnsi="Calibri" w:cs="Calibri"/>
                <w:color w:val="000000"/>
              </w:rPr>
              <w:t>20</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881"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45A650E1" w14:textId="77777777" w:rsidR="00265584" w:rsidRDefault="00265584">
            <w:r>
              <w:rPr>
                <w:rFonts w:ascii="Calibri" w:hAnsi="Calibri" w:cs="Calibri"/>
                <w:color w:val="000000"/>
              </w:rPr>
              <w:t>4,852</w:t>
            </w:r>
          </w:p>
        </w:tc>
        <w:tc>
          <w:tcPr>
            <w:tcW w:w="555" w:type="pct"/>
            <w:tcBorders>
              <w:top w:val="single" w:sz="4" w:space="0" w:color="auto"/>
              <w:left w:val="single" w:sz="4" w:space="0" w:color="auto"/>
              <w:bottom w:val="single" w:sz="4" w:space="0" w:color="auto"/>
              <w:right w:val="single" w:sz="4" w:space="0" w:color="auto"/>
            </w:tcBorders>
            <w:tcPrChange w:id="1882"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187995E4" w14:textId="77777777" w:rsidR="00265584" w:rsidRDefault="00265584">
            <w:pPr>
              <w:rPr>
                <w:rFonts w:ascii="Calibri" w:hAnsi="Calibri" w:cs="Calibri"/>
                <w:color w:val="000000"/>
              </w:rPr>
            </w:pPr>
          </w:p>
        </w:tc>
      </w:tr>
      <w:tr w:rsidR="00265584" w14:paraId="1A7E5726" w14:textId="77777777" w:rsidTr="00D34400">
        <w:trPr>
          <w:trHeight w:val="288"/>
          <w:trPrChange w:id="1883"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884"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18222723" w14:textId="77777777" w:rsidR="00265584" w:rsidRDefault="00265584">
            <w:r>
              <w:t>Montana</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885"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714423DB" w14:textId="77777777" w:rsidR="00265584" w:rsidRDefault="00265584">
            <w:r>
              <w:rPr>
                <w:rFonts w:ascii="Calibri" w:hAnsi="Calibri" w:cs="Calibri"/>
                <w:color w:val="000000"/>
              </w:rPr>
              <w:t>8,609</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886"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5E2086F6" w14:textId="77777777" w:rsidR="00265584" w:rsidRDefault="00265584">
            <w:r>
              <w:rPr>
                <w:rFonts w:ascii="Calibri" w:hAnsi="Calibri" w:cs="Calibri"/>
                <w:color w:val="000000"/>
              </w:rPr>
              <w:t>909</w:t>
            </w:r>
          </w:p>
        </w:tc>
        <w:tc>
          <w:tcPr>
            <w:tcW w:w="547" w:type="pct"/>
            <w:tcBorders>
              <w:top w:val="single" w:sz="4" w:space="0" w:color="auto"/>
              <w:left w:val="single" w:sz="4" w:space="0" w:color="auto"/>
              <w:bottom w:val="single" w:sz="4" w:space="0" w:color="auto"/>
              <w:right w:val="single" w:sz="4" w:space="0" w:color="auto"/>
            </w:tcBorders>
            <w:hideMark/>
            <w:tcPrChange w:id="1887"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20E675B1" w14:textId="77777777" w:rsidR="00265584" w:rsidRDefault="00265584">
            <w:pPr>
              <w:rPr>
                <w:rFonts w:ascii="Calibri" w:hAnsi="Calibri" w:cs="Calibri"/>
                <w:color w:val="000000"/>
              </w:rPr>
            </w:pPr>
            <w:r>
              <w:t>286</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888"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443DD779" w14:textId="77777777" w:rsidR="00265584" w:rsidRDefault="00265584">
            <w:r>
              <w:rPr>
                <w:rFonts w:ascii="Calibri" w:hAnsi="Calibri" w:cs="Calibri"/>
                <w:color w:val="000000"/>
              </w:rPr>
              <w:t>17</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889"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13802470" w14:textId="77777777" w:rsidR="00265584" w:rsidRDefault="00265584">
            <w:r>
              <w:rPr>
                <w:rFonts w:ascii="Calibri" w:hAnsi="Calibri" w:cs="Calibri"/>
                <w:color w:val="000000"/>
              </w:rPr>
              <w:t>7,717</w:t>
            </w:r>
          </w:p>
        </w:tc>
        <w:tc>
          <w:tcPr>
            <w:tcW w:w="555" w:type="pct"/>
            <w:tcBorders>
              <w:top w:val="single" w:sz="4" w:space="0" w:color="auto"/>
              <w:left w:val="single" w:sz="4" w:space="0" w:color="auto"/>
              <w:bottom w:val="single" w:sz="4" w:space="0" w:color="auto"/>
              <w:right w:val="single" w:sz="4" w:space="0" w:color="auto"/>
            </w:tcBorders>
            <w:tcPrChange w:id="1890"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36028A3F" w14:textId="77777777" w:rsidR="00265584" w:rsidRDefault="00265584">
            <w:pPr>
              <w:rPr>
                <w:rFonts w:ascii="Calibri" w:hAnsi="Calibri" w:cs="Calibri"/>
                <w:color w:val="000000"/>
              </w:rPr>
            </w:pPr>
          </w:p>
        </w:tc>
      </w:tr>
      <w:tr w:rsidR="00265584" w14:paraId="75D7D288" w14:textId="77777777" w:rsidTr="00D34400">
        <w:trPr>
          <w:trHeight w:val="288"/>
          <w:trPrChange w:id="1891"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892"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7BE2127C" w14:textId="77777777" w:rsidR="00265584" w:rsidRDefault="00265584">
            <w:r>
              <w:t>Nebraska</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893"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2AEC1C67" w14:textId="77777777" w:rsidR="00265584" w:rsidRDefault="00265584">
            <w:r>
              <w:rPr>
                <w:rFonts w:ascii="Calibri" w:hAnsi="Calibri" w:cs="Calibri"/>
                <w:color w:val="000000"/>
              </w:rPr>
              <w:t>17,883</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894"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3F0A70E9" w14:textId="77777777" w:rsidR="00265584" w:rsidRDefault="00265584">
            <w:r>
              <w:rPr>
                <w:rFonts w:ascii="Calibri" w:hAnsi="Calibri" w:cs="Calibri"/>
                <w:color w:val="000000"/>
              </w:rPr>
              <w:t>1,644</w:t>
            </w:r>
          </w:p>
        </w:tc>
        <w:tc>
          <w:tcPr>
            <w:tcW w:w="547" w:type="pct"/>
            <w:tcBorders>
              <w:top w:val="single" w:sz="4" w:space="0" w:color="auto"/>
              <w:left w:val="single" w:sz="4" w:space="0" w:color="auto"/>
              <w:bottom w:val="single" w:sz="4" w:space="0" w:color="auto"/>
              <w:right w:val="single" w:sz="4" w:space="0" w:color="auto"/>
            </w:tcBorders>
            <w:hideMark/>
            <w:tcPrChange w:id="1895"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0E9A7E27" w14:textId="77777777" w:rsidR="00265584" w:rsidRDefault="00265584">
            <w:pPr>
              <w:rPr>
                <w:rFonts w:ascii="Calibri" w:hAnsi="Calibri" w:cs="Calibri"/>
                <w:color w:val="000000"/>
              </w:rPr>
            </w:pPr>
            <w:r>
              <w:t>717</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896"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57E65A09" w14:textId="77777777" w:rsidR="00265584" w:rsidRDefault="00265584">
            <w:r>
              <w:rPr>
                <w:rFonts w:ascii="Calibri" w:hAnsi="Calibri" w:cs="Calibri"/>
                <w:color w:val="000000"/>
              </w:rPr>
              <w:t>53</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897"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3B18EA21" w14:textId="77777777" w:rsidR="00265584" w:rsidRDefault="00265584">
            <w:r>
              <w:rPr>
                <w:rFonts w:ascii="Calibri" w:hAnsi="Calibri" w:cs="Calibri"/>
                <w:color w:val="000000"/>
              </w:rPr>
              <w:t>16,292</w:t>
            </w:r>
          </w:p>
        </w:tc>
        <w:tc>
          <w:tcPr>
            <w:tcW w:w="555" w:type="pct"/>
            <w:tcBorders>
              <w:top w:val="single" w:sz="4" w:space="0" w:color="auto"/>
              <w:left w:val="single" w:sz="4" w:space="0" w:color="auto"/>
              <w:bottom w:val="single" w:sz="4" w:space="0" w:color="auto"/>
              <w:right w:val="single" w:sz="4" w:space="0" w:color="auto"/>
            </w:tcBorders>
            <w:tcPrChange w:id="1898"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45DACC2E" w14:textId="77777777" w:rsidR="00265584" w:rsidRDefault="00265584">
            <w:pPr>
              <w:rPr>
                <w:rFonts w:ascii="Calibri" w:hAnsi="Calibri" w:cs="Calibri"/>
                <w:color w:val="000000"/>
              </w:rPr>
            </w:pPr>
          </w:p>
        </w:tc>
      </w:tr>
      <w:tr w:rsidR="00265584" w14:paraId="547F143D" w14:textId="77777777" w:rsidTr="00D34400">
        <w:trPr>
          <w:trHeight w:val="288"/>
          <w:trPrChange w:id="1899"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900"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73B492BB" w14:textId="77777777" w:rsidR="00265584" w:rsidRDefault="00265584">
            <w:r>
              <w:t>New Hampshire</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901"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716DFC5A" w14:textId="77777777" w:rsidR="00265584" w:rsidRDefault="00265584">
            <w:r>
              <w:rPr>
                <w:rFonts w:ascii="Calibri" w:hAnsi="Calibri" w:cs="Calibri"/>
                <w:color w:val="000000"/>
              </w:rPr>
              <w:t>5,285</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902"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2377029B" w14:textId="77777777" w:rsidR="00265584" w:rsidRDefault="00265584">
            <w:r>
              <w:rPr>
                <w:rFonts w:ascii="Calibri" w:hAnsi="Calibri" w:cs="Calibri"/>
                <w:color w:val="000000"/>
              </w:rPr>
              <w:t>664</w:t>
            </w:r>
          </w:p>
        </w:tc>
        <w:tc>
          <w:tcPr>
            <w:tcW w:w="547" w:type="pct"/>
            <w:tcBorders>
              <w:top w:val="single" w:sz="4" w:space="0" w:color="auto"/>
              <w:left w:val="single" w:sz="4" w:space="0" w:color="auto"/>
              <w:bottom w:val="single" w:sz="4" w:space="0" w:color="auto"/>
              <w:right w:val="single" w:sz="4" w:space="0" w:color="auto"/>
            </w:tcBorders>
            <w:hideMark/>
            <w:tcPrChange w:id="1903"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27ABBC2B" w14:textId="77777777" w:rsidR="00265584" w:rsidRDefault="00265584">
            <w:pPr>
              <w:rPr>
                <w:rFonts w:ascii="Calibri" w:hAnsi="Calibri" w:cs="Calibri"/>
                <w:color w:val="000000"/>
              </w:rPr>
            </w:pPr>
            <w:r>
              <w:t>232</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904"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025E7885" w14:textId="77777777" w:rsidR="00265584" w:rsidRDefault="00265584">
            <w:r>
              <w:rPr>
                <w:rFonts w:ascii="Calibri" w:hAnsi="Calibri" w:cs="Calibri"/>
                <w:color w:val="000000"/>
              </w:rPr>
              <w:t>19</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905"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7D4230F2" w14:textId="77777777" w:rsidR="00265584" w:rsidRDefault="00265584">
            <w:r>
              <w:rPr>
                <w:rFonts w:ascii="Calibri" w:hAnsi="Calibri" w:cs="Calibri"/>
                <w:color w:val="000000"/>
              </w:rPr>
              <w:t>4,640</w:t>
            </w:r>
          </w:p>
        </w:tc>
        <w:tc>
          <w:tcPr>
            <w:tcW w:w="555" w:type="pct"/>
            <w:tcBorders>
              <w:top w:val="single" w:sz="4" w:space="0" w:color="auto"/>
              <w:left w:val="single" w:sz="4" w:space="0" w:color="auto"/>
              <w:bottom w:val="single" w:sz="4" w:space="0" w:color="auto"/>
              <w:right w:val="single" w:sz="4" w:space="0" w:color="auto"/>
            </w:tcBorders>
            <w:tcPrChange w:id="1906"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6F5CC1AE" w14:textId="77777777" w:rsidR="00265584" w:rsidRDefault="00265584">
            <w:pPr>
              <w:rPr>
                <w:rFonts w:ascii="Calibri" w:hAnsi="Calibri" w:cs="Calibri"/>
                <w:color w:val="000000"/>
              </w:rPr>
            </w:pPr>
          </w:p>
        </w:tc>
      </w:tr>
      <w:tr w:rsidR="00265584" w14:paraId="1059DB7F" w14:textId="77777777" w:rsidTr="00D34400">
        <w:trPr>
          <w:trHeight w:val="288"/>
          <w:trPrChange w:id="1907"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908"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2A3854E2" w14:textId="77777777" w:rsidR="00265584" w:rsidRDefault="00265584">
            <w:r>
              <w:t>New Jersey</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909"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4E1D2B15" w14:textId="77777777" w:rsidR="00265584" w:rsidRDefault="00265584">
            <w:r>
              <w:rPr>
                <w:rFonts w:ascii="Calibri" w:hAnsi="Calibri" w:cs="Calibri"/>
                <w:color w:val="000000"/>
              </w:rPr>
              <w:t>15,410</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910"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500A9B52" w14:textId="77777777" w:rsidR="00265584" w:rsidRDefault="00265584">
            <w:r>
              <w:rPr>
                <w:rFonts w:ascii="Calibri" w:hAnsi="Calibri" w:cs="Calibri"/>
                <w:color w:val="000000"/>
              </w:rPr>
              <w:t>2,230</w:t>
            </w:r>
          </w:p>
        </w:tc>
        <w:tc>
          <w:tcPr>
            <w:tcW w:w="547" w:type="pct"/>
            <w:tcBorders>
              <w:top w:val="single" w:sz="4" w:space="0" w:color="auto"/>
              <w:left w:val="single" w:sz="4" w:space="0" w:color="auto"/>
              <w:bottom w:val="single" w:sz="4" w:space="0" w:color="auto"/>
              <w:right w:val="single" w:sz="4" w:space="0" w:color="auto"/>
            </w:tcBorders>
            <w:hideMark/>
            <w:tcPrChange w:id="1911"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41F578B3" w14:textId="77777777" w:rsidR="00265584" w:rsidRDefault="00265584">
            <w:pPr>
              <w:rPr>
                <w:rFonts w:ascii="Calibri" w:hAnsi="Calibri" w:cs="Calibri"/>
                <w:color w:val="000000"/>
              </w:rPr>
            </w:pPr>
            <w:r>
              <w:t>458</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912"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012431B0" w14:textId="77777777" w:rsidR="00265584" w:rsidRDefault="00265584">
            <w:r>
              <w:rPr>
                <w:rFonts w:ascii="Calibri" w:hAnsi="Calibri" w:cs="Calibri"/>
                <w:color w:val="000000"/>
              </w:rPr>
              <w:t>32</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913"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6492EB6D" w14:textId="77777777" w:rsidR="00265584" w:rsidRDefault="00265584">
            <w:r>
              <w:rPr>
                <w:rFonts w:ascii="Calibri" w:hAnsi="Calibri" w:cs="Calibri"/>
                <w:color w:val="000000"/>
              </w:rPr>
              <w:t>13,212</w:t>
            </w:r>
          </w:p>
        </w:tc>
        <w:tc>
          <w:tcPr>
            <w:tcW w:w="555" w:type="pct"/>
            <w:tcBorders>
              <w:top w:val="single" w:sz="4" w:space="0" w:color="auto"/>
              <w:left w:val="single" w:sz="4" w:space="0" w:color="auto"/>
              <w:bottom w:val="single" w:sz="4" w:space="0" w:color="auto"/>
              <w:right w:val="single" w:sz="4" w:space="0" w:color="auto"/>
            </w:tcBorders>
            <w:tcPrChange w:id="1914"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735EA12B" w14:textId="77777777" w:rsidR="00265584" w:rsidRDefault="00265584">
            <w:pPr>
              <w:rPr>
                <w:rFonts w:ascii="Calibri" w:hAnsi="Calibri" w:cs="Calibri"/>
                <w:color w:val="000000"/>
              </w:rPr>
            </w:pPr>
          </w:p>
        </w:tc>
      </w:tr>
      <w:tr w:rsidR="00265584" w14:paraId="69E72B35" w14:textId="77777777" w:rsidTr="00D34400">
        <w:trPr>
          <w:trHeight w:val="288"/>
          <w:trPrChange w:id="1915"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916"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624647C3" w14:textId="77777777" w:rsidR="00265584" w:rsidRDefault="00265584">
            <w:r>
              <w:t>New Mexico</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917"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3D3BFF9F" w14:textId="77777777" w:rsidR="00265584" w:rsidRDefault="00265584">
            <w:r>
              <w:rPr>
                <w:rFonts w:ascii="Calibri" w:hAnsi="Calibri" w:cs="Calibri"/>
                <w:color w:val="000000"/>
              </w:rPr>
              <w:t>5,554</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918"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41CA534C" w14:textId="77777777" w:rsidR="00265584" w:rsidRDefault="00265584">
            <w:r>
              <w:rPr>
                <w:rFonts w:ascii="Calibri" w:hAnsi="Calibri" w:cs="Calibri"/>
                <w:color w:val="000000"/>
              </w:rPr>
              <w:t>765</w:t>
            </w:r>
          </w:p>
        </w:tc>
        <w:tc>
          <w:tcPr>
            <w:tcW w:w="547" w:type="pct"/>
            <w:tcBorders>
              <w:top w:val="single" w:sz="4" w:space="0" w:color="auto"/>
              <w:left w:val="single" w:sz="4" w:space="0" w:color="auto"/>
              <w:bottom w:val="single" w:sz="4" w:space="0" w:color="auto"/>
              <w:right w:val="single" w:sz="4" w:space="0" w:color="auto"/>
            </w:tcBorders>
            <w:hideMark/>
            <w:tcPrChange w:id="1919"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09EA70F7" w14:textId="77777777" w:rsidR="00265584" w:rsidRDefault="00265584">
            <w:pPr>
              <w:rPr>
                <w:rFonts w:ascii="Calibri" w:hAnsi="Calibri" w:cs="Calibri"/>
                <w:color w:val="000000"/>
              </w:rPr>
            </w:pPr>
            <w:r>
              <w:t>287</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920"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01FC6BDB" w14:textId="77777777" w:rsidR="00265584" w:rsidRDefault="00265584">
            <w:r>
              <w:rPr>
                <w:rFonts w:ascii="Calibri" w:hAnsi="Calibri" w:cs="Calibri"/>
                <w:color w:val="000000"/>
              </w:rPr>
              <w:t>17</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921"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4BC265E8" w14:textId="77777777" w:rsidR="00265584" w:rsidRDefault="00265584">
            <w:r>
              <w:rPr>
                <w:rFonts w:ascii="Calibri" w:hAnsi="Calibri" w:cs="Calibri"/>
                <w:color w:val="000000"/>
              </w:rPr>
              <w:t>4,806</w:t>
            </w:r>
          </w:p>
        </w:tc>
        <w:tc>
          <w:tcPr>
            <w:tcW w:w="555" w:type="pct"/>
            <w:tcBorders>
              <w:top w:val="single" w:sz="4" w:space="0" w:color="auto"/>
              <w:left w:val="single" w:sz="4" w:space="0" w:color="auto"/>
              <w:bottom w:val="single" w:sz="4" w:space="0" w:color="auto"/>
              <w:right w:val="single" w:sz="4" w:space="0" w:color="auto"/>
            </w:tcBorders>
            <w:tcPrChange w:id="1922"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7BCC5BB5" w14:textId="77777777" w:rsidR="00265584" w:rsidRDefault="00265584">
            <w:pPr>
              <w:rPr>
                <w:rFonts w:ascii="Calibri" w:hAnsi="Calibri" w:cs="Calibri"/>
                <w:color w:val="000000"/>
              </w:rPr>
            </w:pPr>
          </w:p>
        </w:tc>
      </w:tr>
      <w:tr w:rsidR="00265584" w14:paraId="2912F71D" w14:textId="77777777" w:rsidTr="00D34400">
        <w:trPr>
          <w:trHeight w:val="288"/>
          <w:trPrChange w:id="1923"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924"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64718537" w14:textId="77777777" w:rsidR="00265584" w:rsidRDefault="00265584">
            <w:r>
              <w:t>New York</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925"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72107D92" w14:textId="77777777" w:rsidR="00265584" w:rsidRDefault="00265584">
            <w:r>
              <w:rPr>
                <w:rFonts w:ascii="Calibri" w:hAnsi="Calibri" w:cs="Calibri"/>
                <w:color w:val="000000"/>
              </w:rPr>
              <w:t>7,083</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926"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7DAE4E22" w14:textId="77777777" w:rsidR="00265584" w:rsidRDefault="00265584">
            <w:r>
              <w:rPr>
                <w:rFonts w:ascii="Calibri" w:hAnsi="Calibri" w:cs="Calibri"/>
                <w:color w:val="000000"/>
              </w:rPr>
              <w:t>1,079</w:t>
            </w:r>
          </w:p>
        </w:tc>
        <w:tc>
          <w:tcPr>
            <w:tcW w:w="547" w:type="pct"/>
            <w:tcBorders>
              <w:top w:val="single" w:sz="4" w:space="0" w:color="auto"/>
              <w:left w:val="single" w:sz="4" w:space="0" w:color="auto"/>
              <w:bottom w:val="single" w:sz="4" w:space="0" w:color="auto"/>
              <w:right w:val="single" w:sz="4" w:space="0" w:color="auto"/>
            </w:tcBorders>
            <w:hideMark/>
            <w:tcPrChange w:id="1927"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22F8778C" w14:textId="77777777" w:rsidR="00265584" w:rsidRDefault="00265584">
            <w:pPr>
              <w:rPr>
                <w:rFonts w:ascii="Calibri" w:hAnsi="Calibri" w:cs="Calibri"/>
                <w:color w:val="000000"/>
              </w:rPr>
            </w:pPr>
            <w:r>
              <w:t>404</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928"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310EFFD1" w14:textId="77777777" w:rsidR="00265584" w:rsidRDefault="00265584">
            <w:r>
              <w:rPr>
                <w:rFonts w:ascii="Calibri" w:hAnsi="Calibri" w:cs="Calibri"/>
                <w:color w:val="000000"/>
              </w:rPr>
              <w:t>28</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929"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2778B31E" w14:textId="77777777" w:rsidR="00265584" w:rsidRDefault="00265584">
            <w:r>
              <w:rPr>
                <w:rFonts w:ascii="Calibri" w:hAnsi="Calibri" w:cs="Calibri"/>
                <w:color w:val="000000"/>
              </w:rPr>
              <w:t>6,032</w:t>
            </w:r>
          </w:p>
        </w:tc>
        <w:tc>
          <w:tcPr>
            <w:tcW w:w="555" w:type="pct"/>
            <w:tcBorders>
              <w:top w:val="single" w:sz="4" w:space="0" w:color="auto"/>
              <w:left w:val="single" w:sz="4" w:space="0" w:color="auto"/>
              <w:bottom w:val="single" w:sz="4" w:space="0" w:color="auto"/>
              <w:right w:val="single" w:sz="4" w:space="0" w:color="auto"/>
            </w:tcBorders>
            <w:tcPrChange w:id="1930"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5C7C5698" w14:textId="77777777" w:rsidR="00265584" w:rsidRDefault="00265584">
            <w:pPr>
              <w:rPr>
                <w:rFonts w:ascii="Calibri" w:hAnsi="Calibri" w:cs="Calibri"/>
                <w:color w:val="000000"/>
              </w:rPr>
            </w:pPr>
          </w:p>
        </w:tc>
      </w:tr>
      <w:tr w:rsidR="00265584" w14:paraId="0D57E816" w14:textId="77777777" w:rsidTr="00D34400">
        <w:trPr>
          <w:trHeight w:val="288"/>
          <w:trPrChange w:id="1931"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932"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579ECA9B" w14:textId="77777777" w:rsidR="00265584" w:rsidRDefault="00265584">
            <w:r>
              <w:t>Ohio</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933"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01CF898F" w14:textId="77777777" w:rsidR="00265584" w:rsidRDefault="00265584">
            <w:r>
              <w:rPr>
                <w:rFonts w:ascii="Calibri" w:hAnsi="Calibri" w:cs="Calibri"/>
                <w:color w:val="000000"/>
              </w:rPr>
              <w:t>7,989</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934"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11DCDFFC" w14:textId="77777777" w:rsidR="00265584" w:rsidRDefault="00265584">
            <w:r>
              <w:rPr>
                <w:rFonts w:ascii="Calibri" w:hAnsi="Calibri" w:cs="Calibri"/>
                <w:color w:val="000000"/>
              </w:rPr>
              <w:t>1,138</w:t>
            </w:r>
          </w:p>
        </w:tc>
        <w:tc>
          <w:tcPr>
            <w:tcW w:w="547" w:type="pct"/>
            <w:tcBorders>
              <w:top w:val="single" w:sz="4" w:space="0" w:color="auto"/>
              <w:left w:val="single" w:sz="4" w:space="0" w:color="auto"/>
              <w:bottom w:val="single" w:sz="4" w:space="0" w:color="auto"/>
              <w:right w:val="single" w:sz="4" w:space="0" w:color="auto"/>
            </w:tcBorders>
            <w:hideMark/>
            <w:tcPrChange w:id="1935"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61898064" w14:textId="77777777" w:rsidR="00265584" w:rsidRDefault="00265584">
            <w:pPr>
              <w:rPr>
                <w:rFonts w:ascii="Calibri" w:hAnsi="Calibri" w:cs="Calibri"/>
                <w:color w:val="000000"/>
              </w:rPr>
            </w:pPr>
            <w:r>
              <w:t>351</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936"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730F75DC" w14:textId="77777777" w:rsidR="00265584" w:rsidRDefault="00265584">
            <w:r>
              <w:rPr>
                <w:rFonts w:ascii="Calibri" w:hAnsi="Calibri" w:cs="Calibri"/>
                <w:color w:val="000000"/>
              </w:rPr>
              <w:t>32</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937"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33296A97" w14:textId="77777777" w:rsidR="00265584" w:rsidRDefault="00265584">
            <w:r>
              <w:rPr>
                <w:rFonts w:ascii="Calibri" w:hAnsi="Calibri" w:cs="Calibri"/>
                <w:color w:val="000000"/>
              </w:rPr>
              <w:t>6,883</w:t>
            </w:r>
          </w:p>
        </w:tc>
        <w:tc>
          <w:tcPr>
            <w:tcW w:w="555" w:type="pct"/>
            <w:tcBorders>
              <w:top w:val="single" w:sz="4" w:space="0" w:color="auto"/>
              <w:left w:val="single" w:sz="4" w:space="0" w:color="auto"/>
              <w:bottom w:val="single" w:sz="4" w:space="0" w:color="auto"/>
              <w:right w:val="single" w:sz="4" w:space="0" w:color="auto"/>
            </w:tcBorders>
            <w:tcPrChange w:id="1938"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56EAEB76" w14:textId="77777777" w:rsidR="00265584" w:rsidRDefault="00265584">
            <w:pPr>
              <w:rPr>
                <w:rFonts w:ascii="Calibri" w:hAnsi="Calibri" w:cs="Calibri"/>
                <w:color w:val="000000"/>
              </w:rPr>
            </w:pPr>
          </w:p>
        </w:tc>
      </w:tr>
      <w:tr w:rsidR="00265584" w14:paraId="66B269B3" w14:textId="77777777" w:rsidTr="00D34400">
        <w:trPr>
          <w:trHeight w:val="288"/>
          <w:trPrChange w:id="1939"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940"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006F3BC9" w14:textId="77777777" w:rsidR="00265584" w:rsidRDefault="00265584">
            <w:r>
              <w:t>Oklahoma</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941"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46552C71" w14:textId="77777777" w:rsidR="00265584" w:rsidRDefault="00265584">
            <w:r>
              <w:rPr>
                <w:rFonts w:ascii="Calibri" w:hAnsi="Calibri" w:cs="Calibri"/>
                <w:color w:val="000000"/>
              </w:rPr>
              <w:t>8,611</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942"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4C96BB26" w14:textId="77777777" w:rsidR="00265584" w:rsidRDefault="00265584">
            <w:r>
              <w:rPr>
                <w:rFonts w:ascii="Calibri" w:hAnsi="Calibri" w:cs="Calibri"/>
                <w:color w:val="000000"/>
              </w:rPr>
              <w:t>1,291</w:t>
            </w:r>
          </w:p>
        </w:tc>
        <w:tc>
          <w:tcPr>
            <w:tcW w:w="547" w:type="pct"/>
            <w:tcBorders>
              <w:top w:val="single" w:sz="4" w:space="0" w:color="auto"/>
              <w:left w:val="single" w:sz="4" w:space="0" w:color="auto"/>
              <w:bottom w:val="single" w:sz="4" w:space="0" w:color="auto"/>
              <w:right w:val="single" w:sz="4" w:space="0" w:color="auto"/>
            </w:tcBorders>
            <w:hideMark/>
            <w:tcPrChange w:id="1943"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4D968CC7" w14:textId="77777777" w:rsidR="00265584" w:rsidRDefault="00265584">
            <w:pPr>
              <w:rPr>
                <w:rFonts w:ascii="Calibri" w:hAnsi="Calibri" w:cs="Calibri"/>
                <w:color w:val="000000"/>
              </w:rPr>
            </w:pPr>
            <w:r>
              <w:t>299</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944"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23A37E52" w14:textId="77777777" w:rsidR="00265584" w:rsidRDefault="00265584">
            <w:r>
              <w:rPr>
                <w:rFonts w:ascii="Calibri" w:hAnsi="Calibri" w:cs="Calibri"/>
                <w:color w:val="000000"/>
              </w:rPr>
              <w:t>21</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945"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5231C2F7" w14:textId="77777777" w:rsidR="00265584" w:rsidRDefault="00265584">
            <w:r>
              <w:rPr>
                <w:rFonts w:ascii="Calibri" w:hAnsi="Calibri" w:cs="Calibri"/>
                <w:color w:val="000000"/>
              </w:rPr>
              <w:t>7,341</w:t>
            </w:r>
          </w:p>
        </w:tc>
        <w:tc>
          <w:tcPr>
            <w:tcW w:w="555" w:type="pct"/>
            <w:tcBorders>
              <w:top w:val="single" w:sz="4" w:space="0" w:color="auto"/>
              <w:left w:val="single" w:sz="4" w:space="0" w:color="auto"/>
              <w:bottom w:val="single" w:sz="4" w:space="0" w:color="auto"/>
              <w:right w:val="single" w:sz="4" w:space="0" w:color="auto"/>
            </w:tcBorders>
            <w:tcPrChange w:id="1946"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5A1159E4" w14:textId="77777777" w:rsidR="00265584" w:rsidRDefault="00265584">
            <w:pPr>
              <w:rPr>
                <w:rFonts w:ascii="Calibri" w:hAnsi="Calibri" w:cs="Calibri"/>
                <w:color w:val="000000"/>
              </w:rPr>
            </w:pPr>
          </w:p>
        </w:tc>
      </w:tr>
      <w:tr w:rsidR="00265584" w14:paraId="3EF889B4" w14:textId="77777777" w:rsidTr="00D34400">
        <w:trPr>
          <w:trHeight w:val="288"/>
          <w:trPrChange w:id="1947"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948"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658DEB1D" w14:textId="77777777" w:rsidR="00265584" w:rsidRDefault="00265584">
            <w:r>
              <w:t>Oregon</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949"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1081B7BE" w14:textId="77777777" w:rsidR="00265584" w:rsidRDefault="00265584">
            <w:r>
              <w:rPr>
                <w:rFonts w:ascii="Calibri" w:hAnsi="Calibri" w:cs="Calibri"/>
                <w:color w:val="000000"/>
              </w:rPr>
              <w:t>4,793</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950"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5B729F55" w14:textId="77777777" w:rsidR="00265584" w:rsidRDefault="00265584">
            <w:r>
              <w:rPr>
                <w:rFonts w:ascii="Calibri" w:hAnsi="Calibri" w:cs="Calibri"/>
                <w:color w:val="000000"/>
              </w:rPr>
              <w:t>579</w:t>
            </w:r>
          </w:p>
        </w:tc>
        <w:tc>
          <w:tcPr>
            <w:tcW w:w="547" w:type="pct"/>
            <w:tcBorders>
              <w:top w:val="single" w:sz="4" w:space="0" w:color="auto"/>
              <w:left w:val="single" w:sz="4" w:space="0" w:color="auto"/>
              <w:bottom w:val="single" w:sz="4" w:space="0" w:color="auto"/>
              <w:right w:val="single" w:sz="4" w:space="0" w:color="auto"/>
            </w:tcBorders>
            <w:hideMark/>
            <w:tcPrChange w:id="1951"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57575944" w14:textId="77777777" w:rsidR="00265584" w:rsidRDefault="00265584">
            <w:pPr>
              <w:rPr>
                <w:rFonts w:ascii="Calibri" w:hAnsi="Calibri" w:cs="Calibri"/>
                <w:color w:val="000000"/>
              </w:rPr>
            </w:pPr>
            <w:r>
              <w:t>165</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952"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4D087A4B" w14:textId="77777777" w:rsidR="00265584" w:rsidRDefault="00265584">
            <w:r>
              <w:rPr>
                <w:rFonts w:ascii="Calibri" w:hAnsi="Calibri" w:cs="Calibri"/>
                <w:color w:val="000000"/>
              </w:rPr>
              <w:t>13</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953"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59485AFF" w14:textId="77777777" w:rsidR="00265584" w:rsidRDefault="00265584">
            <w:r>
              <w:rPr>
                <w:rFonts w:ascii="Calibri" w:hAnsi="Calibri" w:cs="Calibri"/>
                <w:color w:val="000000"/>
              </w:rPr>
              <w:t>4,227</w:t>
            </w:r>
          </w:p>
        </w:tc>
        <w:tc>
          <w:tcPr>
            <w:tcW w:w="555" w:type="pct"/>
            <w:tcBorders>
              <w:top w:val="single" w:sz="4" w:space="0" w:color="auto"/>
              <w:left w:val="single" w:sz="4" w:space="0" w:color="auto"/>
              <w:bottom w:val="single" w:sz="4" w:space="0" w:color="auto"/>
              <w:right w:val="single" w:sz="4" w:space="0" w:color="auto"/>
            </w:tcBorders>
            <w:tcPrChange w:id="1954"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47D7DAFA" w14:textId="77777777" w:rsidR="00265584" w:rsidRDefault="00265584">
            <w:pPr>
              <w:rPr>
                <w:rFonts w:ascii="Calibri" w:hAnsi="Calibri" w:cs="Calibri"/>
                <w:color w:val="000000"/>
              </w:rPr>
            </w:pPr>
          </w:p>
        </w:tc>
      </w:tr>
      <w:tr w:rsidR="00265584" w14:paraId="0C73C9A8" w14:textId="77777777" w:rsidTr="00D34400">
        <w:trPr>
          <w:trHeight w:val="288"/>
          <w:trPrChange w:id="1955"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956"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5FC792E8" w14:textId="77777777" w:rsidR="00265584" w:rsidRDefault="00265584">
            <w:r>
              <w:t>Pennsylvania</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957"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065BCA4B" w14:textId="77777777" w:rsidR="00265584" w:rsidRDefault="00265584">
            <w:r>
              <w:rPr>
                <w:rFonts w:ascii="Calibri" w:hAnsi="Calibri" w:cs="Calibri"/>
                <w:color w:val="000000"/>
              </w:rPr>
              <w:t>14,760</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958"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0A6C43F7" w14:textId="77777777" w:rsidR="00265584" w:rsidRDefault="00265584">
            <w:r>
              <w:rPr>
                <w:rFonts w:ascii="Calibri" w:hAnsi="Calibri" w:cs="Calibri"/>
                <w:color w:val="000000"/>
              </w:rPr>
              <w:t>2,090</w:t>
            </w:r>
          </w:p>
        </w:tc>
        <w:tc>
          <w:tcPr>
            <w:tcW w:w="547" w:type="pct"/>
            <w:tcBorders>
              <w:top w:val="single" w:sz="4" w:space="0" w:color="auto"/>
              <w:left w:val="single" w:sz="4" w:space="0" w:color="auto"/>
              <w:bottom w:val="single" w:sz="4" w:space="0" w:color="auto"/>
              <w:right w:val="single" w:sz="4" w:space="0" w:color="auto"/>
            </w:tcBorders>
            <w:hideMark/>
            <w:tcPrChange w:id="1959"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76780E5A" w14:textId="77777777" w:rsidR="00265584" w:rsidRDefault="00265584">
            <w:pPr>
              <w:rPr>
                <w:rFonts w:ascii="Calibri" w:hAnsi="Calibri" w:cs="Calibri"/>
                <w:color w:val="000000"/>
              </w:rPr>
            </w:pPr>
            <w:r>
              <w:t>209</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960"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76CB98AA" w14:textId="77777777" w:rsidR="00265584" w:rsidRDefault="00265584">
            <w:r>
              <w:rPr>
                <w:rFonts w:ascii="Calibri" w:hAnsi="Calibri" w:cs="Calibri"/>
                <w:color w:val="000000"/>
              </w:rPr>
              <w:t>12</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961"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7BACA944" w14:textId="77777777" w:rsidR="00265584" w:rsidRDefault="00265584">
            <w:r>
              <w:rPr>
                <w:rFonts w:ascii="Calibri" w:hAnsi="Calibri" w:cs="Calibri"/>
                <w:color w:val="000000"/>
              </w:rPr>
              <w:t>12,682</w:t>
            </w:r>
          </w:p>
        </w:tc>
        <w:tc>
          <w:tcPr>
            <w:tcW w:w="555" w:type="pct"/>
            <w:tcBorders>
              <w:top w:val="single" w:sz="4" w:space="0" w:color="auto"/>
              <w:left w:val="single" w:sz="4" w:space="0" w:color="auto"/>
              <w:bottom w:val="single" w:sz="4" w:space="0" w:color="auto"/>
              <w:right w:val="single" w:sz="4" w:space="0" w:color="auto"/>
            </w:tcBorders>
            <w:tcPrChange w:id="1962"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29E68B1E" w14:textId="77777777" w:rsidR="00265584" w:rsidRDefault="00265584">
            <w:pPr>
              <w:rPr>
                <w:rFonts w:ascii="Calibri" w:hAnsi="Calibri" w:cs="Calibri"/>
                <w:color w:val="000000"/>
              </w:rPr>
            </w:pPr>
          </w:p>
        </w:tc>
      </w:tr>
      <w:tr w:rsidR="00265584" w14:paraId="006C082C" w14:textId="77777777" w:rsidTr="00D34400">
        <w:trPr>
          <w:trHeight w:val="288"/>
          <w:trPrChange w:id="1963"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964"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510BD7A5" w14:textId="77777777" w:rsidR="00265584" w:rsidRDefault="00265584">
            <w:r>
              <w:t>Rhode Island</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965"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4E5CB5D3" w14:textId="77777777" w:rsidR="00265584" w:rsidRDefault="00265584">
            <w:r>
              <w:rPr>
                <w:rFonts w:ascii="Calibri" w:hAnsi="Calibri" w:cs="Calibri"/>
                <w:color w:val="000000"/>
              </w:rPr>
              <w:t>7,127</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966"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55B8342C" w14:textId="77777777" w:rsidR="00265584" w:rsidRDefault="00265584">
            <w:r>
              <w:rPr>
                <w:rFonts w:ascii="Calibri" w:hAnsi="Calibri" w:cs="Calibri"/>
                <w:color w:val="000000"/>
              </w:rPr>
              <w:t>1,209</w:t>
            </w:r>
          </w:p>
        </w:tc>
        <w:tc>
          <w:tcPr>
            <w:tcW w:w="547" w:type="pct"/>
            <w:tcBorders>
              <w:top w:val="single" w:sz="4" w:space="0" w:color="auto"/>
              <w:left w:val="single" w:sz="4" w:space="0" w:color="auto"/>
              <w:bottom w:val="single" w:sz="4" w:space="0" w:color="auto"/>
              <w:right w:val="single" w:sz="4" w:space="0" w:color="auto"/>
            </w:tcBorders>
            <w:hideMark/>
            <w:tcPrChange w:id="1967"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16B651A1" w14:textId="77777777" w:rsidR="00265584" w:rsidRDefault="00265584">
            <w:pPr>
              <w:rPr>
                <w:rFonts w:ascii="Calibri" w:hAnsi="Calibri" w:cs="Calibri"/>
                <w:color w:val="000000"/>
              </w:rPr>
            </w:pPr>
            <w:r>
              <w:t>169</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968"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6B665890" w14:textId="77777777" w:rsidR="00265584" w:rsidRDefault="00265584">
            <w:r>
              <w:rPr>
                <w:rFonts w:ascii="Calibri" w:hAnsi="Calibri" w:cs="Calibri"/>
                <w:color w:val="000000"/>
              </w:rPr>
              <w:t>11</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969"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50608CAA" w14:textId="77777777" w:rsidR="00265584" w:rsidRDefault="00265584">
            <w:r>
              <w:rPr>
                <w:rFonts w:ascii="Calibri" w:hAnsi="Calibri" w:cs="Calibri"/>
                <w:color w:val="000000"/>
              </w:rPr>
              <w:t>5,929</w:t>
            </w:r>
          </w:p>
        </w:tc>
        <w:tc>
          <w:tcPr>
            <w:tcW w:w="555" w:type="pct"/>
            <w:tcBorders>
              <w:top w:val="single" w:sz="4" w:space="0" w:color="auto"/>
              <w:left w:val="single" w:sz="4" w:space="0" w:color="auto"/>
              <w:bottom w:val="single" w:sz="4" w:space="0" w:color="auto"/>
              <w:right w:val="single" w:sz="4" w:space="0" w:color="auto"/>
            </w:tcBorders>
            <w:tcPrChange w:id="1970"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23013571" w14:textId="77777777" w:rsidR="00265584" w:rsidRDefault="00265584">
            <w:pPr>
              <w:rPr>
                <w:rFonts w:ascii="Calibri" w:hAnsi="Calibri" w:cs="Calibri"/>
                <w:color w:val="000000"/>
              </w:rPr>
            </w:pPr>
          </w:p>
        </w:tc>
      </w:tr>
      <w:tr w:rsidR="00265584" w14:paraId="7B5EB426" w14:textId="77777777" w:rsidTr="00D34400">
        <w:trPr>
          <w:trHeight w:val="288"/>
          <w:trPrChange w:id="1971"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972"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4B822479" w14:textId="77777777" w:rsidR="00265584" w:rsidRDefault="00265584">
            <w:r>
              <w:t>Texas</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973"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5ABE2167" w14:textId="77777777" w:rsidR="00265584" w:rsidRDefault="00265584">
            <w:r>
              <w:rPr>
                <w:rFonts w:ascii="Calibri" w:hAnsi="Calibri" w:cs="Calibri"/>
                <w:color w:val="000000"/>
              </w:rPr>
              <w:t>16,749</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974"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4B1463DA" w14:textId="77777777" w:rsidR="00265584" w:rsidRDefault="00265584">
            <w:r>
              <w:rPr>
                <w:rFonts w:ascii="Calibri" w:hAnsi="Calibri" w:cs="Calibri"/>
                <w:color w:val="000000"/>
              </w:rPr>
              <w:t>2,293</w:t>
            </w:r>
          </w:p>
        </w:tc>
        <w:tc>
          <w:tcPr>
            <w:tcW w:w="547" w:type="pct"/>
            <w:tcBorders>
              <w:top w:val="single" w:sz="4" w:space="0" w:color="auto"/>
              <w:left w:val="single" w:sz="4" w:space="0" w:color="auto"/>
              <w:bottom w:val="single" w:sz="4" w:space="0" w:color="auto"/>
              <w:right w:val="single" w:sz="4" w:space="0" w:color="auto"/>
            </w:tcBorders>
            <w:hideMark/>
            <w:tcPrChange w:id="1975"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68479090" w14:textId="77777777" w:rsidR="00265584" w:rsidRDefault="00265584">
            <w:pPr>
              <w:rPr>
                <w:rFonts w:ascii="Calibri" w:hAnsi="Calibri" w:cs="Calibri"/>
                <w:color w:val="000000"/>
              </w:rPr>
            </w:pPr>
            <w:r>
              <w:t>780</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976"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1C81D382" w14:textId="77777777" w:rsidR="00265584" w:rsidRDefault="00265584">
            <w:r>
              <w:rPr>
                <w:rFonts w:ascii="Calibri" w:hAnsi="Calibri" w:cs="Calibri"/>
                <w:color w:val="000000"/>
              </w:rPr>
              <w:t>55</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977"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3B9BEAFC" w14:textId="77777777" w:rsidR="00265584" w:rsidRDefault="00265584">
            <w:r>
              <w:rPr>
                <w:rFonts w:ascii="Calibri" w:hAnsi="Calibri" w:cs="Calibri"/>
                <w:color w:val="000000"/>
              </w:rPr>
              <w:t>14,511</w:t>
            </w:r>
          </w:p>
        </w:tc>
        <w:tc>
          <w:tcPr>
            <w:tcW w:w="555" w:type="pct"/>
            <w:tcBorders>
              <w:top w:val="single" w:sz="4" w:space="0" w:color="auto"/>
              <w:left w:val="single" w:sz="4" w:space="0" w:color="auto"/>
              <w:bottom w:val="single" w:sz="4" w:space="0" w:color="auto"/>
              <w:right w:val="single" w:sz="4" w:space="0" w:color="auto"/>
            </w:tcBorders>
            <w:tcPrChange w:id="1978"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67928755" w14:textId="77777777" w:rsidR="00265584" w:rsidRDefault="00265584">
            <w:pPr>
              <w:rPr>
                <w:rFonts w:ascii="Calibri" w:hAnsi="Calibri" w:cs="Calibri"/>
                <w:color w:val="000000"/>
              </w:rPr>
            </w:pPr>
          </w:p>
        </w:tc>
      </w:tr>
      <w:tr w:rsidR="00265584" w14:paraId="0FA4CE52" w14:textId="77777777" w:rsidTr="00D34400">
        <w:trPr>
          <w:trHeight w:val="288"/>
          <w:trPrChange w:id="1979"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980"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7B3201B3" w14:textId="77777777" w:rsidR="00265584" w:rsidRDefault="00265584">
            <w:r>
              <w:t>Utah</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981"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48781F72" w14:textId="77777777" w:rsidR="00265584" w:rsidRDefault="00265584">
            <w:r>
              <w:rPr>
                <w:rFonts w:ascii="Calibri" w:hAnsi="Calibri" w:cs="Calibri"/>
                <w:color w:val="000000"/>
              </w:rPr>
              <w:t>14,417</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982"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435B3626" w14:textId="77777777" w:rsidR="00265584" w:rsidRDefault="00265584">
            <w:r>
              <w:rPr>
                <w:rFonts w:ascii="Calibri" w:hAnsi="Calibri" w:cs="Calibri"/>
                <w:color w:val="000000"/>
              </w:rPr>
              <w:t>1,617</w:t>
            </w:r>
          </w:p>
        </w:tc>
        <w:tc>
          <w:tcPr>
            <w:tcW w:w="547" w:type="pct"/>
            <w:tcBorders>
              <w:top w:val="single" w:sz="4" w:space="0" w:color="auto"/>
              <w:left w:val="single" w:sz="4" w:space="0" w:color="auto"/>
              <w:bottom w:val="single" w:sz="4" w:space="0" w:color="auto"/>
              <w:right w:val="single" w:sz="4" w:space="0" w:color="auto"/>
            </w:tcBorders>
            <w:hideMark/>
            <w:tcPrChange w:id="1983"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1D393290" w14:textId="77777777" w:rsidR="00265584" w:rsidRDefault="00265584">
            <w:pPr>
              <w:rPr>
                <w:rFonts w:ascii="Calibri" w:hAnsi="Calibri" w:cs="Calibri"/>
                <w:color w:val="000000"/>
              </w:rPr>
            </w:pPr>
            <w:r>
              <w:t>573</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984"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36558139" w14:textId="77777777" w:rsidR="00265584" w:rsidRDefault="00265584">
            <w:r>
              <w:rPr>
                <w:rFonts w:ascii="Calibri" w:hAnsi="Calibri" w:cs="Calibri"/>
                <w:color w:val="000000"/>
              </w:rPr>
              <w:t>45</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985"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094B496B" w14:textId="77777777" w:rsidR="00265584" w:rsidRDefault="00265584">
            <w:r>
              <w:rPr>
                <w:rFonts w:ascii="Calibri" w:hAnsi="Calibri" w:cs="Calibri"/>
                <w:color w:val="000000"/>
              </w:rPr>
              <w:t>12,845</w:t>
            </w:r>
          </w:p>
        </w:tc>
        <w:tc>
          <w:tcPr>
            <w:tcW w:w="555" w:type="pct"/>
            <w:tcBorders>
              <w:top w:val="single" w:sz="4" w:space="0" w:color="auto"/>
              <w:left w:val="single" w:sz="4" w:space="0" w:color="auto"/>
              <w:bottom w:val="single" w:sz="4" w:space="0" w:color="auto"/>
              <w:right w:val="single" w:sz="4" w:space="0" w:color="auto"/>
            </w:tcBorders>
            <w:tcPrChange w:id="1986"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284C3BF4" w14:textId="77777777" w:rsidR="00265584" w:rsidRDefault="00265584">
            <w:pPr>
              <w:rPr>
                <w:rFonts w:ascii="Calibri" w:hAnsi="Calibri" w:cs="Calibri"/>
                <w:color w:val="000000"/>
              </w:rPr>
            </w:pPr>
          </w:p>
        </w:tc>
      </w:tr>
      <w:tr w:rsidR="00265584" w14:paraId="2EE892E8" w14:textId="77777777" w:rsidTr="00D34400">
        <w:trPr>
          <w:trHeight w:val="288"/>
          <w:trPrChange w:id="1987"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988"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408BC8A0" w14:textId="77777777" w:rsidR="00265584" w:rsidRDefault="00265584">
            <w:r>
              <w:t>Vermont</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989"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4D9C7BBD" w14:textId="77777777" w:rsidR="00265584" w:rsidRDefault="00265584">
            <w:r>
              <w:rPr>
                <w:rFonts w:ascii="Calibri" w:hAnsi="Calibri" w:cs="Calibri"/>
                <w:color w:val="000000"/>
              </w:rPr>
              <w:t>8,784</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990"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0743E4CB" w14:textId="77777777" w:rsidR="00265584" w:rsidRDefault="00265584">
            <w:r>
              <w:rPr>
                <w:rFonts w:ascii="Calibri" w:hAnsi="Calibri" w:cs="Calibri"/>
                <w:color w:val="000000"/>
              </w:rPr>
              <w:t>1,220</w:t>
            </w:r>
          </w:p>
        </w:tc>
        <w:tc>
          <w:tcPr>
            <w:tcW w:w="547" w:type="pct"/>
            <w:tcBorders>
              <w:top w:val="single" w:sz="4" w:space="0" w:color="auto"/>
              <w:left w:val="single" w:sz="4" w:space="0" w:color="auto"/>
              <w:bottom w:val="single" w:sz="4" w:space="0" w:color="auto"/>
              <w:right w:val="single" w:sz="4" w:space="0" w:color="auto"/>
            </w:tcBorders>
            <w:hideMark/>
            <w:tcPrChange w:id="1991"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52ACFF22" w14:textId="77777777" w:rsidR="00265584" w:rsidRDefault="00265584">
            <w:pPr>
              <w:rPr>
                <w:rFonts w:ascii="Calibri" w:hAnsi="Calibri" w:cs="Calibri"/>
                <w:color w:val="000000"/>
              </w:rPr>
            </w:pPr>
            <w:r>
              <w:t>597</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1992"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51C4AED1" w14:textId="77777777" w:rsidR="00265584" w:rsidRDefault="00265584">
            <w:r>
              <w:rPr>
                <w:rFonts w:ascii="Calibri" w:hAnsi="Calibri" w:cs="Calibri"/>
                <w:color w:val="000000"/>
              </w:rPr>
              <w:t>40</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1993"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01735E3F" w14:textId="77777777" w:rsidR="00265584" w:rsidRDefault="00265584">
            <w:r>
              <w:rPr>
                <w:rFonts w:ascii="Calibri" w:hAnsi="Calibri" w:cs="Calibri"/>
                <w:color w:val="000000"/>
              </w:rPr>
              <w:t>7,604</w:t>
            </w:r>
          </w:p>
        </w:tc>
        <w:tc>
          <w:tcPr>
            <w:tcW w:w="555" w:type="pct"/>
            <w:tcBorders>
              <w:top w:val="single" w:sz="4" w:space="0" w:color="auto"/>
              <w:left w:val="single" w:sz="4" w:space="0" w:color="auto"/>
              <w:bottom w:val="single" w:sz="4" w:space="0" w:color="auto"/>
              <w:right w:val="single" w:sz="4" w:space="0" w:color="auto"/>
            </w:tcBorders>
            <w:tcPrChange w:id="1994"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41F353F4" w14:textId="77777777" w:rsidR="00265584" w:rsidRDefault="00265584">
            <w:pPr>
              <w:rPr>
                <w:rFonts w:ascii="Calibri" w:hAnsi="Calibri" w:cs="Calibri"/>
                <w:color w:val="000000"/>
              </w:rPr>
            </w:pPr>
          </w:p>
        </w:tc>
      </w:tr>
      <w:tr w:rsidR="00265584" w14:paraId="45B06132" w14:textId="77777777" w:rsidTr="00D34400">
        <w:trPr>
          <w:trHeight w:val="288"/>
          <w:trPrChange w:id="1995"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1996"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2B58965D" w14:textId="77777777" w:rsidR="00265584" w:rsidRDefault="00265584">
            <w:r>
              <w:t>Washington</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1997"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008D3D97" w14:textId="77777777" w:rsidR="00265584" w:rsidRDefault="00265584">
            <w:r>
              <w:rPr>
                <w:rFonts w:ascii="Calibri" w:hAnsi="Calibri" w:cs="Calibri"/>
                <w:color w:val="000000"/>
              </w:rPr>
              <w:t>9,706</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1998"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45806820" w14:textId="77777777" w:rsidR="00265584" w:rsidRDefault="00265584">
            <w:r>
              <w:rPr>
                <w:rFonts w:ascii="Calibri" w:hAnsi="Calibri" w:cs="Calibri"/>
                <w:color w:val="000000"/>
              </w:rPr>
              <w:t>1,165</w:t>
            </w:r>
          </w:p>
        </w:tc>
        <w:tc>
          <w:tcPr>
            <w:tcW w:w="547" w:type="pct"/>
            <w:tcBorders>
              <w:top w:val="single" w:sz="4" w:space="0" w:color="auto"/>
              <w:left w:val="single" w:sz="4" w:space="0" w:color="auto"/>
              <w:bottom w:val="single" w:sz="4" w:space="0" w:color="auto"/>
              <w:right w:val="single" w:sz="4" w:space="0" w:color="auto"/>
            </w:tcBorders>
            <w:hideMark/>
            <w:tcPrChange w:id="1999"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6A277C26" w14:textId="77777777" w:rsidR="00265584" w:rsidRDefault="00265584">
            <w:pPr>
              <w:rPr>
                <w:rFonts w:ascii="Calibri" w:hAnsi="Calibri" w:cs="Calibri"/>
                <w:color w:val="000000"/>
              </w:rPr>
            </w:pPr>
            <w:r>
              <w:t>594</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2000"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07D2B206" w14:textId="77777777" w:rsidR="00265584" w:rsidRDefault="00265584">
            <w:r>
              <w:rPr>
                <w:rFonts w:ascii="Calibri" w:hAnsi="Calibri" w:cs="Calibri"/>
                <w:color w:val="000000"/>
              </w:rPr>
              <w:t>33</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2001"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39043917" w14:textId="77777777" w:rsidR="00265584" w:rsidRDefault="00265584">
            <w:r>
              <w:rPr>
                <w:rFonts w:ascii="Calibri" w:hAnsi="Calibri" w:cs="Calibri"/>
                <w:color w:val="000000"/>
              </w:rPr>
              <w:t>8,574</w:t>
            </w:r>
          </w:p>
        </w:tc>
        <w:tc>
          <w:tcPr>
            <w:tcW w:w="555" w:type="pct"/>
            <w:tcBorders>
              <w:top w:val="single" w:sz="4" w:space="0" w:color="auto"/>
              <w:left w:val="single" w:sz="4" w:space="0" w:color="auto"/>
              <w:bottom w:val="single" w:sz="4" w:space="0" w:color="auto"/>
              <w:right w:val="single" w:sz="4" w:space="0" w:color="auto"/>
            </w:tcBorders>
            <w:tcPrChange w:id="2002"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720F07EF" w14:textId="77777777" w:rsidR="00265584" w:rsidRDefault="00265584">
            <w:pPr>
              <w:rPr>
                <w:rFonts w:ascii="Calibri" w:hAnsi="Calibri" w:cs="Calibri"/>
                <w:color w:val="000000"/>
              </w:rPr>
            </w:pPr>
          </w:p>
        </w:tc>
      </w:tr>
      <w:tr w:rsidR="00265584" w14:paraId="6659E6C4" w14:textId="77777777" w:rsidTr="00D34400">
        <w:trPr>
          <w:trHeight w:val="288"/>
          <w:trPrChange w:id="2003"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2004"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1A8DA14B" w14:textId="77777777" w:rsidR="00265584" w:rsidRDefault="00265584">
            <w:r>
              <w:t>West Virginia</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2005"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467183D3" w14:textId="77777777" w:rsidR="00265584" w:rsidRDefault="00265584">
            <w:r>
              <w:rPr>
                <w:rFonts w:ascii="Calibri" w:hAnsi="Calibri" w:cs="Calibri"/>
                <w:color w:val="000000"/>
              </w:rPr>
              <w:t>5,089</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2006"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0BDB1DBB" w14:textId="77777777" w:rsidR="00265584" w:rsidRDefault="00265584">
            <w:r>
              <w:rPr>
                <w:rFonts w:ascii="Calibri" w:hAnsi="Calibri" w:cs="Calibri"/>
                <w:color w:val="000000"/>
              </w:rPr>
              <w:t>663</w:t>
            </w:r>
          </w:p>
        </w:tc>
        <w:tc>
          <w:tcPr>
            <w:tcW w:w="547" w:type="pct"/>
            <w:tcBorders>
              <w:top w:val="single" w:sz="4" w:space="0" w:color="auto"/>
              <w:left w:val="single" w:sz="4" w:space="0" w:color="auto"/>
              <w:bottom w:val="single" w:sz="4" w:space="0" w:color="auto"/>
              <w:right w:val="single" w:sz="4" w:space="0" w:color="auto"/>
            </w:tcBorders>
            <w:hideMark/>
            <w:tcPrChange w:id="2007"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70104DDF" w14:textId="77777777" w:rsidR="00265584" w:rsidRDefault="00265584">
            <w:pPr>
              <w:rPr>
                <w:rFonts w:ascii="Calibri" w:hAnsi="Calibri" w:cs="Calibri"/>
                <w:color w:val="000000"/>
              </w:rPr>
            </w:pPr>
            <w:r>
              <w:t>85</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2008"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3C885408" w14:textId="77777777" w:rsidR="00265584" w:rsidRDefault="00265584">
            <w:r>
              <w:rPr>
                <w:rFonts w:ascii="Calibri" w:hAnsi="Calibri" w:cs="Calibri"/>
                <w:color w:val="000000"/>
              </w:rPr>
              <w:t>5</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2009"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550C7FA9" w14:textId="77777777" w:rsidR="00265584" w:rsidRDefault="00265584">
            <w:r>
              <w:rPr>
                <w:rFonts w:ascii="Calibri" w:hAnsi="Calibri" w:cs="Calibri"/>
                <w:color w:val="000000"/>
              </w:rPr>
              <w:t>4,431</w:t>
            </w:r>
          </w:p>
        </w:tc>
        <w:tc>
          <w:tcPr>
            <w:tcW w:w="555" w:type="pct"/>
            <w:tcBorders>
              <w:top w:val="single" w:sz="4" w:space="0" w:color="auto"/>
              <w:left w:val="single" w:sz="4" w:space="0" w:color="auto"/>
              <w:bottom w:val="single" w:sz="4" w:space="0" w:color="auto"/>
              <w:right w:val="single" w:sz="4" w:space="0" w:color="auto"/>
            </w:tcBorders>
            <w:tcPrChange w:id="2010"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5B8A5E8B" w14:textId="77777777" w:rsidR="00265584" w:rsidRDefault="00265584">
            <w:pPr>
              <w:rPr>
                <w:rFonts w:ascii="Calibri" w:hAnsi="Calibri" w:cs="Calibri"/>
                <w:color w:val="000000"/>
              </w:rPr>
            </w:pPr>
          </w:p>
        </w:tc>
      </w:tr>
      <w:tr w:rsidR="00265584" w14:paraId="3CDCB0C7" w14:textId="77777777" w:rsidTr="00D34400">
        <w:trPr>
          <w:trHeight w:val="288"/>
          <w:trPrChange w:id="2011" w:author="Alotaibi, Raed" w:date="2019-05-21T11:40:00Z">
            <w:trPr>
              <w:trHeight w:val="288"/>
            </w:trPr>
          </w:trPrChange>
        </w:trPr>
        <w:tc>
          <w:tcPr>
            <w:tcW w:w="1089" w:type="pct"/>
            <w:tcBorders>
              <w:top w:val="single" w:sz="4" w:space="0" w:color="auto"/>
              <w:left w:val="single" w:sz="4" w:space="0" w:color="auto"/>
              <w:bottom w:val="single" w:sz="4" w:space="0" w:color="auto"/>
              <w:right w:val="single" w:sz="4" w:space="0" w:color="auto"/>
            </w:tcBorders>
            <w:noWrap/>
            <w:hideMark/>
            <w:tcPrChange w:id="2012" w:author="Alotaibi, Raed" w:date="2019-05-21T11:40:00Z">
              <w:tcPr>
                <w:tcW w:w="1092" w:type="pct"/>
                <w:tcBorders>
                  <w:top w:val="single" w:sz="4" w:space="0" w:color="auto"/>
                  <w:left w:val="single" w:sz="4" w:space="0" w:color="auto"/>
                  <w:bottom w:val="single" w:sz="4" w:space="0" w:color="auto"/>
                  <w:right w:val="single" w:sz="4" w:space="0" w:color="auto"/>
                </w:tcBorders>
                <w:noWrap/>
                <w:hideMark/>
              </w:tcPr>
            </w:tcPrChange>
          </w:tcPr>
          <w:p w14:paraId="21F6D91A" w14:textId="77777777" w:rsidR="00265584" w:rsidRDefault="00265584">
            <w:r>
              <w:t>Wisconsin</w:t>
            </w:r>
          </w:p>
        </w:tc>
        <w:tc>
          <w:tcPr>
            <w:tcW w:w="792" w:type="pct"/>
            <w:tcBorders>
              <w:top w:val="single" w:sz="4" w:space="0" w:color="auto"/>
              <w:left w:val="single" w:sz="4" w:space="0" w:color="auto"/>
              <w:bottom w:val="single" w:sz="4" w:space="0" w:color="auto"/>
              <w:right w:val="single" w:sz="4" w:space="0" w:color="auto"/>
            </w:tcBorders>
            <w:noWrap/>
            <w:vAlign w:val="bottom"/>
            <w:hideMark/>
            <w:tcPrChange w:id="2013" w:author="Alotaibi, Raed" w:date="2019-05-21T11:40:00Z">
              <w:tcPr>
                <w:tcW w:w="792" w:type="pct"/>
                <w:tcBorders>
                  <w:top w:val="single" w:sz="4" w:space="0" w:color="auto"/>
                  <w:left w:val="single" w:sz="4" w:space="0" w:color="auto"/>
                  <w:bottom w:val="single" w:sz="4" w:space="0" w:color="auto"/>
                  <w:right w:val="single" w:sz="4" w:space="0" w:color="auto"/>
                </w:tcBorders>
                <w:noWrap/>
                <w:vAlign w:val="bottom"/>
                <w:hideMark/>
              </w:tcPr>
            </w:tcPrChange>
          </w:tcPr>
          <w:p w14:paraId="15F38381" w14:textId="77777777" w:rsidR="00265584" w:rsidRDefault="00265584">
            <w:r>
              <w:rPr>
                <w:rFonts w:ascii="Calibri" w:hAnsi="Calibri" w:cs="Calibri"/>
                <w:color w:val="000000"/>
              </w:rPr>
              <w:t>5,170</w:t>
            </w:r>
          </w:p>
        </w:tc>
        <w:tc>
          <w:tcPr>
            <w:tcW w:w="719" w:type="pct"/>
            <w:tcBorders>
              <w:top w:val="single" w:sz="4" w:space="0" w:color="auto"/>
              <w:left w:val="single" w:sz="4" w:space="0" w:color="auto"/>
              <w:bottom w:val="single" w:sz="4" w:space="0" w:color="auto"/>
              <w:right w:val="single" w:sz="4" w:space="0" w:color="auto"/>
            </w:tcBorders>
            <w:noWrap/>
            <w:vAlign w:val="bottom"/>
            <w:hideMark/>
            <w:tcPrChange w:id="2014" w:author="Alotaibi, Raed" w:date="2019-05-21T11:40:00Z">
              <w:tcPr>
                <w:tcW w:w="719" w:type="pct"/>
                <w:tcBorders>
                  <w:top w:val="single" w:sz="4" w:space="0" w:color="auto"/>
                  <w:left w:val="single" w:sz="4" w:space="0" w:color="auto"/>
                  <w:bottom w:val="single" w:sz="4" w:space="0" w:color="auto"/>
                  <w:right w:val="single" w:sz="4" w:space="0" w:color="auto"/>
                </w:tcBorders>
                <w:noWrap/>
                <w:vAlign w:val="bottom"/>
                <w:hideMark/>
              </w:tcPr>
            </w:tcPrChange>
          </w:tcPr>
          <w:p w14:paraId="3A08A329" w14:textId="77777777" w:rsidR="00265584" w:rsidRDefault="00265584">
            <w:r>
              <w:rPr>
                <w:rFonts w:ascii="Calibri" w:hAnsi="Calibri" w:cs="Calibri"/>
                <w:color w:val="000000"/>
              </w:rPr>
              <w:t>611</w:t>
            </w:r>
          </w:p>
        </w:tc>
        <w:tc>
          <w:tcPr>
            <w:tcW w:w="547" w:type="pct"/>
            <w:tcBorders>
              <w:top w:val="single" w:sz="4" w:space="0" w:color="auto"/>
              <w:left w:val="single" w:sz="4" w:space="0" w:color="auto"/>
              <w:bottom w:val="single" w:sz="4" w:space="0" w:color="auto"/>
              <w:right w:val="single" w:sz="4" w:space="0" w:color="auto"/>
            </w:tcBorders>
            <w:hideMark/>
            <w:tcPrChange w:id="2015" w:author="Alotaibi, Raed" w:date="2019-05-21T11:40:00Z">
              <w:tcPr>
                <w:tcW w:w="549" w:type="pct"/>
                <w:tcBorders>
                  <w:top w:val="single" w:sz="4" w:space="0" w:color="auto"/>
                  <w:left w:val="single" w:sz="4" w:space="0" w:color="auto"/>
                  <w:bottom w:val="single" w:sz="4" w:space="0" w:color="auto"/>
                  <w:right w:val="single" w:sz="4" w:space="0" w:color="auto"/>
                </w:tcBorders>
                <w:hideMark/>
              </w:tcPr>
            </w:tcPrChange>
          </w:tcPr>
          <w:p w14:paraId="786837AE" w14:textId="77777777" w:rsidR="00265584" w:rsidRDefault="00265584">
            <w:pPr>
              <w:rPr>
                <w:rFonts w:ascii="Calibri" w:hAnsi="Calibri" w:cs="Calibri"/>
                <w:color w:val="000000"/>
              </w:rPr>
            </w:pPr>
            <w:r>
              <w:t>140</w:t>
            </w:r>
          </w:p>
        </w:tc>
        <w:tc>
          <w:tcPr>
            <w:tcW w:w="755" w:type="pct"/>
            <w:tcBorders>
              <w:top w:val="single" w:sz="4" w:space="0" w:color="auto"/>
              <w:left w:val="single" w:sz="4" w:space="0" w:color="auto"/>
              <w:bottom w:val="single" w:sz="4" w:space="0" w:color="auto"/>
              <w:right w:val="single" w:sz="4" w:space="0" w:color="auto"/>
            </w:tcBorders>
            <w:noWrap/>
            <w:vAlign w:val="bottom"/>
            <w:hideMark/>
            <w:tcPrChange w:id="2016" w:author="Alotaibi, Raed" w:date="2019-05-21T11:40:00Z">
              <w:tcPr>
                <w:tcW w:w="755" w:type="pct"/>
                <w:tcBorders>
                  <w:top w:val="single" w:sz="4" w:space="0" w:color="auto"/>
                  <w:left w:val="single" w:sz="4" w:space="0" w:color="auto"/>
                  <w:bottom w:val="single" w:sz="4" w:space="0" w:color="auto"/>
                  <w:right w:val="single" w:sz="4" w:space="0" w:color="auto"/>
                </w:tcBorders>
                <w:noWrap/>
                <w:vAlign w:val="bottom"/>
                <w:hideMark/>
              </w:tcPr>
            </w:tcPrChange>
          </w:tcPr>
          <w:p w14:paraId="512CFB9B" w14:textId="77777777" w:rsidR="00265584" w:rsidRDefault="00265584">
            <w:r>
              <w:rPr>
                <w:rFonts w:ascii="Calibri" w:hAnsi="Calibri" w:cs="Calibri"/>
                <w:color w:val="000000"/>
              </w:rPr>
              <w:t>10</w:t>
            </w:r>
          </w:p>
        </w:tc>
        <w:tc>
          <w:tcPr>
            <w:tcW w:w="543" w:type="pct"/>
            <w:tcBorders>
              <w:top w:val="single" w:sz="4" w:space="0" w:color="auto"/>
              <w:left w:val="single" w:sz="4" w:space="0" w:color="auto"/>
              <w:bottom w:val="single" w:sz="4" w:space="0" w:color="auto"/>
              <w:right w:val="single" w:sz="4" w:space="0" w:color="auto"/>
            </w:tcBorders>
            <w:noWrap/>
            <w:vAlign w:val="bottom"/>
            <w:hideMark/>
            <w:tcPrChange w:id="2017" w:author="Alotaibi, Raed" w:date="2019-05-21T11:40:00Z">
              <w:tcPr>
                <w:tcW w:w="547" w:type="pct"/>
                <w:tcBorders>
                  <w:top w:val="single" w:sz="4" w:space="0" w:color="auto"/>
                  <w:left w:val="single" w:sz="4" w:space="0" w:color="auto"/>
                  <w:bottom w:val="single" w:sz="4" w:space="0" w:color="auto"/>
                  <w:right w:val="single" w:sz="4" w:space="0" w:color="auto"/>
                </w:tcBorders>
                <w:noWrap/>
                <w:vAlign w:val="bottom"/>
                <w:hideMark/>
              </w:tcPr>
            </w:tcPrChange>
          </w:tcPr>
          <w:p w14:paraId="45BD4AA4" w14:textId="77777777" w:rsidR="00265584" w:rsidRDefault="00265584">
            <w:r>
              <w:rPr>
                <w:rFonts w:ascii="Calibri" w:hAnsi="Calibri" w:cs="Calibri"/>
                <w:color w:val="000000"/>
              </w:rPr>
              <w:t>4,569</w:t>
            </w:r>
          </w:p>
        </w:tc>
        <w:tc>
          <w:tcPr>
            <w:tcW w:w="555" w:type="pct"/>
            <w:tcBorders>
              <w:top w:val="single" w:sz="4" w:space="0" w:color="auto"/>
              <w:left w:val="single" w:sz="4" w:space="0" w:color="auto"/>
              <w:bottom w:val="single" w:sz="4" w:space="0" w:color="auto"/>
              <w:right w:val="single" w:sz="4" w:space="0" w:color="auto"/>
            </w:tcBorders>
            <w:tcPrChange w:id="2018" w:author="Alotaibi, Raed" w:date="2019-05-21T11:40:00Z">
              <w:tcPr>
                <w:tcW w:w="547" w:type="pct"/>
                <w:tcBorders>
                  <w:top w:val="single" w:sz="4" w:space="0" w:color="auto"/>
                  <w:left w:val="single" w:sz="4" w:space="0" w:color="auto"/>
                  <w:bottom w:val="single" w:sz="4" w:space="0" w:color="auto"/>
                  <w:right w:val="single" w:sz="4" w:space="0" w:color="auto"/>
                </w:tcBorders>
              </w:tcPr>
            </w:tcPrChange>
          </w:tcPr>
          <w:p w14:paraId="09E54D8C" w14:textId="77777777" w:rsidR="00265584" w:rsidRDefault="00265584">
            <w:pPr>
              <w:rPr>
                <w:rFonts w:ascii="Calibri" w:hAnsi="Calibri" w:cs="Calibri"/>
                <w:color w:val="000000"/>
              </w:rPr>
            </w:pPr>
          </w:p>
        </w:tc>
      </w:tr>
    </w:tbl>
    <w:p w14:paraId="79768F9E" w14:textId="77777777" w:rsidR="00265584" w:rsidRDefault="00265584" w:rsidP="00265584">
      <w:pPr>
        <w:rPr>
          <w:b/>
          <w:bCs/>
        </w:rPr>
      </w:pPr>
    </w:p>
    <w:p w14:paraId="54708B9F" w14:textId="3B30E0C3" w:rsidR="00265584" w:rsidDel="00D34400" w:rsidRDefault="005D6775" w:rsidP="00077D15">
      <w:pPr>
        <w:pStyle w:val="ListParagraph"/>
        <w:numPr>
          <w:ilvl w:val="0"/>
          <w:numId w:val="15"/>
        </w:numPr>
        <w:spacing w:line="256" w:lineRule="auto"/>
        <w:rPr>
          <w:del w:id="2019" w:author="Alotaibi, Raed" w:date="2019-05-21T11:41:00Z"/>
          <w:b/>
          <w:bCs/>
        </w:rPr>
      </w:pPr>
      <w:bookmarkStart w:id="2020" w:name="_Hlk7729330"/>
      <w:del w:id="2021" w:author="Alotaibi, Raed" w:date="2019-05-21T11:41:00Z">
        <w:r w:rsidDel="00D34400">
          <w:rPr>
            <w:b/>
            <w:bCs/>
          </w:rPr>
          <w:delText xml:space="preserve">Table 12: </w:delText>
        </w:r>
        <w:r w:rsidR="00265584" w:rsidDel="00D34400">
          <w:rPr>
            <w:b/>
            <w:bCs/>
          </w:rPr>
          <w:delText>Childhood asthma survey weighted summary by state (Total of 2006-2010)</w:delText>
        </w:r>
      </w:del>
    </w:p>
    <w:p w14:paraId="0EB8355D" w14:textId="29ECABC1" w:rsidR="00D34400" w:rsidRDefault="00D34400" w:rsidP="00D34400">
      <w:pPr>
        <w:pStyle w:val="Caption"/>
        <w:keepNext/>
        <w:rPr>
          <w:ins w:id="2022" w:author="Alotaibi, Raed" w:date="2019-05-21T11:41:00Z"/>
        </w:rPr>
        <w:pPrChange w:id="2023" w:author="Alotaibi, Raed" w:date="2019-05-21T11:41:00Z">
          <w:pPr/>
        </w:pPrChange>
      </w:pPr>
      <w:bookmarkStart w:id="2024" w:name="_Ref9331390"/>
      <w:ins w:id="2025" w:author="Alotaibi, Raed" w:date="2019-05-21T11:41:00Z">
        <w:r>
          <w:t xml:space="preserve">Table </w:t>
        </w:r>
        <w:r>
          <w:fldChar w:fldCharType="begin"/>
        </w:r>
        <w:r>
          <w:instrText xml:space="preserve"> SEQ Table \* ARABIC </w:instrText>
        </w:r>
      </w:ins>
      <w:r>
        <w:fldChar w:fldCharType="separate"/>
      </w:r>
      <w:ins w:id="2026" w:author="Alotaibi, Raed" w:date="2019-05-21T11:41:00Z">
        <w:r>
          <w:rPr>
            <w:noProof/>
          </w:rPr>
          <w:t>12</w:t>
        </w:r>
        <w:r>
          <w:fldChar w:fldCharType="end"/>
        </w:r>
        <w:bookmarkEnd w:id="2024"/>
        <w:r>
          <w:t>: Childhood asthma survey weighted summary by state (Total of 2006-2010)</w:t>
        </w:r>
      </w:ins>
    </w:p>
    <w:tbl>
      <w:tblPr>
        <w:tblStyle w:val="TableGrid"/>
        <w:tblW w:w="5000" w:type="pct"/>
        <w:tblLayout w:type="fixed"/>
        <w:tblLook w:val="04A0" w:firstRow="1" w:lastRow="0" w:firstColumn="1" w:lastColumn="0" w:noHBand="0" w:noVBand="1"/>
      </w:tblPr>
      <w:tblGrid>
        <w:gridCol w:w="1526"/>
        <w:gridCol w:w="1561"/>
        <w:gridCol w:w="1204"/>
        <w:gridCol w:w="1262"/>
        <w:gridCol w:w="1281"/>
        <w:gridCol w:w="1171"/>
        <w:gridCol w:w="1345"/>
      </w:tblGrid>
      <w:tr w:rsidR="00133BE4" w14:paraId="1755536D"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bookmarkEnd w:id="2020"/>
          <w:p w14:paraId="7CA929E6" w14:textId="77777777" w:rsidR="00133BE4" w:rsidRDefault="00133BE4" w:rsidP="00133BE4">
            <w:pPr>
              <w:jc w:val="center"/>
              <w:rPr>
                <w:b/>
                <w:bCs/>
              </w:rPr>
            </w:pPr>
            <w:r>
              <w:rPr>
                <w:b/>
                <w:bCs/>
              </w:rPr>
              <w:t>State</w:t>
            </w:r>
          </w:p>
        </w:tc>
        <w:tc>
          <w:tcPr>
            <w:tcW w:w="835" w:type="pct"/>
            <w:tcBorders>
              <w:top w:val="single" w:sz="4" w:space="0" w:color="auto"/>
              <w:left w:val="single" w:sz="4" w:space="0" w:color="auto"/>
              <w:bottom w:val="single" w:sz="4" w:space="0" w:color="auto"/>
              <w:right w:val="single" w:sz="4" w:space="0" w:color="auto"/>
            </w:tcBorders>
            <w:noWrap/>
            <w:hideMark/>
          </w:tcPr>
          <w:p w14:paraId="00B96647" w14:textId="77777777" w:rsidR="00133BE4" w:rsidRDefault="00133BE4" w:rsidP="00133BE4">
            <w:pPr>
              <w:jc w:val="center"/>
              <w:rPr>
                <w:b/>
                <w:bCs/>
              </w:rPr>
            </w:pPr>
            <w:r>
              <w:rPr>
                <w:b/>
                <w:bCs/>
              </w:rPr>
              <w:t>Weighted sample</w:t>
            </w:r>
          </w:p>
        </w:tc>
        <w:tc>
          <w:tcPr>
            <w:tcW w:w="644" w:type="pct"/>
            <w:tcBorders>
              <w:top w:val="single" w:sz="4" w:space="0" w:color="auto"/>
              <w:left w:val="single" w:sz="4" w:space="0" w:color="auto"/>
              <w:bottom w:val="single" w:sz="4" w:space="0" w:color="auto"/>
              <w:right w:val="single" w:sz="4" w:space="0" w:color="auto"/>
            </w:tcBorders>
            <w:noWrap/>
            <w:hideMark/>
          </w:tcPr>
          <w:p w14:paraId="63955FDF" w14:textId="77777777" w:rsidR="00133BE4" w:rsidRDefault="00133BE4" w:rsidP="00133BE4">
            <w:pPr>
              <w:jc w:val="center"/>
              <w:rPr>
                <w:b/>
                <w:bCs/>
              </w:rPr>
            </w:pPr>
            <w:r>
              <w:rPr>
                <w:b/>
                <w:bCs/>
              </w:rPr>
              <w:t>Ever asthma</w:t>
            </w:r>
          </w:p>
        </w:tc>
        <w:tc>
          <w:tcPr>
            <w:tcW w:w="675" w:type="pct"/>
            <w:tcBorders>
              <w:top w:val="single" w:sz="4" w:space="0" w:color="auto"/>
              <w:left w:val="single" w:sz="4" w:space="0" w:color="auto"/>
              <w:bottom w:val="single" w:sz="4" w:space="0" w:color="auto"/>
              <w:right w:val="single" w:sz="4" w:space="0" w:color="auto"/>
            </w:tcBorders>
            <w:noWrap/>
            <w:hideMark/>
          </w:tcPr>
          <w:p w14:paraId="748BE30C" w14:textId="77777777" w:rsidR="00133BE4" w:rsidRDefault="00133BE4" w:rsidP="00133BE4">
            <w:pPr>
              <w:jc w:val="center"/>
              <w:rPr>
                <w:b/>
                <w:bCs/>
              </w:rPr>
            </w:pPr>
            <w:r>
              <w:rPr>
                <w:b/>
                <w:bCs/>
              </w:rPr>
              <w:t>Incident case</w:t>
            </w:r>
          </w:p>
        </w:tc>
        <w:tc>
          <w:tcPr>
            <w:tcW w:w="685" w:type="pct"/>
            <w:tcBorders>
              <w:top w:val="single" w:sz="4" w:space="0" w:color="auto"/>
              <w:left w:val="single" w:sz="4" w:space="0" w:color="auto"/>
              <w:bottom w:val="single" w:sz="4" w:space="0" w:color="auto"/>
              <w:right w:val="single" w:sz="4" w:space="0" w:color="auto"/>
            </w:tcBorders>
            <w:noWrap/>
            <w:hideMark/>
          </w:tcPr>
          <w:p w14:paraId="35924463" w14:textId="77777777" w:rsidR="00133BE4" w:rsidRDefault="00133BE4" w:rsidP="00133BE4">
            <w:pPr>
              <w:jc w:val="center"/>
              <w:rPr>
                <w:b/>
                <w:bCs/>
              </w:rPr>
            </w:pPr>
            <w:r>
              <w:rPr>
                <w:b/>
                <w:bCs/>
              </w:rPr>
              <w:t>At-risk</w:t>
            </w:r>
          </w:p>
        </w:tc>
        <w:tc>
          <w:tcPr>
            <w:tcW w:w="626" w:type="pct"/>
            <w:tcBorders>
              <w:top w:val="single" w:sz="4" w:space="0" w:color="auto"/>
              <w:left w:val="single" w:sz="4" w:space="0" w:color="auto"/>
              <w:bottom w:val="single" w:sz="4" w:space="0" w:color="auto"/>
              <w:right w:val="single" w:sz="4" w:space="0" w:color="auto"/>
            </w:tcBorders>
            <w:noWrap/>
            <w:hideMark/>
          </w:tcPr>
          <w:p w14:paraId="47565BB6" w14:textId="3D8F82FB" w:rsidR="00133BE4" w:rsidRDefault="00133BE4" w:rsidP="00133BE4">
            <w:pPr>
              <w:jc w:val="center"/>
              <w:rPr>
                <w:b/>
                <w:bCs/>
              </w:rPr>
            </w:pPr>
            <w:r>
              <w:rPr>
                <w:b/>
                <w:bCs/>
              </w:rPr>
              <w:t>Incidence rate</w:t>
            </w:r>
          </w:p>
        </w:tc>
        <w:tc>
          <w:tcPr>
            <w:tcW w:w="719" w:type="pct"/>
            <w:tcBorders>
              <w:top w:val="single" w:sz="4" w:space="0" w:color="auto"/>
              <w:left w:val="single" w:sz="4" w:space="0" w:color="auto"/>
              <w:bottom w:val="single" w:sz="4" w:space="0" w:color="auto"/>
              <w:right w:val="single" w:sz="4" w:space="0" w:color="auto"/>
            </w:tcBorders>
            <w:noWrap/>
            <w:hideMark/>
          </w:tcPr>
          <w:p w14:paraId="57093579" w14:textId="3F86471D" w:rsidR="00133BE4" w:rsidRDefault="00133BE4" w:rsidP="00133BE4">
            <w:pPr>
              <w:jc w:val="center"/>
              <w:rPr>
                <w:b/>
                <w:bCs/>
              </w:rPr>
            </w:pPr>
            <w:r>
              <w:rPr>
                <w:b/>
                <w:bCs/>
              </w:rPr>
              <w:t>Prevalence rate</w:t>
            </w:r>
          </w:p>
        </w:tc>
      </w:tr>
      <w:tr w:rsidR="00F74496" w14:paraId="1DC187DF"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3F6E48BA" w14:textId="77777777" w:rsidR="00265584" w:rsidRDefault="00265584">
            <w:r>
              <w:t>Arizona</w:t>
            </w:r>
          </w:p>
        </w:tc>
        <w:tc>
          <w:tcPr>
            <w:tcW w:w="835" w:type="pct"/>
            <w:tcBorders>
              <w:top w:val="single" w:sz="4" w:space="0" w:color="auto"/>
              <w:left w:val="single" w:sz="4" w:space="0" w:color="auto"/>
              <w:bottom w:val="single" w:sz="4" w:space="0" w:color="auto"/>
              <w:right w:val="single" w:sz="4" w:space="0" w:color="auto"/>
            </w:tcBorders>
            <w:noWrap/>
            <w:hideMark/>
          </w:tcPr>
          <w:p w14:paraId="04E8D008" w14:textId="77777777" w:rsidR="00265584" w:rsidRDefault="00265584">
            <w:pPr>
              <w:jc w:val="center"/>
            </w:pPr>
            <w:r>
              <w:t>6,631,643</w:t>
            </w:r>
          </w:p>
        </w:tc>
        <w:tc>
          <w:tcPr>
            <w:tcW w:w="644" w:type="pct"/>
            <w:tcBorders>
              <w:top w:val="single" w:sz="4" w:space="0" w:color="auto"/>
              <w:left w:val="single" w:sz="4" w:space="0" w:color="auto"/>
              <w:bottom w:val="single" w:sz="4" w:space="0" w:color="auto"/>
              <w:right w:val="single" w:sz="4" w:space="0" w:color="auto"/>
            </w:tcBorders>
            <w:noWrap/>
            <w:hideMark/>
          </w:tcPr>
          <w:p w14:paraId="728168D1" w14:textId="77777777" w:rsidR="00265584" w:rsidRDefault="00265584">
            <w:pPr>
              <w:jc w:val="center"/>
            </w:pPr>
            <w:r>
              <w:t>866,487</w:t>
            </w:r>
          </w:p>
        </w:tc>
        <w:tc>
          <w:tcPr>
            <w:tcW w:w="675" w:type="pct"/>
            <w:tcBorders>
              <w:top w:val="single" w:sz="4" w:space="0" w:color="auto"/>
              <w:left w:val="single" w:sz="4" w:space="0" w:color="auto"/>
              <w:bottom w:val="single" w:sz="4" w:space="0" w:color="auto"/>
              <w:right w:val="single" w:sz="4" w:space="0" w:color="auto"/>
            </w:tcBorders>
            <w:noWrap/>
            <w:hideMark/>
          </w:tcPr>
          <w:p w14:paraId="699F16AE" w14:textId="77777777" w:rsidR="00265584" w:rsidRDefault="00265584">
            <w:pPr>
              <w:jc w:val="center"/>
            </w:pPr>
            <w:r>
              <w:t>42,622</w:t>
            </w:r>
          </w:p>
        </w:tc>
        <w:tc>
          <w:tcPr>
            <w:tcW w:w="685" w:type="pct"/>
            <w:tcBorders>
              <w:top w:val="single" w:sz="4" w:space="0" w:color="auto"/>
              <w:left w:val="single" w:sz="4" w:space="0" w:color="auto"/>
              <w:bottom w:val="single" w:sz="4" w:space="0" w:color="auto"/>
              <w:right w:val="single" w:sz="4" w:space="0" w:color="auto"/>
            </w:tcBorders>
            <w:noWrap/>
            <w:hideMark/>
          </w:tcPr>
          <w:p w14:paraId="1735FBB0" w14:textId="77777777" w:rsidR="00265584" w:rsidRDefault="00265584">
            <w:pPr>
              <w:jc w:val="center"/>
            </w:pPr>
            <w:r>
              <w:t>2,802,422</w:t>
            </w:r>
          </w:p>
        </w:tc>
        <w:tc>
          <w:tcPr>
            <w:tcW w:w="626" w:type="pct"/>
            <w:tcBorders>
              <w:top w:val="single" w:sz="4" w:space="0" w:color="auto"/>
              <w:left w:val="single" w:sz="4" w:space="0" w:color="auto"/>
              <w:bottom w:val="single" w:sz="4" w:space="0" w:color="auto"/>
              <w:right w:val="single" w:sz="4" w:space="0" w:color="auto"/>
            </w:tcBorders>
            <w:noWrap/>
            <w:hideMark/>
          </w:tcPr>
          <w:p w14:paraId="0D0546B0" w14:textId="77777777" w:rsidR="00265584" w:rsidRDefault="00265584">
            <w:pPr>
              <w:jc w:val="center"/>
            </w:pPr>
            <w:r>
              <w:t>15.2</w:t>
            </w:r>
          </w:p>
        </w:tc>
        <w:tc>
          <w:tcPr>
            <w:tcW w:w="719" w:type="pct"/>
            <w:tcBorders>
              <w:top w:val="single" w:sz="4" w:space="0" w:color="auto"/>
              <w:left w:val="single" w:sz="4" w:space="0" w:color="auto"/>
              <w:bottom w:val="single" w:sz="4" w:space="0" w:color="auto"/>
              <w:right w:val="single" w:sz="4" w:space="0" w:color="auto"/>
            </w:tcBorders>
            <w:noWrap/>
            <w:hideMark/>
          </w:tcPr>
          <w:p w14:paraId="1E7586CF" w14:textId="77777777" w:rsidR="00265584" w:rsidRDefault="00265584">
            <w:pPr>
              <w:jc w:val="center"/>
            </w:pPr>
            <w:r>
              <w:t>13.1</w:t>
            </w:r>
          </w:p>
        </w:tc>
      </w:tr>
      <w:tr w:rsidR="00F74496" w14:paraId="27D357D0"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2486333B" w14:textId="77777777" w:rsidR="00265584" w:rsidRDefault="00265584">
            <w:r>
              <w:t>California</w:t>
            </w:r>
          </w:p>
        </w:tc>
        <w:tc>
          <w:tcPr>
            <w:tcW w:w="835" w:type="pct"/>
            <w:tcBorders>
              <w:top w:val="single" w:sz="4" w:space="0" w:color="auto"/>
              <w:left w:val="single" w:sz="4" w:space="0" w:color="auto"/>
              <w:bottom w:val="single" w:sz="4" w:space="0" w:color="auto"/>
              <w:right w:val="single" w:sz="4" w:space="0" w:color="auto"/>
            </w:tcBorders>
            <w:noWrap/>
            <w:hideMark/>
          </w:tcPr>
          <w:p w14:paraId="4B682145" w14:textId="77777777" w:rsidR="00265584" w:rsidRDefault="00265584">
            <w:pPr>
              <w:jc w:val="center"/>
            </w:pPr>
            <w:r>
              <w:t>36,944,762</w:t>
            </w:r>
          </w:p>
        </w:tc>
        <w:tc>
          <w:tcPr>
            <w:tcW w:w="644" w:type="pct"/>
            <w:tcBorders>
              <w:top w:val="single" w:sz="4" w:space="0" w:color="auto"/>
              <w:left w:val="single" w:sz="4" w:space="0" w:color="auto"/>
              <w:bottom w:val="single" w:sz="4" w:space="0" w:color="auto"/>
              <w:right w:val="single" w:sz="4" w:space="0" w:color="auto"/>
            </w:tcBorders>
            <w:noWrap/>
            <w:hideMark/>
          </w:tcPr>
          <w:p w14:paraId="74D12ECD" w14:textId="77777777" w:rsidR="00265584" w:rsidRDefault="00265584">
            <w:pPr>
              <w:jc w:val="center"/>
            </w:pPr>
            <w:r>
              <w:t>4,513,981</w:t>
            </w:r>
          </w:p>
        </w:tc>
        <w:tc>
          <w:tcPr>
            <w:tcW w:w="675" w:type="pct"/>
            <w:tcBorders>
              <w:top w:val="single" w:sz="4" w:space="0" w:color="auto"/>
              <w:left w:val="single" w:sz="4" w:space="0" w:color="auto"/>
              <w:bottom w:val="single" w:sz="4" w:space="0" w:color="auto"/>
              <w:right w:val="single" w:sz="4" w:space="0" w:color="auto"/>
            </w:tcBorders>
            <w:noWrap/>
            <w:hideMark/>
          </w:tcPr>
          <w:p w14:paraId="17FD6D67" w14:textId="77777777" w:rsidR="00265584" w:rsidRDefault="00265584">
            <w:pPr>
              <w:jc w:val="center"/>
            </w:pPr>
            <w:r>
              <w:t>156,599</w:t>
            </w:r>
          </w:p>
        </w:tc>
        <w:tc>
          <w:tcPr>
            <w:tcW w:w="685" w:type="pct"/>
            <w:tcBorders>
              <w:top w:val="single" w:sz="4" w:space="0" w:color="auto"/>
              <w:left w:val="single" w:sz="4" w:space="0" w:color="auto"/>
              <w:bottom w:val="single" w:sz="4" w:space="0" w:color="auto"/>
              <w:right w:val="single" w:sz="4" w:space="0" w:color="auto"/>
            </w:tcBorders>
            <w:noWrap/>
            <w:hideMark/>
          </w:tcPr>
          <w:p w14:paraId="705AD6DE" w14:textId="77777777" w:rsidR="00265584" w:rsidRDefault="00265584">
            <w:pPr>
              <w:jc w:val="center"/>
            </w:pPr>
            <w:r>
              <w:t>16,850,453</w:t>
            </w:r>
          </w:p>
        </w:tc>
        <w:tc>
          <w:tcPr>
            <w:tcW w:w="626" w:type="pct"/>
            <w:tcBorders>
              <w:top w:val="single" w:sz="4" w:space="0" w:color="auto"/>
              <w:left w:val="single" w:sz="4" w:space="0" w:color="auto"/>
              <w:bottom w:val="single" w:sz="4" w:space="0" w:color="auto"/>
              <w:right w:val="single" w:sz="4" w:space="0" w:color="auto"/>
            </w:tcBorders>
            <w:noWrap/>
            <w:hideMark/>
          </w:tcPr>
          <w:p w14:paraId="67F1E34E" w14:textId="77777777" w:rsidR="00265584" w:rsidRDefault="00265584">
            <w:pPr>
              <w:jc w:val="center"/>
            </w:pPr>
            <w:r>
              <w:t>9.3</w:t>
            </w:r>
          </w:p>
        </w:tc>
        <w:tc>
          <w:tcPr>
            <w:tcW w:w="719" w:type="pct"/>
            <w:tcBorders>
              <w:top w:val="single" w:sz="4" w:space="0" w:color="auto"/>
              <w:left w:val="single" w:sz="4" w:space="0" w:color="auto"/>
              <w:bottom w:val="single" w:sz="4" w:space="0" w:color="auto"/>
              <w:right w:val="single" w:sz="4" w:space="0" w:color="auto"/>
            </w:tcBorders>
            <w:noWrap/>
            <w:hideMark/>
          </w:tcPr>
          <w:p w14:paraId="45AA0D77" w14:textId="77777777" w:rsidR="00265584" w:rsidRDefault="00265584">
            <w:pPr>
              <w:jc w:val="center"/>
            </w:pPr>
            <w:r>
              <w:t>12.2</w:t>
            </w:r>
          </w:p>
        </w:tc>
      </w:tr>
      <w:tr w:rsidR="00F74496" w14:paraId="0F519D9E"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71DC8846" w14:textId="77777777" w:rsidR="00265584" w:rsidRDefault="00265584">
            <w:r>
              <w:t>Connecticut</w:t>
            </w:r>
          </w:p>
        </w:tc>
        <w:tc>
          <w:tcPr>
            <w:tcW w:w="835" w:type="pct"/>
            <w:tcBorders>
              <w:top w:val="single" w:sz="4" w:space="0" w:color="auto"/>
              <w:left w:val="single" w:sz="4" w:space="0" w:color="auto"/>
              <w:bottom w:val="single" w:sz="4" w:space="0" w:color="auto"/>
              <w:right w:val="single" w:sz="4" w:space="0" w:color="auto"/>
            </w:tcBorders>
            <w:noWrap/>
            <w:hideMark/>
          </w:tcPr>
          <w:p w14:paraId="3464CABC" w14:textId="77777777" w:rsidR="00265584" w:rsidRDefault="00265584">
            <w:pPr>
              <w:jc w:val="center"/>
            </w:pPr>
            <w:r>
              <w:t>3,216,911</w:t>
            </w:r>
          </w:p>
        </w:tc>
        <w:tc>
          <w:tcPr>
            <w:tcW w:w="644" w:type="pct"/>
            <w:tcBorders>
              <w:top w:val="single" w:sz="4" w:space="0" w:color="auto"/>
              <w:left w:val="single" w:sz="4" w:space="0" w:color="auto"/>
              <w:bottom w:val="single" w:sz="4" w:space="0" w:color="auto"/>
              <w:right w:val="single" w:sz="4" w:space="0" w:color="auto"/>
            </w:tcBorders>
            <w:noWrap/>
            <w:hideMark/>
          </w:tcPr>
          <w:p w14:paraId="19C257F4" w14:textId="77777777" w:rsidR="00265584" w:rsidRDefault="00265584">
            <w:pPr>
              <w:jc w:val="center"/>
            </w:pPr>
            <w:r>
              <w:t>515,372</w:t>
            </w:r>
          </w:p>
        </w:tc>
        <w:tc>
          <w:tcPr>
            <w:tcW w:w="675" w:type="pct"/>
            <w:tcBorders>
              <w:top w:val="single" w:sz="4" w:space="0" w:color="auto"/>
              <w:left w:val="single" w:sz="4" w:space="0" w:color="auto"/>
              <w:bottom w:val="single" w:sz="4" w:space="0" w:color="auto"/>
              <w:right w:val="single" w:sz="4" w:space="0" w:color="auto"/>
            </w:tcBorders>
            <w:noWrap/>
            <w:hideMark/>
          </w:tcPr>
          <w:p w14:paraId="4FB4F452" w14:textId="77777777" w:rsidR="00265584" w:rsidRDefault="00265584">
            <w:pPr>
              <w:jc w:val="center"/>
            </w:pPr>
            <w:r>
              <w:t>32,939</w:t>
            </w:r>
          </w:p>
        </w:tc>
        <w:tc>
          <w:tcPr>
            <w:tcW w:w="685" w:type="pct"/>
            <w:tcBorders>
              <w:top w:val="single" w:sz="4" w:space="0" w:color="auto"/>
              <w:left w:val="single" w:sz="4" w:space="0" w:color="auto"/>
              <w:bottom w:val="single" w:sz="4" w:space="0" w:color="auto"/>
              <w:right w:val="single" w:sz="4" w:space="0" w:color="auto"/>
            </w:tcBorders>
            <w:noWrap/>
            <w:hideMark/>
          </w:tcPr>
          <w:p w14:paraId="6C0DCEF8" w14:textId="77777777" w:rsidR="00265584" w:rsidRDefault="00265584">
            <w:pPr>
              <w:jc w:val="center"/>
            </w:pPr>
            <w:r>
              <w:t>2,734,478</w:t>
            </w:r>
          </w:p>
        </w:tc>
        <w:tc>
          <w:tcPr>
            <w:tcW w:w="626" w:type="pct"/>
            <w:tcBorders>
              <w:top w:val="single" w:sz="4" w:space="0" w:color="auto"/>
              <w:left w:val="single" w:sz="4" w:space="0" w:color="auto"/>
              <w:bottom w:val="single" w:sz="4" w:space="0" w:color="auto"/>
              <w:right w:val="single" w:sz="4" w:space="0" w:color="auto"/>
            </w:tcBorders>
            <w:noWrap/>
            <w:hideMark/>
          </w:tcPr>
          <w:p w14:paraId="68C9F07C" w14:textId="77777777" w:rsidR="00265584" w:rsidRDefault="00265584">
            <w:pPr>
              <w:jc w:val="center"/>
            </w:pPr>
            <w:r>
              <w:t>12.0</w:t>
            </w:r>
          </w:p>
        </w:tc>
        <w:tc>
          <w:tcPr>
            <w:tcW w:w="719" w:type="pct"/>
            <w:tcBorders>
              <w:top w:val="single" w:sz="4" w:space="0" w:color="auto"/>
              <w:left w:val="single" w:sz="4" w:space="0" w:color="auto"/>
              <w:bottom w:val="single" w:sz="4" w:space="0" w:color="auto"/>
              <w:right w:val="single" w:sz="4" w:space="0" w:color="auto"/>
            </w:tcBorders>
            <w:noWrap/>
            <w:hideMark/>
          </w:tcPr>
          <w:p w14:paraId="261BB092" w14:textId="77777777" w:rsidR="00265584" w:rsidRDefault="00265584">
            <w:pPr>
              <w:jc w:val="center"/>
            </w:pPr>
            <w:r>
              <w:t>16.0</w:t>
            </w:r>
          </w:p>
        </w:tc>
      </w:tr>
      <w:tr w:rsidR="00F74496" w14:paraId="479331CA"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4918824D" w14:textId="77777777" w:rsidR="00265584" w:rsidRDefault="00265584">
            <w:r>
              <w:t>D.C.</w:t>
            </w:r>
          </w:p>
        </w:tc>
        <w:tc>
          <w:tcPr>
            <w:tcW w:w="835" w:type="pct"/>
            <w:tcBorders>
              <w:top w:val="single" w:sz="4" w:space="0" w:color="auto"/>
              <w:left w:val="single" w:sz="4" w:space="0" w:color="auto"/>
              <w:bottom w:val="single" w:sz="4" w:space="0" w:color="auto"/>
              <w:right w:val="single" w:sz="4" w:space="0" w:color="auto"/>
            </w:tcBorders>
            <w:noWrap/>
            <w:hideMark/>
          </w:tcPr>
          <w:p w14:paraId="4C4B9DE3" w14:textId="77777777" w:rsidR="00265584" w:rsidRDefault="00265584">
            <w:pPr>
              <w:jc w:val="center"/>
            </w:pPr>
            <w:r>
              <w:t>550,985</w:t>
            </w:r>
          </w:p>
        </w:tc>
        <w:tc>
          <w:tcPr>
            <w:tcW w:w="644" w:type="pct"/>
            <w:tcBorders>
              <w:top w:val="single" w:sz="4" w:space="0" w:color="auto"/>
              <w:left w:val="single" w:sz="4" w:space="0" w:color="auto"/>
              <w:bottom w:val="single" w:sz="4" w:space="0" w:color="auto"/>
              <w:right w:val="single" w:sz="4" w:space="0" w:color="auto"/>
            </w:tcBorders>
            <w:noWrap/>
            <w:hideMark/>
          </w:tcPr>
          <w:p w14:paraId="0BF4E61C" w14:textId="77777777" w:rsidR="00265584" w:rsidRDefault="00265584">
            <w:pPr>
              <w:jc w:val="center"/>
            </w:pPr>
            <w:r>
              <w:t>109,403</w:t>
            </w:r>
          </w:p>
        </w:tc>
        <w:tc>
          <w:tcPr>
            <w:tcW w:w="675" w:type="pct"/>
            <w:tcBorders>
              <w:top w:val="single" w:sz="4" w:space="0" w:color="auto"/>
              <w:left w:val="single" w:sz="4" w:space="0" w:color="auto"/>
              <w:bottom w:val="single" w:sz="4" w:space="0" w:color="auto"/>
              <w:right w:val="single" w:sz="4" w:space="0" w:color="auto"/>
            </w:tcBorders>
            <w:noWrap/>
            <w:hideMark/>
          </w:tcPr>
          <w:p w14:paraId="4D2C6F14" w14:textId="77777777" w:rsidR="00265584" w:rsidRDefault="00265584">
            <w:pPr>
              <w:jc w:val="center"/>
            </w:pPr>
            <w:r>
              <w:t>3,184</w:t>
            </w:r>
          </w:p>
        </w:tc>
        <w:tc>
          <w:tcPr>
            <w:tcW w:w="685" w:type="pct"/>
            <w:tcBorders>
              <w:top w:val="single" w:sz="4" w:space="0" w:color="auto"/>
              <w:left w:val="single" w:sz="4" w:space="0" w:color="auto"/>
              <w:bottom w:val="single" w:sz="4" w:space="0" w:color="auto"/>
              <w:right w:val="single" w:sz="4" w:space="0" w:color="auto"/>
            </w:tcBorders>
            <w:noWrap/>
            <w:hideMark/>
          </w:tcPr>
          <w:p w14:paraId="3CAE20DE" w14:textId="77777777" w:rsidR="00265584" w:rsidRDefault="00265584">
            <w:pPr>
              <w:jc w:val="center"/>
            </w:pPr>
            <w:r>
              <w:t>179,493</w:t>
            </w:r>
          </w:p>
        </w:tc>
        <w:tc>
          <w:tcPr>
            <w:tcW w:w="626" w:type="pct"/>
            <w:tcBorders>
              <w:top w:val="single" w:sz="4" w:space="0" w:color="auto"/>
              <w:left w:val="single" w:sz="4" w:space="0" w:color="auto"/>
              <w:bottom w:val="single" w:sz="4" w:space="0" w:color="auto"/>
              <w:right w:val="single" w:sz="4" w:space="0" w:color="auto"/>
            </w:tcBorders>
            <w:noWrap/>
            <w:hideMark/>
          </w:tcPr>
          <w:p w14:paraId="7F2FACE0" w14:textId="77777777" w:rsidR="00265584" w:rsidRDefault="00265584">
            <w:pPr>
              <w:jc w:val="center"/>
            </w:pPr>
            <w:r>
              <w:t>17.7</w:t>
            </w:r>
          </w:p>
        </w:tc>
        <w:tc>
          <w:tcPr>
            <w:tcW w:w="719" w:type="pct"/>
            <w:tcBorders>
              <w:top w:val="single" w:sz="4" w:space="0" w:color="auto"/>
              <w:left w:val="single" w:sz="4" w:space="0" w:color="auto"/>
              <w:bottom w:val="single" w:sz="4" w:space="0" w:color="auto"/>
              <w:right w:val="single" w:sz="4" w:space="0" w:color="auto"/>
            </w:tcBorders>
            <w:noWrap/>
            <w:hideMark/>
          </w:tcPr>
          <w:p w14:paraId="63081179" w14:textId="77777777" w:rsidR="00265584" w:rsidRDefault="00265584">
            <w:pPr>
              <w:jc w:val="center"/>
            </w:pPr>
            <w:r>
              <w:t>19.9</w:t>
            </w:r>
          </w:p>
        </w:tc>
      </w:tr>
      <w:tr w:rsidR="00F74496" w14:paraId="2127F143"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74E9DC42" w14:textId="77777777" w:rsidR="00265584" w:rsidRDefault="00265584">
            <w:r>
              <w:t>Georgia</w:t>
            </w:r>
          </w:p>
        </w:tc>
        <w:tc>
          <w:tcPr>
            <w:tcW w:w="835" w:type="pct"/>
            <w:tcBorders>
              <w:top w:val="single" w:sz="4" w:space="0" w:color="auto"/>
              <w:left w:val="single" w:sz="4" w:space="0" w:color="auto"/>
              <w:bottom w:val="single" w:sz="4" w:space="0" w:color="auto"/>
              <w:right w:val="single" w:sz="4" w:space="0" w:color="auto"/>
            </w:tcBorders>
            <w:noWrap/>
            <w:hideMark/>
          </w:tcPr>
          <w:p w14:paraId="4AB3D3ED" w14:textId="77777777" w:rsidR="00265584" w:rsidRDefault="00265584">
            <w:pPr>
              <w:jc w:val="center"/>
            </w:pPr>
            <w:r>
              <w:t>12,211,232</w:t>
            </w:r>
          </w:p>
        </w:tc>
        <w:tc>
          <w:tcPr>
            <w:tcW w:w="644" w:type="pct"/>
            <w:tcBorders>
              <w:top w:val="single" w:sz="4" w:space="0" w:color="auto"/>
              <w:left w:val="single" w:sz="4" w:space="0" w:color="auto"/>
              <w:bottom w:val="single" w:sz="4" w:space="0" w:color="auto"/>
              <w:right w:val="single" w:sz="4" w:space="0" w:color="auto"/>
            </w:tcBorders>
            <w:noWrap/>
            <w:hideMark/>
          </w:tcPr>
          <w:p w14:paraId="6FD5FFFD" w14:textId="77777777" w:rsidR="00265584" w:rsidRDefault="00265584">
            <w:pPr>
              <w:jc w:val="center"/>
            </w:pPr>
            <w:r>
              <w:t>1,847,944</w:t>
            </w:r>
          </w:p>
        </w:tc>
        <w:tc>
          <w:tcPr>
            <w:tcW w:w="675" w:type="pct"/>
            <w:tcBorders>
              <w:top w:val="single" w:sz="4" w:space="0" w:color="auto"/>
              <w:left w:val="single" w:sz="4" w:space="0" w:color="auto"/>
              <w:bottom w:val="single" w:sz="4" w:space="0" w:color="auto"/>
              <w:right w:val="single" w:sz="4" w:space="0" w:color="auto"/>
            </w:tcBorders>
            <w:noWrap/>
            <w:hideMark/>
          </w:tcPr>
          <w:p w14:paraId="7FCA8564" w14:textId="77777777" w:rsidR="00265584" w:rsidRDefault="00265584">
            <w:pPr>
              <w:jc w:val="center"/>
            </w:pPr>
            <w:r>
              <w:t>94,786</w:t>
            </w:r>
          </w:p>
        </w:tc>
        <w:tc>
          <w:tcPr>
            <w:tcW w:w="685" w:type="pct"/>
            <w:tcBorders>
              <w:top w:val="single" w:sz="4" w:space="0" w:color="auto"/>
              <w:left w:val="single" w:sz="4" w:space="0" w:color="auto"/>
              <w:bottom w:val="single" w:sz="4" w:space="0" w:color="auto"/>
              <w:right w:val="single" w:sz="4" w:space="0" w:color="auto"/>
            </w:tcBorders>
            <w:noWrap/>
            <w:hideMark/>
          </w:tcPr>
          <w:p w14:paraId="176C5088" w14:textId="77777777" w:rsidR="00265584" w:rsidRDefault="00265584">
            <w:pPr>
              <w:jc w:val="center"/>
            </w:pPr>
            <w:r>
              <w:t>10,458,074</w:t>
            </w:r>
          </w:p>
        </w:tc>
        <w:tc>
          <w:tcPr>
            <w:tcW w:w="626" w:type="pct"/>
            <w:tcBorders>
              <w:top w:val="single" w:sz="4" w:space="0" w:color="auto"/>
              <w:left w:val="single" w:sz="4" w:space="0" w:color="auto"/>
              <w:bottom w:val="single" w:sz="4" w:space="0" w:color="auto"/>
              <w:right w:val="single" w:sz="4" w:space="0" w:color="auto"/>
            </w:tcBorders>
            <w:noWrap/>
            <w:hideMark/>
          </w:tcPr>
          <w:p w14:paraId="315A26FB" w14:textId="77777777" w:rsidR="00265584" w:rsidRDefault="00265584">
            <w:pPr>
              <w:jc w:val="center"/>
            </w:pPr>
            <w:r>
              <w:t>9.1</w:t>
            </w:r>
          </w:p>
        </w:tc>
        <w:tc>
          <w:tcPr>
            <w:tcW w:w="719" w:type="pct"/>
            <w:tcBorders>
              <w:top w:val="single" w:sz="4" w:space="0" w:color="auto"/>
              <w:left w:val="single" w:sz="4" w:space="0" w:color="auto"/>
              <w:bottom w:val="single" w:sz="4" w:space="0" w:color="auto"/>
              <w:right w:val="single" w:sz="4" w:space="0" w:color="auto"/>
            </w:tcBorders>
            <w:noWrap/>
            <w:hideMark/>
          </w:tcPr>
          <w:p w14:paraId="6A964026" w14:textId="77777777" w:rsidR="00265584" w:rsidRDefault="00265584">
            <w:pPr>
              <w:jc w:val="center"/>
            </w:pPr>
            <w:r>
              <w:t>15.1</w:t>
            </w:r>
          </w:p>
        </w:tc>
      </w:tr>
      <w:tr w:rsidR="00F74496" w14:paraId="696CADB4"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145F49B2" w14:textId="77777777" w:rsidR="00265584" w:rsidRDefault="00265584">
            <w:r>
              <w:t>Illinois</w:t>
            </w:r>
          </w:p>
        </w:tc>
        <w:tc>
          <w:tcPr>
            <w:tcW w:w="835" w:type="pct"/>
            <w:tcBorders>
              <w:top w:val="single" w:sz="4" w:space="0" w:color="auto"/>
              <w:left w:val="single" w:sz="4" w:space="0" w:color="auto"/>
              <w:bottom w:val="single" w:sz="4" w:space="0" w:color="auto"/>
              <w:right w:val="single" w:sz="4" w:space="0" w:color="auto"/>
            </w:tcBorders>
            <w:noWrap/>
            <w:hideMark/>
          </w:tcPr>
          <w:p w14:paraId="269AE78A" w14:textId="77777777" w:rsidR="00265584" w:rsidRDefault="00265584">
            <w:pPr>
              <w:jc w:val="center"/>
            </w:pPr>
            <w:r>
              <w:t>12,758,371</w:t>
            </w:r>
          </w:p>
        </w:tc>
        <w:tc>
          <w:tcPr>
            <w:tcW w:w="644" w:type="pct"/>
            <w:tcBorders>
              <w:top w:val="single" w:sz="4" w:space="0" w:color="auto"/>
              <w:left w:val="single" w:sz="4" w:space="0" w:color="auto"/>
              <w:bottom w:val="single" w:sz="4" w:space="0" w:color="auto"/>
              <w:right w:val="single" w:sz="4" w:space="0" w:color="auto"/>
            </w:tcBorders>
            <w:noWrap/>
            <w:hideMark/>
          </w:tcPr>
          <w:p w14:paraId="1FB1639D" w14:textId="77777777" w:rsidR="00265584" w:rsidRDefault="00265584">
            <w:pPr>
              <w:jc w:val="center"/>
            </w:pPr>
            <w:r>
              <w:t>1,580,896</w:t>
            </w:r>
          </w:p>
        </w:tc>
        <w:tc>
          <w:tcPr>
            <w:tcW w:w="675" w:type="pct"/>
            <w:tcBorders>
              <w:top w:val="single" w:sz="4" w:space="0" w:color="auto"/>
              <w:left w:val="single" w:sz="4" w:space="0" w:color="auto"/>
              <w:bottom w:val="single" w:sz="4" w:space="0" w:color="auto"/>
              <w:right w:val="single" w:sz="4" w:space="0" w:color="auto"/>
            </w:tcBorders>
            <w:noWrap/>
            <w:hideMark/>
          </w:tcPr>
          <w:p w14:paraId="734746A3" w14:textId="77777777" w:rsidR="00265584" w:rsidRDefault="00265584">
            <w:pPr>
              <w:jc w:val="center"/>
            </w:pPr>
            <w:r>
              <w:t>37,799</w:t>
            </w:r>
          </w:p>
        </w:tc>
        <w:tc>
          <w:tcPr>
            <w:tcW w:w="685" w:type="pct"/>
            <w:tcBorders>
              <w:top w:val="single" w:sz="4" w:space="0" w:color="auto"/>
              <w:left w:val="single" w:sz="4" w:space="0" w:color="auto"/>
              <w:bottom w:val="single" w:sz="4" w:space="0" w:color="auto"/>
              <w:right w:val="single" w:sz="4" w:space="0" w:color="auto"/>
            </w:tcBorders>
            <w:noWrap/>
            <w:hideMark/>
          </w:tcPr>
          <w:p w14:paraId="106DDBCC" w14:textId="77777777" w:rsidR="00265584" w:rsidRDefault="00265584">
            <w:pPr>
              <w:jc w:val="center"/>
            </w:pPr>
            <w:r>
              <w:t>5,673,571</w:t>
            </w:r>
          </w:p>
        </w:tc>
        <w:tc>
          <w:tcPr>
            <w:tcW w:w="626" w:type="pct"/>
            <w:tcBorders>
              <w:top w:val="single" w:sz="4" w:space="0" w:color="auto"/>
              <w:left w:val="single" w:sz="4" w:space="0" w:color="auto"/>
              <w:bottom w:val="single" w:sz="4" w:space="0" w:color="auto"/>
              <w:right w:val="single" w:sz="4" w:space="0" w:color="auto"/>
            </w:tcBorders>
            <w:noWrap/>
            <w:hideMark/>
          </w:tcPr>
          <w:p w14:paraId="6195C8E5" w14:textId="77777777" w:rsidR="00265584" w:rsidRDefault="00265584">
            <w:pPr>
              <w:jc w:val="center"/>
            </w:pPr>
            <w:r>
              <w:t>6.7</w:t>
            </w:r>
          </w:p>
        </w:tc>
        <w:tc>
          <w:tcPr>
            <w:tcW w:w="719" w:type="pct"/>
            <w:tcBorders>
              <w:top w:val="single" w:sz="4" w:space="0" w:color="auto"/>
              <w:left w:val="single" w:sz="4" w:space="0" w:color="auto"/>
              <w:bottom w:val="single" w:sz="4" w:space="0" w:color="auto"/>
              <w:right w:val="single" w:sz="4" w:space="0" w:color="auto"/>
            </w:tcBorders>
            <w:noWrap/>
            <w:hideMark/>
          </w:tcPr>
          <w:p w14:paraId="4A48E457" w14:textId="77777777" w:rsidR="00265584" w:rsidRDefault="00265584">
            <w:pPr>
              <w:jc w:val="center"/>
            </w:pPr>
            <w:r>
              <w:t>12.4</w:t>
            </w:r>
          </w:p>
        </w:tc>
      </w:tr>
      <w:tr w:rsidR="00F74496" w14:paraId="38E95024"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0950B2E7" w14:textId="77777777" w:rsidR="00265584" w:rsidRDefault="00265584">
            <w:r>
              <w:t>Indiana</w:t>
            </w:r>
          </w:p>
        </w:tc>
        <w:tc>
          <w:tcPr>
            <w:tcW w:w="835" w:type="pct"/>
            <w:tcBorders>
              <w:top w:val="single" w:sz="4" w:space="0" w:color="auto"/>
              <w:left w:val="single" w:sz="4" w:space="0" w:color="auto"/>
              <w:bottom w:val="single" w:sz="4" w:space="0" w:color="auto"/>
              <w:right w:val="single" w:sz="4" w:space="0" w:color="auto"/>
            </w:tcBorders>
            <w:noWrap/>
            <w:hideMark/>
          </w:tcPr>
          <w:p w14:paraId="77EBF998" w14:textId="77777777" w:rsidR="00265584" w:rsidRDefault="00265584">
            <w:pPr>
              <w:jc w:val="center"/>
            </w:pPr>
            <w:r>
              <w:t>7,837,910</w:t>
            </w:r>
          </w:p>
        </w:tc>
        <w:tc>
          <w:tcPr>
            <w:tcW w:w="644" w:type="pct"/>
            <w:tcBorders>
              <w:top w:val="single" w:sz="4" w:space="0" w:color="auto"/>
              <w:left w:val="single" w:sz="4" w:space="0" w:color="auto"/>
              <w:bottom w:val="single" w:sz="4" w:space="0" w:color="auto"/>
              <w:right w:val="single" w:sz="4" w:space="0" w:color="auto"/>
            </w:tcBorders>
            <w:noWrap/>
            <w:hideMark/>
          </w:tcPr>
          <w:p w14:paraId="32D32678" w14:textId="77777777" w:rsidR="00265584" w:rsidRDefault="00265584">
            <w:pPr>
              <w:jc w:val="center"/>
            </w:pPr>
            <w:r>
              <w:t>1,006,366</w:t>
            </w:r>
          </w:p>
        </w:tc>
        <w:tc>
          <w:tcPr>
            <w:tcW w:w="675" w:type="pct"/>
            <w:tcBorders>
              <w:top w:val="single" w:sz="4" w:space="0" w:color="auto"/>
              <w:left w:val="single" w:sz="4" w:space="0" w:color="auto"/>
              <w:bottom w:val="single" w:sz="4" w:space="0" w:color="auto"/>
              <w:right w:val="single" w:sz="4" w:space="0" w:color="auto"/>
            </w:tcBorders>
            <w:noWrap/>
            <w:hideMark/>
          </w:tcPr>
          <w:p w14:paraId="697792F2" w14:textId="77777777" w:rsidR="00265584" w:rsidRDefault="00265584">
            <w:pPr>
              <w:jc w:val="center"/>
            </w:pPr>
            <w:r>
              <w:t>105,219</w:t>
            </w:r>
          </w:p>
        </w:tc>
        <w:tc>
          <w:tcPr>
            <w:tcW w:w="685" w:type="pct"/>
            <w:tcBorders>
              <w:top w:val="single" w:sz="4" w:space="0" w:color="auto"/>
              <w:left w:val="single" w:sz="4" w:space="0" w:color="auto"/>
              <w:bottom w:val="single" w:sz="4" w:space="0" w:color="auto"/>
              <w:right w:val="single" w:sz="4" w:space="0" w:color="auto"/>
            </w:tcBorders>
            <w:noWrap/>
            <w:hideMark/>
          </w:tcPr>
          <w:p w14:paraId="2B4D4773" w14:textId="77777777" w:rsidR="00265584" w:rsidRDefault="00265584">
            <w:pPr>
              <w:jc w:val="center"/>
            </w:pPr>
            <w:r>
              <w:t>6,936,762</w:t>
            </w:r>
          </w:p>
        </w:tc>
        <w:tc>
          <w:tcPr>
            <w:tcW w:w="626" w:type="pct"/>
            <w:tcBorders>
              <w:top w:val="single" w:sz="4" w:space="0" w:color="auto"/>
              <w:left w:val="single" w:sz="4" w:space="0" w:color="auto"/>
              <w:bottom w:val="single" w:sz="4" w:space="0" w:color="auto"/>
              <w:right w:val="single" w:sz="4" w:space="0" w:color="auto"/>
            </w:tcBorders>
            <w:noWrap/>
            <w:hideMark/>
          </w:tcPr>
          <w:p w14:paraId="4EBAD214" w14:textId="77777777" w:rsidR="00265584" w:rsidRDefault="00265584">
            <w:pPr>
              <w:jc w:val="center"/>
            </w:pPr>
            <w:r>
              <w:t>15.2</w:t>
            </w:r>
          </w:p>
        </w:tc>
        <w:tc>
          <w:tcPr>
            <w:tcW w:w="719" w:type="pct"/>
            <w:tcBorders>
              <w:top w:val="single" w:sz="4" w:space="0" w:color="auto"/>
              <w:left w:val="single" w:sz="4" w:space="0" w:color="auto"/>
              <w:bottom w:val="single" w:sz="4" w:space="0" w:color="auto"/>
              <w:right w:val="single" w:sz="4" w:space="0" w:color="auto"/>
            </w:tcBorders>
            <w:noWrap/>
            <w:hideMark/>
          </w:tcPr>
          <w:p w14:paraId="701A3828" w14:textId="77777777" w:rsidR="00265584" w:rsidRDefault="00265584">
            <w:pPr>
              <w:jc w:val="center"/>
            </w:pPr>
            <w:r>
              <w:t>12.8</w:t>
            </w:r>
          </w:p>
        </w:tc>
      </w:tr>
      <w:tr w:rsidR="00F74496" w14:paraId="70759F5F"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69B4476C" w14:textId="77777777" w:rsidR="00265584" w:rsidRDefault="00265584">
            <w:r>
              <w:t>Iowa</w:t>
            </w:r>
          </w:p>
        </w:tc>
        <w:tc>
          <w:tcPr>
            <w:tcW w:w="835" w:type="pct"/>
            <w:tcBorders>
              <w:top w:val="single" w:sz="4" w:space="0" w:color="auto"/>
              <w:left w:val="single" w:sz="4" w:space="0" w:color="auto"/>
              <w:bottom w:val="single" w:sz="4" w:space="0" w:color="auto"/>
              <w:right w:val="single" w:sz="4" w:space="0" w:color="auto"/>
            </w:tcBorders>
            <w:noWrap/>
            <w:hideMark/>
          </w:tcPr>
          <w:p w14:paraId="4424EBFA" w14:textId="77777777" w:rsidR="00265584" w:rsidRDefault="00265584">
            <w:pPr>
              <w:jc w:val="center"/>
            </w:pPr>
            <w:r>
              <w:t>3,410,014</w:t>
            </w:r>
          </w:p>
        </w:tc>
        <w:tc>
          <w:tcPr>
            <w:tcW w:w="644" w:type="pct"/>
            <w:tcBorders>
              <w:top w:val="single" w:sz="4" w:space="0" w:color="auto"/>
              <w:left w:val="single" w:sz="4" w:space="0" w:color="auto"/>
              <w:bottom w:val="single" w:sz="4" w:space="0" w:color="auto"/>
              <w:right w:val="single" w:sz="4" w:space="0" w:color="auto"/>
            </w:tcBorders>
            <w:noWrap/>
            <w:hideMark/>
          </w:tcPr>
          <w:p w14:paraId="577DA551" w14:textId="77777777" w:rsidR="00265584" w:rsidRDefault="00265584">
            <w:pPr>
              <w:jc w:val="center"/>
            </w:pPr>
            <w:r>
              <w:t>287,609</w:t>
            </w:r>
          </w:p>
        </w:tc>
        <w:tc>
          <w:tcPr>
            <w:tcW w:w="675" w:type="pct"/>
            <w:tcBorders>
              <w:top w:val="single" w:sz="4" w:space="0" w:color="auto"/>
              <w:left w:val="single" w:sz="4" w:space="0" w:color="auto"/>
              <w:bottom w:val="single" w:sz="4" w:space="0" w:color="auto"/>
              <w:right w:val="single" w:sz="4" w:space="0" w:color="auto"/>
            </w:tcBorders>
            <w:noWrap/>
            <w:hideMark/>
          </w:tcPr>
          <w:p w14:paraId="0A3C09EB" w14:textId="77777777" w:rsidR="00265584" w:rsidRDefault="00265584">
            <w:pPr>
              <w:jc w:val="center"/>
            </w:pPr>
            <w:r>
              <w:t>11,510</w:t>
            </w:r>
          </w:p>
        </w:tc>
        <w:tc>
          <w:tcPr>
            <w:tcW w:w="685" w:type="pct"/>
            <w:tcBorders>
              <w:top w:val="single" w:sz="4" w:space="0" w:color="auto"/>
              <w:left w:val="single" w:sz="4" w:space="0" w:color="auto"/>
              <w:bottom w:val="single" w:sz="4" w:space="0" w:color="auto"/>
              <w:right w:val="single" w:sz="4" w:space="0" w:color="auto"/>
            </w:tcBorders>
            <w:noWrap/>
            <w:hideMark/>
          </w:tcPr>
          <w:p w14:paraId="3C5528A7" w14:textId="77777777" w:rsidR="00265584" w:rsidRDefault="00265584">
            <w:pPr>
              <w:jc w:val="center"/>
            </w:pPr>
            <w:r>
              <w:t>1,829,734</w:t>
            </w:r>
          </w:p>
        </w:tc>
        <w:tc>
          <w:tcPr>
            <w:tcW w:w="626" w:type="pct"/>
            <w:tcBorders>
              <w:top w:val="single" w:sz="4" w:space="0" w:color="auto"/>
              <w:left w:val="single" w:sz="4" w:space="0" w:color="auto"/>
              <w:bottom w:val="single" w:sz="4" w:space="0" w:color="auto"/>
              <w:right w:val="single" w:sz="4" w:space="0" w:color="auto"/>
            </w:tcBorders>
            <w:noWrap/>
            <w:hideMark/>
          </w:tcPr>
          <w:p w14:paraId="2A0575EC" w14:textId="77777777" w:rsidR="00265584" w:rsidRDefault="00265584">
            <w:pPr>
              <w:jc w:val="center"/>
            </w:pPr>
            <w:r>
              <w:t>6.3</w:t>
            </w:r>
          </w:p>
        </w:tc>
        <w:tc>
          <w:tcPr>
            <w:tcW w:w="719" w:type="pct"/>
            <w:tcBorders>
              <w:top w:val="single" w:sz="4" w:space="0" w:color="auto"/>
              <w:left w:val="single" w:sz="4" w:space="0" w:color="auto"/>
              <w:bottom w:val="single" w:sz="4" w:space="0" w:color="auto"/>
              <w:right w:val="single" w:sz="4" w:space="0" w:color="auto"/>
            </w:tcBorders>
            <w:noWrap/>
            <w:hideMark/>
          </w:tcPr>
          <w:p w14:paraId="2E899DC0" w14:textId="77777777" w:rsidR="00265584" w:rsidRDefault="00265584">
            <w:pPr>
              <w:jc w:val="center"/>
            </w:pPr>
            <w:r>
              <w:t>8.4</w:t>
            </w:r>
          </w:p>
        </w:tc>
      </w:tr>
      <w:tr w:rsidR="00F74496" w14:paraId="62A0CD51"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6B6FEA6F" w14:textId="77777777" w:rsidR="00265584" w:rsidRDefault="00265584">
            <w:r>
              <w:t>Kansas</w:t>
            </w:r>
          </w:p>
        </w:tc>
        <w:tc>
          <w:tcPr>
            <w:tcW w:w="835" w:type="pct"/>
            <w:tcBorders>
              <w:top w:val="single" w:sz="4" w:space="0" w:color="auto"/>
              <w:left w:val="single" w:sz="4" w:space="0" w:color="auto"/>
              <w:bottom w:val="single" w:sz="4" w:space="0" w:color="auto"/>
              <w:right w:val="single" w:sz="4" w:space="0" w:color="auto"/>
            </w:tcBorders>
            <w:noWrap/>
            <w:hideMark/>
          </w:tcPr>
          <w:p w14:paraId="3F8185F5" w14:textId="77777777" w:rsidR="00265584" w:rsidRDefault="00265584">
            <w:pPr>
              <w:jc w:val="center"/>
            </w:pPr>
            <w:r>
              <w:t>3,428,398</w:t>
            </w:r>
          </w:p>
        </w:tc>
        <w:tc>
          <w:tcPr>
            <w:tcW w:w="644" w:type="pct"/>
            <w:tcBorders>
              <w:top w:val="single" w:sz="4" w:space="0" w:color="auto"/>
              <w:left w:val="single" w:sz="4" w:space="0" w:color="auto"/>
              <w:bottom w:val="single" w:sz="4" w:space="0" w:color="auto"/>
              <w:right w:val="single" w:sz="4" w:space="0" w:color="auto"/>
            </w:tcBorders>
            <w:noWrap/>
            <w:hideMark/>
          </w:tcPr>
          <w:p w14:paraId="66FCD58D" w14:textId="77777777" w:rsidR="00265584" w:rsidRDefault="00265584">
            <w:pPr>
              <w:jc w:val="center"/>
            </w:pPr>
            <w:r>
              <w:t>396,147</w:t>
            </w:r>
          </w:p>
        </w:tc>
        <w:tc>
          <w:tcPr>
            <w:tcW w:w="675" w:type="pct"/>
            <w:tcBorders>
              <w:top w:val="single" w:sz="4" w:space="0" w:color="auto"/>
              <w:left w:val="single" w:sz="4" w:space="0" w:color="auto"/>
              <w:bottom w:val="single" w:sz="4" w:space="0" w:color="auto"/>
              <w:right w:val="single" w:sz="4" w:space="0" w:color="auto"/>
            </w:tcBorders>
            <w:noWrap/>
            <w:hideMark/>
          </w:tcPr>
          <w:p w14:paraId="0C99825A" w14:textId="77777777" w:rsidR="00265584" w:rsidRDefault="00265584">
            <w:pPr>
              <w:jc w:val="center"/>
            </w:pPr>
            <w:r>
              <w:t>27,509</w:t>
            </w:r>
          </w:p>
        </w:tc>
        <w:tc>
          <w:tcPr>
            <w:tcW w:w="685" w:type="pct"/>
            <w:tcBorders>
              <w:top w:val="single" w:sz="4" w:space="0" w:color="auto"/>
              <w:left w:val="single" w:sz="4" w:space="0" w:color="auto"/>
              <w:bottom w:val="single" w:sz="4" w:space="0" w:color="auto"/>
              <w:right w:val="single" w:sz="4" w:space="0" w:color="auto"/>
            </w:tcBorders>
            <w:noWrap/>
            <w:hideMark/>
          </w:tcPr>
          <w:p w14:paraId="782A8165" w14:textId="77777777" w:rsidR="00265584" w:rsidRDefault="00265584">
            <w:pPr>
              <w:jc w:val="center"/>
            </w:pPr>
            <w:r>
              <w:t>3,059,760</w:t>
            </w:r>
          </w:p>
        </w:tc>
        <w:tc>
          <w:tcPr>
            <w:tcW w:w="626" w:type="pct"/>
            <w:tcBorders>
              <w:top w:val="single" w:sz="4" w:space="0" w:color="auto"/>
              <w:left w:val="single" w:sz="4" w:space="0" w:color="auto"/>
              <w:bottom w:val="single" w:sz="4" w:space="0" w:color="auto"/>
              <w:right w:val="single" w:sz="4" w:space="0" w:color="auto"/>
            </w:tcBorders>
            <w:noWrap/>
            <w:hideMark/>
          </w:tcPr>
          <w:p w14:paraId="11B30391" w14:textId="77777777" w:rsidR="00265584" w:rsidRDefault="00265584">
            <w:pPr>
              <w:jc w:val="center"/>
            </w:pPr>
            <w:r>
              <w:t>9.0</w:t>
            </w:r>
          </w:p>
        </w:tc>
        <w:tc>
          <w:tcPr>
            <w:tcW w:w="719" w:type="pct"/>
            <w:tcBorders>
              <w:top w:val="single" w:sz="4" w:space="0" w:color="auto"/>
              <w:left w:val="single" w:sz="4" w:space="0" w:color="auto"/>
              <w:bottom w:val="single" w:sz="4" w:space="0" w:color="auto"/>
              <w:right w:val="single" w:sz="4" w:space="0" w:color="auto"/>
            </w:tcBorders>
            <w:noWrap/>
            <w:hideMark/>
          </w:tcPr>
          <w:p w14:paraId="1B9C9F87" w14:textId="77777777" w:rsidR="00265584" w:rsidRDefault="00265584">
            <w:pPr>
              <w:jc w:val="center"/>
            </w:pPr>
            <w:r>
              <w:t>11.6</w:t>
            </w:r>
          </w:p>
        </w:tc>
      </w:tr>
      <w:tr w:rsidR="00F74496" w14:paraId="2BC0A824"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4DF17D02" w14:textId="77777777" w:rsidR="00265584" w:rsidRDefault="00265584">
            <w:r>
              <w:t>Louisiana</w:t>
            </w:r>
          </w:p>
        </w:tc>
        <w:tc>
          <w:tcPr>
            <w:tcW w:w="835" w:type="pct"/>
            <w:tcBorders>
              <w:top w:val="single" w:sz="4" w:space="0" w:color="auto"/>
              <w:left w:val="single" w:sz="4" w:space="0" w:color="auto"/>
              <w:bottom w:val="single" w:sz="4" w:space="0" w:color="auto"/>
              <w:right w:val="single" w:sz="4" w:space="0" w:color="auto"/>
            </w:tcBorders>
            <w:noWrap/>
            <w:hideMark/>
          </w:tcPr>
          <w:p w14:paraId="445594BC" w14:textId="77777777" w:rsidR="00265584" w:rsidRDefault="00265584">
            <w:pPr>
              <w:jc w:val="center"/>
            </w:pPr>
            <w:r>
              <w:t>2,178,496</w:t>
            </w:r>
          </w:p>
        </w:tc>
        <w:tc>
          <w:tcPr>
            <w:tcW w:w="644" w:type="pct"/>
            <w:tcBorders>
              <w:top w:val="single" w:sz="4" w:space="0" w:color="auto"/>
              <w:left w:val="single" w:sz="4" w:space="0" w:color="auto"/>
              <w:bottom w:val="single" w:sz="4" w:space="0" w:color="auto"/>
              <w:right w:val="single" w:sz="4" w:space="0" w:color="auto"/>
            </w:tcBorders>
            <w:noWrap/>
            <w:hideMark/>
          </w:tcPr>
          <w:p w14:paraId="2237D66D" w14:textId="77777777" w:rsidR="00265584" w:rsidRDefault="00265584">
            <w:pPr>
              <w:jc w:val="center"/>
            </w:pPr>
            <w:r>
              <w:t>282,443</w:t>
            </w:r>
          </w:p>
        </w:tc>
        <w:tc>
          <w:tcPr>
            <w:tcW w:w="675" w:type="pct"/>
            <w:tcBorders>
              <w:top w:val="single" w:sz="4" w:space="0" w:color="auto"/>
              <w:left w:val="single" w:sz="4" w:space="0" w:color="auto"/>
              <w:bottom w:val="single" w:sz="4" w:space="0" w:color="auto"/>
              <w:right w:val="single" w:sz="4" w:space="0" w:color="auto"/>
            </w:tcBorders>
            <w:noWrap/>
            <w:hideMark/>
          </w:tcPr>
          <w:p w14:paraId="5329DD2D" w14:textId="77777777" w:rsidR="00265584" w:rsidRDefault="00265584">
            <w:pPr>
              <w:jc w:val="center"/>
            </w:pPr>
            <w:r>
              <w:t>5,379</w:t>
            </w:r>
          </w:p>
        </w:tc>
        <w:tc>
          <w:tcPr>
            <w:tcW w:w="685" w:type="pct"/>
            <w:tcBorders>
              <w:top w:val="single" w:sz="4" w:space="0" w:color="auto"/>
              <w:left w:val="single" w:sz="4" w:space="0" w:color="auto"/>
              <w:bottom w:val="single" w:sz="4" w:space="0" w:color="auto"/>
              <w:right w:val="single" w:sz="4" w:space="0" w:color="auto"/>
            </w:tcBorders>
            <w:noWrap/>
            <w:hideMark/>
          </w:tcPr>
          <w:p w14:paraId="0816EF6D" w14:textId="77777777" w:rsidR="00265584" w:rsidRDefault="00265584">
            <w:pPr>
              <w:jc w:val="center"/>
            </w:pPr>
            <w:r>
              <w:t>931,966</w:t>
            </w:r>
          </w:p>
        </w:tc>
        <w:tc>
          <w:tcPr>
            <w:tcW w:w="626" w:type="pct"/>
            <w:tcBorders>
              <w:top w:val="single" w:sz="4" w:space="0" w:color="auto"/>
              <w:left w:val="single" w:sz="4" w:space="0" w:color="auto"/>
              <w:bottom w:val="single" w:sz="4" w:space="0" w:color="auto"/>
              <w:right w:val="single" w:sz="4" w:space="0" w:color="auto"/>
            </w:tcBorders>
            <w:noWrap/>
            <w:hideMark/>
          </w:tcPr>
          <w:p w14:paraId="72EBE789" w14:textId="77777777" w:rsidR="00265584" w:rsidRDefault="00265584">
            <w:pPr>
              <w:jc w:val="center"/>
            </w:pPr>
            <w:r>
              <w:t>5.8</w:t>
            </w:r>
          </w:p>
        </w:tc>
        <w:tc>
          <w:tcPr>
            <w:tcW w:w="719" w:type="pct"/>
            <w:tcBorders>
              <w:top w:val="single" w:sz="4" w:space="0" w:color="auto"/>
              <w:left w:val="single" w:sz="4" w:space="0" w:color="auto"/>
              <w:bottom w:val="single" w:sz="4" w:space="0" w:color="auto"/>
              <w:right w:val="single" w:sz="4" w:space="0" w:color="auto"/>
            </w:tcBorders>
            <w:noWrap/>
            <w:hideMark/>
          </w:tcPr>
          <w:p w14:paraId="5F1E62C9" w14:textId="77777777" w:rsidR="00265584" w:rsidRDefault="00265584">
            <w:pPr>
              <w:jc w:val="center"/>
            </w:pPr>
            <w:r>
              <w:t>13.0</w:t>
            </w:r>
          </w:p>
        </w:tc>
      </w:tr>
      <w:tr w:rsidR="00F74496" w14:paraId="279BAF5E"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18FF2EDE" w14:textId="77777777" w:rsidR="00265584" w:rsidRDefault="00265584">
            <w:r>
              <w:t>Maine</w:t>
            </w:r>
          </w:p>
        </w:tc>
        <w:tc>
          <w:tcPr>
            <w:tcW w:w="835" w:type="pct"/>
            <w:tcBorders>
              <w:top w:val="single" w:sz="4" w:space="0" w:color="auto"/>
              <w:left w:val="single" w:sz="4" w:space="0" w:color="auto"/>
              <w:bottom w:val="single" w:sz="4" w:space="0" w:color="auto"/>
              <w:right w:val="single" w:sz="4" w:space="0" w:color="auto"/>
            </w:tcBorders>
            <w:noWrap/>
            <w:hideMark/>
          </w:tcPr>
          <w:p w14:paraId="10B5C08F" w14:textId="77777777" w:rsidR="00265584" w:rsidRDefault="00265584">
            <w:pPr>
              <w:jc w:val="center"/>
            </w:pPr>
            <w:r>
              <w:t>825,221</w:t>
            </w:r>
          </w:p>
        </w:tc>
        <w:tc>
          <w:tcPr>
            <w:tcW w:w="644" w:type="pct"/>
            <w:tcBorders>
              <w:top w:val="single" w:sz="4" w:space="0" w:color="auto"/>
              <w:left w:val="single" w:sz="4" w:space="0" w:color="auto"/>
              <w:bottom w:val="single" w:sz="4" w:space="0" w:color="auto"/>
              <w:right w:val="single" w:sz="4" w:space="0" w:color="auto"/>
            </w:tcBorders>
            <w:noWrap/>
            <w:hideMark/>
          </w:tcPr>
          <w:p w14:paraId="27A8F37C" w14:textId="77777777" w:rsidR="00265584" w:rsidRDefault="00265584">
            <w:pPr>
              <w:jc w:val="center"/>
            </w:pPr>
            <w:r>
              <w:t>109,120</w:t>
            </w:r>
          </w:p>
        </w:tc>
        <w:tc>
          <w:tcPr>
            <w:tcW w:w="675" w:type="pct"/>
            <w:tcBorders>
              <w:top w:val="single" w:sz="4" w:space="0" w:color="auto"/>
              <w:left w:val="single" w:sz="4" w:space="0" w:color="auto"/>
              <w:bottom w:val="single" w:sz="4" w:space="0" w:color="auto"/>
              <w:right w:val="single" w:sz="4" w:space="0" w:color="auto"/>
            </w:tcBorders>
            <w:noWrap/>
            <w:hideMark/>
          </w:tcPr>
          <w:p w14:paraId="1791A51B" w14:textId="77777777" w:rsidR="00265584" w:rsidRDefault="00265584">
            <w:pPr>
              <w:jc w:val="center"/>
            </w:pPr>
            <w:r>
              <w:t>6,662</w:t>
            </w:r>
          </w:p>
        </w:tc>
        <w:tc>
          <w:tcPr>
            <w:tcW w:w="685" w:type="pct"/>
            <w:tcBorders>
              <w:top w:val="single" w:sz="4" w:space="0" w:color="auto"/>
              <w:left w:val="single" w:sz="4" w:space="0" w:color="auto"/>
              <w:bottom w:val="single" w:sz="4" w:space="0" w:color="auto"/>
              <w:right w:val="single" w:sz="4" w:space="0" w:color="auto"/>
            </w:tcBorders>
            <w:noWrap/>
            <w:hideMark/>
          </w:tcPr>
          <w:p w14:paraId="4977B41B" w14:textId="77777777" w:rsidR="00265584" w:rsidRDefault="00265584">
            <w:pPr>
              <w:jc w:val="center"/>
            </w:pPr>
            <w:r>
              <w:t>722,763</w:t>
            </w:r>
          </w:p>
        </w:tc>
        <w:tc>
          <w:tcPr>
            <w:tcW w:w="626" w:type="pct"/>
            <w:tcBorders>
              <w:top w:val="single" w:sz="4" w:space="0" w:color="auto"/>
              <w:left w:val="single" w:sz="4" w:space="0" w:color="auto"/>
              <w:bottom w:val="single" w:sz="4" w:space="0" w:color="auto"/>
              <w:right w:val="single" w:sz="4" w:space="0" w:color="auto"/>
            </w:tcBorders>
            <w:noWrap/>
            <w:hideMark/>
          </w:tcPr>
          <w:p w14:paraId="10454B99" w14:textId="77777777" w:rsidR="00265584" w:rsidRDefault="00265584">
            <w:pPr>
              <w:jc w:val="center"/>
            </w:pPr>
            <w:r>
              <w:t>9.2</w:t>
            </w:r>
          </w:p>
        </w:tc>
        <w:tc>
          <w:tcPr>
            <w:tcW w:w="719" w:type="pct"/>
            <w:tcBorders>
              <w:top w:val="single" w:sz="4" w:space="0" w:color="auto"/>
              <w:left w:val="single" w:sz="4" w:space="0" w:color="auto"/>
              <w:bottom w:val="single" w:sz="4" w:space="0" w:color="auto"/>
              <w:right w:val="single" w:sz="4" w:space="0" w:color="auto"/>
            </w:tcBorders>
            <w:noWrap/>
            <w:hideMark/>
          </w:tcPr>
          <w:p w14:paraId="4D71F39D" w14:textId="77777777" w:rsidR="00265584" w:rsidRDefault="00265584">
            <w:pPr>
              <w:jc w:val="center"/>
            </w:pPr>
            <w:r>
              <w:t>13.2</w:t>
            </w:r>
          </w:p>
        </w:tc>
      </w:tr>
      <w:tr w:rsidR="00F74496" w14:paraId="2DBE1C15"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1AA3811E" w14:textId="77777777" w:rsidR="00265584" w:rsidRDefault="00265584">
            <w:r>
              <w:t>Maryland</w:t>
            </w:r>
          </w:p>
        </w:tc>
        <w:tc>
          <w:tcPr>
            <w:tcW w:w="835" w:type="pct"/>
            <w:tcBorders>
              <w:top w:val="single" w:sz="4" w:space="0" w:color="auto"/>
              <w:left w:val="single" w:sz="4" w:space="0" w:color="auto"/>
              <w:bottom w:val="single" w:sz="4" w:space="0" w:color="auto"/>
              <w:right w:val="single" w:sz="4" w:space="0" w:color="auto"/>
            </w:tcBorders>
            <w:noWrap/>
            <w:hideMark/>
          </w:tcPr>
          <w:p w14:paraId="0D9D18D2" w14:textId="77777777" w:rsidR="00265584" w:rsidRDefault="00265584">
            <w:pPr>
              <w:jc w:val="center"/>
            </w:pPr>
            <w:r>
              <w:t>6,754,689</w:t>
            </w:r>
          </w:p>
        </w:tc>
        <w:tc>
          <w:tcPr>
            <w:tcW w:w="644" w:type="pct"/>
            <w:tcBorders>
              <w:top w:val="single" w:sz="4" w:space="0" w:color="auto"/>
              <w:left w:val="single" w:sz="4" w:space="0" w:color="auto"/>
              <w:bottom w:val="single" w:sz="4" w:space="0" w:color="auto"/>
              <w:right w:val="single" w:sz="4" w:space="0" w:color="auto"/>
            </w:tcBorders>
            <w:noWrap/>
            <w:hideMark/>
          </w:tcPr>
          <w:p w14:paraId="5ECDD740" w14:textId="77777777" w:rsidR="00265584" w:rsidRDefault="00265584">
            <w:pPr>
              <w:jc w:val="center"/>
            </w:pPr>
            <w:r>
              <w:t>1,002,976</w:t>
            </w:r>
          </w:p>
        </w:tc>
        <w:tc>
          <w:tcPr>
            <w:tcW w:w="675" w:type="pct"/>
            <w:tcBorders>
              <w:top w:val="single" w:sz="4" w:space="0" w:color="auto"/>
              <w:left w:val="single" w:sz="4" w:space="0" w:color="auto"/>
              <w:bottom w:val="single" w:sz="4" w:space="0" w:color="auto"/>
              <w:right w:val="single" w:sz="4" w:space="0" w:color="auto"/>
            </w:tcBorders>
            <w:noWrap/>
            <w:hideMark/>
          </w:tcPr>
          <w:p w14:paraId="19C79D7A" w14:textId="77777777" w:rsidR="00265584" w:rsidRDefault="00265584">
            <w:pPr>
              <w:jc w:val="center"/>
            </w:pPr>
            <w:r>
              <w:t>64,871</w:t>
            </w:r>
          </w:p>
        </w:tc>
        <w:tc>
          <w:tcPr>
            <w:tcW w:w="685" w:type="pct"/>
            <w:tcBorders>
              <w:top w:val="single" w:sz="4" w:space="0" w:color="auto"/>
              <w:left w:val="single" w:sz="4" w:space="0" w:color="auto"/>
              <w:bottom w:val="single" w:sz="4" w:space="0" w:color="auto"/>
              <w:right w:val="single" w:sz="4" w:space="0" w:color="auto"/>
            </w:tcBorders>
            <w:noWrap/>
            <w:hideMark/>
          </w:tcPr>
          <w:p w14:paraId="19F10207" w14:textId="77777777" w:rsidR="00265584" w:rsidRDefault="00265584">
            <w:pPr>
              <w:jc w:val="center"/>
            </w:pPr>
            <w:r>
              <w:t>5,816,584</w:t>
            </w:r>
          </w:p>
        </w:tc>
        <w:tc>
          <w:tcPr>
            <w:tcW w:w="626" w:type="pct"/>
            <w:tcBorders>
              <w:top w:val="single" w:sz="4" w:space="0" w:color="auto"/>
              <w:left w:val="single" w:sz="4" w:space="0" w:color="auto"/>
              <w:bottom w:val="single" w:sz="4" w:space="0" w:color="auto"/>
              <w:right w:val="single" w:sz="4" w:space="0" w:color="auto"/>
            </w:tcBorders>
            <w:noWrap/>
            <w:hideMark/>
          </w:tcPr>
          <w:p w14:paraId="4DE77C91" w14:textId="77777777" w:rsidR="00265584" w:rsidRDefault="00265584">
            <w:pPr>
              <w:jc w:val="center"/>
            </w:pPr>
            <w:r>
              <w:t>11.2</w:t>
            </w:r>
          </w:p>
        </w:tc>
        <w:tc>
          <w:tcPr>
            <w:tcW w:w="719" w:type="pct"/>
            <w:tcBorders>
              <w:top w:val="single" w:sz="4" w:space="0" w:color="auto"/>
              <w:left w:val="single" w:sz="4" w:space="0" w:color="auto"/>
              <w:bottom w:val="single" w:sz="4" w:space="0" w:color="auto"/>
              <w:right w:val="single" w:sz="4" w:space="0" w:color="auto"/>
            </w:tcBorders>
            <w:noWrap/>
            <w:hideMark/>
          </w:tcPr>
          <w:p w14:paraId="44A29F17" w14:textId="77777777" w:rsidR="00265584" w:rsidRDefault="00265584">
            <w:pPr>
              <w:jc w:val="center"/>
            </w:pPr>
            <w:r>
              <w:t>14.8</w:t>
            </w:r>
          </w:p>
        </w:tc>
      </w:tr>
      <w:tr w:rsidR="00F74496" w14:paraId="13380286"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71482C97" w14:textId="77777777" w:rsidR="00265584" w:rsidRDefault="00265584">
            <w:r>
              <w:t>Michigan</w:t>
            </w:r>
          </w:p>
        </w:tc>
        <w:tc>
          <w:tcPr>
            <w:tcW w:w="835" w:type="pct"/>
            <w:tcBorders>
              <w:top w:val="single" w:sz="4" w:space="0" w:color="auto"/>
              <w:left w:val="single" w:sz="4" w:space="0" w:color="auto"/>
              <w:bottom w:val="single" w:sz="4" w:space="0" w:color="auto"/>
              <w:right w:val="single" w:sz="4" w:space="0" w:color="auto"/>
            </w:tcBorders>
            <w:noWrap/>
            <w:hideMark/>
          </w:tcPr>
          <w:p w14:paraId="78E38A53" w14:textId="77777777" w:rsidR="00265584" w:rsidRDefault="00265584">
            <w:pPr>
              <w:jc w:val="center"/>
            </w:pPr>
            <w:r>
              <w:t>11,990,510</w:t>
            </w:r>
          </w:p>
        </w:tc>
        <w:tc>
          <w:tcPr>
            <w:tcW w:w="644" w:type="pct"/>
            <w:tcBorders>
              <w:top w:val="single" w:sz="4" w:space="0" w:color="auto"/>
              <w:left w:val="single" w:sz="4" w:space="0" w:color="auto"/>
              <w:bottom w:val="single" w:sz="4" w:space="0" w:color="auto"/>
              <w:right w:val="single" w:sz="4" w:space="0" w:color="auto"/>
            </w:tcBorders>
            <w:noWrap/>
            <w:hideMark/>
          </w:tcPr>
          <w:p w14:paraId="4C3E7A87" w14:textId="77777777" w:rsidR="00265584" w:rsidRDefault="00265584">
            <w:pPr>
              <w:jc w:val="center"/>
            </w:pPr>
            <w:r>
              <w:t>1,625,547</w:t>
            </w:r>
          </w:p>
        </w:tc>
        <w:tc>
          <w:tcPr>
            <w:tcW w:w="675" w:type="pct"/>
            <w:tcBorders>
              <w:top w:val="single" w:sz="4" w:space="0" w:color="auto"/>
              <w:left w:val="single" w:sz="4" w:space="0" w:color="auto"/>
              <w:bottom w:val="single" w:sz="4" w:space="0" w:color="auto"/>
              <w:right w:val="single" w:sz="4" w:space="0" w:color="auto"/>
            </w:tcBorders>
            <w:noWrap/>
            <w:hideMark/>
          </w:tcPr>
          <w:p w14:paraId="13EF67EF" w14:textId="77777777" w:rsidR="00265584" w:rsidRDefault="00265584">
            <w:pPr>
              <w:jc w:val="center"/>
            </w:pPr>
            <w:r>
              <w:t>126,102</w:t>
            </w:r>
          </w:p>
        </w:tc>
        <w:tc>
          <w:tcPr>
            <w:tcW w:w="685" w:type="pct"/>
            <w:tcBorders>
              <w:top w:val="single" w:sz="4" w:space="0" w:color="auto"/>
              <w:left w:val="single" w:sz="4" w:space="0" w:color="auto"/>
              <w:bottom w:val="single" w:sz="4" w:space="0" w:color="auto"/>
              <w:right w:val="single" w:sz="4" w:space="0" w:color="auto"/>
            </w:tcBorders>
            <w:noWrap/>
            <w:hideMark/>
          </w:tcPr>
          <w:p w14:paraId="6272FBF6" w14:textId="77777777" w:rsidR="00265584" w:rsidRDefault="00265584">
            <w:pPr>
              <w:jc w:val="center"/>
            </w:pPr>
            <w:r>
              <w:t>10,491,065</w:t>
            </w:r>
          </w:p>
        </w:tc>
        <w:tc>
          <w:tcPr>
            <w:tcW w:w="626" w:type="pct"/>
            <w:tcBorders>
              <w:top w:val="single" w:sz="4" w:space="0" w:color="auto"/>
              <w:left w:val="single" w:sz="4" w:space="0" w:color="auto"/>
              <w:bottom w:val="single" w:sz="4" w:space="0" w:color="auto"/>
              <w:right w:val="single" w:sz="4" w:space="0" w:color="auto"/>
            </w:tcBorders>
            <w:noWrap/>
            <w:hideMark/>
          </w:tcPr>
          <w:p w14:paraId="7038F8C9" w14:textId="77777777" w:rsidR="00265584" w:rsidRDefault="00265584">
            <w:pPr>
              <w:jc w:val="center"/>
            </w:pPr>
            <w:r>
              <w:t>12.0</w:t>
            </w:r>
          </w:p>
        </w:tc>
        <w:tc>
          <w:tcPr>
            <w:tcW w:w="719" w:type="pct"/>
            <w:tcBorders>
              <w:top w:val="single" w:sz="4" w:space="0" w:color="auto"/>
              <w:left w:val="single" w:sz="4" w:space="0" w:color="auto"/>
              <w:bottom w:val="single" w:sz="4" w:space="0" w:color="auto"/>
              <w:right w:val="single" w:sz="4" w:space="0" w:color="auto"/>
            </w:tcBorders>
            <w:noWrap/>
            <w:hideMark/>
          </w:tcPr>
          <w:p w14:paraId="54AD30DA" w14:textId="77777777" w:rsidR="00265584" w:rsidRDefault="00265584">
            <w:pPr>
              <w:jc w:val="center"/>
            </w:pPr>
            <w:r>
              <w:t>13.6</w:t>
            </w:r>
          </w:p>
        </w:tc>
      </w:tr>
      <w:tr w:rsidR="00F74496" w14:paraId="7FFDBE58"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66C594A9" w14:textId="77777777" w:rsidR="00265584" w:rsidRDefault="00265584">
            <w:r>
              <w:lastRenderedPageBreak/>
              <w:t>Mississippi</w:t>
            </w:r>
          </w:p>
        </w:tc>
        <w:tc>
          <w:tcPr>
            <w:tcW w:w="835" w:type="pct"/>
            <w:tcBorders>
              <w:top w:val="single" w:sz="4" w:space="0" w:color="auto"/>
              <w:left w:val="single" w:sz="4" w:space="0" w:color="auto"/>
              <w:bottom w:val="single" w:sz="4" w:space="0" w:color="auto"/>
              <w:right w:val="single" w:sz="4" w:space="0" w:color="auto"/>
            </w:tcBorders>
            <w:noWrap/>
            <w:hideMark/>
          </w:tcPr>
          <w:p w14:paraId="44E50A42" w14:textId="77777777" w:rsidR="00265584" w:rsidRDefault="00265584">
            <w:pPr>
              <w:jc w:val="center"/>
            </w:pPr>
            <w:r>
              <w:t>3,630,503</w:t>
            </w:r>
          </w:p>
        </w:tc>
        <w:tc>
          <w:tcPr>
            <w:tcW w:w="644" w:type="pct"/>
            <w:tcBorders>
              <w:top w:val="single" w:sz="4" w:space="0" w:color="auto"/>
              <w:left w:val="single" w:sz="4" w:space="0" w:color="auto"/>
              <w:bottom w:val="single" w:sz="4" w:space="0" w:color="auto"/>
              <w:right w:val="single" w:sz="4" w:space="0" w:color="auto"/>
            </w:tcBorders>
            <w:noWrap/>
            <w:hideMark/>
          </w:tcPr>
          <w:p w14:paraId="21C77147" w14:textId="77777777" w:rsidR="00265584" w:rsidRDefault="00265584">
            <w:pPr>
              <w:jc w:val="center"/>
            </w:pPr>
            <w:r>
              <w:t>515,551</w:t>
            </w:r>
          </w:p>
        </w:tc>
        <w:tc>
          <w:tcPr>
            <w:tcW w:w="675" w:type="pct"/>
            <w:tcBorders>
              <w:top w:val="single" w:sz="4" w:space="0" w:color="auto"/>
              <w:left w:val="single" w:sz="4" w:space="0" w:color="auto"/>
              <w:bottom w:val="single" w:sz="4" w:space="0" w:color="auto"/>
              <w:right w:val="single" w:sz="4" w:space="0" w:color="auto"/>
            </w:tcBorders>
            <w:noWrap/>
            <w:hideMark/>
          </w:tcPr>
          <w:p w14:paraId="7B516876" w14:textId="77777777" w:rsidR="00265584" w:rsidRDefault="00265584">
            <w:pPr>
              <w:jc w:val="center"/>
            </w:pPr>
            <w:r>
              <w:t>18,264</w:t>
            </w:r>
          </w:p>
        </w:tc>
        <w:tc>
          <w:tcPr>
            <w:tcW w:w="685" w:type="pct"/>
            <w:tcBorders>
              <w:top w:val="single" w:sz="4" w:space="0" w:color="auto"/>
              <w:left w:val="single" w:sz="4" w:space="0" w:color="auto"/>
              <w:bottom w:val="single" w:sz="4" w:space="0" w:color="auto"/>
              <w:right w:val="single" w:sz="4" w:space="0" w:color="auto"/>
            </w:tcBorders>
            <w:noWrap/>
            <w:hideMark/>
          </w:tcPr>
          <w:p w14:paraId="7D21757E" w14:textId="77777777" w:rsidR="00265584" w:rsidRDefault="00265584">
            <w:pPr>
              <w:jc w:val="center"/>
            </w:pPr>
            <w:r>
              <w:t>1,300,917</w:t>
            </w:r>
          </w:p>
        </w:tc>
        <w:tc>
          <w:tcPr>
            <w:tcW w:w="626" w:type="pct"/>
            <w:tcBorders>
              <w:top w:val="single" w:sz="4" w:space="0" w:color="auto"/>
              <w:left w:val="single" w:sz="4" w:space="0" w:color="auto"/>
              <w:bottom w:val="single" w:sz="4" w:space="0" w:color="auto"/>
              <w:right w:val="single" w:sz="4" w:space="0" w:color="auto"/>
            </w:tcBorders>
            <w:noWrap/>
            <w:hideMark/>
          </w:tcPr>
          <w:p w14:paraId="07A56215" w14:textId="77777777" w:rsidR="00265584" w:rsidRDefault="00265584">
            <w:pPr>
              <w:jc w:val="center"/>
            </w:pPr>
            <w:r>
              <w:t>14.0</w:t>
            </w:r>
          </w:p>
        </w:tc>
        <w:tc>
          <w:tcPr>
            <w:tcW w:w="719" w:type="pct"/>
            <w:tcBorders>
              <w:top w:val="single" w:sz="4" w:space="0" w:color="auto"/>
              <w:left w:val="single" w:sz="4" w:space="0" w:color="auto"/>
              <w:bottom w:val="single" w:sz="4" w:space="0" w:color="auto"/>
              <w:right w:val="single" w:sz="4" w:space="0" w:color="auto"/>
            </w:tcBorders>
            <w:noWrap/>
            <w:hideMark/>
          </w:tcPr>
          <w:p w14:paraId="6EB0641E" w14:textId="77777777" w:rsidR="00265584" w:rsidRDefault="00265584">
            <w:pPr>
              <w:jc w:val="center"/>
            </w:pPr>
            <w:r>
              <w:t>14.2</w:t>
            </w:r>
          </w:p>
        </w:tc>
      </w:tr>
      <w:tr w:rsidR="00F74496" w14:paraId="5583EBC7"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447C2217" w14:textId="77777777" w:rsidR="00265584" w:rsidRDefault="00265584">
            <w:r>
              <w:t>Missouri</w:t>
            </w:r>
          </w:p>
        </w:tc>
        <w:tc>
          <w:tcPr>
            <w:tcW w:w="835" w:type="pct"/>
            <w:tcBorders>
              <w:top w:val="single" w:sz="4" w:space="0" w:color="auto"/>
              <w:left w:val="single" w:sz="4" w:space="0" w:color="auto"/>
              <w:bottom w:val="single" w:sz="4" w:space="0" w:color="auto"/>
              <w:right w:val="single" w:sz="4" w:space="0" w:color="auto"/>
            </w:tcBorders>
            <w:noWrap/>
            <w:hideMark/>
          </w:tcPr>
          <w:p w14:paraId="6934AA63" w14:textId="77777777" w:rsidR="00265584" w:rsidRDefault="00265584">
            <w:pPr>
              <w:jc w:val="center"/>
            </w:pPr>
            <w:r>
              <w:t>5,518,464</w:t>
            </w:r>
          </w:p>
        </w:tc>
        <w:tc>
          <w:tcPr>
            <w:tcW w:w="644" w:type="pct"/>
            <w:tcBorders>
              <w:top w:val="single" w:sz="4" w:space="0" w:color="auto"/>
              <w:left w:val="single" w:sz="4" w:space="0" w:color="auto"/>
              <w:bottom w:val="single" w:sz="4" w:space="0" w:color="auto"/>
              <w:right w:val="single" w:sz="4" w:space="0" w:color="auto"/>
            </w:tcBorders>
            <w:noWrap/>
            <w:hideMark/>
          </w:tcPr>
          <w:p w14:paraId="24799698" w14:textId="77777777" w:rsidR="00265584" w:rsidRDefault="00265584">
            <w:pPr>
              <w:jc w:val="center"/>
            </w:pPr>
            <w:r>
              <w:t>766,864</w:t>
            </w:r>
          </w:p>
        </w:tc>
        <w:tc>
          <w:tcPr>
            <w:tcW w:w="675" w:type="pct"/>
            <w:tcBorders>
              <w:top w:val="single" w:sz="4" w:space="0" w:color="auto"/>
              <w:left w:val="single" w:sz="4" w:space="0" w:color="auto"/>
              <w:bottom w:val="single" w:sz="4" w:space="0" w:color="auto"/>
              <w:right w:val="single" w:sz="4" w:space="0" w:color="auto"/>
            </w:tcBorders>
            <w:noWrap/>
            <w:hideMark/>
          </w:tcPr>
          <w:p w14:paraId="67931E02" w14:textId="77777777" w:rsidR="00265584" w:rsidRDefault="00265584">
            <w:pPr>
              <w:jc w:val="center"/>
            </w:pPr>
            <w:r>
              <w:t>46,410</w:t>
            </w:r>
          </w:p>
        </w:tc>
        <w:tc>
          <w:tcPr>
            <w:tcW w:w="685" w:type="pct"/>
            <w:tcBorders>
              <w:top w:val="single" w:sz="4" w:space="0" w:color="auto"/>
              <w:left w:val="single" w:sz="4" w:space="0" w:color="auto"/>
              <w:bottom w:val="single" w:sz="4" w:space="0" w:color="auto"/>
              <w:right w:val="single" w:sz="4" w:space="0" w:color="auto"/>
            </w:tcBorders>
            <w:noWrap/>
            <w:hideMark/>
          </w:tcPr>
          <w:p w14:paraId="11F315EF" w14:textId="77777777" w:rsidR="00265584" w:rsidRDefault="00265584">
            <w:pPr>
              <w:jc w:val="center"/>
            </w:pPr>
            <w:r>
              <w:t>3,600,272</w:t>
            </w:r>
          </w:p>
        </w:tc>
        <w:tc>
          <w:tcPr>
            <w:tcW w:w="626" w:type="pct"/>
            <w:tcBorders>
              <w:top w:val="single" w:sz="4" w:space="0" w:color="auto"/>
              <w:left w:val="single" w:sz="4" w:space="0" w:color="auto"/>
              <w:bottom w:val="single" w:sz="4" w:space="0" w:color="auto"/>
              <w:right w:val="single" w:sz="4" w:space="0" w:color="auto"/>
            </w:tcBorders>
            <w:noWrap/>
            <w:hideMark/>
          </w:tcPr>
          <w:p w14:paraId="359D382F" w14:textId="77777777" w:rsidR="00265584" w:rsidRDefault="00265584">
            <w:pPr>
              <w:jc w:val="center"/>
            </w:pPr>
            <w:r>
              <w:t>12.9</w:t>
            </w:r>
          </w:p>
        </w:tc>
        <w:tc>
          <w:tcPr>
            <w:tcW w:w="719" w:type="pct"/>
            <w:tcBorders>
              <w:top w:val="single" w:sz="4" w:space="0" w:color="auto"/>
              <w:left w:val="single" w:sz="4" w:space="0" w:color="auto"/>
              <w:bottom w:val="single" w:sz="4" w:space="0" w:color="auto"/>
              <w:right w:val="single" w:sz="4" w:space="0" w:color="auto"/>
            </w:tcBorders>
            <w:noWrap/>
            <w:hideMark/>
          </w:tcPr>
          <w:p w14:paraId="6B812C0D" w14:textId="77777777" w:rsidR="00265584" w:rsidRDefault="00265584">
            <w:pPr>
              <w:jc w:val="center"/>
            </w:pPr>
            <w:r>
              <w:t>13.9</w:t>
            </w:r>
          </w:p>
        </w:tc>
      </w:tr>
      <w:tr w:rsidR="00F74496" w14:paraId="5B7515F1"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40F91147" w14:textId="77777777" w:rsidR="00265584" w:rsidRDefault="00265584">
            <w:r>
              <w:t>Montana</w:t>
            </w:r>
          </w:p>
        </w:tc>
        <w:tc>
          <w:tcPr>
            <w:tcW w:w="835" w:type="pct"/>
            <w:tcBorders>
              <w:top w:val="single" w:sz="4" w:space="0" w:color="auto"/>
              <w:left w:val="single" w:sz="4" w:space="0" w:color="auto"/>
              <w:bottom w:val="single" w:sz="4" w:space="0" w:color="auto"/>
              <w:right w:val="single" w:sz="4" w:space="0" w:color="auto"/>
            </w:tcBorders>
            <w:noWrap/>
            <w:hideMark/>
          </w:tcPr>
          <w:p w14:paraId="2E189E6C" w14:textId="77777777" w:rsidR="00265584" w:rsidRDefault="00265584">
            <w:pPr>
              <w:jc w:val="center"/>
            </w:pPr>
            <w:r>
              <w:t>1,059,004</w:t>
            </w:r>
          </w:p>
        </w:tc>
        <w:tc>
          <w:tcPr>
            <w:tcW w:w="644" w:type="pct"/>
            <w:tcBorders>
              <w:top w:val="single" w:sz="4" w:space="0" w:color="auto"/>
              <w:left w:val="single" w:sz="4" w:space="0" w:color="auto"/>
              <w:bottom w:val="single" w:sz="4" w:space="0" w:color="auto"/>
              <w:right w:val="single" w:sz="4" w:space="0" w:color="auto"/>
            </w:tcBorders>
            <w:noWrap/>
            <w:hideMark/>
          </w:tcPr>
          <w:p w14:paraId="01824F9C" w14:textId="77777777" w:rsidR="00265584" w:rsidRDefault="00265584">
            <w:pPr>
              <w:jc w:val="center"/>
            </w:pPr>
            <w:r>
              <w:t>102,944</w:t>
            </w:r>
          </w:p>
        </w:tc>
        <w:tc>
          <w:tcPr>
            <w:tcW w:w="675" w:type="pct"/>
            <w:tcBorders>
              <w:top w:val="single" w:sz="4" w:space="0" w:color="auto"/>
              <w:left w:val="single" w:sz="4" w:space="0" w:color="auto"/>
              <w:bottom w:val="single" w:sz="4" w:space="0" w:color="auto"/>
              <w:right w:val="single" w:sz="4" w:space="0" w:color="auto"/>
            </w:tcBorders>
            <w:noWrap/>
            <w:hideMark/>
          </w:tcPr>
          <w:p w14:paraId="7F34B3E3" w14:textId="77777777" w:rsidR="00265584" w:rsidRDefault="00265584">
            <w:pPr>
              <w:jc w:val="center"/>
            </w:pPr>
            <w:r>
              <w:t>3,296</w:t>
            </w:r>
          </w:p>
        </w:tc>
        <w:tc>
          <w:tcPr>
            <w:tcW w:w="685" w:type="pct"/>
            <w:tcBorders>
              <w:top w:val="single" w:sz="4" w:space="0" w:color="auto"/>
              <w:left w:val="single" w:sz="4" w:space="0" w:color="auto"/>
              <w:bottom w:val="single" w:sz="4" w:space="0" w:color="auto"/>
              <w:right w:val="single" w:sz="4" w:space="0" w:color="auto"/>
            </w:tcBorders>
            <w:noWrap/>
            <w:hideMark/>
          </w:tcPr>
          <w:p w14:paraId="23E60FB7" w14:textId="77777777" w:rsidR="00265584" w:rsidRDefault="00265584">
            <w:pPr>
              <w:jc w:val="center"/>
            </w:pPr>
            <w:r>
              <w:t>768,012</w:t>
            </w:r>
          </w:p>
        </w:tc>
        <w:tc>
          <w:tcPr>
            <w:tcW w:w="626" w:type="pct"/>
            <w:tcBorders>
              <w:top w:val="single" w:sz="4" w:space="0" w:color="auto"/>
              <w:left w:val="single" w:sz="4" w:space="0" w:color="auto"/>
              <w:bottom w:val="single" w:sz="4" w:space="0" w:color="auto"/>
              <w:right w:val="single" w:sz="4" w:space="0" w:color="auto"/>
            </w:tcBorders>
            <w:noWrap/>
            <w:hideMark/>
          </w:tcPr>
          <w:p w14:paraId="4BF5B56C" w14:textId="77777777" w:rsidR="00265584" w:rsidRDefault="00265584">
            <w:pPr>
              <w:jc w:val="center"/>
            </w:pPr>
            <w:r>
              <w:t>4.3</w:t>
            </w:r>
          </w:p>
        </w:tc>
        <w:tc>
          <w:tcPr>
            <w:tcW w:w="719" w:type="pct"/>
            <w:tcBorders>
              <w:top w:val="single" w:sz="4" w:space="0" w:color="auto"/>
              <w:left w:val="single" w:sz="4" w:space="0" w:color="auto"/>
              <w:bottom w:val="single" w:sz="4" w:space="0" w:color="auto"/>
              <w:right w:val="single" w:sz="4" w:space="0" w:color="auto"/>
            </w:tcBorders>
            <w:noWrap/>
            <w:hideMark/>
          </w:tcPr>
          <w:p w14:paraId="2C3DD730" w14:textId="77777777" w:rsidR="00265584" w:rsidRDefault="00265584">
            <w:pPr>
              <w:jc w:val="center"/>
            </w:pPr>
            <w:r>
              <w:t>9.7</w:t>
            </w:r>
          </w:p>
        </w:tc>
      </w:tr>
      <w:tr w:rsidR="00F74496" w14:paraId="7399EF18"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35D79FA9" w14:textId="77777777" w:rsidR="00265584" w:rsidRDefault="00265584">
            <w:r>
              <w:t>Nebraska</w:t>
            </w:r>
          </w:p>
        </w:tc>
        <w:tc>
          <w:tcPr>
            <w:tcW w:w="835" w:type="pct"/>
            <w:tcBorders>
              <w:top w:val="single" w:sz="4" w:space="0" w:color="auto"/>
              <w:left w:val="single" w:sz="4" w:space="0" w:color="auto"/>
              <w:bottom w:val="single" w:sz="4" w:space="0" w:color="auto"/>
              <w:right w:val="single" w:sz="4" w:space="0" w:color="auto"/>
            </w:tcBorders>
            <w:noWrap/>
            <w:hideMark/>
          </w:tcPr>
          <w:p w14:paraId="2C14D975" w14:textId="77777777" w:rsidR="00265584" w:rsidRDefault="00265584">
            <w:pPr>
              <w:jc w:val="center"/>
            </w:pPr>
            <w:r>
              <w:t>2,201,248</w:t>
            </w:r>
          </w:p>
        </w:tc>
        <w:tc>
          <w:tcPr>
            <w:tcW w:w="644" w:type="pct"/>
            <w:tcBorders>
              <w:top w:val="single" w:sz="4" w:space="0" w:color="auto"/>
              <w:left w:val="single" w:sz="4" w:space="0" w:color="auto"/>
              <w:bottom w:val="single" w:sz="4" w:space="0" w:color="auto"/>
              <w:right w:val="single" w:sz="4" w:space="0" w:color="auto"/>
            </w:tcBorders>
            <w:noWrap/>
            <w:hideMark/>
          </w:tcPr>
          <w:p w14:paraId="36E726C9" w14:textId="77777777" w:rsidR="00265584" w:rsidRDefault="00265584">
            <w:pPr>
              <w:jc w:val="center"/>
            </w:pPr>
            <w:r>
              <w:t>204,905</w:t>
            </w:r>
          </w:p>
        </w:tc>
        <w:tc>
          <w:tcPr>
            <w:tcW w:w="675" w:type="pct"/>
            <w:tcBorders>
              <w:top w:val="single" w:sz="4" w:space="0" w:color="auto"/>
              <w:left w:val="single" w:sz="4" w:space="0" w:color="auto"/>
              <w:bottom w:val="single" w:sz="4" w:space="0" w:color="auto"/>
              <w:right w:val="single" w:sz="4" w:space="0" w:color="auto"/>
            </w:tcBorders>
            <w:noWrap/>
            <w:hideMark/>
          </w:tcPr>
          <w:p w14:paraId="5CC7B938" w14:textId="77777777" w:rsidR="00265584" w:rsidRDefault="00265584">
            <w:pPr>
              <w:jc w:val="center"/>
            </w:pPr>
            <w:r>
              <w:t>18,262</w:t>
            </w:r>
          </w:p>
        </w:tc>
        <w:tc>
          <w:tcPr>
            <w:tcW w:w="685" w:type="pct"/>
            <w:tcBorders>
              <w:top w:val="single" w:sz="4" w:space="0" w:color="auto"/>
              <w:left w:val="single" w:sz="4" w:space="0" w:color="auto"/>
              <w:bottom w:val="single" w:sz="4" w:space="0" w:color="auto"/>
              <w:right w:val="single" w:sz="4" w:space="0" w:color="auto"/>
            </w:tcBorders>
            <w:noWrap/>
            <w:hideMark/>
          </w:tcPr>
          <w:p w14:paraId="75198F21" w14:textId="77777777" w:rsidR="00265584" w:rsidRDefault="00265584">
            <w:pPr>
              <w:jc w:val="center"/>
            </w:pPr>
            <w:r>
              <w:t>2,014,605</w:t>
            </w:r>
          </w:p>
        </w:tc>
        <w:tc>
          <w:tcPr>
            <w:tcW w:w="626" w:type="pct"/>
            <w:tcBorders>
              <w:top w:val="single" w:sz="4" w:space="0" w:color="auto"/>
              <w:left w:val="single" w:sz="4" w:space="0" w:color="auto"/>
              <w:bottom w:val="single" w:sz="4" w:space="0" w:color="auto"/>
              <w:right w:val="single" w:sz="4" w:space="0" w:color="auto"/>
            </w:tcBorders>
            <w:noWrap/>
            <w:hideMark/>
          </w:tcPr>
          <w:p w14:paraId="7094D381" w14:textId="77777777" w:rsidR="00265584" w:rsidRDefault="00265584">
            <w:pPr>
              <w:jc w:val="center"/>
            </w:pPr>
            <w:r>
              <w:t>9.1</w:t>
            </w:r>
          </w:p>
        </w:tc>
        <w:tc>
          <w:tcPr>
            <w:tcW w:w="719" w:type="pct"/>
            <w:tcBorders>
              <w:top w:val="single" w:sz="4" w:space="0" w:color="auto"/>
              <w:left w:val="single" w:sz="4" w:space="0" w:color="auto"/>
              <w:bottom w:val="single" w:sz="4" w:space="0" w:color="auto"/>
              <w:right w:val="single" w:sz="4" w:space="0" w:color="auto"/>
            </w:tcBorders>
            <w:noWrap/>
            <w:hideMark/>
          </w:tcPr>
          <w:p w14:paraId="1882F912" w14:textId="77777777" w:rsidR="00265584" w:rsidRDefault="00265584">
            <w:pPr>
              <w:jc w:val="center"/>
            </w:pPr>
            <w:r>
              <w:t>9.3</w:t>
            </w:r>
          </w:p>
        </w:tc>
      </w:tr>
      <w:tr w:rsidR="00F74496" w14:paraId="47AC4FA8"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73765776" w14:textId="77777777" w:rsidR="00265584" w:rsidRDefault="00265584">
            <w:r>
              <w:t>New Hampshire</w:t>
            </w:r>
          </w:p>
        </w:tc>
        <w:tc>
          <w:tcPr>
            <w:tcW w:w="835" w:type="pct"/>
            <w:tcBorders>
              <w:top w:val="single" w:sz="4" w:space="0" w:color="auto"/>
              <w:left w:val="single" w:sz="4" w:space="0" w:color="auto"/>
              <w:bottom w:val="single" w:sz="4" w:space="0" w:color="auto"/>
              <w:right w:val="single" w:sz="4" w:space="0" w:color="auto"/>
            </w:tcBorders>
            <w:noWrap/>
            <w:hideMark/>
          </w:tcPr>
          <w:p w14:paraId="1E0651DD" w14:textId="77777777" w:rsidR="00265584" w:rsidRDefault="00265584">
            <w:pPr>
              <w:jc w:val="center"/>
            </w:pPr>
            <w:r>
              <w:t>886,427</w:t>
            </w:r>
          </w:p>
        </w:tc>
        <w:tc>
          <w:tcPr>
            <w:tcW w:w="644" w:type="pct"/>
            <w:tcBorders>
              <w:top w:val="single" w:sz="4" w:space="0" w:color="auto"/>
              <w:left w:val="single" w:sz="4" w:space="0" w:color="auto"/>
              <w:bottom w:val="single" w:sz="4" w:space="0" w:color="auto"/>
              <w:right w:val="single" w:sz="4" w:space="0" w:color="auto"/>
            </w:tcBorders>
            <w:noWrap/>
            <w:hideMark/>
          </w:tcPr>
          <w:p w14:paraId="737F58D5" w14:textId="77777777" w:rsidR="00265584" w:rsidRDefault="00265584">
            <w:pPr>
              <w:jc w:val="center"/>
            </w:pPr>
            <w:r>
              <w:t>107,549</w:t>
            </w:r>
          </w:p>
        </w:tc>
        <w:tc>
          <w:tcPr>
            <w:tcW w:w="675" w:type="pct"/>
            <w:tcBorders>
              <w:top w:val="single" w:sz="4" w:space="0" w:color="auto"/>
              <w:left w:val="single" w:sz="4" w:space="0" w:color="auto"/>
              <w:bottom w:val="single" w:sz="4" w:space="0" w:color="auto"/>
              <w:right w:val="single" w:sz="4" w:space="0" w:color="auto"/>
            </w:tcBorders>
            <w:noWrap/>
            <w:hideMark/>
          </w:tcPr>
          <w:p w14:paraId="777FE381" w14:textId="77777777" w:rsidR="00265584" w:rsidRDefault="00265584">
            <w:pPr>
              <w:jc w:val="center"/>
            </w:pPr>
            <w:r>
              <w:t>9,423</w:t>
            </w:r>
          </w:p>
        </w:tc>
        <w:tc>
          <w:tcPr>
            <w:tcW w:w="685" w:type="pct"/>
            <w:tcBorders>
              <w:top w:val="single" w:sz="4" w:space="0" w:color="auto"/>
              <w:left w:val="single" w:sz="4" w:space="0" w:color="auto"/>
              <w:bottom w:val="single" w:sz="4" w:space="0" w:color="auto"/>
              <w:right w:val="single" w:sz="4" w:space="0" w:color="auto"/>
            </w:tcBorders>
            <w:noWrap/>
            <w:hideMark/>
          </w:tcPr>
          <w:p w14:paraId="0047BD16" w14:textId="77777777" w:rsidR="00265584" w:rsidRDefault="00265584">
            <w:pPr>
              <w:jc w:val="center"/>
            </w:pPr>
            <w:r>
              <w:t>788,302</w:t>
            </w:r>
          </w:p>
        </w:tc>
        <w:tc>
          <w:tcPr>
            <w:tcW w:w="626" w:type="pct"/>
            <w:tcBorders>
              <w:top w:val="single" w:sz="4" w:space="0" w:color="auto"/>
              <w:left w:val="single" w:sz="4" w:space="0" w:color="auto"/>
              <w:bottom w:val="single" w:sz="4" w:space="0" w:color="auto"/>
              <w:right w:val="single" w:sz="4" w:space="0" w:color="auto"/>
            </w:tcBorders>
            <w:noWrap/>
            <w:hideMark/>
          </w:tcPr>
          <w:p w14:paraId="5B2D93C9" w14:textId="77777777" w:rsidR="00265584" w:rsidRDefault="00265584">
            <w:pPr>
              <w:jc w:val="center"/>
            </w:pPr>
            <w:r>
              <w:t>12.0</w:t>
            </w:r>
          </w:p>
        </w:tc>
        <w:tc>
          <w:tcPr>
            <w:tcW w:w="719" w:type="pct"/>
            <w:tcBorders>
              <w:top w:val="single" w:sz="4" w:space="0" w:color="auto"/>
              <w:left w:val="single" w:sz="4" w:space="0" w:color="auto"/>
              <w:bottom w:val="single" w:sz="4" w:space="0" w:color="auto"/>
              <w:right w:val="single" w:sz="4" w:space="0" w:color="auto"/>
            </w:tcBorders>
            <w:noWrap/>
            <w:hideMark/>
          </w:tcPr>
          <w:p w14:paraId="7E8B78F5" w14:textId="77777777" w:rsidR="00265584" w:rsidRDefault="00265584">
            <w:pPr>
              <w:jc w:val="center"/>
            </w:pPr>
            <w:r>
              <w:t>12.1</w:t>
            </w:r>
          </w:p>
        </w:tc>
      </w:tr>
      <w:tr w:rsidR="00F74496" w14:paraId="35E75C78"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3878B53A" w14:textId="77777777" w:rsidR="00265584" w:rsidRDefault="00265584">
            <w:r>
              <w:t>New Jersey</w:t>
            </w:r>
          </w:p>
        </w:tc>
        <w:tc>
          <w:tcPr>
            <w:tcW w:w="835" w:type="pct"/>
            <w:tcBorders>
              <w:top w:val="single" w:sz="4" w:space="0" w:color="auto"/>
              <w:left w:val="single" w:sz="4" w:space="0" w:color="auto"/>
              <w:bottom w:val="single" w:sz="4" w:space="0" w:color="auto"/>
              <w:right w:val="single" w:sz="4" w:space="0" w:color="auto"/>
            </w:tcBorders>
            <w:noWrap/>
            <w:hideMark/>
          </w:tcPr>
          <w:p w14:paraId="09CD39B5" w14:textId="77777777" w:rsidR="00265584" w:rsidRDefault="00265584">
            <w:pPr>
              <w:jc w:val="center"/>
            </w:pPr>
            <w:r>
              <w:t>8,196,056</w:t>
            </w:r>
          </w:p>
        </w:tc>
        <w:tc>
          <w:tcPr>
            <w:tcW w:w="644" w:type="pct"/>
            <w:tcBorders>
              <w:top w:val="single" w:sz="4" w:space="0" w:color="auto"/>
              <w:left w:val="single" w:sz="4" w:space="0" w:color="auto"/>
              <w:bottom w:val="single" w:sz="4" w:space="0" w:color="auto"/>
              <w:right w:val="single" w:sz="4" w:space="0" w:color="auto"/>
            </w:tcBorders>
            <w:noWrap/>
            <w:hideMark/>
          </w:tcPr>
          <w:p w14:paraId="212B7ABF" w14:textId="77777777" w:rsidR="00265584" w:rsidRDefault="00265584">
            <w:pPr>
              <w:jc w:val="center"/>
            </w:pPr>
            <w:r>
              <w:t>1,168,380</w:t>
            </w:r>
          </w:p>
        </w:tc>
        <w:tc>
          <w:tcPr>
            <w:tcW w:w="675" w:type="pct"/>
            <w:tcBorders>
              <w:top w:val="single" w:sz="4" w:space="0" w:color="auto"/>
              <w:left w:val="single" w:sz="4" w:space="0" w:color="auto"/>
              <w:bottom w:val="single" w:sz="4" w:space="0" w:color="auto"/>
              <w:right w:val="single" w:sz="4" w:space="0" w:color="auto"/>
            </w:tcBorders>
            <w:noWrap/>
            <w:hideMark/>
          </w:tcPr>
          <w:p w14:paraId="1C10A863" w14:textId="77777777" w:rsidR="00265584" w:rsidRDefault="00265584">
            <w:pPr>
              <w:jc w:val="center"/>
            </w:pPr>
            <w:r>
              <w:t>51,472</w:t>
            </w:r>
          </w:p>
        </w:tc>
        <w:tc>
          <w:tcPr>
            <w:tcW w:w="685" w:type="pct"/>
            <w:tcBorders>
              <w:top w:val="single" w:sz="4" w:space="0" w:color="auto"/>
              <w:left w:val="single" w:sz="4" w:space="0" w:color="auto"/>
              <w:bottom w:val="single" w:sz="4" w:space="0" w:color="auto"/>
              <w:right w:val="single" w:sz="4" w:space="0" w:color="auto"/>
            </w:tcBorders>
            <w:noWrap/>
            <w:hideMark/>
          </w:tcPr>
          <w:p w14:paraId="46189DE1" w14:textId="77777777" w:rsidR="00265584" w:rsidRDefault="00265584">
            <w:pPr>
              <w:jc w:val="center"/>
            </w:pPr>
            <w:r>
              <w:t>5,274,310</w:t>
            </w:r>
          </w:p>
        </w:tc>
        <w:tc>
          <w:tcPr>
            <w:tcW w:w="626" w:type="pct"/>
            <w:tcBorders>
              <w:top w:val="single" w:sz="4" w:space="0" w:color="auto"/>
              <w:left w:val="single" w:sz="4" w:space="0" w:color="auto"/>
              <w:bottom w:val="single" w:sz="4" w:space="0" w:color="auto"/>
              <w:right w:val="single" w:sz="4" w:space="0" w:color="auto"/>
            </w:tcBorders>
            <w:noWrap/>
            <w:hideMark/>
          </w:tcPr>
          <w:p w14:paraId="396D9841" w14:textId="77777777" w:rsidR="00265584" w:rsidRDefault="00265584">
            <w:pPr>
              <w:jc w:val="center"/>
            </w:pPr>
            <w:r>
              <w:t>9.8</w:t>
            </w:r>
          </w:p>
        </w:tc>
        <w:tc>
          <w:tcPr>
            <w:tcW w:w="719" w:type="pct"/>
            <w:tcBorders>
              <w:top w:val="single" w:sz="4" w:space="0" w:color="auto"/>
              <w:left w:val="single" w:sz="4" w:space="0" w:color="auto"/>
              <w:bottom w:val="single" w:sz="4" w:space="0" w:color="auto"/>
              <w:right w:val="single" w:sz="4" w:space="0" w:color="auto"/>
            </w:tcBorders>
            <w:noWrap/>
            <w:hideMark/>
          </w:tcPr>
          <w:p w14:paraId="3C76D572" w14:textId="77777777" w:rsidR="00265584" w:rsidRDefault="00265584">
            <w:pPr>
              <w:jc w:val="center"/>
            </w:pPr>
            <w:r>
              <w:t>14.3</w:t>
            </w:r>
          </w:p>
        </w:tc>
      </w:tr>
      <w:tr w:rsidR="00F74496" w14:paraId="48FA6659"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07D32A35" w14:textId="77777777" w:rsidR="00265584" w:rsidRDefault="00265584">
            <w:r>
              <w:t>New Mexico</w:t>
            </w:r>
          </w:p>
        </w:tc>
        <w:tc>
          <w:tcPr>
            <w:tcW w:w="835" w:type="pct"/>
            <w:tcBorders>
              <w:top w:val="single" w:sz="4" w:space="0" w:color="auto"/>
              <w:left w:val="single" w:sz="4" w:space="0" w:color="auto"/>
              <w:bottom w:val="single" w:sz="4" w:space="0" w:color="auto"/>
              <w:right w:val="single" w:sz="4" w:space="0" w:color="auto"/>
            </w:tcBorders>
            <w:noWrap/>
            <w:hideMark/>
          </w:tcPr>
          <w:p w14:paraId="4B06F916" w14:textId="77777777" w:rsidR="00265584" w:rsidRDefault="00265584">
            <w:pPr>
              <w:jc w:val="center"/>
            </w:pPr>
            <w:r>
              <w:t>1,497,760</w:t>
            </w:r>
          </w:p>
        </w:tc>
        <w:tc>
          <w:tcPr>
            <w:tcW w:w="644" w:type="pct"/>
            <w:tcBorders>
              <w:top w:val="single" w:sz="4" w:space="0" w:color="auto"/>
              <w:left w:val="single" w:sz="4" w:space="0" w:color="auto"/>
              <w:bottom w:val="single" w:sz="4" w:space="0" w:color="auto"/>
              <w:right w:val="single" w:sz="4" w:space="0" w:color="auto"/>
            </w:tcBorders>
            <w:noWrap/>
            <w:hideMark/>
          </w:tcPr>
          <w:p w14:paraId="658EA5EB" w14:textId="77777777" w:rsidR="00265584" w:rsidRDefault="00265584">
            <w:pPr>
              <w:jc w:val="center"/>
            </w:pPr>
            <w:r>
              <w:t>179,121</w:t>
            </w:r>
          </w:p>
        </w:tc>
        <w:tc>
          <w:tcPr>
            <w:tcW w:w="675" w:type="pct"/>
            <w:tcBorders>
              <w:top w:val="single" w:sz="4" w:space="0" w:color="auto"/>
              <w:left w:val="single" w:sz="4" w:space="0" w:color="auto"/>
              <w:bottom w:val="single" w:sz="4" w:space="0" w:color="auto"/>
              <w:right w:val="single" w:sz="4" w:space="0" w:color="auto"/>
            </w:tcBorders>
            <w:noWrap/>
            <w:hideMark/>
          </w:tcPr>
          <w:p w14:paraId="2C801BE9" w14:textId="77777777" w:rsidR="00265584" w:rsidRDefault="00265584">
            <w:pPr>
              <w:jc w:val="center"/>
            </w:pPr>
            <w:r>
              <w:t>8,857</w:t>
            </w:r>
          </w:p>
        </w:tc>
        <w:tc>
          <w:tcPr>
            <w:tcW w:w="685" w:type="pct"/>
            <w:tcBorders>
              <w:top w:val="single" w:sz="4" w:space="0" w:color="auto"/>
              <w:left w:val="single" w:sz="4" w:space="0" w:color="auto"/>
              <w:bottom w:val="single" w:sz="4" w:space="0" w:color="auto"/>
              <w:right w:val="single" w:sz="4" w:space="0" w:color="auto"/>
            </w:tcBorders>
            <w:noWrap/>
            <w:hideMark/>
          </w:tcPr>
          <w:p w14:paraId="49BB96EE" w14:textId="77777777" w:rsidR="00265584" w:rsidRDefault="00265584">
            <w:pPr>
              <w:jc w:val="center"/>
            </w:pPr>
            <w:r>
              <w:t>1,327,496</w:t>
            </w:r>
          </w:p>
        </w:tc>
        <w:tc>
          <w:tcPr>
            <w:tcW w:w="626" w:type="pct"/>
            <w:tcBorders>
              <w:top w:val="single" w:sz="4" w:space="0" w:color="auto"/>
              <w:left w:val="single" w:sz="4" w:space="0" w:color="auto"/>
              <w:bottom w:val="single" w:sz="4" w:space="0" w:color="auto"/>
              <w:right w:val="single" w:sz="4" w:space="0" w:color="auto"/>
            </w:tcBorders>
            <w:noWrap/>
            <w:hideMark/>
          </w:tcPr>
          <w:p w14:paraId="3C9A07C5" w14:textId="77777777" w:rsidR="00265584" w:rsidRDefault="00265584">
            <w:pPr>
              <w:jc w:val="center"/>
            </w:pPr>
            <w:r>
              <w:t>6.7</w:t>
            </w:r>
          </w:p>
        </w:tc>
        <w:tc>
          <w:tcPr>
            <w:tcW w:w="719" w:type="pct"/>
            <w:tcBorders>
              <w:top w:val="single" w:sz="4" w:space="0" w:color="auto"/>
              <w:left w:val="single" w:sz="4" w:space="0" w:color="auto"/>
              <w:bottom w:val="single" w:sz="4" w:space="0" w:color="auto"/>
              <w:right w:val="single" w:sz="4" w:space="0" w:color="auto"/>
            </w:tcBorders>
            <w:noWrap/>
            <w:hideMark/>
          </w:tcPr>
          <w:p w14:paraId="7C28EC33" w14:textId="77777777" w:rsidR="00265584" w:rsidRDefault="00265584">
            <w:pPr>
              <w:jc w:val="center"/>
            </w:pPr>
            <w:r>
              <w:t>12.0</w:t>
            </w:r>
          </w:p>
        </w:tc>
      </w:tr>
      <w:tr w:rsidR="00F74496" w14:paraId="14790EB7"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49354E0E" w14:textId="77777777" w:rsidR="00265584" w:rsidRDefault="00265584">
            <w:r>
              <w:t>New York</w:t>
            </w:r>
          </w:p>
        </w:tc>
        <w:tc>
          <w:tcPr>
            <w:tcW w:w="835" w:type="pct"/>
            <w:tcBorders>
              <w:top w:val="single" w:sz="4" w:space="0" w:color="auto"/>
              <w:left w:val="single" w:sz="4" w:space="0" w:color="auto"/>
              <w:bottom w:val="single" w:sz="4" w:space="0" w:color="auto"/>
              <w:right w:val="single" w:sz="4" w:space="0" w:color="auto"/>
            </w:tcBorders>
            <w:noWrap/>
            <w:hideMark/>
          </w:tcPr>
          <w:p w14:paraId="1D00543E" w14:textId="77777777" w:rsidR="00265584" w:rsidRDefault="00265584">
            <w:pPr>
              <w:jc w:val="center"/>
            </w:pPr>
            <w:r>
              <w:t>17,587,681</w:t>
            </w:r>
          </w:p>
        </w:tc>
        <w:tc>
          <w:tcPr>
            <w:tcW w:w="644" w:type="pct"/>
            <w:tcBorders>
              <w:top w:val="single" w:sz="4" w:space="0" w:color="auto"/>
              <w:left w:val="single" w:sz="4" w:space="0" w:color="auto"/>
              <w:bottom w:val="single" w:sz="4" w:space="0" w:color="auto"/>
              <w:right w:val="single" w:sz="4" w:space="0" w:color="auto"/>
            </w:tcBorders>
            <w:noWrap/>
            <w:hideMark/>
          </w:tcPr>
          <w:p w14:paraId="30AC8A3E" w14:textId="77777777" w:rsidR="00265584" w:rsidRDefault="00265584">
            <w:pPr>
              <w:jc w:val="center"/>
            </w:pPr>
            <w:r>
              <w:t>2,781,426</w:t>
            </w:r>
          </w:p>
        </w:tc>
        <w:tc>
          <w:tcPr>
            <w:tcW w:w="675" w:type="pct"/>
            <w:tcBorders>
              <w:top w:val="single" w:sz="4" w:space="0" w:color="auto"/>
              <w:left w:val="single" w:sz="4" w:space="0" w:color="auto"/>
              <w:bottom w:val="single" w:sz="4" w:space="0" w:color="auto"/>
              <w:right w:val="single" w:sz="4" w:space="0" w:color="auto"/>
            </w:tcBorders>
            <w:noWrap/>
            <w:hideMark/>
          </w:tcPr>
          <w:p w14:paraId="66403D72" w14:textId="77777777" w:rsidR="00265584" w:rsidRDefault="00265584">
            <w:pPr>
              <w:jc w:val="center"/>
            </w:pPr>
            <w:r>
              <w:t>221,226</w:t>
            </w:r>
          </w:p>
        </w:tc>
        <w:tc>
          <w:tcPr>
            <w:tcW w:w="685" w:type="pct"/>
            <w:tcBorders>
              <w:top w:val="single" w:sz="4" w:space="0" w:color="auto"/>
              <w:left w:val="single" w:sz="4" w:space="0" w:color="auto"/>
              <w:bottom w:val="single" w:sz="4" w:space="0" w:color="auto"/>
              <w:right w:val="single" w:sz="4" w:space="0" w:color="auto"/>
            </w:tcBorders>
            <w:noWrap/>
            <w:hideMark/>
          </w:tcPr>
          <w:p w14:paraId="49821ED9" w14:textId="77777777" w:rsidR="00265584" w:rsidRDefault="00265584">
            <w:pPr>
              <w:jc w:val="center"/>
            </w:pPr>
            <w:r>
              <w:t>15,027,481</w:t>
            </w:r>
          </w:p>
        </w:tc>
        <w:tc>
          <w:tcPr>
            <w:tcW w:w="626" w:type="pct"/>
            <w:tcBorders>
              <w:top w:val="single" w:sz="4" w:space="0" w:color="auto"/>
              <w:left w:val="single" w:sz="4" w:space="0" w:color="auto"/>
              <w:bottom w:val="single" w:sz="4" w:space="0" w:color="auto"/>
              <w:right w:val="single" w:sz="4" w:space="0" w:color="auto"/>
            </w:tcBorders>
            <w:noWrap/>
            <w:hideMark/>
          </w:tcPr>
          <w:p w14:paraId="1FE63BE8" w14:textId="77777777" w:rsidR="00265584" w:rsidRDefault="00265584">
            <w:pPr>
              <w:jc w:val="center"/>
            </w:pPr>
            <w:r>
              <w:t>14.7</w:t>
            </w:r>
          </w:p>
        </w:tc>
        <w:tc>
          <w:tcPr>
            <w:tcW w:w="719" w:type="pct"/>
            <w:tcBorders>
              <w:top w:val="single" w:sz="4" w:space="0" w:color="auto"/>
              <w:left w:val="single" w:sz="4" w:space="0" w:color="auto"/>
              <w:bottom w:val="single" w:sz="4" w:space="0" w:color="auto"/>
              <w:right w:val="single" w:sz="4" w:space="0" w:color="auto"/>
            </w:tcBorders>
            <w:noWrap/>
            <w:hideMark/>
          </w:tcPr>
          <w:p w14:paraId="5E94FB49" w14:textId="77777777" w:rsidR="00265584" w:rsidRDefault="00265584">
            <w:pPr>
              <w:jc w:val="center"/>
            </w:pPr>
            <w:r>
              <w:t>15.8</w:t>
            </w:r>
          </w:p>
        </w:tc>
      </w:tr>
      <w:tr w:rsidR="00F74496" w14:paraId="47CF51F2"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03364B3D" w14:textId="77777777" w:rsidR="00265584" w:rsidRDefault="00265584">
            <w:r>
              <w:t>Ohio</w:t>
            </w:r>
          </w:p>
        </w:tc>
        <w:tc>
          <w:tcPr>
            <w:tcW w:w="835" w:type="pct"/>
            <w:tcBorders>
              <w:top w:val="single" w:sz="4" w:space="0" w:color="auto"/>
              <w:left w:val="single" w:sz="4" w:space="0" w:color="auto"/>
              <w:bottom w:val="single" w:sz="4" w:space="0" w:color="auto"/>
              <w:right w:val="single" w:sz="4" w:space="0" w:color="auto"/>
            </w:tcBorders>
            <w:noWrap/>
            <w:hideMark/>
          </w:tcPr>
          <w:p w14:paraId="54F124F2" w14:textId="77777777" w:rsidR="00265584" w:rsidRDefault="00265584">
            <w:pPr>
              <w:jc w:val="center"/>
            </w:pPr>
            <w:r>
              <w:t>8,133,870</w:t>
            </w:r>
          </w:p>
        </w:tc>
        <w:tc>
          <w:tcPr>
            <w:tcW w:w="644" w:type="pct"/>
            <w:tcBorders>
              <w:top w:val="single" w:sz="4" w:space="0" w:color="auto"/>
              <w:left w:val="single" w:sz="4" w:space="0" w:color="auto"/>
              <w:bottom w:val="single" w:sz="4" w:space="0" w:color="auto"/>
              <w:right w:val="single" w:sz="4" w:space="0" w:color="auto"/>
            </w:tcBorders>
            <w:noWrap/>
            <w:hideMark/>
          </w:tcPr>
          <w:p w14:paraId="42234430" w14:textId="77777777" w:rsidR="00265584" w:rsidRDefault="00265584">
            <w:pPr>
              <w:jc w:val="center"/>
            </w:pPr>
            <w:r>
              <w:t>997,198</w:t>
            </w:r>
          </w:p>
        </w:tc>
        <w:tc>
          <w:tcPr>
            <w:tcW w:w="675" w:type="pct"/>
            <w:tcBorders>
              <w:top w:val="single" w:sz="4" w:space="0" w:color="auto"/>
              <w:left w:val="single" w:sz="4" w:space="0" w:color="auto"/>
              <w:bottom w:val="single" w:sz="4" w:space="0" w:color="auto"/>
              <w:right w:val="single" w:sz="4" w:space="0" w:color="auto"/>
            </w:tcBorders>
            <w:noWrap/>
            <w:hideMark/>
          </w:tcPr>
          <w:p w14:paraId="5DFBC1F9" w14:textId="77777777" w:rsidR="00265584" w:rsidRDefault="00265584">
            <w:pPr>
              <w:jc w:val="center"/>
            </w:pPr>
            <w:r>
              <w:t>71,568</w:t>
            </w:r>
          </w:p>
        </w:tc>
        <w:tc>
          <w:tcPr>
            <w:tcW w:w="685" w:type="pct"/>
            <w:tcBorders>
              <w:top w:val="single" w:sz="4" w:space="0" w:color="auto"/>
              <w:left w:val="single" w:sz="4" w:space="0" w:color="auto"/>
              <w:bottom w:val="single" w:sz="4" w:space="0" w:color="auto"/>
              <w:right w:val="single" w:sz="4" w:space="0" w:color="auto"/>
            </w:tcBorders>
            <w:noWrap/>
            <w:hideMark/>
          </w:tcPr>
          <w:p w14:paraId="1E4D53D0" w14:textId="77777777" w:rsidR="00265584" w:rsidRDefault="00265584">
            <w:pPr>
              <w:jc w:val="center"/>
            </w:pPr>
            <w:r>
              <w:t>4,755,245</w:t>
            </w:r>
          </w:p>
        </w:tc>
        <w:tc>
          <w:tcPr>
            <w:tcW w:w="626" w:type="pct"/>
            <w:tcBorders>
              <w:top w:val="single" w:sz="4" w:space="0" w:color="auto"/>
              <w:left w:val="single" w:sz="4" w:space="0" w:color="auto"/>
              <w:bottom w:val="single" w:sz="4" w:space="0" w:color="auto"/>
              <w:right w:val="single" w:sz="4" w:space="0" w:color="auto"/>
            </w:tcBorders>
            <w:noWrap/>
            <w:hideMark/>
          </w:tcPr>
          <w:p w14:paraId="17950AB0" w14:textId="77777777" w:rsidR="00265584" w:rsidRDefault="00265584">
            <w:pPr>
              <w:jc w:val="center"/>
            </w:pPr>
            <w:r>
              <w:t>15.1</w:t>
            </w:r>
          </w:p>
        </w:tc>
        <w:tc>
          <w:tcPr>
            <w:tcW w:w="719" w:type="pct"/>
            <w:tcBorders>
              <w:top w:val="single" w:sz="4" w:space="0" w:color="auto"/>
              <w:left w:val="single" w:sz="4" w:space="0" w:color="auto"/>
              <w:bottom w:val="single" w:sz="4" w:space="0" w:color="auto"/>
              <w:right w:val="single" w:sz="4" w:space="0" w:color="auto"/>
            </w:tcBorders>
            <w:noWrap/>
            <w:hideMark/>
          </w:tcPr>
          <w:p w14:paraId="4BC7B749" w14:textId="77777777" w:rsidR="00265584" w:rsidRDefault="00265584">
            <w:pPr>
              <w:jc w:val="center"/>
            </w:pPr>
            <w:r>
              <w:t>12.3</w:t>
            </w:r>
          </w:p>
        </w:tc>
      </w:tr>
      <w:tr w:rsidR="00F74496" w14:paraId="6E8A8994"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7787965D" w14:textId="77777777" w:rsidR="00265584" w:rsidRDefault="00265584">
            <w:r>
              <w:t>Oklahoma</w:t>
            </w:r>
          </w:p>
        </w:tc>
        <w:tc>
          <w:tcPr>
            <w:tcW w:w="835" w:type="pct"/>
            <w:tcBorders>
              <w:top w:val="single" w:sz="4" w:space="0" w:color="auto"/>
              <w:left w:val="single" w:sz="4" w:space="0" w:color="auto"/>
              <w:bottom w:val="single" w:sz="4" w:space="0" w:color="auto"/>
              <w:right w:val="single" w:sz="4" w:space="0" w:color="auto"/>
            </w:tcBorders>
            <w:noWrap/>
            <w:hideMark/>
          </w:tcPr>
          <w:p w14:paraId="27A06BBE" w14:textId="77777777" w:rsidR="00265584" w:rsidRDefault="00265584">
            <w:pPr>
              <w:jc w:val="center"/>
            </w:pPr>
            <w:r>
              <w:t>3,491,913</w:t>
            </w:r>
          </w:p>
        </w:tc>
        <w:tc>
          <w:tcPr>
            <w:tcW w:w="644" w:type="pct"/>
            <w:tcBorders>
              <w:top w:val="single" w:sz="4" w:space="0" w:color="auto"/>
              <w:left w:val="single" w:sz="4" w:space="0" w:color="auto"/>
              <w:bottom w:val="single" w:sz="4" w:space="0" w:color="auto"/>
              <w:right w:val="single" w:sz="4" w:space="0" w:color="auto"/>
            </w:tcBorders>
            <w:noWrap/>
            <w:hideMark/>
          </w:tcPr>
          <w:p w14:paraId="50521889" w14:textId="77777777" w:rsidR="00265584" w:rsidRDefault="00265584">
            <w:pPr>
              <w:jc w:val="center"/>
            </w:pPr>
            <w:r>
              <w:t>487,287</w:t>
            </w:r>
          </w:p>
        </w:tc>
        <w:tc>
          <w:tcPr>
            <w:tcW w:w="675" w:type="pct"/>
            <w:tcBorders>
              <w:top w:val="single" w:sz="4" w:space="0" w:color="auto"/>
              <w:left w:val="single" w:sz="4" w:space="0" w:color="auto"/>
              <w:bottom w:val="single" w:sz="4" w:space="0" w:color="auto"/>
              <w:right w:val="single" w:sz="4" w:space="0" w:color="auto"/>
            </w:tcBorders>
            <w:noWrap/>
            <w:hideMark/>
          </w:tcPr>
          <w:p w14:paraId="788428AA" w14:textId="77777777" w:rsidR="00265584" w:rsidRDefault="00265584">
            <w:pPr>
              <w:jc w:val="center"/>
            </w:pPr>
            <w:r>
              <w:t>24,628</w:t>
            </w:r>
          </w:p>
        </w:tc>
        <w:tc>
          <w:tcPr>
            <w:tcW w:w="685" w:type="pct"/>
            <w:tcBorders>
              <w:top w:val="single" w:sz="4" w:space="0" w:color="auto"/>
              <w:left w:val="single" w:sz="4" w:space="0" w:color="auto"/>
              <w:bottom w:val="single" w:sz="4" w:space="0" w:color="auto"/>
              <w:right w:val="single" w:sz="4" w:space="0" w:color="auto"/>
            </w:tcBorders>
            <w:noWrap/>
            <w:hideMark/>
          </w:tcPr>
          <w:p w14:paraId="01190D5A" w14:textId="77777777" w:rsidR="00265584" w:rsidRDefault="00265584">
            <w:pPr>
              <w:jc w:val="center"/>
            </w:pPr>
            <w:r>
              <w:t>2,285,659</w:t>
            </w:r>
          </w:p>
        </w:tc>
        <w:tc>
          <w:tcPr>
            <w:tcW w:w="626" w:type="pct"/>
            <w:tcBorders>
              <w:top w:val="single" w:sz="4" w:space="0" w:color="auto"/>
              <w:left w:val="single" w:sz="4" w:space="0" w:color="auto"/>
              <w:bottom w:val="single" w:sz="4" w:space="0" w:color="auto"/>
              <w:right w:val="single" w:sz="4" w:space="0" w:color="auto"/>
            </w:tcBorders>
            <w:noWrap/>
            <w:hideMark/>
          </w:tcPr>
          <w:p w14:paraId="3921F875" w14:textId="77777777" w:rsidR="00265584" w:rsidRDefault="00265584">
            <w:pPr>
              <w:jc w:val="center"/>
            </w:pPr>
            <w:r>
              <w:t>10.8</w:t>
            </w:r>
          </w:p>
        </w:tc>
        <w:tc>
          <w:tcPr>
            <w:tcW w:w="719" w:type="pct"/>
            <w:tcBorders>
              <w:top w:val="single" w:sz="4" w:space="0" w:color="auto"/>
              <w:left w:val="single" w:sz="4" w:space="0" w:color="auto"/>
              <w:bottom w:val="single" w:sz="4" w:space="0" w:color="auto"/>
              <w:right w:val="single" w:sz="4" w:space="0" w:color="auto"/>
            </w:tcBorders>
            <w:noWrap/>
            <w:hideMark/>
          </w:tcPr>
          <w:p w14:paraId="67457446" w14:textId="77777777" w:rsidR="00265584" w:rsidRDefault="00265584">
            <w:pPr>
              <w:jc w:val="center"/>
            </w:pPr>
            <w:r>
              <w:t>14.0</w:t>
            </w:r>
          </w:p>
        </w:tc>
      </w:tr>
      <w:tr w:rsidR="00F74496" w14:paraId="1B187074"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53CCDF09" w14:textId="77777777" w:rsidR="00265584" w:rsidRDefault="00265584">
            <w:r>
              <w:t>Oregon</w:t>
            </w:r>
          </w:p>
        </w:tc>
        <w:tc>
          <w:tcPr>
            <w:tcW w:w="835" w:type="pct"/>
            <w:tcBorders>
              <w:top w:val="single" w:sz="4" w:space="0" w:color="auto"/>
              <w:left w:val="single" w:sz="4" w:space="0" w:color="auto"/>
              <w:bottom w:val="single" w:sz="4" w:space="0" w:color="auto"/>
              <w:right w:val="single" w:sz="4" w:space="0" w:color="auto"/>
            </w:tcBorders>
            <w:noWrap/>
            <w:hideMark/>
          </w:tcPr>
          <w:p w14:paraId="7595483D" w14:textId="77777777" w:rsidR="00265584" w:rsidRDefault="00265584">
            <w:pPr>
              <w:jc w:val="center"/>
            </w:pPr>
            <w:r>
              <w:t>2,525,767</w:t>
            </w:r>
          </w:p>
        </w:tc>
        <w:tc>
          <w:tcPr>
            <w:tcW w:w="644" w:type="pct"/>
            <w:tcBorders>
              <w:top w:val="single" w:sz="4" w:space="0" w:color="auto"/>
              <w:left w:val="single" w:sz="4" w:space="0" w:color="auto"/>
              <w:bottom w:val="single" w:sz="4" w:space="0" w:color="auto"/>
              <w:right w:val="single" w:sz="4" w:space="0" w:color="auto"/>
            </w:tcBorders>
            <w:noWrap/>
            <w:hideMark/>
          </w:tcPr>
          <w:p w14:paraId="7B01428B" w14:textId="77777777" w:rsidR="00265584" w:rsidRDefault="00265584">
            <w:pPr>
              <w:jc w:val="center"/>
            </w:pPr>
            <w:r>
              <w:t>281,481</w:t>
            </w:r>
          </w:p>
        </w:tc>
        <w:tc>
          <w:tcPr>
            <w:tcW w:w="675" w:type="pct"/>
            <w:tcBorders>
              <w:top w:val="single" w:sz="4" w:space="0" w:color="auto"/>
              <w:left w:val="single" w:sz="4" w:space="0" w:color="auto"/>
              <w:bottom w:val="single" w:sz="4" w:space="0" w:color="auto"/>
              <w:right w:val="single" w:sz="4" w:space="0" w:color="auto"/>
            </w:tcBorders>
            <w:noWrap/>
            <w:hideMark/>
          </w:tcPr>
          <w:p w14:paraId="7A62CE65" w14:textId="77777777" w:rsidR="00265584" w:rsidRDefault="00265584">
            <w:pPr>
              <w:jc w:val="center"/>
            </w:pPr>
            <w:r>
              <w:t>8,328</w:t>
            </w:r>
          </w:p>
        </w:tc>
        <w:tc>
          <w:tcPr>
            <w:tcW w:w="685" w:type="pct"/>
            <w:tcBorders>
              <w:top w:val="single" w:sz="4" w:space="0" w:color="auto"/>
              <w:left w:val="single" w:sz="4" w:space="0" w:color="auto"/>
              <w:bottom w:val="single" w:sz="4" w:space="0" w:color="auto"/>
              <w:right w:val="single" w:sz="4" w:space="0" w:color="auto"/>
            </w:tcBorders>
            <w:noWrap/>
            <w:hideMark/>
          </w:tcPr>
          <w:p w14:paraId="3B94FB4B" w14:textId="77777777" w:rsidR="00265584" w:rsidRDefault="00265584">
            <w:pPr>
              <w:jc w:val="center"/>
            </w:pPr>
            <w:r>
              <w:t>752,768</w:t>
            </w:r>
          </w:p>
        </w:tc>
        <w:tc>
          <w:tcPr>
            <w:tcW w:w="626" w:type="pct"/>
            <w:tcBorders>
              <w:top w:val="single" w:sz="4" w:space="0" w:color="auto"/>
              <w:left w:val="single" w:sz="4" w:space="0" w:color="auto"/>
              <w:bottom w:val="single" w:sz="4" w:space="0" w:color="auto"/>
              <w:right w:val="single" w:sz="4" w:space="0" w:color="auto"/>
            </w:tcBorders>
            <w:noWrap/>
            <w:hideMark/>
          </w:tcPr>
          <w:p w14:paraId="5D7936CC" w14:textId="77777777" w:rsidR="00265584" w:rsidRDefault="00265584">
            <w:pPr>
              <w:jc w:val="center"/>
            </w:pPr>
            <w:r>
              <w:t>11.1</w:t>
            </w:r>
          </w:p>
        </w:tc>
        <w:tc>
          <w:tcPr>
            <w:tcW w:w="719" w:type="pct"/>
            <w:tcBorders>
              <w:top w:val="single" w:sz="4" w:space="0" w:color="auto"/>
              <w:left w:val="single" w:sz="4" w:space="0" w:color="auto"/>
              <w:bottom w:val="single" w:sz="4" w:space="0" w:color="auto"/>
              <w:right w:val="single" w:sz="4" w:space="0" w:color="auto"/>
            </w:tcBorders>
            <w:noWrap/>
            <w:hideMark/>
          </w:tcPr>
          <w:p w14:paraId="0E38260D" w14:textId="77777777" w:rsidR="00265584" w:rsidRDefault="00265584">
            <w:pPr>
              <w:jc w:val="center"/>
            </w:pPr>
            <w:r>
              <w:t>11.1</w:t>
            </w:r>
          </w:p>
        </w:tc>
      </w:tr>
      <w:tr w:rsidR="00F74496" w14:paraId="6E594ECF"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139EE0AB" w14:textId="77777777" w:rsidR="00265584" w:rsidRDefault="00265584">
            <w:r>
              <w:t>Pennsylvania</w:t>
            </w:r>
          </w:p>
        </w:tc>
        <w:tc>
          <w:tcPr>
            <w:tcW w:w="835" w:type="pct"/>
            <w:tcBorders>
              <w:top w:val="single" w:sz="4" w:space="0" w:color="auto"/>
              <w:left w:val="single" w:sz="4" w:space="0" w:color="auto"/>
              <w:bottom w:val="single" w:sz="4" w:space="0" w:color="auto"/>
              <w:right w:val="single" w:sz="4" w:space="0" w:color="auto"/>
            </w:tcBorders>
            <w:noWrap/>
            <w:hideMark/>
          </w:tcPr>
          <w:p w14:paraId="511DC162" w14:textId="77777777" w:rsidR="00265584" w:rsidRDefault="00265584">
            <w:pPr>
              <w:jc w:val="center"/>
            </w:pPr>
            <w:r>
              <w:t>13,667,687</w:t>
            </w:r>
          </w:p>
        </w:tc>
        <w:tc>
          <w:tcPr>
            <w:tcW w:w="644" w:type="pct"/>
            <w:tcBorders>
              <w:top w:val="single" w:sz="4" w:space="0" w:color="auto"/>
              <w:left w:val="single" w:sz="4" w:space="0" w:color="auto"/>
              <w:bottom w:val="single" w:sz="4" w:space="0" w:color="auto"/>
              <w:right w:val="single" w:sz="4" w:space="0" w:color="auto"/>
            </w:tcBorders>
            <w:noWrap/>
            <w:hideMark/>
          </w:tcPr>
          <w:p w14:paraId="7D90AE74" w14:textId="77777777" w:rsidR="00265584" w:rsidRDefault="00265584">
            <w:pPr>
              <w:jc w:val="center"/>
            </w:pPr>
            <w:r>
              <w:t>1,905,109</w:t>
            </w:r>
          </w:p>
        </w:tc>
        <w:tc>
          <w:tcPr>
            <w:tcW w:w="675" w:type="pct"/>
            <w:tcBorders>
              <w:top w:val="single" w:sz="4" w:space="0" w:color="auto"/>
              <w:left w:val="single" w:sz="4" w:space="0" w:color="auto"/>
              <w:bottom w:val="single" w:sz="4" w:space="0" w:color="auto"/>
              <w:right w:val="single" w:sz="4" w:space="0" w:color="auto"/>
            </w:tcBorders>
            <w:noWrap/>
            <w:hideMark/>
          </w:tcPr>
          <w:p w14:paraId="3281A0E3" w14:textId="77777777" w:rsidR="00265584" w:rsidRDefault="00265584">
            <w:pPr>
              <w:jc w:val="center"/>
            </w:pPr>
            <w:r>
              <w:t>62,292</w:t>
            </w:r>
          </w:p>
        </w:tc>
        <w:tc>
          <w:tcPr>
            <w:tcW w:w="685" w:type="pct"/>
            <w:tcBorders>
              <w:top w:val="single" w:sz="4" w:space="0" w:color="auto"/>
              <w:left w:val="single" w:sz="4" w:space="0" w:color="auto"/>
              <w:bottom w:val="single" w:sz="4" w:space="0" w:color="auto"/>
              <w:right w:val="single" w:sz="4" w:space="0" w:color="auto"/>
            </w:tcBorders>
            <w:noWrap/>
            <w:hideMark/>
          </w:tcPr>
          <w:p w14:paraId="3205EAF9" w14:textId="77777777" w:rsidR="00265584" w:rsidRDefault="00265584">
            <w:pPr>
              <w:jc w:val="center"/>
            </w:pPr>
            <w:r>
              <w:t>4,733,925</w:t>
            </w:r>
          </w:p>
        </w:tc>
        <w:tc>
          <w:tcPr>
            <w:tcW w:w="626" w:type="pct"/>
            <w:tcBorders>
              <w:top w:val="single" w:sz="4" w:space="0" w:color="auto"/>
              <w:left w:val="single" w:sz="4" w:space="0" w:color="auto"/>
              <w:bottom w:val="single" w:sz="4" w:space="0" w:color="auto"/>
              <w:right w:val="single" w:sz="4" w:space="0" w:color="auto"/>
            </w:tcBorders>
            <w:noWrap/>
            <w:hideMark/>
          </w:tcPr>
          <w:p w14:paraId="28142960" w14:textId="77777777" w:rsidR="00265584" w:rsidRDefault="00265584">
            <w:pPr>
              <w:jc w:val="center"/>
            </w:pPr>
            <w:r>
              <w:t>13.2</w:t>
            </w:r>
          </w:p>
        </w:tc>
        <w:tc>
          <w:tcPr>
            <w:tcW w:w="719" w:type="pct"/>
            <w:tcBorders>
              <w:top w:val="single" w:sz="4" w:space="0" w:color="auto"/>
              <w:left w:val="single" w:sz="4" w:space="0" w:color="auto"/>
              <w:bottom w:val="single" w:sz="4" w:space="0" w:color="auto"/>
              <w:right w:val="single" w:sz="4" w:space="0" w:color="auto"/>
            </w:tcBorders>
            <w:noWrap/>
            <w:hideMark/>
          </w:tcPr>
          <w:p w14:paraId="28841654" w14:textId="77777777" w:rsidR="00265584" w:rsidRDefault="00265584">
            <w:pPr>
              <w:jc w:val="center"/>
            </w:pPr>
            <w:r>
              <w:t>13.9</w:t>
            </w:r>
          </w:p>
        </w:tc>
      </w:tr>
      <w:tr w:rsidR="00F74496" w14:paraId="5EBE0DD4"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7331412D" w14:textId="77777777" w:rsidR="00265584" w:rsidRDefault="00265584">
            <w:r>
              <w:t>Rhode Island</w:t>
            </w:r>
          </w:p>
        </w:tc>
        <w:tc>
          <w:tcPr>
            <w:tcW w:w="835" w:type="pct"/>
            <w:tcBorders>
              <w:top w:val="single" w:sz="4" w:space="0" w:color="auto"/>
              <w:left w:val="single" w:sz="4" w:space="0" w:color="auto"/>
              <w:bottom w:val="single" w:sz="4" w:space="0" w:color="auto"/>
              <w:right w:val="single" w:sz="4" w:space="0" w:color="auto"/>
            </w:tcBorders>
            <w:noWrap/>
            <w:hideMark/>
          </w:tcPr>
          <w:p w14:paraId="439E3D6E" w14:textId="77777777" w:rsidR="00265584" w:rsidRDefault="00265584">
            <w:pPr>
              <w:jc w:val="center"/>
            </w:pPr>
            <w:r>
              <w:t>907,043</w:t>
            </w:r>
          </w:p>
        </w:tc>
        <w:tc>
          <w:tcPr>
            <w:tcW w:w="644" w:type="pct"/>
            <w:tcBorders>
              <w:top w:val="single" w:sz="4" w:space="0" w:color="auto"/>
              <w:left w:val="single" w:sz="4" w:space="0" w:color="auto"/>
              <w:bottom w:val="single" w:sz="4" w:space="0" w:color="auto"/>
              <w:right w:val="single" w:sz="4" w:space="0" w:color="auto"/>
            </w:tcBorders>
            <w:noWrap/>
            <w:hideMark/>
          </w:tcPr>
          <w:p w14:paraId="28A775F6" w14:textId="77777777" w:rsidR="00265584" w:rsidRDefault="00265584">
            <w:pPr>
              <w:jc w:val="center"/>
            </w:pPr>
            <w:r>
              <w:t>145,915</w:t>
            </w:r>
          </w:p>
        </w:tc>
        <w:tc>
          <w:tcPr>
            <w:tcW w:w="675" w:type="pct"/>
            <w:tcBorders>
              <w:top w:val="single" w:sz="4" w:space="0" w:color="auto"/>
              <w:left w:val="single" w:sz="4" w:space="0" w:color="auto"/>
              <w:bottom w:val="single" w:sz="4" w:space="0" w:color="auto"/>
              <w:right w:val="single" w:sz="4" w:space="0" w:color="auto"/>
            </w:tcBorders>
            <w:noWrap/>
            <w:hideMark/>
          </w:tcPr>
          <w:p w14:paraId="3B651F68" w14:textId="77777777" w:rsidR="00265584" w:rsidRDefault="00265584">
            <w:pPr>
              <w:jc w:val="center"/>
            </w:pPr>
            <w:r>
              <w:t>5,476</w:t>
            </w:r>
          </w:p>
        </w:tc>
        <w:tc>
          <w:tcPr>
            <w:tcW w:w="685" w:type="pct"/>
            <w:tcBorders>
              <w:top w:val="single" w:sz="4" w:space="0" w:color="auto"/>
              <w:left w:val="single" w:sz="4" w:space="0" w:color="auto"/>
              <w:bottom w:val="single" w:sz="4" w:space="0" w:color="auto"/>
              <w:right w:val="single" w:sz="4" w:space="0" w:color="auto"/>
            </w:tcBorders>
            <w:noWrap/>
            <w:hideMark/>
          </w:tcPr>
          <w:p w14:paraId="3172A5BC" w14:textId="77777777" w:rsidR="00265584" w:rsidRDefault="00265584">
            <w:pPr>
              <w:jc w:val="center"/>
            </w:pPr>
            <w:r>
              <w:t>384,117</w:t>
            </w:r>
          </w:p>
        </w:tc>
        <w:tc>
          <w:tcPr>
            <w:tcW w:w="626" w:type="pct"/>
            <w:tcBorders>
              <w:top w:val="single" w:sz="4" w:space="0" w:color="auto"/>
              <w:left w:val="single" w:sz="4" w:space="0" w:color="auto"/>
              <w:bottom w:val="single" w:sz="4" w:space="0" w:color="auto"/>
              <w:right w:val="single" w:sz="4" w:space="0" w:color="auto"/>
            </w:tcBorders>
            <w:noWrap/>
            <w:hideMark/>
          </w:tcPr>
          <w:p w14:paraId="164CE5AE" w14:textId="77777777" w:rsidR="00265584" w:rsidRDefault="00265584">
            <w:pPr>
              <w:jc w:val="center"/>
            </w:pPr>
            <w:r>
              <w:t>14.3</w:t>
            </w:r>
          </w:p>
        </w:tc>
        <w:tc>
          <w:tcPr>
            <w:tcW w:w="719" w:type="pct"/>
            <w:tcBorders>
              <w:top w:val="single" w:sz="4" w:space="0" w:color="auto"/>
              <w:left w:val="single" w:sz="4" w:space="0" w:color="auto"/>
              <w:bottom w:val="single" w:sz="4" w:space="0" w:color="auto"/>
              <w:right w:val="single" w:sz="4" w:space="0" w:color="auto"/>
            </w:tcBorders>
            <w:noWrap/>
            <w:hideMark/>
          </w:tcPr>
          <w:p w14:paraId="1F140986" w14:textId="77777777" w:rsidR="00265584" w:rsidRDefault="00265584">
            <w:pPr>
              <w:jc w:val="center"/>
            </w:pPr>
            <w:r>
              <w:t>16.1</w:t>
            </w:r>
          </w:p>
        </w:tc>
      </w:tr>
      <w:tr w:rsidR="00F74496" w14:paraId="1CA75D37"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3C25680A" w14:textId="77777777" w:rsidR="00265584" w:rsidRDefault="00265584">
            <w:r>
              <w:t>Texas</w:t>
            </w:r>
          </w:p>
        </w:tc>
        <w:tc>
          <w:tcPr>
            <w:tcW w:w="835" w:type="pct"/>
            <w:tcBorders>
              <w:top w:val="single" w:sz="4" w:space="0" w:color="auto"/>
              <w:left w:val="single" w:sz="4" w:space="0" w:color="auto"/>
              <w:bottom w:val="single" w:sz="4" w:space="0" w:color="auto"/>
              <w:right w:val="single" w:sz="4" w:space="0" w:color="auto"/>
            </w:tcBorders>
            <w:noWrap/>
            <w:hideMark/>
          </w:tcPr>
          <w:p w14:paraId="0215224D" w14:textId="77777777" w:rsidR="00265584" w:rsidRDefault="00265584">
            <w:pPr>
              <w:jc w:val="center"/>
            </w:pPr>
            <w:r>
              <w:t>26,030,068</w:t>
            </w:r>
          </w:p>
        </w:tc>
        <w:tc>
          <w:tcPr>
            <w:tcW w:w="644" w:type="pct"/>
            <w:tcBorders>
              <w:top w:val="single" w:sz="4" w:space="0" w:color="auto"/>
              <w:left w:val="single" w:sz="4" w:space="0" w:color="auto"/>
              <w:bottom w:val="single" w:sz="4" w:space="0" w:color="auto"/>
              <w:right w:val="single" w:sz="4" w:space="0" w:color="auto"/>
            </w:tcBorders>
            <w:noWrap/>
            <w:hideMark/>
          </w:tcPr>
          <w:p w14:paraId="7FD18F34" w14:textId="77777777" w:rsidR="00265584" w:rsidRDefault="00265584">
            <w:pPr>
              <w:jc w:val="center"/>
            </w:pPr>
            <w:r>
              <w:t>3,420,044</w:t>
            </w:r>
          </w:p>
        </w:tc>
        <w:tc>
          <w:tcPr>
            <w:tcW w:w="675" w:type="pct"/>
            <w:tcBorders>
              <w:top w:val="single" w:sz="4" w:space="0" w:color="auto"/>
              <w:left w:val="single" w:sz="4" w:space="0" w:color="auto"/>
              <w:bottom w:val="single" w:sz="4" w:space="0" w:color="auto"/>
              <w:right w:val="single" w:sz="4" w:space="0" w:color="auto"/>
            </w:tcBorders>
            <w:noWrap/>
            <w:hideMark/>
          </w:tcPr>
          <w:p w14:paraId="256FB6AE" w14:textId="77777777" w:rsidR="00265584" w:rsidRDefault="00265584">
            <w:pPr>
              <w:jc w:val="center"/>
            </w:pPr>
            <w:r>
              <w:t>381,999</w:t>
            </w:r>
          </w:p>
        </w:tc>
        <w:tc>
          <w:tcPr>
            <w:tcW w:w="685" w:type="pct"/>
            <w:tcBorders>
              <w:top w:val="single" w:sz="4" w:space="0" w:color="auto"/>
              <w:left w:val="single" w:sz="4" w:space="0" w:color="auto"/>
              <w:bottom w:val="single" w:sz="4" w:space="0" w:color="auto"/>
              <w:right w:val="single" w:sz="4" w:space="0" w:color="auto"/>
            </w:tcBorders>
            <w:noWrap/>
            <w:hideMark/>
          </w:tcPr>
          <w:p w14:paraId="49BFF446" w14:textId="77777777" w:rsidR="00265584" w:rsidRDefault="00265584">
            <w:pPr>
              <w:jc w:val="center"/>
            </w:pPr>
            <w:r>
              <w:t>22,992,023</w:t>
            </w:r>
          </w:p>
        </w:tc>
        <w:tc>
          <w:tcPr>
            <w:tcW w:w="626" w:type="pct"/>
            <w:tcBorders>
              <w:top w:val="single" w:sz="4" w:space="0" w:color="auto"/>
              <w:left w:val="single" w:sz="4" w:space="0" w:color="auto"/>
              <w:bottom w:val="single" w:sz="4" w:space="0" w:color="auto"/>
              <w:right w:val="single" w:sz="4" w:space="0" w:color="auto"/>
            </w:tcBorders>
            <w:noWrap/>
            <w:hideMark/>
          </w:tcPr>
          <w:p w14:paraId="640AEAB5" w14:textId="77777777" w:rsidR="00265584" w:rsidRDefault="00265584">
            <w:pPr>
              <w:jc w:val="center"/>
            </w:pPr>
            <w:r>
              <w:t>16.6</w:t>
            </w:r>
          </w:p>
        </w:tc>
        <w:tc>
          <w:tcPr>
            <w:tcW w:w="719" w:type="pct"/>
            <w:tcBorders>
              <w:top w:val="single" w:sz="4" w:space="0" w:color="auto"/>
              <w:left w:val="single" w:sz="4" w:space="0" w:color="auto"/>
              <w:bottom w:val="single" w:sz="4" w:space="0" w:color="auto"/>
              <w:right w:val="single" w:sz="4" w:space="0" w:color="auto"/>
            </w:tcBorders>
            <w:noWrap/>
            <w:hideMark/>
          </w:tcPr>
          <w:p w14:paraId="11DB1453" w14:textId="77777777" w:rsidR="00265584" w:rsidRDefault="00265584">
            <w:pPr>
              <w:jc w:val="center"/>
            </w:pPr>
            <w:r>
              <w:t>13.1</w:t>
            </w:r>
          </w:p>
        </w:tc>
      </w:tr>
      <w:tr w:rsidR="00F74496" w14:paraId="72CF3107"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5BAFCF23" w14:textId="77777777" w:rsidR="00265584" w:rsidRDefault="00265584">
            <w:r>
              <w:t>Utah</w:t>
            </w:r>
          </w:p>
        </w:tc>
        <w:tc>
          <w:tcPr>
            <w:tcW w:w="835" w:type="pct"/>
            <w:tcBorders>
              <w:top w:val="single" w:sz="4" w:space="0" w:color="auto"/>
              <w:left w:val="single" w:sz="4" w:space="0" w:color="auto"/>
              <w:bottom w:val="single" w:sz="4" w:space="0" w:color="auto"/>
              <w:right w:val="single" w:sz="4" w:space="0" w:color="auto"/>
            </w:tcBorders>
            <w:noWrap/>
            <w:hideMark/>
          </w:tcPr>
          <w:p w14:paraId="02AA487C" w14:textId="77777777" w:rsidR="00265584" w:rsidRDefault="00265584">
            <w:pPr>
              <w:jc w:val="center"/>
            </w:pPr>
            <w:r>
              <w:t>3,963,227</w:t>
            </w:r>
          </w:p>
        </w:tc>
        <w:tc>
          <w:tcPr>
            <w:tcW w:w="644" w:type="pct"/>
            <w:tcBorders>
              <w:top w:val="single" w:sz="4" w:space="0" w:color="auto"/>
              <w:left w:val="single" w:sz="4" w:space="0" w:color="auto"/>
              <w:bottom w:val="single" w:sz="4" w:space="0" w:color="auto"/>
              <w:right w:val="single" w:sz="4" w:space="0" w:color="auto"/>
            </w:tcBorders>
            <w:noWrap/>
            <w:hideMark/>
          </w:tcPr>
          <w:p w14:paraId="59AB7D8F" w14:textId="77777777" w:rsidR="00265584" w:rsidRDefault="00265584">
            <w:pPr>
              <w:jc w:val="center"/>
            </w:pPr>
            <w:r>
              <w:t>404,738</w:t>
            </w:r>
          </w:p>
        </w:tc>
        <w:tc>
          <w:tcPr>
            <w:tcW w:w="675" w:type="pct"/>
            <w:tcBorders>
              <w:top w:val="single" w:sz="4" w:space="0" w:color="auto"/>
              <w:left w:val="single" w:sz="4" w:space="0" w:color="auto"/>
              <w:bottom w:val="single" w:sz="4" w:space="0" w:color="auto"/>
              <w:right w:val="single" w:sz="4" w:space="0" w:color="auto"/>
            </w:tcBorders>
            <w:noWrap/>
            <w:hideMark/>
          </w:tcPr>
          <w:p w14:paraId="22FCBFDA" w14:textId="77777777" w:rsidR="00265584" w:rsidRDefault="00265584">
            <w:pPr>
              <w:jc w:val="center"/>
            </w:pPr>
            <w:r>
              <w:t>30,221</w:t>
            </w:r>
          </w:p>
        </w:tc>
        <w:tc>
          <w:tcPr>
            <w:tcW w:w="685" w:type="pct"/>
            <w:tcBorders>
              <w:top w:val="single" w:sz="4" w:space="0" w:color="auto"/>
              <w:left w:val="single" w:sz="4" w:space="0" w:color="auto"/>
              <w:bottom w:val="single" w:sz="4" w:space="0" w:color="auto"/>
              <w:right w:val="single" w:sz="4" w:space="0" w:color="auto"/>
            </w:tcBorders>
            <w:noWrap/>
            <w:hideMark/>
          </w:tcPr>
          <w:p w14:paraId="5558E410" w14:textId="77777777" w:rsidR="00265584" w:rsidRDefault="00265584">
            <w:pPr>
              <w:jc w:val="center"/>
            </w:pPr>
            <w:r>
              <w:t>2,902,955</w:t>
            </w:r>
          </w:p>
        </w:tc>
        <w:tc>
          <w:tcPr>
            <w:tcW w:w="626" w:type="pct"/>
            <w:tcBorders>
              <w:top w:val="single" w:sz="4" w:space="0" w:color="auto"/>
              <w:left w:val="single" w:sz="4" w:space="0" w:color="auto"/>
              <w:bottom w:val="single" w:sz="4" w:space="0" w:color="auto"/>
              <w:right w:val="single" w:sz="4" w:space="0" w:color="auto"/>
            </w:tcBorders>
            <w:noWrap/>
            <w:hideMark/>
          </w:tcPr>
          <w:p w14:paraId="4E3219CC" w14:textId="77777777" w:rsidR="00265584" w:rsidRDefault="00265584">
            <w:pPr>
              <w:jc w:val="center"/>
            </w:pPr>
            <w:r>
              <w:t>10.4</w:t>
            </w:r>
          </w:p>
        </w:tc>
        <w:tc>
          <w:tcPr>
            <w:tcW w:w="719" w:type="pct"/>
            <w:tcBorders>
              <w:top w:val="single" w:sz="4" w:space="0" w:color="auto"/>
              <w:left w:val="single" w:sz="4" w:space="0" w:color="auto"/>
              <w:bottom w:val="single" w:sz="4" w:space="0" w:color="auto"/>
              <w:right w:val="single" w:sz="4" w:space="0" w:color="auto"/>
            </w:tcBorders>
            <w:noWrap/>
            <w:hideMark/>
          </w:tcPr>
          <w:p w14:paraId="731474BB" w14:textId="77777777" w:rsidR="00265584" w:rsidRDefault="00265584">
            <w:pPr>
              <w:jc w:val="center"/>
            </w:pPr>
            <w:r>
              <w:t>10.2</w:t>
            </w:r>
          </w:p>
        </w:tc>
      </w:tr>
      <w:tr w:rsidR="00F74496" w14:paraId="5893CEEA"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1198C691" w14:textId="77777777" w:rsidR="00265584" w:rsidRDefault="00265584">
            <w:r>
              <w:t>Vermont</w:t>
            </w:r>
          </w:p>
        </w:tc>
        <w:tc>
          <w:tcPr>
            <w:tcW w:w="835" w:type="pct"/>
            <w:tcBorders>
              <w:top w:val="single" w:sz="4" w:space="0" w:color="auto"/>
              <w:left w:val="single" w:sz="4" w:space="0" w:color="auto"/>
              <w:bottom w:val="single" w:sz="4" w:space="0" w:color="auto"/>
              <w:right w:val="single" w:sz="4" w:space="0" w:color="auto"/>
            </w:tcBorders>
            <w:noWrap/>
            <w:hideMark/>
          </w:tcPr>
          <w:p w14:paraId="2D06673E" w14:textId="77777777" w:rsidR="00265584" w:rsidRDefault="00265584">
            <w:pPr>
              <w:jc w:val="center"/>
            </w:pPr>
            <w:r>
              <w:t>646,239</w:t>
            </w:r>
          </w:p>
        </w:tc>
        <w:tc>
          <w:tcPr>
            <w:tcW w:w="644" w:type="pct"/>
            <w:tcBorders>
              <w:top w:val="single" w:sz="4" w:space="0" w:color="auto"/>
              <w:left w:val="single" w:sz="4" w:space="0" w:color="auto"/>
              <w:bottom w:val="single" w:sz="4" w:space="0" w:color="auto"/>
              <w:right w:val="single" w:sz="4" w:space="0" w:color="auto"/>
            </w:tcBorders>
            <w:noWrap/>
            <w:hideMark/>
          </w:tcPr>
          <w:p w14:paraId="69B382B3" w14:textId="77777777" w:rsidR="00265584" w:rsidRDefault="00265584">
            <w:pPr>
              <w:jc w:val="center"/>
            </w:pPr>
            <w:r>
              <w:t>89,457</w:t>
            </w:r>
          </w:p>
        </w:tc>
        <w:tc>
          <w:tcPr>
            <w:tcW w:w="675" w:type="pct"/>
            <w:tcBorders>
              <w:top w:val="single" w:sz="4" w:space="0" w:color="auto"/>
              <w:left w:val="single" w:sz="4" w:space="0" w:color="auto"/>
              <w:bottom w:val="single" w:sz="4" w:space="0" w:color="auto"/>
              <w:right w:val="single" w:sz="4" w:space="0" w:color="auto"/>
            </w:tcBorders>
            <w:noWrap/>
            <w:hideMark/>
          </w:tcPr>
          <w:p w14:paraId="26A9EA51" w14:textId="77777777" w:rsidR="00265584" w:rsidRDefault="00265584">
            <w:pPr>
              <w:jc w:val="center"/>
            </w:pPr>
            <w:r>
              <w:t>6,498</w:t>
            </w:r>
          </w:p>
        </w:tc>
        <w:tc>
          <w:tcPr>
            <w:tcW w:w="685" w:type="pct"/>
            <w:tcBorders>
              <w:top w:val="single" w:sz="4" w:space="0" w:color="auto"/>
              <w:left w:val="single" w:sz="4" w:space="0" w:color="auto"/>
              <w:bottom w:val="single" w:sz="4" w:space="0" w:color="auto"/>
              <w:right w:val="single" w:sz="4" w:space="0" w:color="auto"/>
            </w:tcBorders>
            <w:noWrap/>
            <w:hideMark/>
          </w:tcPr>
          <w:p w14:paraId="5F8EDE5F" w14:textId="77777777" w:rsidR="00265584" w:rsidRDefault="00265584">
            <w:pPr>
              <w:jc w:val="center"/>
            </w:pPr>
            <w:r>
              <w:t>563,280</w:t>
            </w:r>
          </w:p>
        </w:tc>
        <w:tc>
          <w:tcPr>
            <w:tcW w:w="626" w:type="pct"/>
            <w:tcBorders>
              <w:top w:val="single" w:sz="4" w:space="0" w:color="auto"/>
              <w:left w:val="single" w:sz="4" w:space="0" w:color="auto"/>
              <w:bottom w:val="single" w:sz="4" w:space="0" w:color="auto"/>
              <w:right w:val="single" w:sz="4" w:space="0" w:color="auto"/>
            </w:tcBorders>
            <w:noWrap/>
            <w:hideMark/>
          </w:tcPr>
          <w:p w14:paraId="06F5BE27" w14:textId="77777777" w:rsidR="00265584" w:rsidRDefault="00265584">
            <w:pPr>
              <w:jc w:val="center"/>
            </w:pPr>
            <w:r>
              <w:t>11.5</w:t>
            </w:r>
          </w:p>
        </w:tc>
        <w:tc>
          <w:tcPr>
            <w:tcW w:w="719" w:type="pct"/>
            <w:tcBorders>
              <w:top w:val="single" w:sz="4" w:space="0" w:color="auto"/>
              <w:left w:val="single" w:sz="4" w:space="0" w:color="auto"/>
              <w:bottom w:val="single" w:sz="4" w:space="0" w:color="auto"/>
              <w:right w:val="single" w:sz="4" w:space="0" w:color="auto"/>
            </w:tcBorders>
            <w:noWrap/>
            <w:hideMark/>
          </w:tcPr>
          <w:p w14:paraId="1C8C9744" w14:textId="77777777" w:rsidR="00265584" w:rsidRDefault="00265584">
            <w:pPr>
              <w:jc w:val="center"/>
            </w:pPr>
            <w:r>
              <w:t>13.8</w:t>
            </w:r>
          </w:p>
        </w:tc>
      </w:tr>
      <w:tr w:rsidR="00F74496" w14:paraId="620550D6"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3975BE3A" w14:textId="77777777" w:rsidR="00265584" w:rsidRDefault="00265584">
            <w:r>
              <w:t>Washington</w:t>
            </w:r>
          </w:p>
        </w:tc>
        <w:tc>
          <w:tcPr>
            <w:tcW w:w="835" w:type="pct"/>
            <w:tcBorders>
              <w:top w:val="single" w:sz="4" w:space="0" w:color="auto"/>
              <w:left w:val="single" w:sz="4" w:space="0" w:color="auto"/>
              <w:bottom w:val="single" w:sz="4" w:space="0" w:color="auto"/>
              <w:right w:val="single" w:sz="4" w:space="0" w:color="auto"/>
            </w:tcBorders>
            <w:noWrap/>
            <w:hideMark/>
          </w:tcPr>
          <w:p w14:paraId="750F7B07" w14:textId="77777777" w:rsidR="00265584" w:rsidRDefault="00265584">
            <w:pPr>
              <w:jc w:val="center"/>
            </w:pPr>
            <w:r>
              <w:t>3,063,863</w:t>
            </w:r>
          </w:p>
        </w:tc>
        <w:tc>
          <w:tcPr>
            <w:tcW w:w="644" w:type="pct"/>
            <w:tcBorders>
              <w:top w:val="single" w:sz="4" w:space="0" w:color="auto"/>
              <w:left w:val="single" w:sz="4" w:space="0" w:color="auto"/>
              <w:bottom w:val="single" w:sz="4" w:space="0" w:color="auto"/>
              <w:right w:val="single" w:sz="4" w:space="0" w:color="auto"/>
            </w:tcBorders>
            <w:noWrap/>
            <w:hideMark/>
          </w:tcPr>
          <w:p w14:paraId="6DEFB214" w14:textId="77777777" w:rsidR="00265584" w:rsidRDefault="00265584">
            <w:pPr>
              <w:jc w:val="center"/>
            </w:pPr>
            <w:r>
              <w:t>330,138</w:t>
            </w:r>
          </w:p>
        </w:tc>
        <w:tc>
          <w:tcPr>
            <w:tcW w:w="675" w:type="pct"/>
            <w:tcBorders>
              <w:top w:val="single" w:sz="4" w:space="0" w:color="auto"/>
              <w:left w:val="single" w:sz="4" w:space="0" w:color="auto"/>
              <w:bottom w:val="single" w:sz="4" w:space="0" w:color="auto"/>
              <w:right w:val="single" w:sz="4" w:space="0" w:color="auto"/>
            </w:tcBorders>
            <w:noWrap/>
            <w:hideMark/>
          </w:tcPr>
          <w:p w14:paraId="1F8F90E5" w14:textId="77777777" w:rsidR="00265584" w:rsidRDefault="00265584">
            <w:pPr>
              <w:jc w:val="center"/>
            </w:pPr>
            <w:r>
              <w:t>18,647</w:t>
            </w:r>
          </w:p>
        </w:tc>
        <w:tc>
          <w:tcPr>
            <w:tcW w:w="685" w:type="pct"/>
            <w:tcBorders>
              <w:top w:val="single" w:sz="4" w:space="0" w:color="auto"/>
              <w:left w:val="single" w:sz="4" w:space="0" w:color="auto"/>
              <w:bottom w:val="single" w:sz="4" w:space="0" w:color="auto"/>
              <w:right w:val="single" w:sz="4" w:space="0" w:color="auto"/>
            </w:tcBorders>
            <w:noWrap/>
            <w:hideMark/>
          </w:tcPr>
          <w:p w14:paraId="61B65CC2" w14:textId="77777777" w:rsidR="00265584" w:rsidRDefault="00265584">
            <w:pPr>
              <w:jc w:val="center"/>
            </w:pPr>
            <w:r>
              <w:t>2,752,373</w:t>
            </w:r>
          </w:p>
        </w:tc>
        <w:tc>
          <w:tcPr>
            <w:tcW w:w="626" w:type="pct"/>
            <w:tcBorders>
              <w:top w:val="single" w:sz="4" w:space="0" w:color="auto"/>
              <w:left w:val="single" w:sz="4" w:space="0" w:color="auto"/>
              <w:bottom w:val="single" w:sz="4" w:space="0" w:color="auto"/>
              <w:right w:val="single" w:sz="4" w:space="0" w:color="auto"/>
            </w:tcBorders>
            <w:noWrap/>
            <w:hideMark/>
          </w:tcPr>
          <w:p w14:paraId="2C1167D4" w14:textId="77777777" w:rsidR="00265584" w:rsidRDefault="00265584">
            <w:pPr>
              <w:jc w:val="center"/>
            </w:pPr>
            <w:r>
              <w:t>6.8</w:t>
            </w:r>
          </w:p>
        </w:tc>
        <w:tc>
          <w:tcPr>
            <w:tcW w:w="719" w:type="pct"/>
            <w:tcBorders>
              <w:top w:val="single" w:sz="4" w:space="0" w:color="auto"/>
              <w:left w:val="single" w:sz="4" w:space="0" w:color="auto"/>
              <w:bottom w:val="single" w:sz="4" w:space="0" w:color="auto"/>
              <w:right w:val="single" w:sz="4" w:space="0" w:color="auto"/>
            </w:tcBorders>
            <w:noWrap/>
            <w:hideMark/>
          </w:tcPr>
          <w:p w14:paraId="32C8F254" w14:textId="77777777" w:rsidR="00265584" w:rsidRDefault="00265584">
            <w:pPr>
              <w:jc w:val="center"/>
            </w:pPr>
            <w:r>
              <w:t>10.8</w:t>
            </w:r>
          </w:p>
        </w:tc>
      </w:tr>
      <w:tr w:rsidR="00F74496" w14:paraId="665316C9"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00FB1729" w14:textId="77777777" w:rsidR="00265584" w:rsidRDefault="00265584">
            <w:r>
              <w:t>West Virginia</w:t>
            </w:r>
          </w:p>
        </w:tc>
        <w:tc>
          <w:tcPr>
            <w:tcW w:w="835" w:type="pct"/>
            <w:tcBorders>
              <w:top w:val="single" w:sz="4" w:space="0" w:color="auto"/>
              <w:left w:val="single" w:sz="4" w:space="0" w:color="auto"/>
              <w:bottom w:val="single" w:sz="4" w:space="0" w:color="auto"/>
              <w:right w:val="single" w:sz="4" w:space="0" w:color="auto"/>
            </w:tcBorders>
            <w:noWrap/>
            <w:hideMark/>
          </w:tcPr>
          <w:p w14:paraId="3BB42536" w14:textId="77777777" w:rsidR="00265584" w:rsidRDefault="00265584">
            <w:pPr>
              <w:jc w:val="center"/>
            </w:pPr>
            <w:r>
              <w:t>1,877,224</w:t>
            </w:r>
          </w:p>
        </w:tc>
        <w:tc>
          <w:tcPr>
            <w:tcW w:w="644" w:type="pct"/>
            <w:tcBorders>
              <w:top w:val="single" w:sz="4" w:space="0" w:color="auto"/>
              <w:left w:val="single" w:sz="4" w:space="0" w:color="auto"/>
              <w:bottom w:val="single" w:sz="4" w:space="0" w:color="auto"/>
              <w:right w:val="single" w:sz="4" w:space="0" w:color="auto"/>
            </w:tcBorders>
            <w:noWrap/>
            <w:hideMark/>
          </w:tcPr>
          <w:p w14:paraId="09044DA2" w14:textId="77777777" w:rsidR="00265584" w:rsidRDefault="00265584">
            <w:pPr>
              <w:jc w:val="center"/>
            </w:pPr>
            <w:r>
              <w:t>238,133</w:t>
            </w:r>
          </w:p>
        </w:tc>
        <w:tc>
          <w:tcPr>
            <w:tcW w:w="675" w:type="pct"/>
            <w:tcBorders>
              <w:top w:val="single" w:sz="4" w:space="0" w:color="auto"/>
              <w:left w:val="single" w:sz="4" w:space="0" w:color="auto"/>
              <w:bottom w:val="single" w:sz="4" w:space="0" w:color="auto"/>
              <w:right w:val="single" w:sz="4" w:space="0" w:color="auto"/>
            </w:tcBorders>
            <w:noWrap/>
            <w:hideMark/>
          </w:tcPr>
          <w:p w14:paraId="0522E399" w14:textId="77777777" w:rsidR="00265584" w:rsidRDefault="00265584">
            <w:pPr>
              <w:jc w:val="center"/>
            </w:pPr>
            <w:r>
              <w:t>3,847</w:t>
            </w:r>
          </w:p>
        </w:tc>
        <w:tc>
          <w:tcPr>
            <w:tcW w:w="685" w:type="pct"/>
            <w:tcBorders>
              <w:top w:val="single" w:sz="4" w:space="0" w:color="auto"/>
              <w:left w:val="single" w:sz="4" w:space="0" w:color="auto"/>
              <w:bottom w:val="single" w:sz="4" w:space="0" w:color="auto"/>
              <w:right w:val="single" w:sz="4" w:space="0" w:color="auto"/>
            </w:tcBorders>
            <w:noWrap/>
            <w:hideMark/>
          </w:tcPr>
          <w:p w14:paraId="26820A59" w14:textId="77777777" w:rsidR="00265584" w:rsidRDefault="00265584">
            <w:pPr>
              <w:jc w:val="center"/>
            </w:pPr>
            <w:r>
              <w:t>325,031</w:t>
            </w:r>
          </w:p>
        </w:tc>
        <w:tc>
          <w:tcPr>
            <w:tcW w:w="626" w:type="pct"/>
            <w:tcBorders>
              <w:top w:val="single" w:sz="4" w:space="0" w:color="auto"/>
              <w:left w:val="single" w:sz="4" w:space="0" w:color="auto"/>
              <w:bottom w:val="single" w:sz="4" w:space="0" w:color="auto"/>
              <w:right w:val="single" w:sz="4" w:space="0" w:color="auto"/>
            </w:tcBorders>
            <w:noWrap/>
            <w:hideMark/>
          </w:tcPr>
          <w:p w14:paraId="65D3C0C9" w14:textId="77777777" w:rsidR="00265584" w:rsidRDefault="00265584">
            <w:pPr>
              <w:jc w:val="center"/>
            </w:pPr>
            <w:r>
              <w:t>11.8</w:t>
            </w:r>
          </w:p>
        </w:tc>
        <w:tc>
          <w:tcPr>
            <w:tcW w:w="719" w:type="pct"/>
            <w:tcBorders>
              <w:top w:val="single" w:sz="4" w:space="0" w:color="auto"/>
              <w:left w:val="single" w:sz="4" w:space="0" w:color="auto"/>
              <w:bottom w:val="single" w:sz="4" w:space="0" w:color="auto"/>
              <w:right w:val="single" w:sz="4" w:space="0" w:color="auto"/>
            </w:tcBorders>
            <w:noWrap/>
            <w:hideMark/>
          </w:tcPr>
          <w:p w14:paraId="0797D1AA" w14:textId="77777777" w:rsidR="00265584" w:rsidRDefault="00265584">
            <w:pPr>
              <w:jc w:val="center"/>
            </w:pPr>
            <w:r>
              <w:t>12.7</w:t>
            </w:r>
          </w:p>
        </w:tc>
      </w:tr>
      <w:tr w:rsidR="00F74496" w14:paraId="526A1BFA" w14:textId="77777777" w:rsidTr="00D704A8">
        <w:trPr>
          <w:trHeight w:val="288"/>
        </w:trPr>
        <w:tc>
          <w:tcPr>
            <w:tcW w:w="816" w:type="pct"/>
            <w:tcBorders>
              <w:top w:val="single" w:sz="4" w:space="0" w:color="auto"/>
              <w:left w:val="single" w:sz="4" w:space="0" w:color="auto"/>
              <w:bottom w:val="single" w:sz="4" w:space="0" w:color="auto"/>
              <w:right w:val="single" w:sz="4" w:space="0" w:color="auto"/>
            </w:tcBorders>
            <w:noWrap/>
            <w:hideMark/>
          </w:tcPr>
          <w:p w14:paraId="1C9E076C" w14:textId="77777777" w:rsidR="00265584" w:rsidRDefault="00265584">
            <w:r>
              <w:t>Wisconsin</w:t>
            </w:r>
          </w:p>
        </w:tc>
        <w:tc>
          <w:tcPr>
            <w:tcW w:w="835" w:type="pct"/>
            <w:tcBorders>
              <w:top w:val="single" w:sz="4" w:space="0" w:color="auto"/>
              <w:left w:val="single" w:sz="4" w:space="0" w:color="auto"/>
              <w:bottom w:val="single" w:sz="4" w:space="0" w:color="auto"/>
              <w:right w:val="single" w:sz="4" w:space="0" w:color="auto"/>
            </w:tcBorders>
            <w:noWrap/>
            <w:hideMark/>
          </w:tcPr>
          <w:p w14:paraId="758F6B02" w14:textId="77777777" w:rsidR="00265584" w:rsidRDefault="00265584">
            <w:pPr>
              <w:jc w:val="center"/>
            </w:pPr>
            <w:r>
              <w:t>3,890,403</w:t>
            </w:r>
          </w:p>
        </w:tc>
        <w:tc>
          <w:tcPr>
            <w:tcW w:w="644" w:type="pct"/>
            <w:tcBorders>
              <w:top w:val="single" w:sz="4" w:space="0" w:color="auto"/>
              <w:left w:val="single" w:sz="4" w:space="0" w:color="auto"/>
              <w:bottom w:val="single" w:sz="4" w:space="0" w:color="auto"/>
              <w:right w:val="single" w:sz="4" w:space="0" w:color="auto"/>
            </w:tcBorders>
            <w:noWrap/>
            <w:hideMark/>
          </w:tcPr>
          <w:p w14:paraId="1A093573" w14:textId="77777777" w:rsidR="00265584" w:rsidRDefault="00265584">
            <w:pPr>
              <w:jc w:val="center"/>
            </w:pPr>
            <w:r>
              <w:t>410,615</w:t>
            </w:r>
          </w:p>
        </w:tc>
        <w:tc>
          <w:tcPr>
            <w:tcW w:w="675" w:type="pct"/>
            <w:tcBorders>
              <w:top w:val="single" w:sz="4" w:space="0" w:color="auto"/>
              <w:left w:val="single" w:sz="4" w:space="0" w:color="auto"/>
              <w:bottom w:val="single" w:sz="4" w:space="0" w:color="auto"/>
              <w:right w:val="single" w:sz="4" w:space="0" w:color="auto"/>
            </w:tcBorders>
            <w:noWrap/>
            <w:hideMark/>
          </w:tcPr>
          <w:p w14:paraId="6E542ADB" w14:textId="77777777" w:rsidR="00265584" w:rsidRDefault="00265584">
            <w:pPr>
              <w:jc w:val="center"/>
            </w:pPr>
            <w:r>
              <w:t>14,404</w:t>
            </w:r>
          </w:p>
        </w:tc>
        <w:tc>
          <w:tcPr>
            <w:tcW w:w="685" w:type="pct"/>
            <w:tcBorders>
              <w:top w:val="single" w:sz="4" w:space="0" w:color="auto"/>
              <w:left w:val="single" w:sz="4" w:space="0" w:color="auto"/>
              <w:bottom w:val="single" w:sz="4" w:space="0" w:color="auto"/>
              <w:right w:val="single" w:sz="4" w:space="0" w:color="auto"/>
            </w:tcBorders>
            <w:noWrap/>
            <w:hideMark/>
          </w:tcPr>
          <w:p w14:paraId="2DFD0899" w14:textId="77777777" w:rsidR="00265584" w:rsidRDefault="00265584">
            <w:pPr>
              <w:jc w:val="center"/>
            </w:pPr>
            <w:r>
              <w:t>1,174,447</w:t>
            </w:r>
          </w:p>
        </w:tc>
        <w:tc>
          <w:tcPr>
            <w:tcW w:w="626" w:type="pct"/>
            <w:tcBorders>
              <w:top w:val="single" w:sz="4" w:space="0" w:color="auto"/>
              <w:left w:val="single" w:sz="4" w:space="0" w:color="auto"/>
              <w:bottom w:val="single" w:sz="4" w:space="0" w:color="auto"/>
              <w:right w:val="single" w:sz="4" w:space="0" w:color="auto"/>
            </w:tcBorders>
            <w:noWrap/>
            <w:hideMark/>
          </w:tcPr>
          <w:p w14:paraId="5F3FA4EE" w14:textId="77777777" w:rsidR="00265584" w:rsidRDefault="00265584">
            <w:pPr>
              <w:jc w:val="center"/>
            </w:pPr>
            <w:r>
              <w:t>12.3</w:t>
            </w:r>
          </w:p>
        </w:tc>
        <w:tc>
          <w:tcPr>
            <w:tcW w:w="719" w:type="pct"/>
            <w:tcBorders>
              <w:top w:val="single" w:sz="4" w:space="0" w:color="auto"/>
              <w:left w:val="single" w:sz="4" w:space="0" w:color="auto"/>
              <w:bottom w:val="single" w:sz="4" w:space="0" w:color="auto"/>
              <w:right w:val="single" w:sz="4" w:space="0" w:color="auto"/>
            </w:tcBorders>
            <w:noWrap/>
            <w:hideMark/>
          </w:tcPr>
          <w:p w14:paraId="27A72603" w14:textId="77777777" w:rsidR="00265584" w:rsidRDefault="00265584">
            <w:pPr>
              <w:jc w:val="center"/>
            </w:pPr>
            <w:r>
              <w:t>10.6</w:t>
            </w:r>
          </w:p>
        </w:tc>
      </w:tr>
    </w:tbl>
    <w:p w14:paraId="4BC02C52" w14:textId="1EB3A9CC" w:rsidR="00265584" w:rsidRDefault="00265584" w:rsidP="00265584">
      <w:pPr>
        <w:rPr>
          <w:b/>
          <w:bCs/>
        </w:rPr>
      </w:pPr>
    </w:p>
    <w:p w14:paraId="6D85B645" w14:textId="3DAE79FD" w:rsidR="00F74496" w:rsidRDefault="00F74496" w:rsidP="00265584">
      <w:pPr>
        <w:rPr>
          <w:b/>
          <w:bCs/>
        </w:rPr>
      </w:pPr>
    </w:p>
    <w:p w14:paraId="698AC1BD" w14:textId="77777777" w:rsidR="00F74496" w:rsidRDefault="00F74496" w:rsidP="00265584">
      <w:pPr>
        <w:rPr>
          <w:b/>
          <w:bCs/>
        </w:rPr>
      </w:pPr>
    </w:p>
    <w:p w14:paraId="2B5579BD" w14:textId="77777777" w:rsidR="00C147C0" w:rsidRPr="00C147C0" w:rsidRDefault="00E23ED3" w:rsidP="00C147C0">
      <w:pPr>
        <w:pStyle w:val="EndNoteBibliography"/>
        <w:spacing w:after="0"/>
        <w:ind w:left="720" w:hanging="720"/>
      </w:pPr>
      <w:r>
        <w:fldChar w:fldCharType="begin"/>
      </w:r>
      <w:r>
        <w:instrText xml:space="preserve"> ADDIN EN.REFLIST </w:instrText>
      </w:r>
      <w:r>
        <w:fldChar w:fldCharType="separate"/>
      </w:r>
      <w:r w:rsidR="00C147C0" w:rsidRPr="00C147C0">
        <w:t xml:space="preserve">Alotaibi, R., Bechle, M., Marshall, J. D., Ramani, T., Zietsman, J., Nieuwenhuijsen, M. J., &amp; Khreis, H. (2019). Traffic related air pollution and the burden of childhood asthma in the contiguous United States in 2000 and 2010. </w:t>
      </w:r>
      <w:r w:rsidR="00C147C0" w:rsidRPr="00C147C0">
        <w:rPr>
          <w:i/>
        </w:rPr>
        <w:t>Environment international</w:t>
      </w:r>
      <w:r w:rsidR="00C147C0" w:rsidRPr="00C147C0">
        <w:t xml:space="preserve">. </w:t>
      </w:r>
    </w:p>
    <w:p w14:paraId="797066D0" w14:textId="77777777" w:rsidR="00C147C0" w:rsidRPr="00C147C0" w:rsidRDefault="00C147C0" w:rsidP="00C147C0">
      <w:pPr>
        <w:pStyle w:val="EndNoteBibliography"/>
        <w:spacing w:after="0"/>
        <w:ind w:left="720" w:hanging="720"/>
      </w:pPr>
      <w:r w:rsidRPr="00C147C0">
        <w:t xml:space="preserve">Bechle, M. J., Millet, D. B., &amp; Marshall, J. D. (2015). National spatiotemporal exposure surface for NO2: monthly scaling of a satellite-derived land-use regression, 2000–2010. </w:t>
      </w:r>
      <w:r w:rsidRPr="00C147C0">
        <w:rPr>
          <w:i/>
        </w:rPr>
        <w:t>Environmental science &amp; technology, 49</w:t>
      </w:r>
      <w:r w:rsidRPr="00C147C0">
        <w:t xml:space="preserve">(20), 12297-12305. </w:t>
      </w:r>
    </w:p>
    <w:p w14:paraId="788A2340" w14:textId="77777777" w:rsidR="00C147C0" w:rsidRPr="00C147C0" w:rsidRDefault="00C147C0" w:rsidP="00C147C0">
      <w:pPr>
        <w:pStyle w:val="EndNoteBibliography"/>
        <w:spacing w:after="0"/>
        <w:ind w:left="720" w:hanging="720"/>
      </w:pPr>
      <w:r w:rsidRPr="00C147C0">
        <w:t>CDC. (2009). Centers for Disease Control and Prevention. Behavioral Risk Factor Surveillance System Survey Data. Atlanta, Georgia: U.S. Department of Health and Human Services, Centers for Disease Control and Prevention, 2019.</w:t>
      </w:r>
    </w:p>
    <w:p w14:paraId="725E76AF" w14:textId="4285B315" w:rsidR="00C147C0" w:rsidRPr="00C147C0" w:rsidRDefault="00C147C0" w:rsidP="00C147C0">
      <w:pPr>
        <w:pStyle w:val="EndNoteBibliography"/>
        <w:spacing w:after="0"/>
        <w:ind w:left="720" w:hanging="720"/>
      </w:pPr>
      <w:r w:rsidRPr="00C147C0">
        <w:t xml:space="preserve">CDC. (2011). </w:t>
      </w:r>
      <w:r w:rsidRPr="00C147C0">
        <w:rPr>
          <w:i/>
        </w:rPr>
        <w:t>Centers for Disease Control and Prevention. 2006-2008 ACBS Summary Data Qulaity Report. 2011</w:t>
      </w:r>
      <w:r w:rsidRPr="00C147C0">
        <w:t xml:space="preserve">. Retrieved from </w:t>
      </w:r>
      <w:hyperlink r:id="rId8" w:history="1">
        <w:r w:rsidRPr="00C147C0">
          <w:rPr>
            <w:rStyle w:val="Hyperlink"/>
          </w:rPr>
          <w:t>https://www.cdc.gov/brfss/acbs/2008</w:t>
        </w:r>
      </w:hyperlink>
      <w:r w:rsidRPr="00C147C0">
        <w:t xml:space="preserve"> \_ documentation.htm</w:t>
      </w:r>
    </w:p>
    <w:p w14:paraId="7B737E55" w14:textId="77777777" w:rsidR="00C147C0" w:rsidRPr="00C147C0" w:rsidRDefault="00C147C0" w:rsidP="00C147C0">
      <w:pPr>
        <w:pStyle w:val="EndNoteBibliography"/>
        <w:spacing w:after="0"/>
        <w:ind w:left="720" w:hanging="720"/>
      </w:pPr>
      <w:r w:rsidRPr="00C147C0">
        <w:t xml:space="preserve">Clark, L. P., Millet, D. B., &amp; Marshall, J. D. (2017). Changes in transportation-related air pollution exposures by race-ethnicity and socioeconomic status: Outdoor nitrogen dioxide in the United States in 2000 and 2010. </w:t>
      </w:r>
      <w:r w:rsidRPr="00C147C0">
        <w:rPr>
          <w:i/>
        </w:rPr>
        <w:t>Environmental health perspectives, 125</w:t>
      </w:r>
      <w:r w:rsidRPr="00C147C0">
        <w:t>(9), 1--10. doi:10.1289/EHP959</w:t>
      </w:r>
    </w:p>
    <w:p w14:paraId="0D7F64EB" w14:textId="77777777" w:rsidR="00C147C0" w:rsidRPr="00C147C0" w:rsidRDefault="00C147C0" w:rsidP="00C147C0">
      <w:pPr>
        <w:pStyle w:val="EndNoteBibliography"/>
        <w:spacing w:after="0"/>
        <w:ind w:left="720" w:hanging="720"/>
      </w:pPr>
      <w:r w:rsidRPr="00C147C0">
        <w:t xml:space="preserve">Khreis, H., Kelly, C., Tate, J., Parslow, R., Lucas, K., &amp; Nieuwenhuijsen, M. (2017). Exposure to traffic-related air pollution and risk of development of childhood asthma: a systematic review and meta-analysis. </w:t>
      </w:r>
      <w:r w:rsidRPr="00C147C0">
        <w:rPr>
          <w:i/>
        </w:rPr>
        <w:t>Environment international, 100</w:t>
      </w:r>
      <w:r w:rsidRPr="00C147C0">
        <w:t xml:space="preserve">, 1-31. </w:t>
      </w:r>
    </w:p>
    <w:p w14:paraId="0A3F5B97" w14:textId="77777777" w:rsidR="00C147C0" w:rsidRPr="00C147C0" w:rsidRDefault="00C147C0" w:rsidP="00C147C0">
      <w:pPr>
        <w:pStyle w:val="EndNoteBibliography"/>
        <w:spacing w:after="0"/>
        <w:ind w:left="720" w:hanging="720"/>
      </w:pPr>
      <w:r w:rsidRPr="00C147C0">
        <w:t xml:space="preserve">Manson, S., Schroeder, J., Van Riper, D., &amp; Ruggles, S. (2018). </w:t>
      </w:r>
      <w:r w:rsidRPr="00C147C0">
        <w:rPr>
          <w:i/>
        </w:rPr>
        <w:t>IPUMS National Historical Geographic Information System: Version 13.0 [Database]. Minneapolis: University of Minnesota.</w:t>
      </w:r>
      <w:r w:rsidRPr="00C147C0">
        <w:t xml:space="preserve"> </w:t>
      </w:r>
    </w:p>
    <w:p w14:paraId="7D692C29" w14:textId="77777777" w:rsidR="00C147C0" w:rsidRPr="00C147C0" w:rsidRDefault="00C147C0" w:rsidP="00C147C0">
      <w:pPr>
        <w:pStyle w:val="EndNoteBibliography"/>
        <w:spacing w:after="0"/>
        <w:ind w:left="720" w:hanging="720"/>
      </w:pPr>
      <w:r w:rsidRPr="00C147C0">
        <w:t xml:space="preserve">Mueller, N., Rojas-Rueda, D., Basagaña, X., Cirach, M., Cole-Hunter, T., Dadvand, P., Donaire-Gonzalez, D., Foraster, M., Gascon, M., &amp; Martinez, D. (2017). Urban and transport planning related </w:t>
      </w:r>
      <w:r w:rsidRPr="00C147C0">
        <w:lastRenderedPageBreak/>
        <w:t xml:space="preserve">exposures and mortality: a health impact assessment for cities. </w:t>
      </w:r>
      <w:r w:rsidRPr="00C147C0">
        <w:rPr>
          <w:i/>
        </w:rPr>
        <w:t>Environmental health perspectives, 125</w:t>
      </w:r>
      <w:r w:rsidRPr="00C147C0">
        <w:t xml:space="preserve">(1), 89. </w:t>
      </w:r>
    </w:p>
    <w:p w14:paraId="600A5C0F" w14:textId="4662BF9C" w:rsidR="00C147C0" w:rsidRPr="00C147C0" w:rsidRDefault="00C147C0" w:rsidP="00C147C0">
      <w:pPr>
        <w:pStyle w:val="EndNoteBibliography"/>
        <w:spacing w:after="0"/>
        <w:ind w:left="720" w:hanging="720"/>
      </w:pPr>
      <w:r w:rsidRPr="00C147C0">
        <w:t xml:space="preserve">R Core Team. (2018). R: A Language and Environment for Statistical Computing: R Foundation for Statistical Computing. Retrieved from </w:t>
      </w:r>
      <w:hyperlink r:id="rId9" w:history="1">
        <w:r w:rsidRPr="00C147C0">
          <w:rPr>
            <w:rStyle w:val="Hyperlink"/>
          </w:rPr>
          <w:t>https://www.R-project.org/</w:t>
        </w:r>
      </w:hyperlink>
    </w:p>
    <w:p w14:paraId="5FD0F41F" w14:textId="77777777" w:rsidR="00C147C0" w:rsidRPr="00C147C0" w:rsidRDefault="00C147C0" w:rsidP="00C147C0">
      <w:pPr>
        <w:pStyle w:val="EndNoteBibliography"/>
        <w:spacing w:after="0"/>
        <w:ind w:left="720" w:hanging="720"/>
      </w:pPr>
      <w:r w:rsidRPr="00C147C0">
        <w:t>US Census Bureau. (2010). American factfinder: US Census Bureau Washington, DC.</w:t>
      </w:r>
    </w:p>
    <w:p w14:paraId="1736CE91" w14:textId="434375FE" w:rsidR="00C147C0" w:rsidRPr="00C147C0" w:rsidRDefault="00C147C0" w:rsidP="00C147C0">
      <w:pPr>
        <w:pStyle w:val="EndNoteBibliography"/>
        <w:spacing w:after="0"/>
        <w:ind w:left="720" w:hanging="720"/>
      </w:pPr>
      <w:r w:rsidRPr="00C147C0">
        <w:t xml:space="preserve">US Census Bureau. (2017). Census.gov.   Retrieved from </w:t>
      </w:r>
      <w:hyperlink r:id="rId10" w:history="1">
        <w:r w:rsidRPr="00C147C0">
          <w:rPr>
            <w:rStyle w:val="Hyperlink"/>
          </w:rPr>
          <w:t>https://www.census.gov/</w:t>
        </w:r>
      </w:hyperlink>
    </w:p>
    <w:p w14:paraId="517C86BD" w14:textId="38CDA837" w:rsidR="00C147C0" w:rsidRPr="00C147C0" w:rsidRDefault="00C147C0" w:rsidP="00C147C0">
      <w:pPr>
        <w:pStyle w:val="EndNoteBibliography"/>
        <w:spacing w:after="0"/>
        <w:ind w:left="720" w:hanging="720"/>
      </w:pPr>
      <w:r w:rsidRPr="00C147C0">
        <w:t xml:space="preserve">WHO. (2005). </w:t>
      </w:r>
      <w:r w:rsidRPr="00C147C0">
        <w:rPr>
          <w:i/>
        </w:rPr>
        <w:t>Air Quality Guidlines Global Update 2005</w:t>
      </w:r>
      <w:r w:rsidRPr="00C147C0">
        <w:t xml:space="preserve">. Retrieved from </w:t>
      </w:r>
      <w:hyperlink r:id="rId11" w:history="1">
        <w:r w:rsidRPr="00C147C0">
          <w:rPr>
            <w:rStyle w:val="Hyperlink"/>
          </w:rPr>
          <w:t>www.euro.who.int</w:t>
        </w:r>
      </w:hyperlink>
    </w:p>
    <w:p w14:paraId="1DE5D57B" w14:textId="77777777" w:rsidR="00C147C0" w:rsidRPr="00C147C0" w:rsidRDefault="00C147C0" w:rsidP="00C147C0">
      <w:pPr>
        <w:pStyle w:val="EndNoteBibliography"/>
        <w:ind w:left="720" w:hanging="720"/>
      </w:pPr>
      <w:r w:rsidRPr="00C147C0">
        <w:t xml:space="preserve">Winer, R. A., Qin, X., Harrington, T., Moorman, J., &amp; Zahran, H. (2012). Asthma incidence among children and adults: findings from the Behavioral Risk Factor Surveillance system asthma call-back survey—United States, 2006–2008. </w:t>
      </w:r>
      <w:r w:rsidRPr="00C147C0">
        <w:rPr>
          <w:i/>
        </w:rPr>
        <w:t>Journal of Asthma, 49</w:t>
      </w:r>
      <w:r w:rsidRPr="00C147C0">
        <w:t xml:space="preserve">(1), 16-22. </w:t>
      </w:r>
    </w:p>
    <w:p w14:paraId="50E336C3" w14:textId="2510DD6E" w:rsidR="00E23ED3" w:rsidRDefault="00E23ED3" w:rsidP="00C147C0">
      <w:r>
        <w:fldChar w:fldCharType="end"/>
      </w:r>
    </w:p>
    <w:sectPr w:rsidR="00E23E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hreis, Haneen" w:date="2019-05-17T15:00:00Z" w:initials="KH">
    <w:p w14:paraId="3120641D" w14:textId="4AE74B0A" w:rsidR="00133FD4" w:rsidRDefault="00133FD4">
      <w:pPr>
        <w:pStyle w:val="CommentText"/>
      </w:pPr>
      <w:r>
        <w:rPr>
          <w:rStyle w:val="CommentReference"/>
        </w:rPr>
        <w:annotationRef/>
      </w:r>
      <w:r>
        <w:t xml:space="preserve">Add section before the census data on study area and time points of the analysis </w:t>
      </w:r>
    </w:p>
  </w:comment>
  <w:comment w:id="5" w:author="Khreis, Haneen" w:date="2019-05-17T14:58:00Z" w:initials="KH">
    <w:p w14:paraId="095F4EA4" w14:textId="27246A7A" w:rsidR="00133FD4" w:rsidRDefault="00133FD4">
      <w:pPr>
        <w:pStyle w:val="CommentText"/>
      </w:pPr>
      <w:r>
        <w:rPr>
          <w:rStyle w:val="CommentReference"/>
        </w:rPr>
        <w:annotationRef/>
      </w:r>
      <w:r>
        <w:t xml:space="preserve">Add reference </w:t>
      </w:r>
    </w:p>
  </w:comment>
  <w:comment w:id="6" w:author="Khreis, Haneen" w:date="2019-05-17T14:59:00Z" w:initials="KH">
    <w:p w14:paraId="7EDBB29A" w14:textId="0C7C2979" w:rsidR="00133FD4" w:rsidRDefault="00133FD4">
      <w:pPr>
        <w:pStyle w:val="CommentText"/>
      </w:pPr>
      <w:r>
        <w:rPr>
          <w:rStyle w:val="CommentReference"/>
        </w:rPr>
        <w:annotationRef/>
      </w:r>
      <w:r>
        <w:t xml:space="preserve">Add your paper too </w:t>
      </w:r>
    </w:p>
  </w:comment>
  <w:comment w:id="26" w:author="Khreis, Haneen" w:date="2019-05-17T15:02:00Z" w:initials="KH">
    <w:p w14:paraId="63E85070" w14:textId="027F0081" w:rsidR="00133FD4" w:rsidRDefault="00133FD4">
      <w:pPr>
        <w:pStyle w:val="CommentText"/>
      </w:pPr>
      <w:r>
        <w:rPr>
          <w:rStyle w:val="CommentReference"/>
        </w:rPr>
        <w:annotationRef/>
      </w:r>
      <w:r>
        <w:t xml:space="preserve">Reword to make consistent with the text above </w:t>
      </w:r>
    </w:p>
  </w:comment>
  <w:comment w:id="27" w:author="Khreis, Haneen" w:date="2019-05-17T15:02:00Z" w:initials="KH">
    <w:p w14:paraId="3B9E39EF" w14:textId="69E014DA" w:rsidR="00133FD4" w:rsidRDefault="00133FD4">
      <w:pPr>
        <w:pStyle w:val="CommentText"/>
      </w:pPr>
      <w:r>
        <w:rPr>
          <w:rStyle w:val="CommentReference"/>
        </w:rPr>
        <w:annotationRef/>
      </w:r>
      <w:r>
        <w:t xml:space="preserve">Add $ signs </w:t>
      </w:r>
    </w:p>
  </w:comment>
  <w:comment w:id="28" w:author="Khreis, Haneen" w:date="2019-05-17T15:13:00Z" w:initials="KH">
    <w:p w14:paraId="72F8BFAC" w14:textId="1865880B" w:rsidR="00133FD4" w:rsidRDefault="00133FD4">
      <w:pPr>
        <w:pStyle w:val="CommentText"/>
      </w:pPr>
      <w:r>
        <w:rPr>
          <w:rStyle w:val="CommentReference"/>
        </w:rPr>
        <w:annotationRef/>
      </w:r>
      <w:r>
        <w:t xml:space="preserve">Add references </w:t>
      </w:r>
    </w:p>
  </w:comment>
  <w:comment w:id="29" w:author="Khreis, Haneen" w:date="2019-05-17T15:14:00Z" w:initials="KH">
    <w:p w14:paraId="467FD607" w14:textId="2ACEC7E0" w:rsidR="00133FD4" w:rsidRDefault="00133FD4">
      <w:pPr>
        <w:pStyle w:val="CommentText"/>
      </w:pPr>
      <w:r>
        <w:rPr>
          <w:rStyle w:val="CommentReference"/>
        </w:rPr>
        <w:annotationRef/>
      </w:r>
      <w:r>
        <w:t xml:space="preserve">Add all the figures and tables under their corresponding text </w:t>
      </w:r>
    </w:p>
  </w:comment>
  <w:comment w:id="35" w:author="Khreis, Haneen" w:date="2019-05-17T15:14:00Z" w:initials="KH">
    <w:p w14:paraId="26734B28" w14:textId="703E8B69" w:rsidR="00133FD4" w:rsidRDefault="00133FD4">
      <w:pPr>
        <w:pStyle w:val="CommentText"/>
      </w:pPr>
      <w:r>
        <w:rPr>
          <w:rStyle w:val="CommentReference"/>
        </w:rPr>
        <w:annotationRef/>
      </w:r>
      <w:r>
        <w:t xml:space="preserve">Name them alongside the missing years </w:t>
      </w:r>
    </w:p>
  </w:comment>
  <w:comment w:id="36" w:author="Alotaibi, Raed" w:date="2019-05-20T14:04:00Z" w:initials="AR">
    <w:p w14:paraId="4E5E5A36" w14:textId="6DC9FDF8" w:rsidR="00133FD4" w:rsidRDefault="00133FD4" w:rsidP="00C147C0">
      <w:pPr>
        <w:pStyle w:val="CommentText"/>
      </w:pPr>
      <w:r>
        <w:rPr>
          <w:rStyle w:val="CommentReference"/>
        </w:rPr>
        <w:annotationRef/>
      </w:r>
      <w:r>
        <w:t>There is too many states with no data. I will point to the table with “available states/year”</w:t>
      </w:r>
    </w:p>
  </w:comment>
  <w:comment w:id="39" w:author="Khreis, Haneen" w:date="2019-05-17T15:15:00Z" w:initials="KH">
    <w:p w14:paraId="0D507A26" w14:textId="768DA63E" w:rsidR="00133FD4" w:rsidRDefault="00133FD4">
      <w:pPr>
        <w:pStyle w:val="CommentText"/>
      </w:pPr>
      <w:r>
        <w:rPr>
          <w:rStyle w:val="CommentReference"/>
        </w:rPr>
        <w:annotationRef/>
      </w:r>
      <w:r>
        <w:t xml:space="preserve">How was the weighting done and add a reference here </w:t>
      </w:r>
    </w:p>
  </w:comment>
  <w:comment w:id="65" w:author="Khreis, Haneen" w:date="2019-05-17T15:16:00Z" w:initials="KH">
    <w:p w14:paraId="1E20A85E" w14:textId="683B136E" w:rsidR="00133FD4" w:rsidRDefault="00133FD4">
      <w:pPr>
        <w:pStyle w:val="CommentText"/>
      </w:pPr>
      <w:r>
        <w:rPr>
          <w:rStyle w:val="CommentReference"/>
        </w:rPr>
        <w:annotationRef/>
      </w:r>
      <w:r>
        <w:t xml:space="preserve">Combine in one table and move them here </w:t>
      </w:r>
    </w:p>
  </w:comment>
  <w:comment w:id="66" w:author="Khreis, Haneen" w:date="2019-05-17T15:17:00Z" w:initials="KH">
    <w:p w14:paraId="355CB678" w14:textId="1EAD008F" w:rsidR="00133FD4" w:rsidRDefault="00133FD4">
      <w:pPr>
        <w:pStyle w:val="CommentText"/>
      </w:pPr>
      <w:r>
        <w:rPr>
          <w:rStyle w:val="CommentReference"/>
        </w:rPr>
        <w:annotationRef/>
      </w:r>
      <w:r>
        <w:t xml:space="preserve">Where did you get the total children from </w:t>
      </w:r>
    </w:p>
  </w:comment>
  <w:comment w:id="67" w:author="Khreis, Haneen" w:date="2019-05-17T15:19:00Z" w:initials="KH">
    <w:p w14:paraId="7229F1D6" w14:textId="054243E9" w:rsidR="00133FD4" w:rsidRDefault="00133FD4">
      <w:pPr>
        <w:pStyle w:val="CommentText"/>
      </w:pPr>
      <w:r>
        <w:rPr>
          <w:rStyle w:val="CommentReference"/>
        </w:rPr>
        <w:annotationRef/>
      </w:r>
      <w:r>
        <w:t xml:space="preserve">Add reference </w:t>
      </w:r>
    </w:p>
  </w:comment>
  <w:comment w:id="73" w:author="Khreis, Haneen" w:date="2019-05-17T15:10:00Z" w:initials="KH">
    <w:p w14:paraId="4CED757D" w14:textId="77777777" w:rsidR="00133FD4" w:rsidRDefault="00133FD4" w:rsidP="004577A5">
      <w:pPr>
        <w:pStyle w:val="CommentText"/>
      </w:pPr>
      <w:r>
        <w:rPr>
          <w:rStyle w:val="CommentReference"/>
        </w:rPr>
        <w:annotationRef/>
      </w:r>
      <w:r>
        <w:t>All of this goes in the results section!!</w:t>
      </w:r>
    </w:p>
  </w:comment>
  <w:comment w:id="114" w:author="Khreis, Haneen" w:date="2019-05-17T15:08:00Z" w:initials="KH">
    <w:p w14:paraId="4CC111D4" w14:textId="77777777" w:rsidR="00133FD4" w:rsidRDefault="00133FD4" w:rsidP="004577A5">
      <w:pPr>
        <w:pStyle w:val="CommentText"/>
      </w:pPr>
      <w:r>
        <w:rPr>
          <w:rStyle w:val="CommentReference"/>
        </w:rPr>
        <w:annotationRef/>
      </w:r>
      <w:r>
        <w:t xml:space="preserve">Move figure 2 to 6 to the supplemental otherwise it is very repetitive </w:t>
      </w:r>
    </w:p>
  </w:comment>
  <w:comment w:id="119" w:author="Khreis, Haneen" w:date="2019-05-17T15:03:00Z" w:initials="KH">
    <w:p w14:paraId="25D5CE8E" w14:textId="77777777" w:rsidR="00133FD4" w:rsidRDefault="00133FD4" w:rsidP="004577A5">
      <w:pPr>
        <w:pStyle w:val="CommentText"/>
      </w:pPr>
      <w:r>
        <w:rPr>
          <w:rStyle w:val="CommentReference"/>
        </w:rPr>
        <w:annotationRef/>
      </w:r>
      <w:r>
        <w:t xml:space="preserve">Why are you using the median and not the mean? Use the average please </w:t>
      </w:r>
    </w:p>
  </w:comment>
  <w:comment w:id="1574" w:author="Khreis, Haneen" w:date="2019-05-17T15:20:00Z" w:initials="KH">
    <w:p w14:paraId="1BAA6D45" w14:textId="7C02147D" w:rsidR="00133FD4" w:rsidRDefault="00133FD4">
      <w:pPr>
        <w:pStyle w:val="CommentText"/>
      </w:pPr>
      <w:r>
        <w:rPr>
          <w:rStyle w:val="CommentReference"/>
        </w:rPr>
        <w:annotationRef/>
      </w:r>
      <w:r>
        <w:t xml:space="preserve">Wasn’t it 12.2 from the previous paper </w:t>
      </w:r>
    </w:p>
  </w:comment>
  <w:comment w:id="1575" w:author="Alotaibi, Raed" w:date="2019-05-20T11:49:00Z" w:initials="AR">
    <w:p w14:paraId="6897E4C0" w14:textId="69AE3B61" w:rsidR="00133FD4" w:rsidRDefault="00133FD4">
      <w:pPr>
        <w:pStyle w:val="CommentText"/>
      </w:pPr>
      <w:r>
        <w:rPr>
          <w:rStyle w:val="CommentReference"/>
        </w:rPr>
        <w:annotationRef/>
      </w:r>
      <w:r>
        <w:t>Previous paper we used Winer et al estimate for (2006-2008). Here we are using our estimate for (2006-2010) from the ACBS</w:t>
      </w:r>
    </w:p>
  </w:comment>
  <w:comment w:id="1610" w:author="Khreis, Haneen" w:date="2019-05-17T15:21:00Z" w:initials="KH">
    <w:p w14:paraId="0C99B0FD" w14:textId="04A11DC2" w:rsidR="00133FD4" w:rsidRDefault="00133FD4">
      <w:pPr>
        <w:pStyle w:val="CommentText"/>
      </w:pPr>
      <w:r>
        <w:rPr>
          <w:rStyle w:val="CommentReference"/>
        </w:rPr>
        <w:annotationRef/>
      </w:r>
      <w:r>
        <w:t xml:space="preserve">Why are you talking about median and not mean? Use the average </w:t>
      </w:r>
    </w:p>
  </w:comment>
  <w:comment w:id="1624" w:author="Khreis, Haneen" w:date="2019-05-17T15:22:00Z" w:initials="KH">
    <w:p w14:paraId="286B298E" w14:textId="7B2BA953" w:rsidR="00133FD4" w:rsidRDefault="00133FD4">
      <w:pPr>
        <w:pStyle w:val="CommentText"/>
      </w:pPr>
      <w:r>
        <w:rPr>
          <w:rStyle w:val="CommentReference"/>
        </w:rPr>
        <w:annotationRef/>
      </w:r>
      <w:r>
        <w:t xml:space="preserve">Add the percentage of attributable cases in this and the old paper </w:t>
      </w:r>
    </w:p>
  </w:comment>
  <w:comment w:id="1625" w:author="Alotaibi, Raed" w:date="2019-05-20T11:51:00Z" w:initials="AR">
    <w:p w14:paraId="08B3AF6B" w14:textId="4D8A87EF" w:rsidR="00133FD4" w:rsidRDefault="00133FD4" w:rsidP="00283533">
      <w:pPr>
        <w:pStyle w:val="CommentText"/>
      </w:pPr>
      <w:r>
        <w:rPr>
          <w:rStyle w:val="CommentReference"/>
        </w:rPr>
        <w:annotationRef/>
      </w:r>
      <w:r>
        <w:t>See “Comparing attributable fractions”</w:t>
      </w:r>
    </w:p>
  </w:comment>
  <w:comment w:id="1670" w:author="Khreis, Haneen" w:date="2019-05-17T15:24:00Z" w:initials="KH">
    <w:p w14:paraId="17C9720D" w14:textId="10CC814A" w:rsidR="00133FD4" w:rsidRDefault="00133FD4" w:rsidP="00283533">
      <w:pPr>
        <w:pStyle w:val="CommentText"/>
      </w:pPr>
      <w:r>
        <w:rPr>
          <w:rStyle w:val="CommentReference"/>
        </w:rPr>
        <w:annotationRef/>
      </w:r>
      <w:r>
        <w:t xml:space="preserve">Not attributable </w:t>
      </w:r>
    </w:p>
  </w:comment>
  <w:comment w:id="1671" w:author="Alotaibi, Raed" w:date="2019-05-20T11:53:00Z" w:initials="AR">
    <w:p w14:paraId="1088A3C4" w14:textId="5789038C" w:rsidR="00133FD4" w:rsidRDefault="00133FD4">
      <w:pPr>
        <w:pStyle w:val="CommentText"/>
      </w:pPr>
      <w:r>
        <w:rPr>
          <w:rStyle w:val="CommentReference"/>
        </w:rPr>
        <w:annotationRef/>
      </w:r>
      <w:r>
        <w:t>Comparing three things</w:t>
      </w:r>
    </w:p>
    <w:p w14:paraId="3E59E5A1" w14:textId="495BA676" w:rsidR="00133FD4" w:rsidRDefault="00133FD4">
      <w:pPr>
        <w:pStyle w:val="CommentText"/>
      </w:pPr>
    </w:p>
  </w:comment>
  <w:comment w:id="1689" w:author="Khreis, Haneen" w:date="2019-05-17T15:25:00Z" w:initials="KH">
    <w:p w14:paraId="5B1602F0" w14:textId="77777777" w:rsidR="00133FD4" w:rsidRDefault="00133FD4" w:rsidP="00705911">
      <w:pPr>
        <w:pStyle w:val="ListParagraph"/>
        <w:numPr>
          <w:ilvl w:val="0"/>
          <w:numId w:val="13"/>
        </w:numPr>
        <w:spacing w:line="256" w:lineRule="auto"/>
        <w:rPr>
          <w:b/>
          <w:bCs/>
        </w:rPr>
      </w:pPr>
      <w:r>
        <w:rPr>
          <w:rStyle w:val="CommentReference"/>
        </w:rPr>
        <w:annotationRef/>
      </w:r>
      <w:r>
        <w:t xml:space="preserve">Merge this with the table </w:t>
      </w:r>
      <w:r>
        <w:rPr>
          <w:b/>
          <w:bCs/>
        </w:rPr>
        <w:t>Comparing results of the burden of disease using state-specific estimates with original estimates (Cases and attributable cases) and Comparing results of state-specific attributable fraction with original incidence estimates</w:t>
      </w:r>
    </w:p>
    <w:p w14:paraId="64F393C5" w14:textId="1683D884" w:rsidR="00133FD4" w:rsidRDefault="00133FD4" w:rsidP="00FF3CE9">
      <w:pPr>
        <w:pStyle w:val="ListParagraph"/>
        <w:spacing w:line="256" w:lineRule="auto"/>
        <w:ind w:left="0"/>
        <w:rPr>
          <w:b/>
          <w:bCs/>
        </w:rPr>
      </w:pPr>
    </w:p>
    <w:p w14:paraId="38AE105B" w14:textId="535E5519" w:rsidR="00133FD4" w:rsidRDefault="00133FD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20641D" w15:done="0"/>
  <w15:commentEx w15:paraId="095F4EA4" w15:done="1"/>
  <w15:commentEx w15:paraId="7EDBB29A" w15:done="1"/>
  <w15:commentEx w15:paraId="63E85070" w15:done="1"/>
  <w15:commentEx w15:paraId="3B9E39EF" w15:done="1"/>
  <w15:commentEx w15:paraId="72F8BFAC" w15:done="0"/>
  <w15:commentEx w15:paraId="467FD607" w15:done="0"/>
  <w15:commentEx w15:paraId="26734B28" w15:done="0"/>
  <w15:commentEx w15:paraId="4E5E5A36" w15:paraIdParent="26734B28" w15:done="0"/>
  <w15:commentEx w15:paraId="0D507A26" w15:done="0"/>
  <w15:commentEx w15:paraId="1E20A85E" w15:done="0"/>
  <w15:commentEx w15:paraId="355CB678" w15:done="0"/>
  <w15:commentEx w15:paraId="7229F1D6" w15:done="1"/>
  <w15:commentEx w15:paraId="4CED757D" w15:done="1"/>
  <w15:commentEx w15:paraId="4CC111D4" w15:done="1"/>
  <w15:commentEx w15:paraId="25D5CE8E" w15:done="1"/>
  <w15:commentEx w15:paraId="1BAA6D45" w15:done="0"/>
  <w15:commentEx w15:paraId="6897E4C0" w15:paraIdParent="1BAA6D45" w15:done="0"/>
  <w15:commentEx w15:paraId="0C99B0FD" w15:done="0"/>
  <w15:commentEx w15:paraId="286B298E" w15:done="0"/>
  <w15:commentEx w15:paraId="08B3AF6B" w15:paraIdParent="286B298E" w15:done="0"/>
  <w15:commentEx w15:paraId="17C9720D" w15:done="0"/>
  <w15:commentEx w15:paraId="3E59E5A1" w15:paraIdParent="17C9720D" w15:done="0"/>
  <w15:commentEx w15:paraId="38AE10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20641D" w16cid:durableId="20894B23"/>
  <w16cid:commentId w16cid:paraId="5548584F" w16cid:durableId="20894AA0"/>
  <w16cid:commentId w16cid:paraId="095F4EA4" w16cid:durableId="20894AB1"/>
  <w16cid:commentId w16cid:paraId="7EDBB29A" w16cid:durableId="20894ACB"/>
  <w16cid:commentId w16cid:paraId="63E85070" w16cid:durableId="20894B6E"/>
  <w16cid:commentId w16cid:paraId="3B9E39EF" w16cid:durableId="20894BA2"/>
  <w16cid:commentId w16cid:paraId="6B7BD4F2" w16cid:durableId="20894D57"/>
  <w16cid:commentId w16cid:paraId="54F1D862" w16cid:durableId="20894CDD"/>
  <w16cid:commentId w16cid:paraId="66E6CAC0" w16cid:durableId="20894BD7"/>
  <w16cid:commentId w16cid:paraId="25744008" w16cid:durableId="20894C45"/>
  <w16cid:commentId w16cid:paraId="5D4623F7" w16cid:durableId="20894C63"/>
  <w16cid:commentId w16cid:paraId="72F8BFAC" w16cid:durableId="20894E0B"/>
  <w16cid:commentId w16cid:paraId="467FD607" w16cid:durableId="20894E48"/>
  <w16cid:commentId w16cid:paraId="66EC0125" w16cid:durableId="20894E5F"/>
  <w16cid:commentId w16cid:paraId="26734B28" w16cid:durableId="20894E69"/>
  <w16cid:commentId w16cid:paraId="0D507A26" w16cid:durableId="20894E8B"/>
  <w16cid:commentId w16cid:paraId="1E20A85E" w16cid:durableId="20894EB2"/>
  <w16cid:commentId w16cid:paraId="355CB678" w16cid:durableId="20894F08"/>
  <w16cid:commentId w16cid:paraId="7229F1D6" w16cid:durableId="20894F7C"/>
  <w16cid:commentId w16cid:paraId="1BAA6D45" w16cid:durableId="20894FCB"/>
  <w16cid:commentId w16cid:paraId="0C99B0FD" w16cid:durableId="20895004"/>
  <w16cid:commentId w16cid:paraId="286B298E" w16cid:durableId="20895044"/>
  <w16cid:commentId w16cid:paraId="0769171F" w16cid:durableId="208950AD"/>
  <w16cid:commentId w16cid:paraId="38AE105B" w16cid:durableId="208950E2"/>
  <w16cid:commentId w16cid:paraId="643579EB" w16cid:durableId="20895128"/>
  <w16cid:commentId w16cid:paraId="42835D41" w16cid:durableId="20894EE3"/>
  <w16cid:commentId w16cid:paraId="0579D096" w16cid:durableId="2089514D"/>
  <w16cid:commentId w16cid:paraId="2CA2A9BF" w16cid:durableId="20894D12"/>
  <w16cid:commentId w16cid:paraId="679768F4" w16cid:durableId="2089515A"/>
  <w16cid:commentId w16cid:paraId="5F6E9355" w16cid:durableId="20895167"/>
  <w16cid:commentId w16cid:paraId="3C41D5AC" w16cid:durableId="20895179"/>
  <w16cid:commentId w16cid:paraId="18861F46" w16cid:durableId="2089518C"/>
  <w16cid:commentId w16cid:paraId="0376EE1A" w16cid:durableId="2089519C"/>
  <w16cid:commentId w16cid:paraId="0C96BF1A" w16cid:durableId="20894DB1"/>
  <w16cid:commentId w16cid:paraId="45231531" w16cid:durableId="208951F0"/>
  <w16cid:commentId w16cid:paraId="7CDA40DF" w16cid:durableId="208951FA"/>
  <w16cid:commentId w16cid:paraId="2C85499B" w16cid:durableId="20895235"/>
  <w16cid:commentId w16cid:paraId="1A85287A" w16cid:durableId="208952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5E7B"/>
    <w:multiLevelType w:val="hybridMultilevel"/>
    <w:tmpl w:val="CFAA3B4A"/>
    <w:lvl w:ilvl="0" w:tplc="0409000F">
      <w:start w:val="1"/>
      <w:numFmt w:val="decimal"/>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 w15:restartNumberingAfterBreak="0">
    <w:nsid w:val="1DC83C99"/>
    <w:multiLevelType w:val="hybridMultilevel"/>
    <w:tmpl w:val="EAC63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ED5AF8"/>
    <w:multiLevelType w:val="hybridMultilevel"/>
    <w:tmpl w:val="586A4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325443"/>
    <w:multiLevelType w:val="hybridMultilevel"/>
    <w:tmpl w:val="B29C9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D43BA3"/>
    <w:multiLevelType w:val="hybridMultilevel"/>
    <w:tmpl w:val="504E1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F007467"/>
    <w:multiLevelType w:val="hybridMultilevel"/>
    <w:tmpl w:val="E55EDABA"/>
    <w:lvl w:ilvl="0" w:tplc="98D818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C49D9"/>
    <w:multiLevelType w:val="hybridMultilevel"/>
    <w:tmpl w:val="D274396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164DC"/>
    <w:multiLevelType w:val="hybridMultilevel"/>
    <w:tmpl w:val="3CD6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F807D4"/>
    <w:multiLevelType w:val="hybridMultilevel"/>
    <w:tmpl w:val="134A6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4D3371C"/>
    <w:multiLevelType w:val="hybridMultilevel"/>
    <w:tmpl w:val="B7F85DB4"/>
    <w:lvl w:ilvl="0" w:tplc="03CAC6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6A1487"/>
    <w:multiLevelType w:val="hybridMultilevel"/>
    <w:tmpl w:val="96F82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6795203"/>
    <w:multiLevelType w:val="hybridMultilevel"/>
    <w:tmpl w:val="273C7CE0"/>
    <w:lvl w:ilvl="0" w:tplc="34AC28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1C48DA"/>
    <w:multiLevelType w:val="hybridMultilevel"/>
    <w:tmpl w:val="92D6BCF8"/>
    <w:lvl w:ilvl="0" w:tplc="1F6CD4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8"/>
  </w:num>
  <w:num w:numId="5">
    <w:abstractNumId w:val="7"/>
  </w:num>
  <w:num w:numId="6">
    <w:abstractNumId w:val="1"/>
  </w:num>
  <w:num w:numId="7">
    <w:abstractNumId w:val="2"/>
  </w:num>
  <w:num w:numId="8">
    <w:abstractNumId w:val="4"/>
  </w:num>
  <w:num w:numId="9">
    <w:abstractNumId w:val="3"/>
  </w:num>
  <w:num w:numId="10">
    <w:abstractNumId w:val="5"/>
  </w:num>
  <w:num w:numId="11">
    <w:abstractNumId w:val="12"/>
  </w:num>
  <w:num w:numId="12">
    <w:abstractNumId w:val="1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hreis, Haneen">
    <w15:presenceInfo w15:providerId="AD" w15:userId="S::H-Khreis@tti.tamu.edu::9c1ee4bb-b1fc-461e-8e38-86cdff70d322"/>
  </w15:person>
  <w15:person w15:author="Alotaibi, Raed">
    <w15:presenceInfo w15:providerId="AD" w15:userId="S-1-5-21-1120367096-779962018-1349916565-4349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yNjc3szAwMDU0NTJX0lEKTi0uzszPAykwtKgFAORQqrotAAAA"/>
    <w:docVar w:name="EN.InstantFormat" w:val="&lt;ENInstantFormat&gt;&lt;Enabled&gt;1&lt;/Enabled&gt;&lt;ScanUnformatted&gt;1&lt;/ScanUnformatted&gt;&lt;ScanChanges&gt;1&lt;/ScanChanges&gt;&lt;Suspended&gt;0&lt;/Suspended&gt;&lt;/ENInstantFormat&gt;"/>
    <w:docVar w:name="EN.Layout" w:val="&lt;ENLayout&gt;&lt;Style&gt;APA 6th -Ra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epddp20s9p0fsetespvfzwjv0d9tat2092f&quot;&gt;RaedEndNoteLibrary&lt;record-ids&gt;&lt;item&gt;2&lt;/item&gt;&lt;item&gt;5&lt;/item&gt;&lt;item&gt;18&lt;/item&gt;&lt;item&gt;31&lt;/item&gt;&lt;item&gt;32&lt;/item&gt;&lt;item&gt;34&lt;/item&gt;&lt;item&gt;38&lt;/item&gt;&lt;item&gt;47&lt;/item&gt;&lt;item&gt;48&lt;/item&gt;&lt;item&gt;61&lt;/item&gt;&lt;item&gt;415&lt;/item&gt;&lt;item&gt;419&lt;/item&gt;&lt;/record-ids&gt;&lt;/item&gt;&lt;/Libraries&gt;"/>
  </w:docVars>
  <w:rsids>
    <w:rsidRoot w:val="00893539"/>
    <w:rsid w:val="00015C82"/>
    <w:rsid w:val="00024DBD"/>
    <w:rsid w:val="00037D90"/>
    <w:rsid w:val="00041A08"/>
    <w:rsid w:val="00065E90"/>
    <w:rsid w:val="00077D15"/>
    <w:rsid w:val="000852BF"/>
    <w:rsid w:val="0009728A"/>
    <w:rsid w:val="00097648"/>
    <w:rsid w:val="000A3775"/>
    <w:rsid w:val="000B5DD2"/>
    <w:rsid w:val="000C4671"/>
    <w:rsid w:val="000F044A"/>
    <w:rsid w:val="000F42B8"/>
    <w:rsid w:val="00133BE4"/>
    <w:rsid w:val="00133FD4"/>
    <w:rsid w:val="001351CC"/>
    <w:rsid w:val="00135341"/>
    <w:rsid w:val="0014441C"/>
    <w:rsid w:val="00161D40"/>
    <w:rsid w:val="00166C04"/>
    <w:rsid w:val="001A055D"/>
    <w:rsid w:val="001A65BA"/>
    <w:rsid w:val="001F73EB"/>
    <w:rsid w:val="002262A3"/>
    <w:rsid w:val="00255B5F"/>
    <w:rsid w:val="00261ADB"/>
    <w:rsid w:val="00265584"/>
    <w:rsid w:val="00280003"/>
    <w:rsid w:val="00283533"/>
    <w:rsid w:val="002843DE"/>
    <w:rsid w:val="0029098C"/>
    <w:rsid w:val="002964D1"/>
    <w:rsid w:val="002A4C7D"/>
    <w:rsid w:val="002A56D3"/>
    <w:rsid w:val="002F018C"/>
    <w:rsid w:val="003075D1"/>
    <w:rsid w:val="00313E70"/>
    <w:rsid w:val="00337D46"/>
    <w:rsid w:val="00343B26"/>
    <w:rsid w:val="00345BC9"/>
    <w:rsid w:val="00357C38"/>
    <w:rsid w:val="00372D78"/>
    <w:rsid w:val="003A25CB"/>
    <w:rsid w:val="003A2AE8"/>
    <w:rsid w:val="003B0E21"/>
    <w:rsid w:val="003B5477"/>
    <w:rsid w:val="003C3408"/>
    <w:rsid w:val="004205F7"/>
    <w:rsid w:val="004577A5"/>
    <w:rsid w:val="004632DF"/>
    <w:rsid w:val="004B645C"/>
    <w:rsid w:val="004C5D4C"/>
    <w:rsid w:val="004F11AE"/>
    <w:rsid w:val="005635A8"/>
    <w:rsid w:val="00581F11"/>
    <w:rsid w:val="0059002F"/>
    <w:rsid w:val="00590FD7"/>
    <w:rsid w:val="00591FE9"/>
    <w:rsid w:val="005B2E80"/>
    <w:rsid w:val="005C3B93"/>
    <w:rsid w:val="005C4694"/>
    <w:rsid w:val="005C7683"/>
    <w:rsid w:val="005D6775"/>
    <w:rsid w:val="005F0007"/>
    <w:rsid w:val="00604636"/>
    <w:rsid w:val="00631868"/>
    <w:rsid w:val="006326C4"/>
    <w:rsid w:val="006451B6"/>
    <w:rsid w:val="0068303A"/>
    <w:rsid w:val="00684D99"/>
    <w:rsid w:val="006A2E3C"/>
    <w:rsid w:val="006B0C0B"/>
    <w:rsid w:val="006C4AEB"/>
    <w:rsid w:val="006D44CA"/>
    <w:rsid w:val="006E6005"/>
    <w:rsid w:val="006F322F"/>
    <w:rsid w:val="00705911"/>
    <w:rsid w:val="007237BE"/>
    <w:rsid w:val="00723A8D"/>
    <w:rsid w:val="00740811"/>
    <w:rsid w:val="00747FB0"/>
    <w:rsid w:val="0075770F"/>
    <w:rsid w:val="00777C9B"/>
    <w:rsid w:val="0078045B"/>
    <w:rsid w:val="007820C3"/>
    <w:rsid w:val="007A750E"/>
    <w:rsid w:val="007D65A9"/>
    <w:rsid w:val="0080038E"/>
    <w:rsid w:val="00817B19"/>
    <w:rsid w:val="00845052"/>
    <w:rsid w:val="00845B71"/>
    <w:rsid w:val="00863D01"/>
    <w:rsid w:val="0086612F"/>
    <w:rsid w:val="00873FC2"/>
    <w:rsid w:val="00893539"/>
    <w:rsid w:val="008B0B9C"/>
    <w:rsid w:val="008C1A31"/>
    <w:rsid w:val="008F6100"/>
    <w:rsid w:val="009250E9"/>
    <w:rsid w:val="00925857"/>
    <w:rsid w:val="009449D4"/>
    <w:rsid w:val="00945426"/>
    <w:rsid w:val="0098465F"/>
    <w:rsid w:val="00996763"/>
    <w:rsid w:val="009B01BD"/>
    <w:rsid w:val="009B3013"/>
    <w:rsid w:val="009B76D1"/>
    <w:rsid w:val="00A35474"/>
    <w:rsid w:val="00A5034C"/>
    <w:rsid w:val="00A608BC"/>
    <w:rsid w:val="00A63299"/>
    <w:rsid w:val="00A76807"/>
    <w:rsid w:val="00AA1B8A"/>
    <w:rsid w:val="00AA6188"/>
    <w:rsid w:val="00AD6E2B"/>
    <w:rsid w:val="00AE1341"/>
    <w:rsid w:val="00AE376F"/>
    <w:rsid w:val="00B302AB"/>
    <w:rsid w:val="00B46B36"/>
    <w:rsid w:val="00B5140C"/>
    <w:rsid w:val="00B54E67"/>
    <w:rsid w:val="00B567E6"/>
    <w:rsid w:val="00B8643E"/>
    <w:rsid w:val="00B9679E"/>
    <w:rsid w:val="00BA4DB3"/>
    <w:rsid w:val="00BC7C6F"/>
    <w:rsid w:val="00BD0687"/>
    <w:rsid w:val="00BE5076"/>
    <w:rsid w:val="00C12F53"/>
    <w:rsid w:val="00C147C0"/>
    <w:rsid w:val="00C2709D"/>
    <w:rsid w:val="00C303CF"/>
    <w:rsid w:val="00C46BEF"/>
    <w:rsid w:val="00C9129E"/>
    <w:rsid w:val="00C928CB"/>
    <w:rsid w:val="00CA22B6"/>
    <w:rsid w:val="00CA6BBB"/>
    <w:rsid w:val="00CB6391"/>
    <w:rsid w:val="00CC3882"/>
    <w:rsid w:val="00CF3154"/>
    <w:rsid w:val="00CF48EC"/>
    <w:rsid w:val="00D16657"/>
    <w:rsid w:val="00D16991"/>
    <w:rsid w:val="00D316B6"/>
    <w:rsid w:val="00D34400"/>
    <w:rsid w:val="00D34741"/>
    <w:rsid w:val="00D50174"/>
    <w:rsid w:val="00D51405"/>
    <w:rsid w:val="00D5209D"/>
    <w:rsid w:val="00D541A4"/>
    <w:rsid w:val="00D625AB"/>
    <w:rsid w:val="00D704A8"/>
    <w:rsid w:val="00D84AB5"/>
    <w:rsid w:val="00D91337"/>
    <w:rsid w:val="00DB032D"/>
    <w:rsid w:val="00DB7902"/>
    <w:rsid w:val="00DD11B5"/>
    <w:rsid w:val="00DE0E43"/>
    <w:rsid w:val="00E12C93"/>
    <w:rsid w:val="00E23ED3"/>
    <w:rsid w:val="00E77574"/>
    <w:rsid w:val="00E83404"/>
    <w:rsid w:val="00EC2738"/>
    <w:rsid w:val="00EC4AE2"/>
    <w:rsid w:val="00EC7CC3"/>
    <w:rsid w:val="00EE6A98"/>
    <w:rsid w:val="00F031E4"/>
    <w:rsid w:val="00F05518"/>
    <w:rsid w:val="00F152B7"/>
    <w:rsid w:val="00F218D1"/>
    <w:rsid w:val="00F60D60"/>
    <w:rsid w:val="00F74496"/>
    <w:rsid w:val="00FA6FED"/>
    <w:rsid w:val="00FD2815"/>
    <w:rsid w:val="00FE44D0"/>
    <w:rsid w:val="00FF3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DC0E"/>
  <w15:chartTrackingRefBased/>
  <w15:docId w15:val="{C201A401-98CE-4610-B740-2A4D0333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F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23ED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23ED3"/>
    <w:rPr>
      <w:rFonts w:ascii="Calibri" w:hAnsi="Calibri" w:cs="Calibri"/>
      <w:noProof/>
    </w:rPr>
  </w:style>
  <w:style w:type="paragraph" w:customStyle="1" w:styleId="EndNoteBibliography">
    <w:name w:val="EndNote Bibliography"/>
    <w:basedOn w:val="Normal"/>
    <w:link w:val="EndNoteBibliographyChar"/>
    <w:rsid w:val="00E23ED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23ED3"/>
    <w:rPr>
      <w:rFonts w:ascii="Calibri" w:hAnsi="Calibri" w:cs="Calibri"/>
      <w:noProof/>
    </w:rPr>
  </w:style>
  <w:style w:type="character" w:styleId="Hyperlink">
    <w:name w:val="Hyperlink"/>
    <w:basedOn w:val="DefaultParagraphFont"/>
    <w:uiPriority w:val="99"/>
    <w:unhideWhenUsed/>
    <w:rsid w:val="00845B71"/>
    <w:rPr>
      <w:color w:val="0563C1" w:themeColor="hyperlink"/>
      <w:u w:val="single"/>
    </w:rPr>
  </w:style>
  <w:style w:type="character" w:customStyle="1" w:styleId="UnresolvedMention1">
    <w:name w:val="Unresolved Mention1"/>
    <w:basedOn w:val="DefaultParagraphFont"/>
    <w:uiPriority w:val="99"/>
    <w:semiHidden/>
    <w:unhideWhenUsed/>
    <w:rsid w:val="00631868"/>
    <w:rPr>
      <w:color w:val="605E5C"/>
      <w:shd w:val="clear" w:color="auto" w:fill="E1DFDD"/>
    </w:rPr>
  </w:style>
  <w:style w:type="paragraph" w:styleId="ListParagraph">
    <w:name w:val="List Paragraph"/>
    <w:basedOn w:val="Normal"/>
    <w:uiPriority w:val="34"/>
    <w:qFormat/>
    <w:rsid w:val="00EC7CC3"/>
    <w:pPr>
      <w:ind w:left="720"/>
      <w:contextualSpacing/>
    </w:pPr>
  </w:style>
  <w:style w:type="table" w:styleId="TableGrid">
    <w:name w:val="Table Grid"/>
    <w:basedOn w:val="TableNormal"/>
    <w:uiPriority w:val="39"/>
    <w:rsid w:val="00065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5209D"/>
    <w:rPr>
      <w:color w:val="605E5C"/>
      <w:shd w:val="clear" w:color="auto" w:fill="E1DFDD"/>
    </w:rPr>
  </w:style>
  <w:style w:type="character" w:styleId="FollowedHyperlink">
    <w:name w:val="FollowedHyperlink"/>
    <w:basedOn w:val="DefaultParagraphFont"/>
    <w:uiPriority w:val="99"/>
    <w:semiHidden/>
    <w:unhideWhenUsed/>
    <w:rsid w:val="00945426"/>
    <w:rPr>
      <w:color w:val="954F72" w:themeColor="followedHyperlink"/>
      <w:u w:val="single"/>
    </w:rPr>
  </w:style>
  <w:style w:type="paragraph" w:customStyle="1" w:styleId="msonormal0">
    <w:name w:val="msonormal"/>
    <w:basedOn w:val="Normal"/>
    <w:rsid w:val="0026558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A6BBB"/>
    <w:rPr>
      <w:sz w:val="16"/>
      <w:szCs w:val="16"/>
    </w:rPr>
  </w:style>
  <w:style w:type="paragraph" w:styleId="CommentText">
    <w:name w:val="annotation text"/>
    <w:basedOn w:val="Normal"/>
    <w:link w:val="CommentTextChar"/>
    <w:uiPriority w:val="99"/>
    <w:semiHidden/>
    <w:unhideWhenUsed/>
    <w:rsid w:val="00CA6BBB"/>
    <w:pPr>
      <w:spacing w:line="240" w:lineRule="auto"/>
    </w:pPr>
    <w:rPr>
      <w:sz w:val="20"/>
      <w:szCs w:val="20"/>
    </w:rPr>
  </w:style>
  <w:style w:type="character" w:customStyle="1" w:styleId="CommentTextChar">
    <w:name w:val="Comment Text Char"/>
    <w:basedOn w:val="DefaultParagraphFont"/>
    <w:link w:val="CommentText"/>
    <w:uiPriority w:val="99"/>
    <w:semiHidden/>
    <w:rsid w:val="00CA6BBB"/>
    <w:rPr>
      <w:sz w:val="20"/>
      <w:szCs w:val="20"/>
    </w:rPr>
  </w:style>
  <w:style w:type="paragraph" w:styleId="CommentSubject">
    <w:name w:val="annotation subject"/>
    <w:basedOn w:val="CommentText"/>
    <w:next w:val="CommentText"/>
    <w:link w:val="CommentSubjectChar"/>
    <w:uiPriority w:val="99"/>
    <w:semiHidden/>
    <w:unhideWhenUsed/>
    <w:rsid w:val="00CA6BBB"/>
    <w:rPr>
      <w:b/>
      <w:bCs/>
    </w:rPr>
  </w:style>
  <w:style w:type="character" w:customStyle="1" w:styleId="CommentSubjectChar">
    <w:name w:val="Comment Subject Char"/>
    <w:basedOn w:val="CommentTextChar"/>
    <w:link w:val="CommentSubject"/>
    <w:uiPriority w:val="99"/>
    <w:semiHidden/>
    <w:rsid w:val="00CA6BBB"/>
    <w:rPr>
      <w:b/>
      <w:bCs/>
      <w:sz w:val="20"/>
      <w:szCs w:val="20"/>
    </w:rPr>
  </w:style>
  <w:style w:type="paragraph" w:styleId="BalloonText">
    <w:name w:val="Balloon Text"/>
    <w:basedOn w:val="Normal"/>
    <w:link w:val="BalloonTextChar"/>
    <w:uiPriority w:val="99"/>
    <w:semiHidden/>
    <w:unhideWhenUsed/>
    <w:rsid w:val="00CA6B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BBB"/>
    <w:rPr>
      <w:rFonts w:ascii="Segoe UI" w:hAnsi="Segoe UI" w:cs="Segoe UI"/>
      <w:sz w:val="18"/>
      <w:szCs w:val="18"/>
    </w:rPr>
  </w:style>
  <w:style w:type="paragraph" w:styleId="Caption">
    <w:name w:val="caption"/>
    <w:basedOn w:val="Normal"/>
    <w:next w:val="Normal"/>
    <w:uiPriority w:val="35"/>
    <w:unhideWhenUsed/>
    <w:qFormat/>
    <w:rsid w:val="00133F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585158">
      <w:bodyDiv w:val="1"/>
      <w:marLeft w:val="0"/>
      <w:marRight w:val="0"/>
      <w:marTop w:val="0"/>
      <w:marBottom w:val="0"/>
      <w:divBdr>
        <w:top w:val="none" w:sz="0" w:space="0" w:color="auto"/>
        <w:left w:val="none" w:sz="0" w:space="0" w:color="auto"/>
        <w:bottom w:val="none" w:sz="0" w:space="0" w:color="auto"/>
        <w:right w:val="none" w:sz="0" w:space="0" w:color="auto"/>
      </w:divBdr>
    </w:div>
    <w:div w:id="857155201">
      <w:bodyDiv w:val="1"/>
      <w:marLeft w:val="0"/>
      <w:marRight w:val="0"/>
      <w:marTop w:val="0"/>
      <w:marBottom w:val="0"/>
      <w:divBdr>
        <w:top w:val="none" w:sz="0" w:space="0" w:color="auto"/>
        <w:left w:val="none" w:sz="0" w:space="0" w:color="auto"/>
        <w:bottom w:val="none" w:sz="0" w:space="0" w:color="auto"/>
        <w:right w:val="none" w:sz="0" w:space="0" w:color="auto"/>
      </w:divBdr>
    </w:div>
    <w:div w:id="198634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brfss/acbs/2008"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www.cdc.gov/brf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www.euro.who.int" TargetMode="External"/><Relationship Id="rId5" Type="http://schemas.openxmlformats.org/officeDocument/2006/relationships/comments" Target="comments.xml"/><Relationship Id="rId15" Type="http://schemas.microsoft.com/office/2016/09/relationships/commentsIds" Target="commentsIds.xml"/><Relationship Id="rId10" Type="http://schemas.openxmlformats.org/officeDocument/2006/relationships/hyperlink" Target="https://www.census.gov/"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14</Pages>
  <Words>6876</Words>
  <Characters>39199</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Texas A&amp;M Transportation Institute</Company>
  <LinksUpToDate>false</LinksUpToDate>
  <CharactersWithSpaces>45984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Alotaibi, Raed</dc:creator>
  <cp:keywords/>
  <dc:description/>
  <cp:lastModifiedBy>Alotaibi, Raed</cp:lastModifiedBy>
  <cp:revision>6</cp:revision>
  <dcterms:created xsi:type="dcterms:W3CDTF">2019-05-20T18:29:00Z</dcterms:created>
  <dcterms:modified xsi:type="dcterms:W3CDTF">2019-05-21T19:39:00Z</dcterms:modified>
</cp:coreProperties>
</file>